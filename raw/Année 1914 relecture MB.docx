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47369" w14:textId="77777777" w:rsidR="00936D2A" w:rsidRDefault="00620DAD" w:rsidP="00620DAD">
      <w:pPr>
        <w:jc w:val="center"/>
      </w:pPr>
      <w:r>
        <w:t xml:space="preserve">Relecture </w:t>
      </w:r>
      <w:r>
        <w:rPr>
          <w:i/>
        </w:rPr>
        <w:t>Mercure de France – Italie</w:t>
      </w:r>
    </w:p>
    <w:p w14:paraId="57BC5950" w14:textId="77777777" w:rsidR="00620DAD" w:rsidRDefault="00AB2187" w:rsidP="00620DAD">
      <w:pPr>
        <w:jc w:val="center"/>
      </w:pPr>
      <w:r>
        <w:t>Année 1914</w:t>
      </w:r>
    </w:p>
    <w:p w14:paraId="6FBB278E" w14:textId="77777777" w:rsidR="00AB2187" w:rsidRDefault="00AB2187" w:rsidP="00620DAD">
      <w:pPr>
        <w:jc w:val="center"/>
      </w:pPr>
    </w:p>
    <w:p w14:paraId="79E95616" w14:textId="77777777" w:rsidR="009E202A" w:rsidRPr="009E202A" w:rsidRDefault="009E202A" w:rsidP="009E202A">
      <w:pPr>
        <w:shd w:val="clear" w:color="auto" w:fill="F3F2EC"/>
        <w:jc w:val="center"/>
        <w:rPr>
          <w:rFonts w:ascii="Georgia" w:eastAsia="Times New Roman" w:hAnsi="Georgia" w:cs="Times New Roman"/>
          <w:color w:val="161616"/>
          <w:szCs w:val="24"/>
          <w:lang w:eastAsia="fr-FR"/>
        </w:rPr>
      </w:pPr>
      <w:r w:rsidRPr="009E202A">
        <w:rPr>
          <w:rFonts w:ascii="Georgia" w:eastAsia="Times New Roman" w:hAnsi="Georgia" w:cs="Times New Roman"/>
          <w:color w:val="161616"/>
          <w:szCs w:val="24"/>
          <w:lang w:eastAsia="fr-FR"/>
        </w:rPr>
        <w:br/>
        <w:t>1914</w:t>
      </w:r>
    </w:p>
    <w:p w14:paraId="07989297" w14:textId="77777777" w:rsidR="009E202A" w:rsidRPr="009E202A" w:rsidRDefault="009E202A" w:rsidP="009E202A">
      <w:pPr>
        <w:shd w:val="clear" w:color="auto" w:fill="F3F2EC"/>
        <w:spacing w:before="240" w:after="240" w:line="414" w:lineRule="atLeast"/>
        <w:jc w:val="center"/>
        <w:outlineLvl w:val="0"/>
        <w:rPr>
          <w:rFonts w:ascii="Georgia" w:eastAsia="Times New Roman" w:hAnsi="Georgia" w:cs="Times New Roman"/>
          <w:color w:val="161616"/>
          <w:kern w:val="36"/>
          <w:sz w:val="36"/>
          <w:szCs w:val="36"/>
          <w:lang w:eastAsia="fr-FR"/>
        </w:rPr>
      </w:pPr>
      <w:r w:rsidRPr="009E202A">
        <w:rPr>
          <w:rFonts w:ascii="Georgia" w:eastAsia="Times New Roman" w:hAnsi="Georgia" w:cs="Times New Roman"/>
          <w:color w:val="161616"/>
          <w:kern w:val="36"/>
          <w:sz w:val="36"/>
          <w:szCs w:val="36"/>
          <w:lang w:eastAsia="fr-FR"/>
        </w:rPr>
        <w:t>Articles du </w:t>
      </w:r>
      <w:r w:rsidRPr="009E202A">
        <w:rPr>
          <w:rFonts w:ascii="Georgia" w:eastAsia="Times New Roman" w:hAnsi="Georgia" w:cs="Times New Roman"/>
          <w:i/>
          <w:iCs/>
          <w:color w:val="161616"/>
          <w:kern w:val="36"/>
          <w:sz w:val="36"/>
          <w:szCs w:val="36"/>
          <w:lang w:eastAsia="fr-FR"/>
        </w:rPr>
        <w:t>Mercure de France</w:t>
      </w:r>
      <w:r w:rsidRPr="009E202A">
        <w:rPr>
          <w:rFonts w:ascii="Georgia" w:eastAsia="Times New Roman" w:hAnsi="Georgia" w:cs="Times New Roman"/>
          <w:color w:val="161616"/>
          <w:kern w:val="36"/>
          <w:sz w:val="36"/>
          <w:szCs w:val="36"/>
          <w:lang w:eastAsia="fr-FR"/>
        </w:rPr>
        <w:t>, année 1914</w:t>
      </w:r>
    </w:p>
    <w:p w14:paraId="033C636E" w14:textId="77777777" w:rsidR="00B81240" w:rsidRPr="00B81240" w:rsidRDefault="00B81240" w:rsidP="00B81240">
      <w:pPr>
        <w:spacing w:before="240" w:after="240" w:line="468" w:lineRule="atLeast"/>
        <w:jc w:val="center"/>
        <w:outlineLvl w:val="1"/>
        <w:rPr>
          <w:rFonts w:ascii="Source Sans Pro" w:eastAsia="Times New Roman" w:hAnsi="Source Sans Pro" w:cs="Times New Roman"/>
          <w:sz w:val="31"/>
          <w:szCs w:val="31"/>
          <w:lang w:eastAsia="fr-FR"/>
        </w:rPr>
      </w:pPr>
      <w:r w:rsidRPr="00B81240">
        <w:rPr>
          <w:rFonts w:ascii="Source Sans Pro" w:eastAsia="Times New Roman" w:hAnsi="Source Sans Pro" w:cs="Times New Roman"/>
          <w:sz w:val="31"/>
          <w:szCs w:val="31"/>
          <w:lang w:eastAsia="fr-FR"/>
        </w:rPr>
        <w:t>Tome CVII, numéro 399, 1</w:t>
      </w:r>
      <w:r w:rsidRPr="00B81240">
        <w:rPr>
          <w:rFonts w:ascii="Source Sans Pro" w:eastAsia="Times New Roman" w:hAnsi="Source Sans Pro" w:cs="Times New Roman"/>
          <w:sz w:val="23"/>
          <w:szCs w:val="23"/>
          <w:vertAlign w:val="superscript"/>
          <w:lang w:eastAsia="fr-FR"/>
        </w:rPr>
        <w:t>er</w:t>
      </w:r>
      <w:r w:rsidRPr="00B81240">
        <w:rPr>
          <w:rFonts w:ascii="Source Sans Pro" w:eastAsia="Times New Roman" w:hAnsi="Source Sans Pro" w:cs="Times New Roman"/>
          <w:sz w:val="31"/>
          <w:szCs w:val="31"/>
          <w:lang w:eastAsia="fr-FR"/>
        </w:rPr>
        <w:t> février 1914</w:t>
      </w:r>
    </w:p>
    <w:p w14:paraId="3EBF2BC2" w14:textId="77777777" w:rsidR="00B81240" w:rsidRPr="00B81240" w:rsidRDefault="00B81240" w:rsidP="00B81240">
      <w:pPr>
        <w:spacing w:before="240" w:after="240"/>
        <w:jc w:val="left"/>
        <w:outlineLvl w:val="2"/>
        <w:rPr>
          <w:rFonts w:ascii="Source Sans Pro" w:eastAsia="Times New Roman" w:hAnsi="Source Sans Pro" w:cs="Times New Roman"/>
          <w:b/>
          <w:bCs/>
          <w:sz w:val="27"/>
          <w:szCs w:val="27"/>
          <w:lang w:eastAsia="fr-FR"/>
        </w:rPr>
      </w:pPr>
      <w:r w:rsidRPr="00B81240">
        <w:rPr>
          <w:rFonts w:ascii="Source Sans Pro" w:eastAsia="Times New Roman" w:hAnsi="Source Sans Pro" w:cs="Times New Roman"/>
          <w:b/>
          <w:bCs/>
          <w:sz w:val="27"/>
          <w:szCs w:val="27"/>
          <w:lang w:eastAsia="fr-FR"/>
        </w:rPr>
        <w:t>Lettres italiennes. </w:t>
      </w:r>
      <w:r w:rsidRPr="00B81240">
        <w:rPr>
          <w:rFonts w:ascii="Source Sans Pro" w:eastAsia="Times New Roman" w:hAnsi="Source Sans Pro" w:cs="Times New Roman"/>
          <w:b/>
          <w:bCs/>
          <w:sz w:val="17"/>
          <w:szCs w:val="17"/>
          <w:lang w:eastAsia="fr-FR"/>
        </w:rPr>
        <w:br/>
      </w:r>
      <w:r w:rsidRPr="00B81240">
        <w:rPr>
          <w:rFonts w:ascii="Source Sans Pro" w:eastAsia="Times New Roman" w:hAnsi="Source Sans Pro" w:cs="Times New Roman"/>
          <w:b/>
          <w:bCs/>
          <w:sz w:val="27"/>
          <w:szCs w:val="27"/>
          <w:lang w:eastAsia="fr-FR"/>
        </w:rPr>
        <w:t>Le Futurisme</w:t>
      </w:r>
    </w:p>
    <w:p w14:paraId="46FE7F2E" w14:textId="77777777" w:rsidR="00B81240" w:rsidRPr="00B81240" w:rsidRDefault="00B81240" w:rsidP="00B81240">
      <w:pPr>
        <w:jc w:val="right"/>
        <w:rPr>
          <w:rFonts w:ascii="Times New Roman" w:eastAsia="Times New Roman" w:hAnsi="Times New Roman" w:cs="Times New Roman"/>
          <w:szCs w:val="24"/>
          <w:lang w:eastAsia="fr-FR"/>
        </w:rPr>
      </w:pPr>
      <w:r w:rsidRPr="00B81240">
        <w:rPr>
          <w:rFonts w:ascii="Times New Roman" w:eastAsia="Times New Roman" w:hAnsi="Times New Roman" w:cs="Times New Roman"/>
          <w:szCs w:val="24"/>
          <w:lang w:eastAsia="fr-FR"/>
        </w:rPr>
        <w:t>Giovanni Papini.</w:t>
      </w:r>
    </w:p>
    <w:p w14:paraId="2C61E00E" w14:textId="77777777" w:rsidR="00B81240" w:rsidRPr="00B81240" w:rsidRDefault="00B81240" w:rsidP="00B81240">
      <w:pPr>
        <w:rPr>
          <w:rFonts w:ascii="Verdana" w:eastAsia="Times New Roman" w:hAnsi="Verdana" w:cs="Times New Roman"/>
          <w:sz w:val="21"/>
          <w:szCs w:val="21"/>
          <w:lang w:eastAsia="fr-FR"/>
        </w:rPr>
      </w:pPr>
      <w:r w:rsidRPr="00B81240">
        <w:rPr>
          <w:rFonts w:ascii="Verdana" w:eastAsia="Times New Roman" w:hAnsi="Verdana" w:cs="Times New Roman"/>
          <w:sz w:val="21"/>
          <w:szCs w:val="21"/>
          <w:lang w:eastAsia="fr-FR"/>
        </w:rPr>
        <w:t>Tome CVII, numéro 399, 1</w:t>
      </w:r>
      <w:r w:rsidRPr="00B81240">
        <w:rPr>
          <w:rFonts w:ascii="Verdana" w:eastAsia="Times New Roman" w:hAnsi="Verdana" w:cs="Times New Roman"/>
          <w:sz w:val="16"/>
          <w:szCs w:val="16"/>
          <w:vertAlign w:val="superscript"/>
          <w:lang w:eastAsia="fr-FR"/>
        </w:rPr>
        <w:t>er</w:t>
      </w:r>
      <w:r w:rsidRPr="00B81240">
        <w:rPr>
          <w:rFonts w:ascii="Verdana" w:eastAsia="Times New Roman" w:hAnsi="Verdana" w:cs="Times New Roman"/>
          <w:sz w:val="21"/>
          <w:szCs w:val="21"/>
          <w:lang w:eastAsia="fr-FR"/>
        </w:rPr>
        <w:t> février 1914, p. 644-649.</w:t>
      </w:r>
    </w:p>
    <w:p w14:paraId="41DD327B" w14:textId="77777777" w:rsidR="00B81240" w:rsidRPr="00B81240" w:rsidRDefault="00AF325B" w:rsidP="00B81240">
      <w:pPr>
        <w:spacing w:line="360" w:lineRule="atLeast"/>
        <w:rPr>
          <w:rFonts w:ascii="Times New Roman" w:eastAsia="Times New Roman" w:hAnsi="Times New Roman" w:cs="Times New Roman"/>
          <w:szCs w:val="24"/>
          <w:lang w:eastAsia="fr-FR"/>
        </w:rPr>
      </w:pPr>
      <w:r>
        <w:rPr>
          <w:rFonts w:ascii="Source Sans Pro" w:eastAsia="Times New Roman" w:hAnsi="Source Sans Pro" w:cs="Times New Roman"/>
          <w:b/>
          <w:bCs/>
          <w:szCs w:val="24"/>
          <w:lang w:eastAsia="fr-FR"/>
        </w:rPr>
        <w:t>[…]</w:t>
      </w:r>
    </w:p>
    <w:p w14:paraId="5DE677C4" w14:textId="77777777" w:rsidR="00B81240" w:rsidRPr="00B81240" w:rsidRDefault="00B81240" w:rsidP="00B81240">
      <w:pPr>
        <w:spacing w:before="100" w:beforeAutospacing="1" w:after="100" w:afterAutospacing="1"/>
        <w:jc w:val="left"/>
        <w:outlineLvl w:val="3"/>
        <w:rPr>
          <w:rFonts w:ascii="Source Sans Pro" w:eastAsia="Times New Roman" w:hAnsi="Source Sans Pro" w:cs="Times New Roman"/>
          <w:b/>
          <w:bCs/>
          <w:szCs w:val="24"/>
          <w:lang w:eastAsia="fr-FR"/>
        </w:rPr>
      </w:pPr>
      <w:proofErr w:type="spellStart"/>
      <w:r w:rsidRPr="00B81240">
        <w:rPr>
          <w:rFonts w:ascii="Source Sans Pro" w:eastAsia="Times New Roman" w:hAnsi="Source Sans Pro" w:cs="Times New Roman"/>
          <w:b/>
          <w:bCs/>
          <w:i/>
          <w:iCs/>
          <w:szCs w:val="24"/>
          <w:lang w:eastAsia="fr-FR"/>
        </w:rPr>
        <w:t>Lacerba</w:t>
      </w:r>
      <w:proofErr w:type="spellEnd"/>
      <w:r w:rsidRPr="00B81240">
        <w:rPr>
          <w:rFonts w:ascii="Source Sans Pro" w:eastAsia="Times New Roman" w:hAnsi="Source Sans Pro" w:cs="Times New Roman"/>
          <w:b/>
          <w:bCs/>
          <w:szCs w:val="24"/>
          <w:lang w:eastAsia="fr-FR"/>
        </w:rPr>
        <w:t> </w:t>
      </w:r>
    </w:p>
    <w:p w14:paraId="6D8D874C" w14:textId="3D083094" w:rsidR="00B81240" w:rsidRPr="00B81240" w:rsidRDefault="00B81240" w:rsidP="00B81240">
      <w:pPr>
        <w:spacing w:line="360" w:lineRule="atLeast"/>
        <w:rPr>
          <w:rFonts w:ascii="Times New Roman" w:eastAsia="Times New Roman" w:hAnsi="Times New Roman" w:cs="Times New Roman"/>
          <w:szCs w:val="24"/>
          <w:lang w:eastAsia="fr-FR"/>
        </w:rPr>
      </w:pPr>
      <w:r w:rsidRPr="00B81240">
        <w:rPr>
          <w:rFonts w:ascii="Times New Roman" w:eastAsia="Times New Roman" w:hAnsi="Times New Roman" w:cs="Times New Roman"/>
          <w:szCs w:val="24"/>
          <w:lang w:eastAsia="fr-FR"/>
        </w:rPr>
        <w:t>L’année 1913 fut particulièrement importante pour le Futurisme. Depuis trois ans, </w:t>
      </w:r>
      <w:proofErr w:type="spellStart"/>
      <w:r w:rsidRPr="00B81240">
        <w:rPr>
          <w:rFonts w:ascii="Times New Roman" w:eastAsia="Times New Roman" w:hAnsi="Times New Roman" w:cs="Times New Roman"/>
          <w:i/>
          <w:iCs/>
          <w:szCs w:val="24"/>
          <w:lang w:eastAsia="fr-FR"/>
        </w:rPr>
        <w:t>Poesia</w:t>
      </w:r>
      <w:proofErr w:type="spellEnd"/>
      <w:r w:rsidRPr="00B81240">
        <w:rPr>
          <w:rFonts w:ascii="Times New Roman" w:eastAsia="Times New Roman" w:hAnsi="Times New Roman" w:cs="Times New Roman"/>
          <w:szCs w:val="24"/>
          <w:lang w:eastAsia="fr-FR"/>
        </w:rPr>
        <w:t>, qui était née avec des intentions excessivement éclectiques, avait cessé de paraître. Devenue « moteur du Futurisme », elle aurait dû devenir intransigeante ; mais il n’est pas toujours facile de transformer de fond en comble une entreprise commencée avec un esprit tout différent. Marinetti avait mieux aimé la supprimer que tomber dans les compromis. Mais au commencement de 1913 était née à Florence une revue indépendante, d’avant-garde, très vivante et révolutionnaire, </w:t>
      </w:r>
      <w:proofErr w:type="spellStart"/>
      <w:r w:rsidRPr="00B81240">
        <w:rPr>
          <w:rFonts w:ascii="Times New Roman" w:eastAsia="Times New Roman" w:hAnsi="Times New Roman" w:cs="Times New Roman"/>
          <w:i/>
          <w:iCs/>
          <w:szCs w:val="24"/>
          <w:lang w:eastAsia="fr-FR"/>
        </w:rPr>
        <w:t>Lacerba</w:t>
      </w:r>
      <w:proofErr w:type="spellEnd"/>
      <w:r w:rsidRPr="00B81240">
        <w:rPr>
          <w:rFonts w:ascii="Times New Roman" w:eastAsia="Times New Roman" w:hAnsi="Times New Roman" w:cs="Times New Roman"/>
          <w:szCs w:val="24"/>
          <w:lang w:eastAsia="fr-FR"/>
        </w:rPr>
        <w:t xml:space="preserve">, qui avait en première ligue parmi ses rédacteurs Papini et </w:t>
      </w:r>
      <w:proofErr w:type="spellStart"/>
      <w:r w:rsidRPr="00B81240">
        <w:rPr>
          <w:rFonts w:ascii="Times New Roman" w:eastAsia="Times New Roman" w:hAnsi="Times New Roman" w:cs="Times New Roman"/>
          <w:szCs w:val="24"/>
          <w:lang w:eastAsia="fr-FR"/>
        </w:rPr>
        <w:t>Soffici</w:t>
      </w:r>
      <w:proofErr w:type="spellEnd"/>
      <w:r w:rsidRPr="00B81240">
        <w:rPr>
          <w:rFonts w:ascii="Times New Roman" w:eastAsia="Times New Roman" w:hAnsi="Times New Roman" w:cs="Times New Roman"/>
          <w:szCs w:val="24"/>
          <w:lang w:eastAsia="fr-FR"/>
        </w:rPr>
        <w:t>, qui jusqu’alors s’étaient tenus loin du Futurisme, mais, esprits toujours en éveil et à l’affût de la modernité, travaillaient, on peut dire, dans une direction parallèle. Leurs livres — romans, essais, contes — leur avaient assuré une place à part dans la littérature la plus hardie et leur collaboration à la </w:t>
      </w:r>
      <w:del w:id="0" w:author="Marguerite-Marie Bordry" w:date="2019-02-15T19:04:00Z">
        <w:r w:rsidRPr="00E77791" w:rsidDel="00E77791">
          <w:rPr>
            <w:rFonts w:ascii="Times New Roman" w:eastAsia="Times New Roman" w:hAnsi="Times New Roman" w:cs="Times New Roman"/>
            <w:i/>
            <w:iCs/>
            <w:szCs w:val="24"/>
            <w:lang w:eastAsia="fr-FR"/>
          </w:rPr>
          <w:delText>Voce</w:delText>
        </w:r>
        <w:r w:rsidRPr="00E77791" w:rsidDel="00E77791">
          <w:rPr>
            <w:rFonts w:ascii="Times New Roman" w:eastAsia="Times New Roman" w:hAnsi="Times New Roman" w:cs="Times New Roman"/>
            <w:i/>
            <w:szCs w:val="24"/>
            <w:lang w:eastAsia="fr-FR"/>
            <w:rPrChange w:id="1" w:author="Marguerite-Marie Bordry" w:date="2019-02-15T19:04:00Z">
              <w:rPr>
                <w:rFonts w:ascii="Times New Roman" w:eastAsia="Times New Roman" w:hAnsi="Times New Roman" w:cs="Times New Roman"/>
                <w:szCs w:val="24"/>
                <w:lang w:eastAsia="fr-FR"/>
              </w:rPr>
            </w:rPrChange>
          </w:rPr>
          <w:delText>avait</w:delText>
        </w:r>
      </w:del>
      <w:ins w:id="2" w:author="Marguerite-Marie Bordry" w:date="2019-02-15T19:04:00Z">
        <w:r w:rsidR="00E77791">
          <w:rPr>
            <w:rFonts w:ascii="Times New Roman" w:eastAsia="Times New Roman" w:hAnsi="Times New Roman" w:cs="Times New Roman"/>
            <w:i/>
            <w:iCs/>
            <w:szCs w:val="24"/>
            <w:lang w:eastAsia="fr-FR"/>
          </w:rPr>
          <w:t xml:space="preserve">Voce </w:t>
        </w:r>
        <w:r w:rsidR="00E77791">
          <w:rPr>
            <w:rFonts w:ascii="Times New Roman" w:eastAsia="Times New Roman" w:hAnsi="Times New Roman" w:cs="Times New Roman"/>
            <w:iCs/>
            <w:szCs w:val="24"/>
            <w:lang w:eastAsia="fr-FR"/>
          </w:rPr>
          <w:t>avait</w:t>
        </w:r>
      </w:ins>
      <w:bookmarkStart w:id="3" w:name="_GoBack"/>
      <w:bookmarkEnd w:id="3"/>
      <w:r w:rsidRPr="00B81240">
        <w:rPr>
          <w:rFonts w:ascii="Times New Roman" w:eastAsia="Times New Roman" w:hAnsi="Times New Roman" w:cs="Times New Roman"/>
          <w:szCs w:val="24"/>
          <w:lang w:eastAsia="fr-FR"/>
        </w:rPr>
        <w:t xml:space="preserve"> assez contribué à la fortune de cette revue de bataille. Mais ils avaient dû se détacher de la </w:t>
      </w:r>
      <w:r w:rsidRPr="00B81240">
        <w:rPr>
          <w:rFonts w:ascii="Times New Roman" w:eastAsia="Times New Roman" w:hAnsi="Times New Roman" w:cs="Times New Roman"/>
          <w:i/>
          <w:iCs/>
          <w:szCs w:val="24"/>
          <w:lang w:eastAsia="fr-FR"/>
        </w:rPr>
        <w:t>Voce</w:t>
      </w:r>
      <w:r w:rsidRPr="00B81240">
        <w:rPr>
          <w:rFonts w:ascii="Times New Roman" w:eastAsia="Times New Roman" w:hAnsi="Times New Roman" w:cs="Times New Roman"/>
          <w:szCs w:val="24"/>
          <w:lang w:eastAsia="fr-FR"/>
        </w:rPr>
        <w:t>, qui n’était pas disposée à les suivre dans toutes leurs idées et ils se virent forcés de fonder un journal tout à eux. </w:t>
      </w:r>
      <w:proofErr w:type="spellStart"/>
      <w:r w:rsidRPr="00B81240">
        <w:rPr>
          <w:rFonts w:ascii="Times New Roman" w:eastAsia="Times New Roman" w:hAnsi="Times New Roman" w:cs="Times New Roman"/>
          <w:i/>
          <w:iCs/>
          <w:szCs w:val="24"/>
          <w:lang w:eastAsia="fr-FR"/>
        </w:rPr>
        <w:t>Lacerba</w:t>
      </w:r>
      <w:proofErr w:type="spellEnd"/>
      <w:r w:rsidRPr="00B81240">
        <w:rPr>
          <w:rFonts w:ascii="Times New Roman" w:eastAsia="Times New Roman" w:hAnsi="Times New Roman" w:cs="Times New Roman"/>
          <w:szCs w:val="24"/>
          <w:lang w:eastAsia="fr-FR"/>
        </w:rPr>
        <w:t> se proposait d’être surtout théorique et d’accomplir dans la morale et dans la philosophie courante bourgeoise, idéaliste — la même révolution que les futuristes accomplissaient dans la poésie et dans l’art. Les rédacteurs de </w:t>
      </w:r>
      <w:proofErr w:type="spellStart"/>
      <w:r w:rsidRPr="00B81240">
        <w:rPr>
          <w:rFonts w:ascii="Times New Roman" w:eastAsia="Times New Roman" w:hAnsi="Times New Roman" w:cs="Times New Roman"/>
          <w:i/>
          <w:iCs/>
          <w:szCs w:val="24"/>
          <w:lang w:eastAsia="fr-FR"/>
        </w:rPr>
        <w:t>Lacerba</w:t>
      </w:r>
      <w:proofErr w:type="spellEnd"/>
      <w:r w:rsidRPr="00B81240">
        <w:rPr>
          <w:rFonts w:ascii="Times New Roman" w:eastAsia="Times New Roman" w:hAnsi="Times New Roman" w:cs="Times New Roman"/>
          <w:szCs w:val="24"/>
          <w:lang w:eastAsia="fr-FR"/>
        </w:rPr>
        <w:t xml:space="preserve"> et les futuristes étaient faits pour s’entendre, malgré des incidents provenant de malentendus qui avaient retardé leur rencontre. En février, Papini et </w:t>
      </w:r>
      <w:proofErr w:type="spellStart"/>
      <w:r w:rsidRPr="00B81240">
        <w:rPr>
          <w:rFonts w:ascii="Times New Roman" w:eastAsia="Times New Roman" w:hAnsi="Times New Roman" w:cs="Times New Roman"/>
          <w:szCs w:val="24"/>
          <w:lang w:eastAsia="fr-FR"/>
        </w:rPr>
        <w:t>Soffici</w:t>
      </w:r>
      <w:proofErr w:type="spellEnd"/>
      <w:r w:rsidRPr="00B81240">
        <w:rPr>
          <w:rFonts w:ascii="Times New Roman" w:eastAsia="Times New Roman" w:hAnsi="Times New Roman" w:cs="Times New Roman"/>
          <w:szCs w:val="24"/>
          <w:lang w:eastAsia="fr-FR"/>
        </w:rPr>
        <w:t>, à l’occasion de la grande manifestation de Rome, où le premier prononça un discours qui fit beaucoup de bruit, donnèrent leur adhésion au Futurisme. </w:t>
      </w:r>
      <w:proofErr w:type="spellStart"/>
      <w:r w:rsidRPr="00B81240">
        <w:rPr>
          <w:rFonts w:ascii="Times New Roman" w:eastAsia="Times New Roman" w:hAnsi="Times New Roman" w:cs="Times New Roman"/>
          <w:i/>
          <w:iCs/>
          <w:szCs w:val="24"/>
          <w:lang w:eastAsia="fr-FR"/>
        </w:rPr>
        <w:t>Lacerba</w:t>
      </w:r>
      <w:r w:rsidRPr="00B81240">
        <w:rPr>
          <w:rFonts w:ascii="Times New Roman" w:eastAsia="Times New Roman" w:hAnsi="Times New Roman" w:cs="Times New Roman"/>
          <w:szCs w:val="24"/>
          <w:lang w:eastAsia="fr-FR"/>
        </w:rPr>
        <w:t>devint</w:t>
      </w:r>
      <w:proofErr w:type="spellEnd"/>
      <w:r w:rsidRPr="00B81240">
        <w:rPr>
          <w:rFonts w:ascii="Times New Roman" w:eastAsia="Times New Roman" w:hAnsi="Times New Roman" w:cs="Times New Roman"/>
          <w:szCs w:val="24"/>
          <w:lang w:eastAsia="fr-FR"/>
        </w:rPr>
        <w:t xml:space="preserve"> bientôt l’organe très suivi et répandu de la littérature futuriste.</w:t>
      </w:r>
    </w:p>
    <w:p w14:paraId="698C5A6E" w14:textId="77777777" w:rsidR="00B81240" w:rsidRPr="00B81240" w:rsidRDefault="00B81240" w:rsidP="00B81240">
      <w:pPr>
        <w:spacing w:before="240" w:after="240" w:line="468" w:lineRule="atLeast"/>
        <w:jc w:val="center"/>
        <w:outlineLvl w:val="1"/>
        <w:rPr>
          <w:rFonts w:ascii="Source Sans Pro" w:eastAsia="Times New Roman" w:hAnsi="Source Sans Pro" w:cs="Times New Roman"/>
          <w:sz w:val="31"/>
          <w:szCs w:val="31"/>
          <w:lang w:eastAsia="fr-FR"/>
        </w:rPr>
      </w:pPr>
      <w:r w:rsidRPr="00B81240">
        <w:rPr>
          <w:rFonts w:ascii="Source Sans Pro" w:eastAsia="Times New Roman" w:hAnsi="Source Sans Pro" w:cs="Times New Roman"/>
          <w:sz w:val="31"/>
          <w:szCs w:val="31"/>
          <w:lang w:eastAsia="fr-FR"/>
        </w:rPr>
        <w:t>Tome CVII, numéro 400, 16 février 1914</w:t>
      </w:r>
    </w:p>
    <w:p w14:paraId="4876167C" w14:textId="77777777" w:rsidR="00B81240" w:rsidRPr="00B81240" w:rsidRDefault="00B81240" w:rsidP="00B81240">
      <w:pPr>
        <w:spacing w:before="240" w:after="240"/>
        <w:jc w:val="left"/>
        <w:outlineLvl w:val="2"/>
        <w:rPr>
          <w:rFonts w:ascii="Source Sans Pro" w:eastAsia="Times New Roman" w:hAnsi="Source Sans Pro" w:cs="Times New Roman"/>
          <w:b/>
          <w:bCs/>
          <w:sz w:val="27"/>
          <w:szCs w:val="27"/>
          <w:lang w:eastAsia="fr-FR"/>
        </w:rPr>
      </w:pPr>
      <w:r w:rsidRPr="00B81240">
        <w:rPr>
          <w:rFonts w:ascii="Source Sans Pro" w:eastAsia="Times New Roman" w:hAnsi="Source Sans Pro" w:cs="Times New Roman"/>
          <w:b/>
          <w:bCs/>
          <w:sz w:val="27"/>
          <w:szCs w:val="27"/>
          <w:lang w:eastAsia="fr-FR"/>
        </w:rPr>
        <w:lastRenderedPageBreak/>
        <w:t>Les Stella-</w:t>
      </w:r>
      <w:proofErr w:type="spellStart"/>
      <w:r w:rsidRPr="00B81240">
        <w:rPr>
          <w:rFonts w:ascii="Source Sans Pro" w:eastAsia="Times New Roman" w:hAnsi="Source Sans Pro" w:cs="Times New Roman"/>
          <w:b/>
          <w:bCs/>
          <w:sz w:val="27"/>
          <w:szCs w:val="27"/>
          <w:lang w:eastAsia="fr-FR"/>
        </w:rPr>
        <w:t>Lucente</w:t>
      </w:r>
      <w:proofErr w:type="spellEnd"/>
      <w:r w:rsidRPr="00B81240">
        <w:rPr>
          <w:rFonts w:ascii="Source Sans Pro" w:eastAsia="Times New Roman" w:hAnsi="Source Sans Pro" w:cs="Times New Roman"/>
          <w:b/>
          <w:bCs/>
          <w:sz w:val="27"/>
          <w:szCs w:val="27"/>
          <w:lang w:eastAsia="fr-FR"/>
        </w:rPr>
        <w:t xml:space="preserve"> [I]</w:t>
      </w:r>
    </w:p>
    <w:p w14:paraId="75497BCB" w14:textId="77777777" w:rsidR="00B81240" w:rsidRPr="00B81240" w:rsidRDefault="00B81240" w:rsidP="00B81240">
      <w:pPr>
        <w:jc w:val="right"/>
        <w:rPr>
          <w:rFonts w:ascii="Times New Roman" w:eastAsia="Times New Roman" w:hAnsi="Times New Roman" w:cs="Times New Roman"/>
          <w:szCs w:val="24"/>
          <w:lang w:eastAsia="fr-FR"/>
        </w:rPr>
      </w:pPr>
      <w:r w:rsidRPr="00B81240">
        <w:rPr>
          <w:rFonts w:ascii="Times New Roman" w:eastAsia="Times New Roman" w:hAnsi="Times New Roman" w:cs="Times New Roman"/>
          <w:szCs w:val="24"/>
          <w:lang w:eastAsia="fr-FR"/>
        </w:rPr>
        <w:t xml:space="preserve">Albert </w:t>
      </w:r>
      <w:proofErr w:type="spellStart"/>
      <w:r w:rsidRPr="00B81240">
        <w:rPr>
          <w:rFonts w:ascii="Times New Roman" w:eastAsia="Times New Roman" w:hAnsi="Times New Roman" w:cs="Times New Roman"/>
          <w:szCs w:val="24"/>
          <w:lang w:eastAsia="fr-FR"/>
        </w:rPr>
        <w:t>Erlande</w:t>
      </w:r>
      <w:proofErr w:type="spellEnd"/>
      <w:r w:rsidRPr="00B81240">
        <w:rPr>
          <w:rFonts w:ascii="Times New Roman" w:eastAsia="Times New Roman" w:hAnsi="Times New Roman" w:cs="Times New Roman"/>
          <w:szCs w:val="24"/>
          <w:lang w:eastAsia="fr-FR"/>
        </w:rPr>
        <w:t>.</w:t>
      </w:r>
    </w:p>
    <w:p w14:paraId="1F1F1867" w14:textId="77777777" w:rsidR="00B81240" w:rsidRPr="00B81240" w:rsidRDefault="00B81240" w:rsidP="00B81240">
      <w:pPr>
        <w:rPr>
          <w:rFonts w:ascii="Verdana" w:eastAsia="Times New Roman" w:hAnsi="Verdana" w:cs="Times New Roman"/>
          <w:sz w:val="21"/>
          <w:szCs w:val="21"/>
          <w:lang w:eastAsia="fr-FR"/>
        </w:rPr>
      </w:pPr>
      <w:r w:rsidRPr="00B81240">
        <w:rPr>
          <w:rFonts w:ascii="Verdana" w:eastAsia="Times New Roman" w:hAnsi="Verdana" w:cs="Times New Roman"/>
          <w:sz w:val="21"/>
          <w:szCs w:val="21"/>
          <w:lang w:eastAsia="fr-FR"/>
        </w:rPr>
        <w:t>Tome CVII, numéro 400, 16 février 1914, p. 760-791.</w:t>
      </w:r>
    </w:p>
    <w:p w14:paraId="18448E03" w14:textId="2D876516" w:rsidR="00B81240" w:rsidRPr="00B81240" w:rsidRDefault="00E44788" w:rsidP="00B81240">
      <w:pPr>
        <w:spacing w:line="360" w:lineRule="atLeast"/>
        <w:rPr>
          <w:rFonts w:ascii="Times New Roman" w:eastAsia="Times New Roman" w:hAnsi="Times New Roman" w:cs="Times New Roman"/>
          <w:szCs w:val="24"/>
          <w:lang w:eastAsia="fr-FR"/>
        </w:rPr>
      </w:pPr>
      <w:r w:rsidRPr="00A42E03">
        <w:rPr>
          <w:rFonts w:ascii="Times New Roman" w:eastAsia="Times New Roman" w:hAnsi="Times New Roman" w:cs="Times New Roman"/>
          <w:bCs/>
          <w:sz w:val="25"/>
          <w:szCs w:val="25"/>
          <w:lang w:eastAsia="fr-FR"/>
        </w:rPr>
        <w:t>[…]</w:t>
      </w:r>
    </w:p>
    <w:p w14:paraId="1908B753" w14:textId="77777777" w:rsidR="00B81240" w:rsidRPr="00B81240" w:rsidRDefault="00B81240" w:rsidP="00B81240">
      <w:pPr>
        <w:spacing w:line="360" w:lineRule="atLeast"/>
        <w:rPr>
          <w:rFonts w:ascii="Times New Roman" w:eastAsia="Times New Roman" w:hAnsi="Times New Roman" w:cs="Times New Roman"/>
          <w:szCs w:val="24"/>
          <w:lang w:eastAsia="fr-FR"/>
        </w:rPr>
      </w:pPr>
      <w:r w:rsidRPr="00B81240">
        <w:rPr>
          <w:rFonts w:ascii="Times New Roman" w:eastAsia="Times New Roman" w:hAnsi="Times New Roman" w:cs="Times New Roman"/>
          <w:szCs w:val="24"/>
          <w:lang w:eastAsia="fr-FR"/>
        </w:rPr>
        <w:t xml:space="preserve">Je prenais plaisir à exaspérer, ainsi, Antonio. Il arpentait le fumoir, les sourcils froncés, son buste lourd, mal équilibré sur ses jambes frêles. Et si je m’ingéniais à l’exaspérer, c’est parce que j’avais la certitude que ce n’était pas pour nous entretenir des </w:t>
      </w:r>
      <w:proofErr w:type="spellStart"/>
      <w:r w:rsidRPr="00B81240">
        <w:rPr>
          <w:rFonts w:ascii="Times New Roman" w:eastAsia="Times New Roman" w:hAnsi="Times New Roman" w:cs="Times New Roman"/>
          <w:szCs w:val="24"/>
          <w:lang w:eastAsia="fr-FR"/>
        </w:rPr>
        <w:t>Ceschini</w:t>
      </w:r>
      <w:proofErr w:type="spellEnd"/>
      <w:r w:rsidRPr="00B81240">
        <w:rPr>
          <w:rFonts w:ascii="Times New Roman" w:eastAsia="Times New Roman" w:hAnsi="Times New Roman" w:cs="Times New Roman"/>
          <w:szCs w:val="24"/>
          <w:lang w:eastAsia="fr-FR"/>
        </w:rPr>
        <w:t xml:space="preserve"> qu’il nous avait prié de rester avec lui, mais bien pour avoir des renseignements sur notre ami, le peintre </w:t>
      </w:r>
      <w:proofErr w:type="spellStart"/>
      <w:r w:rsidRPr="00B81240">
        <w:rPr>
          <w:rFonts w:ascii="Times New Roman" w:eastAsia="Times New Roman" w:hAnsi="Times New Roman" w:cs="Times New Roman"/>
          <w:szCs w:val="24"/>
          <w:lang w:eastAsia="fr-FR"/>
        </w:rPr>
        <w:t>Wellseley</w:t>
      </w:r>
      <w:proofErr w:type="spellEnd"/>
      <w:r w:rsidRPr="00B81240">
        <w:rPr>
          <w:rFonts w:ascii="Times New Roman" w:eastAsia="Times New Roman" w:hAnsi="Times New Roman" w:cs="Times New Roman"/>
          <w:szCs w:val="24"/>
          <w:lang w:eastAsia="fr-FR"/>
        </w:rPr>
        <w:t>.</w:t>
      </w:r>
    </w:p>
    <w:p w14:paraId="7E6DA166" w14:textId="77777777" w:rsidR="00B81240" w:rsidRPr="00B81240" w:rsidRDefault="00B81240" w:rsidP="00B81240">
      <w:pPr>
        <w:spacing w:line="360" w:lineRule="atLeast"/>
        <w:rPr>
          <w:rFonts w:ascii="Times New Roman" w:eastAsia="Times New Roman" w:hAnsi="Times New Roman" w:cs="Times New Roman"/>
          <w:szCs w:val="24"/>
          <w:lang w:eastAsia="fr-FR"/>
        </w:rPr>
      </w:pPr>
      <w:r w:rsidRPr="00B81240">
        <w:rPr>
          <w:rFonts w:ascii="Times New Roman" w:eastAsia="Times New Roman" w:hAnsi="Times New Roman" w:cs="Times New Roman"/>
          <w:szCs w:val="24"/>
          <w:lang w:eastAsia="fr-FR"/>
        </w:rPr>
        <w:t>Puis, je n’estimais pas Stella-</w:t>
      </w:r>
      <w:proofErr w:type="spellStart"/>
      <w:r w:rsidRPr="00B81240">
        <w:rPr>
          <w:rFonts w:ascii="Times New Roman" w:eastAsia="Times New Roman" w:hAnsi="Times New Roman" w:cs="Times New Roman"/>
          <w:szCs w:val="24"/>
          <w:lang w:eastAsia="fr-FR"/>
        </w:rPr>
        <w:t>Lucente</w:t>
      </w:r>
      <w:proofErr w:type="spellEnd"/>
      <w:r w:rsidRPr="00B81240">
        <w:rPr>
          <w:rFonts w:ascii="Times New Roman" w:eastAsia="Times New Roman" w:hAnsi="Times New Roman" w:cs="Times New Roman"/>
          <w:szCs w:val="24"/>
          <w:lang w:eastAsia="fr-FR"/>
        </w:rPr>
        <w:t xml:space="preserve">. Son humeur inquiète, sa violence me choquaient. Je </w:t>
      </w:r>
      <w:commentRangeStart w:id="4"/>
      <w:r w:rsidRPr="00B81240">
        <w:rPr>
          <w:rFonts w:ascii="Times New Roman" w:eastAsia="Times New Roman" w:hAnsi="Times New Roman" w:cs="Times New Roman"/>
          <w:szCs w:val="24"/>
          <w:lang w:eastAsia="fr-FR"/>
        </w:rPr>
        <w:t>souffrais presque de me voir traité en ami par cet homme. Mais je me plaisais chez lui, les</w:t>
      </w:r>
    </w:p>
    <w:p w14:paraId="4ED5B360" w14:textId="59FB15E4" w:rsidR="00B81240" w:rsidRPr="00B81240" w:rsidRDefault="00B81240" w:rsidP="00B81240">
      <w:pPr>
        <w:spacing w:line="360" w:lineRule="atLeast"/>
        <w:rPr>
          <w:rFonts w:ascii="Times New Roman" w:eastAsia="Times New Roman" w:hAnsi="Times New Roman" w:cs="Times New Roman"/>
          <w:szCs w:val="24"/>
          <w:lang w:eastAsia="fr-FR"/>
        </w:rPr>
      </w:pPr>
      <w:proofErr w:type="gramStart"/>
      <w:r w:rsidRPr="00B81240">
        <w:rPr>
          <w:rFonts w:ascii="Times New Roman" w:eastAsia="Times New Roman" w:hAnsi="Times New Roman" w:cs="Times New Roman"/>
          <w:szCs w:val="24"/>
          <w:lang w:eastAsia="fr-FR"/>
        </w:rPr>
        <w:t>soirs</w:t>
      </w:r>
      <w:proofErr w:type="gramEnd"/>
      <w:r w:rsidRPr="00B81240">
        <w:rPr>
          <w:rFonts w:ascii="Times New Roman" w:eastAsia="Times New Roman" w:hAnsi="Times New Roman" w:cs="Times New Roman"/>
          <w:szCs w:val="24"/>
          <w:lang w:eastAsia="fr-FR"/>
        </w:rPr>
        <w:t xml:space="preserve"> de réception</w:t>
      </w:r>
      <w:commentRangeEnd w:id="4"/>
      <w:r w:rsidR="0028281F">
        <w:rPr>
          <w:rStyle w:val="Marquedecommentaire"/>
        </w:rPr>
        <w:commentReference w:id="4"/>
      </w:r>
      <w:r w:rsidRPr="00B81240">
        <w:rPr>
          <w:rFonts w:ascii="Times New Roman" w:eastAsia="Times New Roman" w:hAnsi="Times New Roman" w:cs="Times New Roman"/>
          <w:szCs w:val="24"/>
          <w:lang w:eastAsia="fr-FR"/>
        </w:rPr>
        <w:t>. Les salles de son palais sont ornées de bons tableaux, de belles tapisseries et de meubles que j’aime. Il y évoluait un monde charmant, et que je retrouvais, ensuite, à Londres ou à Paris.</w:t>
      </w:r>
      <w:r w:rsidR="00355537">
        <w:rPr>
          <w:rFonts w:ascii="Times New Roman" w:eastAsia="Times New Roman" w:hAnsi="Times New Roman" w:cs="Times New Roman"/>
          <w:szCs w:val="24"/>
          <w:lang w:eastAsia="fr-FR"/>
        </w:rPr>
        <w:t xml:space="preserve"> […]</w:t>
      </w:r>
    </w:p>
    <w:p w14:paraId="55E7FDA8" w14:textId="77777777" w:rsidR="00B81240" w:rsidRPr="00B81240" w:rsidRDefault="00B81240" w:rsidP="00B81240">
      <w:pPr>
        <w:spacing w:before="240" w:after="240" w:line="468" w:lineRule="atLeast"/>
        <w:jc w:val="center"/>
        <w:outlineLvl w:val="1"/>
        <w:rPr>
          <w:rFonts w:ascii="Source Sans Pro" w:eastAsia="Times New Roman" w:hAnsi="Source Sans Pro" w:cs="Times New Roman"/>
          <w:sz w:val="31"/>
          <w:szCs w:val="31"/>
          <w:lang w:eastAsia="fr-FR"/>
        </w:rPr>
      </w:pPr>
      <w:r w:rsidRPr="00B81240">
        <w:rPr>
          <w:rFonts w:ascii="Source Sans Pro" w:eastAsia="Times New Roman" w:hAnsi="Source Sans Pro" w:cs="Times New Roman"/>
          <w:sz w:val="31"/>
          <w:szCs w:val="31"/>
          <w:lang w:eastAsia="fr-FR"/>
        </w:rPr>
        <w:t>Tome CVIII, numéro 402, 16 mars 1914</w:t>
      </w:r>
    </w:p>
    <w:p w14:paraId="32D53D07" w14:textId="77777777" w:rsidR="00B81240" w:rsidRPr="00B81240" w:rsidRDefault="00B81240" w:rsidP="00B81240">
      <w:pPr>
        <w:spacing w:before="240" w:after="240"/>
        <w:jc w:val="left"/>
        <w:outlineLvl w:val="2"/>
        <w:rPr>
          <w:rFonts w:ascii="Source Sans Pro" w:eastAsia="Times New Roman" w:hAnsi="Source Sans Pro" w:cs="Times New Roman"/>
          <w:b/>
          <w:bCs/>
          <w:sz w:val="27"/>
          <w:szCs w:val="27"/>
          <w:lang w:eastAsia="fr-FR"/>
        </w:rPr>
      </w:pPr>
      <w:r w:rsidRPr="00B81240">
        <w:rPr>
          <w:rFonts w:ascii="Source Sans Pro" w:eastAsia="Times New Roman" w:hAnsi="Source Sans Pro" w:cs="Times New Roman"/>
          <w:b/>
          <w:bCs/>
          <w:sz w:val="27"/>
          <w:szCs w:val="27"/>
          <w:lang w:eastAsia="fr-FR"/>
        </w:rPr>
        <w:t>Art. </w:t>
      </w:r>
      <w:r w:rsidRPr="00B81240">
        <w:rPr>
          <w:rFonts w:ascii="Source Sans Pro" w:eastAsia="Times New Roman" w:hAnsi="Source Sans Pro" w:cs="Times New Roman"/>
          <w:b/>
          <w:bCs/>
          <w:sz w:val="17"/>
          <w:szCs w:val="17"/>
          <w:lang w:eastAsia="fr-FR"/>
        </w:rPr>
        <w:br/>
      </w:r>
      <w:r w:rsidRPr="00B81240">
        <w:rPr>
          <w:rFonts w:ascii="Source Sans Pro" w:eastAsia="Times New Roman" w:hAnsi="Source Sans Pro" w:cs="Times New Roman"/>
          <w:b/>
          <w:bCs/>
          <w:sz w:val="27"/>
          <w:szCs w:val="27"/>
          <w:lang w:eastAsia="fr-FR"/>
        </w:rPr>
        <w:t>L’Exposition des Indépendants [extrait]</w:t>
      </w:r>
    </w:p>
    <w:p w14:paraId="3992FCF3" w14:textId="77777777" w:rsidR="00B81240" w:rsidRPr="00B81240" w:rsidRDefault="00B81240" w:rsidP="00B81240">
      <w:pPr>
        <w:jc w:val="right"/>
        <w:rPr>
          <w:rFonts w:ascii="Times New Roman" w:eastAsia="Times New Roman" w:hAnsi="Times New Roman" w:cs="Times New Roman"/>
          <w:szCs w:val="24"/>
          <w:lang w:eastAsia="fr-FR"/>
        </w:rPr>
      </w:pPr>
      <w:r w:rsidRPr="00B81240">
        <w:rPr>
          <w:rFonts w:ascii="Times New Roman" w:eastAsia="Times New Roman" w:hAnsi="Times New Roman" w:cs="Times New Roman"/>
          <w:szCs w:val="24"/>
          <w:lang w:eastAsia="fr-FR"/>
        </w:rPr>
        <w:t>Gustave Kahn.</w:t>
      </w:r>
    </w:p>
    <w:p w14:paraId="56FED416" w14:textId="77777777" w:rsidR="00B81240" w:rsidRPr="00B81240" w:rsidRDefault="00B81240" w:rsidP="00B81240">
      <w:pPr>
        <w:rPr>
          <w:rFonts w:ascii="Verdana" w:eastAsia="Times New Roman" w:hAnsi="Verdana" w:cs="Times New Roman"/>
          <w:sz w:val="21"/>
          <w:szCs w:val="21"/>
          <w:lang w:eastAsia="fr-FR"/>
        </w:rPr>
      </w:pPr>
      <w:r w:rsidRPr="00B81240">
        <w:rPr>
          <w:rFonts w:ascii="Verdana" w:eastAsia="Times New Roman" w:hAnsi="Verdana" w:cs="Times New Roman"/>
          <w:sz w:val="21"/>
          <w:szCs w:val="21"/>
          <w:lang w:eastAsia="fr-FR"/>
        </w:rPr>
        <w:t>Tome CVII, numéro 402, 16 mars 1914, p. 413-420 [417].</w:t>
      </w:r>
    </w:p>
    <w:p w14:paraId="091B39B8" w14:textId="77777777" w:rsidR="00B81240" w:rsidRPr="00B81240" w:rsidRDefault="00B81240" w:rsidP="00B81240">
      <w:pPr>
        <w:spacing w:line="360" w:lineRule="atLeast"/>
        <w:rPr>
          <w:rFonts w:ascii="Times New Roman" w:eastAsia="Times New Roman" w:hAnsi="Times New Roman" w:cs="Times New Roman"/>
          <w:szCs w:val="24"/>
          <w:lang w:eastAsia="fr-FR"/>
        </w:rPr>
      </w:pPr>
      <w:r w:rsidRPr="00B81240">
        <w:rPr>
          <w:rFonts w:ascii="Times New Roman" w:eastAsia="Times New Roman" w:hAnsi="Times New Roman" w:cs="Times New Roman"/>
          <w:szCs w:val="24"/>
          <w:lang w:eastAsia="fr-FR"/>
        </w:rPr>
        <w:t>[…]</w:t>
      </w:r>
    </w:p>
    <w:p w14:paraId="3B4556EF" w14:textId="381B8D95" w:rsidR="00B81240" w:rsidRPr="00B81240" w:rsidRDefault="00B81240" w:rsidP="00B81240">
      <w:pPr>
        <w:spacing w:line="360" w:lineRule="atLeast"/>
        <w:rPr>
          <w:rFonts w:ascii="Times New Roman" w:eastAsia="Times New Roman" w:hAnsi="Times New Roman" w:cs="Times New Roman"/>
          <w:szCs w:val="24"/>
          <w:lang w:eastAsia="fr-FR"/>
        </w:rPr>
      </w:pPr>
      <w:r w:rsidRPr="00B81240">
        <w:rPr>
          <w:rFonts w:ascii="Times New Roman" w:eastAsia="Times New Roman" w:hAnsi="Times New Roman" w:cs="Times New Roman"/>
          <w:szCs w:val="24"/>
          <w:lang w:eastAsia="fr-FR"/>
        </w:rPr>
        <w:t>M. </w:t>
      </w:r>
      <w:proofErr w:type="spellStart"/>
      <w:r w:rsidRPr="00B81240">
        <w:rPr>
          <w:rFonts w:ascii="Times New Roman" w:eastAsia="Times New Roman" w:hAnsi="Times New Roman" w:cs="Times New Roman"/>
          <w:szCs w:val="24"/>
          <w:lang w:eastAsia="fr-FR"/>
        </w:rPr>
        <w:t>Bucci</w:t>
      </w:r>
      <w:proofErr w:type="spellEnd"/>
      <w:r w:rsidRPr="00B81240">
        <w:rPr>
          <w:rFonts w:ascii="Times New Roman" w:eastAsia="Times New Roman" w:hAnsi="Times New Roman" w:cs="Times New Roman"/>
          <w:szCs w:val="24"/>
          <w:lang w:eastAsia="fr-FR"/>
        </w:rPr>
        <w:t xml:space="preserve"> évoque avec une singulière vivacité la Kasbah d’Alger ; un marché étincelle de loques, de burnous ; des </w:t>
      </w:r>
      <w:del w:id="5" w:author="Marguerite-Marie Bordry" w:date="2019-02-13T11:22:00Z">
        <w:r w:rsidRPr="00B81240" w:rsidDel="00F12CE9">
          <w:rPr>
            <w:rFonts w:ascii="Times New Roman" w:eastAsia="Times New Roman" w:hAnsi="Times New Roman" w:cs="Times New Roman"/>
            <w:szCs w:val="24"/>
            <w:lang w:eastAsia="fr-FR"/>
          </w:rPr>
          <w:delText xml:space="preserve">boutique </w:delText>
        </w:r>
      </w:del>
      <w:ins w:id="6" w:author="Marguerite-Marie Bordry" w:date="2019-02-13T11:22:00Z">
        <w:r w:rsidR="00F12CE9" w:rsidRPr="00B81240">
          <w:rPr>
            <w:rFonts w:ascii="Times New Roman" w:eastAsia="Times New Roman" w:hAnsi="Times New Roman" w:cs="Times New Roman"/>
            <w:szCs w:val="24"/>
            <w:lang w:eastAsia="fr-FR"/>
          </w:rPr>
          <w:t>boutiqu</w:t>
        </w:r>
        <w:r w:rsidR="00F12CE9">
          <w:rPr>
            <w:rFonts w:ascii="Times New Roman" w:eastAsia="Times New Roman" w:hAnsi="Times New Roman" w:cs="Times New Roman"/>
            <w:szCs w:val="24"/>
            <w:lang w:eastAsia="fr-FR"/>
          </w:rPr>
          <w:t>es</w:t>
        </w:r>
        <w:r w:rsidR="00EF49F7">
          <w:rPr>
            <w:rFonts w:ascii="Times New Roman" w:eastAsia="Times New Roman" w:hAnsi="Times New Roman" w:cs="Times New Roman"/>
            <w:szCs w:val="24"/>
            <w:lang w:eastAsia="fr-FR"/>
          </w:rPr>
          <w:t xml:space="preserve"> </w:t>
        </w:r>
      </w:ins>
      <w:r w:rsidRPr="00B81240">
        <w:rPr>
          <w:rFonts w:ascii="Times New Roman" w:eastAsia="Times New Roman" w:hAnsi="Times New Roman" w:cs="Times New Roman"/>
          <w:szCs w:val="24"/>
          <w:lang w:eastAsia="fr-FR"/>
        </w:rPr>
        <w:t>peintes dans la clarté prennent des joies d’émaux autour de l’allure blanche des Mauresques. Deux femmes, une Espagnole jeune et une vieille Maugrabine, dialoguent sous un beau ciel et derrière elles tout le panorama de la ville blanche se déroule. […]</w:t>
      </w:r>
    </w:p>
    <w:p w14:paraId="5F7E8BAA" w14:textId="77777777" w:rsidR="00B81240" w:rsidRPr="00B81240" w:rsidRDefault="00B81240" w:rsidP="00B81240">
      <w:pPr>
        <w:spacing w:before="240" w:after="240" w:line="468" w:lineRule="atLeast"/>
        <w:jc w:val="center"/>
        <w:outlineLvl w:val="1"/>
        <w:rPr>
          <w:rFonts w:ascii="Source Sans Pro" w:eastAsia="Times New Roman" w:hAnsi="Source Sans Pro" w:cs="Times New Roman"/>
          <w:sz w:val="31"/>
          <w:szCs w:val="31"/>
          <w:lang w:eastAsia="fr-FR"/>
        </w:rPr>
      </w:pPr>
      <w:r w:rsidRPr="00B81240">
        <w:rPr>
          <w:rFonts w:ascii="Source Sans Pro" w:eastAsia="Times New Roman" w:hAnsi="Source Sans Pro" w:cs="Times New Roman"/>
          <w:sz w:val="31"/>
          <w:szCs w:val="31"/>
          <w:lang w:eastAsia="fr-FR"/>
        </w:rPr>
        <w:t>Tome CIX, numéro 408, 16 juin 1914</w:t>
      </w:r>
    </w:p>
    <w:p w14:paraId="5F07E909" w14:textId="77777777" w:rsidR="00B81240" w:rsidRPr="00B81240" w:rsidRDefault="00B81240" w:rsidP="00B81240">
      <w:pPr>
        <w:spacing w:before="240" w:after="240"/>
        <w:jc w:val="left"/>
        <w:outlineLvl w:val="2"/>
        <w:rPr>
          <w:rFonts w:ascii="Source Sans Pro" w:eastAsia="Times New Roman" w:hAnsi="Source Sans Pro" w:cs="Times New Roman"/>
          <w:b/>
          <w:bCs/>
          <w:sz w:val="27"/>
          <w:szCs w:val="27"/>
          <w:lang w:eastAsia="fr-FR"/>
        </w:rPr>
      </w:pPr>
      <w:r w:rsidRPr="00B81240">
        <w:rPr>
          <w:rFonts w:ascii="Source Sans Pro" w:eastAsia="Times New Roman" w:hAnsi="Source Sans Pro" w:cs="Times New Roman"/>
          <w:b/>
          <w:bCs/>
          <w:sz w:val="27"/>
          <w:szCs w:val="27"/>
          <w:lang w:eastAsia="fr-FR"/>
        </w:rPr>
        <w:t>La Curiosité. </w:t>
      </w:r>
      <w:r w:rsidRPr="00B81240">
        <w:rPr>
          <w:rFonts w:ascii="Source Sans Pro" w:eastAsia="Times New Roman" w:hAnsi="Source Sans Pro" w:cs="Times New Roman"/>
          <w:b/>
          <w:bCs/>
          <w:sz w:val="17"/>
          <w:szCs w:val="17"/>
          <w:lang w:eastAsia="fr-FR"/>
        </w:rPr>
        <w:br/>
      </w:r>
      <w:r w:rsidRPr="00B81240">
        <w:rPr>
          <w:rFonts w:ascii="Source Sans Pro" w:eastAsia="Times New Roman" w:hAnsi="Source Sans Pro" w:cs="Times New Roman"/>
          <w:b/>
          <w:bCs/>
          <w:sz w:val="27"/>
          <w:szCs w:val="27"/>
          <w:lang w:eastAsia="fr-FR"/>
        </w:rPr>
        <w:t>Collection Crespi, de Milan</w:t>
      </w:r>
    </w:p>
    <w:p w14:paraId="4D83FA0D" w14:textId="77777777" w:rsidR="00B81240" w:rsidRPr="00B81240" w:rsidRDefault="00B81240" w:rsidP="00B81240">
      <w:pPr>
        <w:jc w:val="right"/>
        <w:rPr>
          <w:rFonts w:ascii="Times New Roman" w:eastAsia="Times New Roman" w:hAnsi="Times New Roman" w:cs="Times New Roman"/>
          <w:szCs w:val="24"/>
          <w:lang w:eastAsia="fr-FR"/>
        </w:rPr>
      </w:pPr>
      <w:r w:rsidRPr="00B81240">
        <w:rPr>
          <w:rFonts w:ascii="Times New Roman" w:eastAsia="Times New Roman" w:hAnsi="Times New Roman" w:cs="Times New Roman"/>
          <w:szCs w:val="24"/>
          <w:lang w:eastAsia="fr-FR"/>
        </w:rPr>
        <w:t>Gustave Kahn.</w:t>
      </w:r>
    </w:p>
    <w:p w14:paraId="5B1CA142" w14:textId="77777777" w:rsidR="00B81240" w:rsidRPr="00B81240" w:rsidRDefault="00B81240" w:rsidP="00B81240">
      <w:pPr>
        <w:rPr>
          <w:rFonts w:ascii="Verdana" w:eastAsia="Times New Roman" w:hAnsi="Verdana" w:cs="Times New Roman"/>
          <w:sz w:val="21"/>
          <w:szCs w:val="21"/>
          <w:lang w:eastAsia="fr-FR"/>
        </w:rPr>
      </w:pPr>
      <w:r w:rsidRPr="00B81240">
        <w:rPr>
          <w:rFonts w:ascii="Verdana" w:eastAsia="Times New Roman" w:hAnsi="Verdana" w:cs="Times New Roman"/>
          <w:sz w:val="21"/>
          <w:szCs w:val="21"/>
          <w:lang w:eastAsia="fr-FR"/>
        </w:rPr>
        <w:t>Tome CIX, numéro 408, 16 juin 1914, p. 883-884.</w:t>
      </w:r>
    </w:p>
    <w:p w14:paraId="57BDCFCA" w14:textId="77777777" w:rsidR="006E1B70" w:rsidRDefault="006E1B70" w:rsidP="00B81240">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150CC7D2" w14:textId="1D752CF0" w:rsidR="00B81240" w:rsidRPr="00B81240" w:rsidRDefault="00B81240" w:rsidP="00B81240">
      <w:pPr>
        <w:spacing w:line="360" w:lineRule="atLeast"/>
        <w:rPr>
          <w:rFonts w:ascii="Times New Roman" w:eastAsia="Times New Roman" w:hAnsi="Times New Roman" w:cs="Times New Roman"/>
          <w:szCs w:val="24"/>
          <w:lang w:eastAsia="fr-FR"/>
        </w:rPr>
      </w:pPr>
      <w:r w:rsidRPr="00B81240">
        <w:rPr>
          <w:rFonts w:ascii="Times New Roman" w:eastAsia="Times New Roman" w:hAnsi="Times New Roman" w:cs="Times New Roman"/>
          <w:szCs w:val="24"/>
          <w:lang w:eastAsia="fr-FR"/>
        </w:rPr>
        <w:t xml:space="preserve">Il paraît qu’il a fallu la croix et la bannière pour faire sortir d’Italie la collection Crespi. On sait qu’une loi très sévère, la loi Pacca, existe en Italie, d’après laquelle il est interdit d’exporter les œuvres d’art. Cette loi ne souffre que de rares exceptions et, en tous cas, elle frappe de droits élevés les œuvres exportées. </w:t>
      </w:r>
      <w:del w:id="7" w:author="Marguerite-Marie Bordry" w:date="2019-02-13T11:35:00Z">
        <w:r w:rsidRPr="00B81240" w:rsidDel="00FD2213">
          <w:rPr>
            <w:rFonts w:ascii="Times New Roman" w:eastAsia="Times New Roman" w:hAnsi="Times New Roman" w:cs="Times New Roman"/>
            <w:szCs w:val="24"/>
            <w:lang w:eastAsia="fr-FR"/>
          </w:rPr>
          <w:delText>Les tableau dispersés</w:delText>
        </w:r>
      </w:del>
      <w:ins w:id="8" w:author="Marguerite-Marie Bordry" w:date="2019-02-13T11:35:00Z">
        <w:r w:rsidR="00FD2213" w:rsidRPr="00B81240">
          <w:rPr>
            <w:rFonts w:ascii="Times New Roman" w:eastAsia="Times New Roman" w:hAnsi="Times New Roman" w:cs="Times New Roman"/>
            <w:szCs w:val="24"/>
            <w:lang w:eastAsia="fr-FR"/>
          </w:rPr>
          <w:t>Les tableaux dispersés</w:t>
        </w:r>
      </w:ins>
      <w:r w:rsidRPr="00B81240">
        <w:rPr>
          <w:rFonts w:ascii="Times New Roman" w:eastAsia="Times New Roman" w:hAnsi="Times New Roman" w:cs="Times New Roman"/>
          <w:szCs w:val="24"/>
          <w:lang w:eastAsia="fr-FR"/>
        </w:rPr>
        <w:t xml:space="preserve"> le 4 juin chez Georges Petit subirent l’impôt de sortie. En outre, pour obtenir l’exode de ces tableaux, la famille Crespi </w:t>
      </w:r>
      <w:r w:rsidRPr="00B81240">
        <w:rPr>
          <w:rFonts w:ascii="Times New Roman" w:eastAsia="Times New Roman" w:hAnsi="Times New Roman" w:cs="Times New Roman"/>
          <w:szCs w:val="24"/>
          <w:lang w:eastAsia="fr-FR"/>
        </w:rPr>
        <w:lastRenderedPageBreak/>
        <w:t>dut offrir au musée Brera, de Milan, la </w:t>
      </w:r>
      <w:r w:rsidRPr="00B81240">
        <w:rPr>
          <w:rFonts w:ascii="Times New Roman" w:eastAsia="Times New Roman" w:hAnsi="Times New Roman" w:cs="Times New Roman"/>
          <w:i/>
          <w:iCs/>
          <w:szCs w:val="24"/>
          <w:lang w:eastAsia="fr-FR"/>
        </w:rPr>
        <w:t>Nativité</w:t>
      </w:r>
      <w:r w:rsidRPr="00B81240">
        <w:rPr>
          <w:rFonts w:ascii="Times New Roman" w:eastAsia="Times New Roman" w:hAnsi="Times New Roman" w:cs="Times New Roman"/>
          <w:szCs w:val="24"/>
          <w:lang w:eastAsia="fr-FR"/>
        </w:rPr>
        <w:t> du Corrège, et elle céda pour un prix minime à la Pinacothèque de Mantoue la </w:t>
      </w:r>
      <w:r w:rsidRPr="00B81240">
        <w:rPr>
          <w:rFonts w:ascii="Times New Roman" w:eastAsia="Times New Roman" w:hAnsi="Times New Roman" w:cs="Times New Roman"/>
          <w:i/>
          <w:iCs/>
          <w:szCs w:val="24"/>
          <w:lang w:eastAsia="fr-FR"/>
        </w:rPr>
        <w:t xml:space="preserve">Chute des </w:t>
      </w:r>
      <w:proofErr w:type="spellStart"/>
      <w:r w:rsidRPr="00B81240">
        <w:rPr>
          <w:rFonts w:ascii="Times New Roman" w:eastAsia="Times New Roman" w:hAnsi="Times New Roman" w:cs="Times New Roman"/>
          <w:i/>
          <w:iCs/>
          <w:szCs w:val="24"/>
          <w:lang w:eastAsia="fr-FR"/>
        </w:rPr>
        <w:t>Bonacolsi</w:t>
      </w:r>
      <w:proofErr w:type="spellEnd"/>
      <w:r w:rsidRPr="00B81240">
        <w:rPr>
          <w:rFonts w:ascii="Times New Roman" w:eastAsia="Times New Roman" w:hAnsi="Times New Roman" w:cs="Times New Roman"/>
          <w:szCs w:val="24"/>
          <w:lang w:eastAsia="fr-FR"/>
        </w:rPr>
        <w:t xml:space="preserve">, par Domenico </w:t>
      </w:r>
      <w:proofErr w:type="spellStart"/>
      <w:r w:rsidRPr="00B81240">
        <w:rPr>
          <w:rFonts w:ascii="Times New Roman" w:eastAsia="Times New Roman" w:hAnsi="Times New Roman" w:cs="Times New Roman"/>
          <w:szCs w:val="24"/>
          <w:lang w:eastAsia="fr-FR"/>
        </w:rPr>
        <w:t>Morone</w:t>
      </w:r>
      <w:proofErr w:type="spellEnd"/>
      <w:r w:rsidRPr="00B81240">
        <w:rPr>
          <w:rFonts w:ascii="Times New Roman" w:eastAsia="Times New Roman" w:hAnsi="Times New Roman" w:cs="Times New Roman"/>
          <w:szCs w:val="24"/>
          <w:lang w:eastAsia="fr-FR"/>
        </w:rPr>
        <w:t>, et à la galerie des Offices, Florence, l’</w:t>
      </w:r>
      <w:r w:rsidRPr="00B81240">
        <w:rPr>
          <w:rFonts w:ascii="Times New Roman" w:eastAsia="Times New Roman" w:hAnsi="Times New Roman" w:cs="Times New Roman"/>
          <w:i/>
          <w:iCs/>
          <w:szCs w:val="24"/>
          <w:lang w:eastAsia="fr-FR"/>
        </w:rPr>
        <w:t>Entrée de Charles VIII à Florence</w:t>
      </w:r>
      <w:r w:rsidRPr="00B81240">
        <w:rPr>
          <w:rFonts w:ascii="Times New Roman" w:eastAsia="Times New Roman" w:hAnsi="Times New Roman" w:cs="Times New Roman"/>
          <w:szCs w:val="24"/>
          <w:lang w:eastAsia="fr-FR"/>
        </w:rPr>
        <w:t xml:space="preserve">, par Francesco </w:t>
      </w:r>
      <w:proofErr w:type="spellStart"/>
      <w:r w:rsidRPr="00B81240">
        <w:rPr>
          <w:rFonts w:ascii="Times New Roman" w:eastAsia="Times New Roman" w:hAnsi="Times New Roman" w:cs="Times New Roman"/>
          <w:szCs w:val="24"/>
          <w:lang w:eastAsia="fr-FR"/>
        </w:rPr>
        <w:t>Granacci</w:t>
      </w:r>
      <w:proofErr w:type="spellEnd"/>
      <w:r w:rsidRPr="00B81240">
        <w:rPr>
          <w:rFonts w:ascii="Times New Roman" w:eastAsia="Times New Roman" w:hAnsi="Times New Roman" w:cs="Times New Roman"/>
          <w:szCs w:val="24"/>
          <w:lang w:eastAsia="fr-FR"/>
        </w:rPr>
        <w:t>.</w:t>
      </w:r>
    </w:p>
    <w:p w14:paraId="49AB350B" w14:textId="21272D52" w:rsidR="00B81240" w:rsidRPr="00B81240" w:rsidRDefault="00C1669D" w:rsidP="00B81240">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09F8A9CD" w14:textId="77777777" w:rsidR="00B81240" w:rsidRPr="00B81240" w:rsidRDefault="00B81240" w:rsidP="00B81240">
      <w:pPr>
        <w:spacing w:before="240" w:after="240" w:line="468" w:lineRule="atLeast"/>
        <w:jc w:val="center"/>
        <w:outlineLvl w:val="1"/>
        <w:rPr>
          <w:rFonts w:ascii="Source Sans Pro" w:eastAsia="Times New Roman" w:hAnsi="Source Sans Pro" w:cs="Times New Roman"/>
          <w:sz w:val="31"/>
          <w:szCs w:val="31"/>
          <w:lang w:eastAsia="fr-FR"/>
        </w:rPr>
      </w:pPr>
      <w:r w:rsidRPr="00B81240">
        <w:rPr>
          <w:rFonts w:ascii="Source Sans Pro" w:eastAsia="Times New Roman" w:hAnsi="Source Sans Pro" w:cs="Times New Roman"/>
          <w:sz w:val="31"/>
          <w:szCs w:val="31"/>
          <w:lang w:eastAsia="fr-FR"/>
        </w:rPr>
        <w:t>Tome CX, numéro 411, 1</w:t>
      </w:r>
      <w:r w:rsidRPr="00B81240">
        <w:rPr>
          <w:rFonts w:ascii="Source Sans Pro" w:eastAsia="Times New Roman" w:hAnsi="Source Sans Pro" w:cs="Times New Roman"/>
          <w:sz w:val="23"/>
          <w:szCs w:val="23"/>
          <w:vertAlign w:val="superscript"/>
          <w:lang w:eastAsia="fr-FR"/>
        </w:rPr>
        <w:t>er</w:t>
      </w:r>
      <w:r w:rsidRPr="00B81240">
        <w:rPr>
          <w:rFonts w:ascii="Source Sans Pro" w:eastAsia="Times New Roman" w:hAnsi="Source Sans Pro" w:cs="Times New Roman"/>
          <w:sz w:val="31"/>
          <w:szCs w:val="31"/>
          <w:lang w:eastAsia="fr-FR"/>
        </w:rPr>
        <w:t> août 1914</w:t>
      </w:r>
    </w:p>
    <w:p w14:paraId="2396DF30" w14:textId="77777777" w:rsidR="00B81240" w:rsidRPr="00B81240" w:rsidRDefault="00B81240" w:rsidP="00B81240">
      <w:pPr>
        <w:spacing w:before="240" w:after="240"/>
        <w:jc w:val="left"/>
        <w:outlineLvl w:val="2"/>
        <w:rPr>
          <w:rFonts w:ascii="Source Sans Pro" w:eastAsia="Times New Roman" w:hAnsi="Source Sans Pro" w:cs="Times New Roman"/>
          <w:b/>
          <w:bCs/>
          <w:sz w:val="27"/>
          <w:szCs w:val="27"/>
          <w:lang w:eastAsia="fr-FR"/>
        </w:rPr>
      </w:pPr>
      <w:r w:rsidRPr="00B81240">
        <w:rPr>
          <w:rFonts w:ascii="Source Sans Pro" w:eastAsia="Times New Roman" w:hAnsi="Source Sans Pro" w:cs="Times New Roman"/>
          <w:b/>
          <w:bCs/>
          <w:sz w:val="27"/>
          <w:szCs w:val="27"/>
          <w:lang w:eastAsia="fr-FR"/>
        </w:rPr>
        <w:t>Le vrai texte des </w:t>
      </w:r>
      <w:r w:rsidRPr="00B81240">
        <w:rPr>
          <w:rFonts w:ascii="Source Sans Pro" w:eastAsia="Times New Roman" w:hAnsi="Source Sans Pro" w:cs="Times New Roman"/>
          <w:b/>
          <w:bCs/>
          <w:i/>
          <w:iCs/>
          <w:sz w:val="27"/>
          <w:szCs w:val="27"/>
          <w:lang w:eastAsia="fr-FR"/>
        </w:rPr>
        <w:t>Mémoires</w:t>
      </w:r>
      <w:r w:rsidRPr="00B81240">
        <w:rPr>
          <w:rFonts w:ascii="Source Sans Pro" w:eastAsia="Times New Roman" w:hAnsi="Source Sans Pro" w:cs="Times New Roman"/>
          <w:b/>
          <w:bCs/>
          <w:sz w:val="27"/>
          <w:szCs w:val="27"/>
          <w:lang w:eastAsia="fr-FR"/>
        </w:rPr>
        <w:t> de Casanova</w:t>
      </w:r>
    </w:p>
    <w:p w14:paraId="6DFCFEE0" w14:textId="77777777" w:rsidR="00B81240" w:rsidRPr="00B81240" w:rsidRDefault="00B81240" w:rsidP="00B81240">
      <w:pPr>
        <w:jc w:val="right"/>
        <w:rPr>
          <w:rFonts w:ascii="Times New Roman" w:eastAsia="Times New Roman" w:hAnsi="Times New Roman" w:cs="Times New Roman"/>
          <w:szCs w:val="24"/>
          <w:lang w:val="it-IT" w:eastAsia="fr-FR"/>
        </w:rPr>
      </w:pPr>
      <w:r w:rsidRPr="00B81240">
        <w:rPr>
          <w:rFonts w:ascii="Times New Roman" w:eastAsia="Times New Roman" w:hAnsi="Times New Roman" w:cs="Times New Roman"/>
          <w:szCs w:val="24"/>
          <w:lang w:val="it-IT" w:eastAsia="fr-FR"/>
        </w:rPr>
        <w:t>J. </w:t>
      </w:r>
      <w:proofErr w:type="spellStart"/>
      <w:r w:rsidRPr="00B81240">
        <w:rPr>
          <w:rFonts w:ascii="Times New Roman" w:eastAsia="Times New Roman" w:hAnsi="Times New Roman" w:cs="Times New Roman"/>
          <w:szCs w:val="24"/>
          <w:lang w:val="it-IT" w:eastAsia="fr-FR"/>
        </w:rPr>
        <w:t>Pollio</w:t>
      </w:r>
      <w:proofErr w:type="spellEnd"/>
      <w:r w:rsidRPr="00B81240">
        <w:rPr>
          <w:rFonts w:ascii="Times New Roman" w:eastAsia="Times New Roman" w:hAnsi="Times New Roman" w:cs="Times New Roman"/>
          <w:szCs w:val="24"/>
          <w:lang w:val="it-IT" w:eastAsia="fr-FR"/>
        </w:rPr>
        <w:t>.</w:t>
      </w:r>
    </w:p>
    <w:p w14:paraId="1DCAD60B" w14:textId="77777777" w:rsidR="00B81240" w:rsidRPr="00B81240" w:rsidRDefault="00B81240" w:rsidP="00B81240">
      <w:pPr>
        <w:rPr>
          <w:rFonts w:ascii="Verdana" w:eastAsia="Times New Roman" w:hAnsi="Verdana" w:cs="Times New Roman"/>
          <w:sz w:val="21"/>
          <w:szCs w:val="21"/>
          <w:lang w:val="it-IT" w:eastAsia="fr-FR"/>
        </w:rPr>
      </w:pPr>
      <w:r w:rsidRPr="00B81240">
        <w:rPr>
          <w:rFonts w:ascii="Verdana" w:eastAsia="Times New Roman" w:hAnsi="Verdana" w:cs="Times New Roman"/>
          <w:sz w:val="21"/>
          <w:szCs w:val="21"/>
          <w:lang w:val="it-IT" w:eastAsia="fr-FR"/>
        </w:rPr>
        <w:t xml:space="preserve">Tome CX, </w:t>
      </w:r>
      <w:proofErr w:type="spellStart"/>
      <w:r w:rsidRPr="00B81240">
        <w:rPr>
          <w:rFonts w:ascii="Verdana" w:eastAsia="Times New Roman" w:hAnsi="Verdana" w:cs="Times New Roman"/>
          <w:sz w:val="21"/>
          <w:szCs w:val="21"/>
          <w:lang w:val="it-IT" w:eastAsia="fr-FR"/>
        </w:rPr>
        <w:t>numéro</w:t>
      </w:r>
      <w:proofErr w:type="spellEnd"/>
      <w:r w:rsidRPr="00B81240">
        <w:rPr>
          <w:rFonts w:ascii="Verdana" w:eastAsia="Times New Roman" w:hAnsi="Verdana" w:cs="Times New Roman"/>
          <w:sz w:val="21"/>
          <w:szCs w:val="21"/>
          <w:lang w:val="it-IT" w:eastAsia="fr-FR"/>
        </w:rPr>
        <w:t> 411, 1</w:t>
      </w:r>
      <w:r w:rsidRPr="00B81240">
        <w:rPr>
          <w:rFonts w:ascii="Verdana" w:eastAsia="Times New Roman" w:hAnsi="Verdana" w:cs="Times New Roman"/>
          <w:sz w:val="16"/>
          <w:szCs w:val="16"/>
          <w:vertAlign w:val="superscript"/>
          <w:lang w:val="it-IT" w:eastAsia="fr-FR"/>
        </w:rPr>
        <w:t>er</w:t>
      </w:r>
      <w:r w:rsidRPr="00B81240">
        <w:rPr>
          <w:rFonts w:ascii="Verdana" w:eastAsia="Times New Roman" w:hAnsi="Verdana" w:cs="Times New Roman"/>
          <w:sz w:val="21"/>
          <w:szCs w:val="21"/>
          <w:lang w:val="it-IT" w:eastAsia="fr-FR"/>
        </w:rPr>
        <w:t> </w:t>
      </w:r>
      <w:proofErr w:type="spellStart"/>
      <w:r w:rsidRPr="00B81240">
        <w:rPr>
          <w:rFonts w:ascii="Verdana" w:eastAsia="Times New Roman" w:hAnsi="Verdana" w:cs="Times New Roman"/>
          <w:sz w:val="21"/>
          <w:szCs w:val="21"/>
          <w:lang w:val="it-IT" w:eastAsia="fr-FR"/>
        </w:rPr>
        <w:t>août</w:t>
      </w:r>
      <w:proofErr w:type="spellEnd"/>
      <w:r w:rsidRPr="00B81240">
        <w:rPr>
          <w:rFonts w:ascii="Verdana" w:eastAsia="Times New Roman" w:hAnsi="Verdana" w:cs="Times New Roman"/>
          <w:sz w:val="21"/>
          <w:szCs w:val="21"/>
          <w:lang w:val="it-IT" w:eastAsia="fr-FR"/>
        </w:rPr>
        <w:t xml:space="preserve"> 1914, p. 491-501.</w:t>
      </w:r>
    </w:p>
    <w:p w14:paraId="673F5FC7" w14:textId="77777777" w:rsidR="00B32A91" w:rsidRDefault="00B81240" w:rsidP="00B81240">
      <w:pPr>
        <w:spacing w:line="360" w:lineRule="atLeast"/>
        <w:rPr>
          <w:rFonts w:ascii="Times New Roman" w:eastAsia="Times New Roman" w:hAnsi="Times New Roman" w:cs="Times New Roman"/>
          <w:szCs w:val="24"/>
          <w:lang w:eastAsia="fr-FR"/>
        </w:rPr>
      </w:pPr>
      <w:r w:rsidRPr="00B81240">
        <w:rPr>
          <w:rFonts w:ascii="Times New Roman" w:eastAsia="Times New Roman" w:hAnsi="Times New Roman" w:cs="Times New Roman"/>
          <w:szCs w:val="24"/>
          <w:lang w:eastAsia="fr-FR"/>
        </w:rPr>
        <w:t>Un sujet sur lequel s’est épuisée la patience des bibliographes, c’est la différence énigmatique, extraordinaire, qui caractérise les diverses éditions françaises des </w:t>
      </w:r>
      <w:r w:rsidRPr="00B81240">
        <w:rPr>
          <w:rFonts w:ascii="Times New Roman" w:eastAsia="Times New Roman" w:hAnsi="Times New Roman" w:cs="Times New Roman"/>
          <w:i/>
          <w:iCs/>
          <w:szCs w:val="24"/>
          <w:lang w:eastAsia="fr-FR"/>
        </w:rPr>
        <w:t>Mémoires</w:t>
      </w:r>
      <w:r w:rsidRPr="00B81240">
        <w:rPr>
          <w:rFonts w:ascii="Times New Roman" w:eastAsia="Times New Roman" w:hAnsi="Times New Roman" w:cs="Times New Roman"/>
          <w:szCs w:val="24"/>
          <w:lang w:eastAsia="fr-FR"/>
        </w:rPr>
        <w:t> de Casanova, chacune se proclamant à tort « la seule complète », la seule « conforme à l’original ». En réalité, la discordance n’existe qu’entre l’édition Garnier frères et toutes les autres ; elle n’apparaît même qu’à partir du chapitre </w:t>
      </w:r>
      <w:r w:rsidRPr="00B81240">
        <w:rPr>
          <w:rFonts w:ascii="inherit" w:eastAsia="Times New Roman" w:hAnsi="inherit" w:cs="Times New Roman"/>
          <w:smallCaps/>
          <w:szCs w:val="24"/>
          <w:lang w:eastAsia="fr-FR"/>
        </w:rPr>
        <w:t>v</w:t>
      </w:r>
      <w:r w:rsidRPr="00B81240">
        <w:rPr>
          <w:rFonts w:ascii="Times New Roman" w:eastAsia="Times New Roman" w:hAnsi="Times New Roman" w:cs="Times New Roman"/>
          <w:szCs w:val="24"/>
          <w:lang w:eastAsia="fr-FR"/>
        </w:rPr>
        <w:t> du tome VI, lequel correspond au chapitre </w:t>
      </w:r>
      <w:r w:rsidRPr="00B81240">
        <w:rPr>
          <w:rFonts w:ascii="inherit" w:eastAsia="Times New Roman" w:hAnsi="inherit" w:cs="Times New Roman"/>
          <w:smallCaps/>
          <w:szCs w:val="24"/>
          <w:lang w:eastAsia="fr-FR"/>
        </w:rPr>
        <w:t>i</w:t>
      </w:r>
      <w:r w:rsidRPr="00B81240">
        <w:rPr>
          <w:rFonts w:ascii="Times New Roman" w:eastAsia="Times New Roman" w:hAnsi="Times New Roman" w:cs="Times New Roman"/>
          <w:szCs w:val="24"/>
          <w:lang w:eastAsia="fr-FR"/>
        </w:rPr>
        <w:t> du tome IX de l’édition Paulin et au chapitre </w:t>
      </w:r>
      <w:r w:rsidRPr="00B81240">
        <w:rPr>
          <w:rFonts w:ascii="inherit" w:eastAsia="Times New Roman" w:hAnsi="inherit" w:cs="Times New Roman"/>
          <w:smallCaps/>
          <w:szCs w:val="24"/>
          <w:lang w:eastAsia="fr-FR"/>
        </w:rPr>
        <w:t>xiv</w:t>
      </w:r>
      <w:r w:rsidRPr="00B81240">
        <w:rPr>
          <w:rFonts w:ascii="Times New Roman" w:eastAsia="Times New Roman" w:hAnsi="Times New Roman" w:cs="Times New Roman"/>
          <w:szCs w:val="24"/>
          <w:lang w:eastAsia="fr-FR"/>
        </w:rPr>
        <w:t> du tome V de l’édition J. </w:t>
      </w:r>
      <w:proofErr w:type="spellStart"/>
      <w:r w:rsidRPr="00B81240">
        <w:rPr>
          <w:rFonts w:ascii="Times New Roman" w:eastAsia="Times New Roman" w:hAnsi="Times New Roman" w:cs="Times New Roman"/>
          <w:szCs w:val="24"/>
          <w:lang w:eastAsia="fr-FR"/>
        </w:rPr>
        <w:t>Rozez</w:t>
      </w:r>
      <w:proofErr w:type="spellEnd"/>
      <w:r w:rsidRPr="00B81240">
        <w:rPr>
          <w:rFonts w:ascii="Times New Roman" w:eastAsia="Times New Roman" w:hAnsi="Times New Roman" w:cs="Times New Roman"/>
          <w:szCs w:val="24"/>
          <w:lang w:eastAsia="fr-FR"/>
        </w:rPr>
        <w:t xml:space="preserve">. Notre distingué collègue Ettore </w:t>
      </w:r>
      <w:proofErr w:type="spellStart"/>
      <w:r w:rsidRPr="00B81240">
        <w:rPr>
          <w:rFonts w:ascii="Times New Roman" w:eastAsia="Times New Roman" w:hAnsi="Times New Roman" w:cs="Times New Roman"/>
          <w:szCs w:val="24"/>
          <w:lang w:eastAsia="fr-FR"/>
        </w:rPr>
        <w:t>Mola</w:t>
      </w:r>
      <w:proofErr w:type="spellEnd"/>
      <w:r w:rsidRPr="00B81240">
        <w:rPr>
          <w:rFonts w:ascii="Times New Roman" w:eastAsia="Times New Roman" w:hAnsi="Times New Roman" w:cs="Times New Roman"/>
          <w:szCs w:val="24"/>
          <w:lang w:eastAsia="fr-FR"/>
        </w:rPr>
        <w:t xml:space="preserve"> s’en est aperçu en même temps que nous, et cette constatation lui a dicté un article des plus judicieux, inséré dans l’excellente feuille littéraire si répandue en Italie : la </w:t>
      </w:r>
      <w:proofErr w:type="spellStart"/>
      <w:r w:rsidRPr="00B81240">
        <w:rPr>
          <w:rFonts w:ascii="Times New Roman" w:eastAsia="Times New Roman" w:hAnsi="Times New Roman" w:cs="Times New Roman"/>
          <w:i/>
          <w:iCs/>
          <w:szCs w:val="24"/>
          <w:lang w:eastAsia="fr-FR"/>
        </w:rPr>
        <w:t>Fanfulla</w:t>
      </w:r>
      <w:proofErr w:type="spellEnd"/>
      <w:r w:rsidRPr="00B81240">
        <w:rPr>
          <w:rFonts w:ascii="Times New Roman" w:eastAsia="Times New Roman" w:hAnsi="Times New Roman" w:cs="Times New Roman"/>
          <w:i/>
          <w:iCs/>
          <w:szCs w:val="24"/>
          <w:lang w:eastAsia="fr-FR"/>
        </w:rPr>
        <w:t xml:space="preserve"> </w:t>
      </w:r>
      <w:proofErr w:type="spellStart"/>
      <w:r w:rsidRPr="00B81240">
        <w:rPr>
          <w:rFonts w:ascii="Times New Roman" w:eastAsia="Times New Roman" w:hAnsi="Times New Roman" w:cs="Times New Roman"/>
          <w:i/>
          <w:iCs/>
          <w:szCs w:val="24"/>
          <w:lang w:eastAsia="fr-FR"/>
        </w:rPr>
        <w:t>della</w:t>
      </w:r>
      <w:proofErr w:type="spellEnd"/>
      <w:r w:rsidRPr="00B81240">
        <w:rPr>
          <w:rFonts w:ascii="Times New Roman" w:eastAsia="Times New Roman" w:hAnsi="Times New Roman" w:cs="Times New Roman"/>
          <w:i/>
          <w:iCs/>
          <w:szCs w:val="24"/>
          <w:lang w:eastAsia="fr-FR"/>
        </w:rPr>
        <w:t xml:space="preserve"> </w:t>
      </w:r>
      <w:del w:id="9" w:author="Marguerite-Marie Bordry" w:date="2019-02-13T11:36:00Z">
        <w:r w:rsidRPr="00B81240" w:rsidDel="00DE5B4E">
          <w:rPr>
            <w:rFonts w:ascii="Times New Roman" w:eastAsia="Times New Roman" w:hAnsi="Times New Roman" w:cs="Times New Roman"/>
            <w:i/>
            <w:iCs/>
            <w:szCs w:val="24"/>
            <w:lang w:eastAsia="fr-FR"/>
          </w:rPr>
          <w:delText>Domenico</w:delText>
        </w:r>
        <w:r w:rsidR="00127751" w:rsidDel="00DE5B4E">
          <w:rPr>
            <w:rFonts w:ascii="Arial" w:eastAsia="Times New Roman" w:hAnsi="Arial" w:cs="Arial"/>
            <w:color w:val="333399"/>
            <w:sz w:val="18"/>
            <w:szCs w:val="18"/>
            <w:u w:val="single"/>
            <w:vertAlign w:val="superscript"/>
            <w:lang w:eastAsia="fr-FR"/>
          </w:rPr>
          <w:fldChar w:fldCharType="begin"/>
        </w:r>
        <w:r w:rsidR="00127751" w:rsidDel="00DE5B4E">
          <w:rPr>
            <w:rFonts w:ascii="Arial" w:eastAsia="Times New Roman" w:hAnsi="Arial" w:cs="Arial"/>
            <w:color w:val="333399"/>
            <w:sz w:val="18"/>
            <w:szCs w:val="18"/>
            <w:u w:val="single"/>
            <w:vertAlign w:val="superscript"/>
            <w:lang w:eastAsia="fr-FR"/>
          </w:rPr>
          <w:delInstrText xml:space="preserve"> HYPERLINK "http://obvil.sorbonne-universite.site/corpus/mdf-italie/mercure-italie_1914" \l "note5" </w:delInstrText>
        </w:r>
        <w:r w:rsidR="00127751" w:rsidDel="00DE5B4E">
          <w:rPr>
            <w:rFonts w:ascii="Arial" w:eastAsia="Times New Roman" w:hAnsi="Arial" w:cs="Arial"/>
            <w:color w:val="333399"/>
            <w:sz w:val="18"/>
            <w:szCs w:val="18"/>
            <w:u w:val="single"/>
            <w:vertAlign w:val="superscript"/>
            <w:lang w:eastAsia="fr-FR"/>
          </w:rPr>
          <w:fldChar w:fldCharType="separate"/>
        </w:r>
        <w:r w:rsidRPr="00B81240" w:rsidDel="00DE5B4E">
          <w:rPr>
            <w:rFonts w:ascii="Arial" w:eastAsia="Times New Roman" w:hAnsi="Arial" w:cs="Arial"/>
            <w:color w:val="333399"/>
            <w:sz w:val="18"/>
            <w:szCs w:val="18"/>
            <w:u w:val="single"/>
            <w:vertAlign w:val="superscript"/>
            <w:lang w:eastAsia="fr-FR"/>
          </w:rPr>
          <w:delText>5</w:delText>
        </w:r>
        <w:r w:rsidR="00127751" w:rsidDel="00DE5B4E">
          <w:rPr>
            <w:rFonts w:ascii="Arial" w:eastAsia="Times New Roman" w:hAnsi="Arial" w:cs="Arial"/>
            <w:color w:val="333399"/>
            <w:sz w:val="18"/>
            <w:szCs w:val="18"/>
            <w:u w:val="single"/>
            <w:vertAlign w:val="superscript"/>
            <w:lang w:eastAsia="fr-FR"/>
          </w:rPr>
          <w:fldChar w:fldCharType="end"/>
        </w:r>
      </w:del>
      <w:ins w:id="10" w:author="Marguerite-Marie Bordry" w:date="2019-02-13T11:36:00Z">
        <w:r w:rsidR="00DE5B4E" w:rsidRPr="00B81240">
          <w:rPr>
            <w:rFonts w:ascii="Times New Roman" w:eastAsia="Times New Roman" w:hAnsi="Times New Roman" w:cs="Times New Roman"/>
            <w:i/>
            <w:iCs/>
            <w:szCs w:val="24"/>
            <w:lang w:eastAsia="fr-FR"/>
          </w:rPr>
          <w:t>Domenic</w:t>
        </w:r>
        <w:r w:rsidR="00DE5B4E">
          <w:rPr>
            <w:rFonts w:ascii="Times New Roman" w:eastAsia="Times New Roman" w:hAnsi="Times New Roman" w:cs="Times New Roman"/>
            <w:i/>
            <w:iCs/>
            <w:szCs w:val="24"/>
            <w:lang w:eastAsia="fr-FR"/>
          </w:rPr>
          <w:t>a</w:t>
        </w:r>
        <w:r w:rsidR="00DE5B4E">
          <w:rPr>
            <w:rFonts w:ascii="Arial" w:eastAsia="Times New Roman" w:hAnsi="Arial" w:cs="Arial"/>
            <w:color w:val="333399"/>
            <w:sz w:val="18"/>
            <w:szCs w:val="18"/>
            <w:u w:val="single"/>
            <w:vertAlign w:val="superscript"/>
            <w:lang w:eastAsia="fr-FR"/>
          </w:rPr>
          <w:fldChar w:fldCharType="begin"/>
        </w:r>
        <w:r w:rsidR="00DE5B4E">
          <w:rPr>
            <w:rFonts w:ascii="Arial" w:eastAsia="Times New Roman" w:hAnsi="Arial" w:cs="Arial"/>
            <w:color w:val="333399"/>
            <w:sz w:val="18"/>
            <w:szCs w:val="18"/>
            <w:u w:val="single"/>
            <w:vertAlign w:val="superscript"/>
            <w:lang w:eastAsia="fr-FR"/>
          </w:rPr>
          <w:instrText xml:space="preserve"> HYPERLINK "http://obvil.sorbonne-universite.site/corpus/mdf-italie/mercure-italie_1914" \l "note5" </w:instrText>
        </w:r>
        <w:r w:rsidR="00DE5B4E">
          <w:rPr>
            <w:rFonts w:ascii="Arial" w:eastAsia="Times New Roman" w:hAnsi="Arial" w:cs="Arial"/>
            <w:color w:val="333399"/>
            <w:sz w:val="18"/>
            <w:szCs w:val="18"/>
            <w:u w:val="single"/>
            <w:vertAlign w:val="superscript"/>
            <w:lang w:eastAsia="fr-FR"/>
          </w:rPr>
          <w:fldChar w:fldCharType="separate"/>
        </w:r>
        <w:r w:rsidR="00DE5B4E" w:rsidRPr="00B81240">
          <w:rPr>
            <w:rFonts w:ascii="Arial" w:eastAsia="Times New Roman" w:hAnsi="Arial" w:cs="Arial"/>
            <w:color w:val="333399"/>
            <w:sz w:val="18"/>
            <w:szCs w:val="18"/>
            <w:u w:val="single"/>
            <w:vertAlign w:val="superscript"/>
            <w:lang w:eastAsia="fr-FR"/>
          </w:rPr>
          <w:t>5</w:t>
        </w:r>
        <w:r w:rsidR="00DE5B4E">
          <w:rPr>
            <w:rFonts w:ascii="Arial" w:eastAsia="Times New Roman" w:hAnsi="Arial" w:cs="Arial"/>
            <w:color w:val="333399"/>
            <w:sz w:val="18"/>
            <w:szCs w:val="18"/>
            <w:u w:val="single"/>
            <w:vertAlign w:val="superscript"/>
            <w:lang w:eastAsia="fr-FR"/>
          </w:rPr>
          <w:fldChar w:fldCharType="end"/>
        </w:r>
      </w:ins>
      <w:r w:rsidRPr="00B81240">
        <w:rPr>
          <w:rFonts w:ascii="Times New Roman" w:eastAsia="Times New Roman" w:hAnsi="Times New Roman" w:cs="Times New Roman"/>
          <w:szCs w:val="24"/>
          <w:lang w:eastAsia="fr-FR"/>
        </w:rPr>
        <w:t>. M. </w:t>
      </w:r>
      <w:proofErr w:type="spellStart"/>
      <w:r w:rsidRPr="00B81240">
        <w:rPr>
          <w:rFonts w:ascii="Times New Roman" w:eastAsia="Times New Roman" w:hAnsi="Times New Roman" w:cs="Times New Roman"/>
          <w:szCs w:val="24"/>
          <w:lang w:eastAsia="fr-FR"/>
        </w:rPr>
        <w:t>Mola</w:t>
      </w:r>
      <w:proofErr w:type="spellEnd"/>
      <w:r w:rsidRPr="00B81240">
        <w:rPr>
          <w:rFonts w:ascii="Times New Roman" w:eastAsia="Times New Roman" w:hAnsi="Times New Roman" w:cs="Times New Roman"/>
          <w:szCs w:val="24"/>
          <w:lang w:eastAsia="fr-FR"/>
        </w:rPr>
        <w:t xml:space="preserve"> déplore que personne n’ait encore songé à écrire « une histoire complète des éditions des </w:t>
      </w:r>
      <w:r w:rsidRPr="00B81240">
        <w:rPr>
          <w:rFonts w:ascii="Times New Roman" w:eastAsia="Times New Roman" w:hAnsi="Times New Roman" w:cs="Times New Roman"/>
          <w:i/>
          <w:iCs/>
          <w:szCs w:val="24"/>
          <w:lang w:eastAsia="fr-FR"/>
        </w:rPr>
        <w:t>Mémoires</w:t>
      </w:r>
      <w:r w:rsidRPr="00B81240">
        <w:rPr>
          <w:rFonts w:ascii="Times New Roman" w:eastAsia="Times New Roman" w:hAnsi="Times New Roman" w:cs="Times New Roman"/>
          <w:szCs w:val="24"/>
          <w:lang w:eastAsia="fr-FR"/>
        </w:rPr>
        <w:t xml:space="preserve"> casanoviens, et l’explication des différences que l’on rencontre dans les divers remaniements ». Il s’inscrit en faux contre l’affirmation gratuite d’Armand </w:t>
      </w:r>
      <w:proofErr w:type="spellStart"/>
      <w:r w:rsidRPr="00B81240">
        <w:rPr>
          <w:rFonts w:ascii="Times New Roman" w:eastAsia="Times New Roman" w:hAnsi="Times New Roman" w:cs="Times New Roman"/>
          <w:szCs w:val="24"/>
          <w:lang w:eastAsia="fr-FR"/>
        </w:rPr>
        <w:t>Baschet</w:t>
      </w:r>
      <w:proofErr w:type="spellEnd"/>
      <w:r w:rsidRPr="00B81240">
        <w:rPr>
          <w:rFonts w:ascii="Times New Roman" w:eastAsia="Times New Roman" w:hAnsi="Times New Roman" w:cs="Times New Roman"/>
          <w:szCs w:val="24"/>
          <w:lang w:eastAsia="fr-FR"/>
        </w:rPr>
        <w:t xml:space="preserve">, qui nous engagea à accepter « avec confiance » les éditions Paulin, </w:t>
      </w:r>
      <w:proofErr w:type="spellStart"/>
      <w:r w:rsidRPr="00B81240">
        <w:rPr>
          <w:rFonts w:ascii="Times New Roman" w:eastAsia="Times New Roman" w:hAnsi="Times New Roman" w:cs="Times New Roman"/>
          <w:szCs w:val="24"/>
          <w:lang w:eastAsia="fr-FR"/>
        </w:rPr>
        <w:t>Rozez</w:t>
      </w:r>
      <w:proofErr w:type="spellEnd"/>
      <w:r w:rsidRPr="00B81240">
        <w:rPr>
          <w:rFonts w:ascii="Times New Roman" w:eastAsia="Times New Roman" w:hAnsi="Times New Roman" w:cs="Times New Roman"/>
          <w:szCs w:val="24"/>
          <w:lang w:eastAsia="fr-FR"/>
        </w:rPr>
        <w:t xml:space="preserve"> et Garnier, « fidèles copies, pour le texte du moins, de l’édition en français préparée sur le manuscrit autographe par le professeur Jean Laforgue</w:t>
      </w:r>
      <w:hyperlink r:id="rId10" w:anchor="note6" w:history="1">
        <w:r w:rsidRPr="00B81240">
          <w:rPr>
            <w:rFonts w:ascii="Arial" w:eastAsia="Times New Roman" w:hAnsi="Arial" w:cs="Arial"/>
            <w:color w:val="333399"/>
            <w:sz w:val="18"/>
            <w:szCs w:val="18"/>
            <w:u w:val="single"/>
            <w:vertAlign w:val="superscript"/>
            <w:lang w:eastAsia="fr-FR"/>
          </w:rPr>
          <w:t>6</w:t>
        </w:r>
      </w:hyperlink>
      <w:r w:rsidRPr="00B81240">
        <w:rPr>
          <w:rFonts w:ascii="Times New Roman" w:eastAsia="Times New Roman" w:hAnsi="Times New Roman" w:cs="Times New Roman"/>
          <w:szCs w:val="24"/>
          <w:lang w:eastAsia="fr-FR"/>
        </w:rPr>
        <w:t xml:space="preserve"> ». Une observation faite par Henri-Édouard </w:t>
      </w:r>
      <w:proofErr w:type="spellStart"/>
      <w:r w:rsidRPr="00B81240">
        <w:rPr>
          <w:rFonts w:ascii="Times New Roman" w:eastAsia="Times New Roman" w:hAnsi="Times New Roman" w:cs="Times New Roman"/>
          <w:szCs w:val="24"/>
          <w:lang w:eastAsia="fr-FR"/>
        </w:rPr>
        <w:t>Brockhaus</w:t>
      </w:r>
      <w:proofErr w:type="spellEnd"/>
      <w:r w:rsidRPr="00B81240">
        <w:rPr>
          <w:rFonts w:ascii="Times New Roman" w:eastAsia="Times New Roman" w:hAnsi="Times New Roman" w:cs="Times New Roman"/>
          <w:szCs w:val="24"/>
          <w:lang w:eastAsia="fr-FR"/>
        </w:rPr>
        <w:t>, dans la monographie qu’il a consacrée, en 1872, aux travaux de son grand-père, fondateur de la grande maison de librairie allemande F.-A. </w:t>
      </w:r>
      <w:proofErr w:type="spellStart"/>
      <w:r w:rsidRPr="00B81240">
        <w:rPr>
          <w:rFonts w:ascii="Times New Roman" w:eastAsia="Times New Roman" w:hAnsi="Times New Roman" w:cs="Times New Roman"/>
          <w:szCs w:val="24"/>
          <w:lang w:eastAsia="fr-FR"/>
        </w:rPr>
        <w:t>Brockhaus</w:t>
      </w:r>
      <w:proofErr w:type="spellEnd"/>
      <w:r w:rsidRPr="00B81240">
        <w:rPr>
          <w:rFonts w:ascii="Times New Roman" w:eastAsia="Times New Roman" w:hAnsi="Times New Roman" w:cs="Times New Roman"/>
          <w:szCs w:val="24"/>
          <w:lang w:eastAsia="fr-FR"/>
        </w:rPr>
        <w:t xml:space="preserve">, nous avait décidé, au contraire, à ne point partager la foi robuste de </w:t>
      </w:r>
      <w:proofErr w:type="spellStart"/>
      <w:r w:rsidRPr="00B81240">
        <w:rPr>
          <w:rFonts w:ascii="Times New Roman" w:eastAsia="Times New Roman" w:hAnsi="Times New Roman" w:cs="Times New Roman"/>
          <w:szCs w:val="24"/>
          <w:lang w:eastAsia="fr-FR"/>
        </w:rPr>
        <w:t>Baschet</w:t>
      </w:r>
      <w:proofErr w:type="spellEnd"/>
      <w:r w:rsidRPr="00B81240">
        <w:rPr>
          <w:rFonts w:ascii="Times New Roman" w:eastAsia="Times New Roman" w:hAnsi="Times New Roman" w:cs="Times New Roman"/>
          <w:szCs w:val="24"/>
          <w:lang w:eastAsia="fr-FR"/>
        </w:rPr>
        <w:t> :</w:t>
      </w:r>
      <w:r w:rsidR="00B32A91">
        <w:rPr>
          <w:rFonts w:ascii="Times New Roman" w:eastAsia="Times New Roman" w:hAnsi="Times New Roman" w:cs="Times New Roman"/>
          <w:szCs w:val="24"/>
          <w:lang w:eastAsia="fr-FR"/>
        </w:rPr>
        <w:t xml:space="preserve"> </w:t>
      </w:r>
    </w:p>
    <w:p w14:paraId="09822D34" w14:textId="2F3389EF" w:rsidR="00B81240" w:rsidRPr="00B81240" w:rsidRDefault="00B32A91" w:rsidP="00B81240">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sectPr w:rsidR="00B81240" w:rsidRPr="00B81240">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arguerite-Marie Bordry" w:date="2019-02-12T23:19:00Z" w:initials="MB">
    <w:p w14:paraId="10314D20" w14:textId="77777777" w:rsidR="00127751" w:rsidRDefault="00127751">
      <w:pPr>
        <w:pStyle w:val="Commentaire"/>
      </w:pPr>
      <w:r>
        <w:rPr>
          <w:rStyle w:val="Marquedecommentaire"/>
        </w:rPr>
        <w:annotationRef/>
      </w:r>
      <w:r>
        <w:t>Saut de ligne à supprimer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314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314D20" w16cid:durableId="200DD3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788CE" w14:textId="77777777" w:rsidR="0075572A" w:rsidRDefault="0075572A" w:rsidP="00875E3E">
      <w:r>
        <w:separator/>
      </w:r>
    </w:p>
  </w:endnote>
  <w:endnote w:type="continuationSeparator" w:id="0">
    <w:p w14:paraId="093FC752" w14:textId="77777777" w:rsidR="0075572A" w:rsidRDefault="0075572A" w:rsidP="00875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918849"/>
      <w:docPartObj>
        <w:docPartGallery w:val="Page Numbers (Bottom of Page)"/>
        <w:docPartUnique/>
      </w:docPartObj>
    </w:sdtPr>
    <w:sdtEndPr/>
    <w:sdtContent>
      <w:p w14:paraId="421CF47A" w14:textId="66E6C03D" w:rsidR="00875E3E" w:rsidRDefault="00875E3E">
        <w:pPr>
          <w:pStyle w:val="Pieddepage"/>
          <w:jc w:val="center"/>
        </w:pPr>
        <w:r>
          <w:fldChar w:fldCharType="begin"/>
        </w:r>
        <w:r>
          <w:instrText>PAGE   \* MERGEFORMAT</w:instrText>
        </w:r>
        <w:r>
          <w:fldChar w:fldCharType="separate"/>
        </w:r>
        <w:r>
          <w:t>2</w:t>
        </w:r>
        <w:r>
          <w:fldChar w:fldCharType="end"/>
        </w:r>
      </w:p>
    </w:sdtContent>
  </w:sdt>
  <w:p w14:paraId="63A843D0" w14:textId="77777777" w:rsidR="00875E3E" w:rsidRDefault="00875E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9180C" w14:textId="77777777" w:rsidR="0075572A" w:rsidRDefault="0075572A" w:rsidP="00875E3E">
      <w:r>
        <w:separator/>
      </w:r>
    </w:p>
  </w:footnote>
  <w:footnote w:type="continuationSeparator" w:id="0">
    <w:p w14:paraId="570EAAA0" w14:textId="77777777" w:rsidR="0075572A" w:rsidRDefault="0075572A" w:rsidP="00875E3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AD"/>
    <w:rsid w:val="00033AE5"/>
    <w:rsid w:val="00127751"/>
    <w:rsid w:val="00150E0C"/>
    <w:rsid w:val="0016180C"/>
    <w:rsid w:val="00177574"/>
    <w:rsid w:val="001860F6"/>
    <w:rsid w:val="001923F3"/>
    <w:rsid w:val="001E4617"/>
    <w:rsid w:val="00202DE7"/>
    <w:rsid w:val="00230EEF"/>
    <w:rsid w:val="0028281F"/>
    <w:rsid w:val="002C4910"/>
    <w:rsid w:val="002C76FD"/>
    <w:rsid w:val="00326A2D"/>
    <w:rsid w:val="00327FB9"/>
    <w:rsid w:val="00355537"/>
    <w:rsid w:val="003B118C"/>
    <w:rsid w:val="003E33F2"/>
    <w:rsid w:val="003F6E34"/>
    <w:rsid w:val="00525EFB"/>
    <w:rsid w:val="005917B1"/>
    <w:rsid w:val="005D4E09"/>
    <w:rsid w:val="00620DAD"/>
    <w:rsid w:val="00633FA1"/>
    <w:rsid w:val="00650B38"/>
    <w:rsid w:val="00656490"/>
    <w:rsid w:val="0066291A"/>
    <w:rsid w:val="006C2E44"/>
    <w:rsid w:val="006D1385"/>
    <w:rsid w:val="006E1B70"/>
    <w:rsid w:val="0075572A"/>
    <w:rsid w:val="007611A0"/>
    <w:rsid w:val="007F672A"/>
    <w:rsid w:val="00841576"/>
    <w:rsid w:val="00844EF6"/>
    <w:rsid w:val="00856820"/>
    <w:rsid w:val="00875E3E"/>
    <w:rsid w:val="008A0CEF"/>
    <w:rsid w:val="008E6615"/>
    <w:rsid w:val="00936D2A"/>
    <w:rsid w:val="0098081C"/>
    <w:rsid w:val="009E202A"/>
    <w:rsid w:val="00A12A81"/>
    <w:rsid w:val="00A12F58"/>
    <w:rsid w:val="00A42E03"/>
    <w:rsid w:val="00AB2187"/>
    <w:rsid w:val="00AF325B"/>
    <w:rsid w:val="00B32A91"/>
    <w:rsid w:val="00B4194E"/>
    <w:rsid w:val="00B81240"/>
    <w:rsid w:val="00B91690"/>
    <w:rsid w:val="00B94BB1"/>
    <w:rsid w:val="00B96916"/>
    <w:rsid w:val="00BF1992"/>
    <w:rsid w:val="00C1669D"/>
    <w:rsid w:val="00CB1EAE"/>
    <w:rsid w:val="00CF30C7"/>
    <w:rsid w:val="00DA53A1"/>
    <w:rsid w:val="00DE2B7F"/>
    <w:rsid w:val="00DE5B4E"/>
    <w:rsid w:val="00E442CB"/>
    <w:rsid w:val="00E44788"/>
    <w:rsid w:val="00E77791"/>
    <w:rsid w:val="00E82B65"/>
    <w:rsid w:val="00EE536C"/>
    <w:rsid w:val="00EF49F7"/>
    <w:rsid w:val="00F12CE9"/>
    <w:rsid w:val="00F306B1"/>
    <w:rsid w:val="00F321CD"/>
    <w:rsid w:val="00FD2213"/>
    <w:rsid w:val="00FE37DE"/>
    <w:rsid w:val="00FF1E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F89C"/>
  <w15:chartTrackingRefBased/>
  <w15:docId w15:val="{095D32D0-12E5-42CF-8D30-4B98DB41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7611A0"/>
    <w:pPr>
      <w:spacing w:after="0" w:line="240" w:lineRule="auto"/>
      <w:jc w:val="both"/>
    </w:pPr>
    <w:rPr>
      <w:rFonts w:ascii="Garamond" w:hAnsi="Garamond"/>
      <w:sz w:val="24"/>
    </w:rPr>
  </w:style>
  <w:style w:type="paragraph" w:styleId="Titre1">
    <w:name w:val="heading 1"/>
    <w:basedOn w:val="Normal"/>
    <w:link w:val="Titre1Car"/>
    <w:uiPriority w:val="9"/>
    <w:qFormat/>
    <w:rsid w:val="009E202A"/>
    <w:pPr>
      <w:spacing w:before="100" w:beforeAutospacing="1" w:after="100" w:afterAutospacing="1"/>
      <w:jc w:val="left"/>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812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81240"/>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B812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202A"/>
    <w:rPr>
      <w:rFonts w:ascii="Times New Roman" w:eastAsia="Times New Roman" w:hAnsi="Times New Roman" w:cs="Times New Roman"/>
      <w:b/>
      <w:bCs/>
      <w:kern w:val="36"/>
      <w:sz w:val="48"/>
      <w:szCs w:val="48"/>
      <w:lang w:eastAsia="fr-FR"/>
    </w:rPr>
  </w:style>
  <w:style w:type="character" w:customStyle="1" w:styleId="Date1">
    <w:name w:val="Date1"/>
    <w:basedOn w:val="Policepardfaut"/>
    <w:rsid w:val="009E202A"/>
  </w:style>
  <w:style w:type="character" w:customStyle="1" w:styleId="Titre2Car">
    <w:name w:val="Titre 2 Car"/>
    <w:basedOn w:val="Policepardfaut"/>
    <w:link w:val="Titre2"/>
    <w:uiPriority w:val="9"/>
    <w:rsid w:val="00B8124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8124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B81240"/>
    <w:rPr>
      <w:rFonts w:asciiTheme="majorHAnsi" w:eastAsiaTheme="majorEastAsia" w:hAnsiTheme="majorHAnsi" w:cstheme="majorBidi"/>
      <w:i/>
      <w:iCs/>
      <w:color w:val="2F5496" w:themeColor="accent1" w:themeShade="BF"/>
      <w:sz w:val="24"/>
    </w:rPr>
  </w:style>
  <w:style w:type="numbering" w:customStyle="1" w:styleId="Aucuneliste1">
    <w:name w:val="Aucune liste1"/>
    <w:next w:val="Aucuneliste"/>
    <w:uiPriority w:val="99"/>
    <w:semiHidden/>
    <w:unhideWhenUsed/>
    <w:rsid w:val="00B81240"/>
  </w:style>
  <w:style w:type="paragraph" w:customStyle="1" w:styleId="msonormal0">
    <w:name w:val="msonormal"/>
    <w:basedOn w:val="Normal"/>
    <w:rsid w:val="00B81240"/>
    <w:pPr>
      <w:spacing w:before="100" w:beforeAutospacing="1" w:after="100" w:afterAutospacing="1"/>
      <w:jc w:val="left"/>
    </w:pPr>
    <w:rPr>
      <w:rFonts w:ascii="Times New Roman" w:eastAsia="Times New Roman" w:hAnsi="Times New Roman" w:cs="Times New Roman"/>
      <w:szCs w:val="24"/>
      <w:lang w:eastAsia="fr-FR"/>
    </w:rPr>
  </w:style>
  <w:style w:type="character" w:styleId="Lienhypertexte">
    <w:name w:val="Hyperlink"/>
    <w:basedOn w:val="Policepardfaut"/>
    <w:uiPriority w:val="99"/>
    <w:semiHidden/>
    <w:unhideWhenUsed/>
    <w:rsid w:val="00B81240"/>
    <w:rPr>
      <w:color w:val="0000FF"/>
      <w:u w:val="single"/>
    </w:rPr>
  </w:style>
  <w:style w:type="character" w:styleId="Lienhypertextesuivivisit">
    <w:name w:val="FollowedHyperlink"/>
    <w:basedOn w:val="Policepardfaut"/>
    <w:uiPriority w:val="99"/>
    <w:semiHidden/>
    <w:unhideWhenUsed/>
    <w:rsid w:val="00B81240"/>
    <w:rPr>
      <w:color w:val="800080"/>
      <w:u w:val="single"/>
    </w:rPr>
  </w:style>
  <w:style w:type="paragraph" w:customStyle="1" w:styleId="p">
    <w:name w:val="p"/>
    <w:basedOn w:val="Normal"/>
    <w:rsid w:val="00B81240"/>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num">
    <w:name w:val="num"/>
    <w:basedOn w:val="Policepardfaut"/>
    <w:rsid w:val="00B81240"/>
  </w:style>
  <w:style w:type="character" w:customStyle="1" w:styleId="sc">
    <w:name w:val="sc"/>
    <w:basedOn w:val="Policepardfaut"/>
    <w:rsid w:val="00B81240"/>
  </w:style>
  <w:style w:type="paragraph" w:customStyle="1" w:styleId="label">
    <w:name w:val="label"/>
    <w:basedOn w:val="Normal"/>
    <w:rsid w:val="00B81240"/>
    <w:pPr>
      <w:spacing w:before="100" w:beforeAutospacing="1" w:after="100" w:afterAutospacing="1"/>
      <w:jc w:val="left"/>
    </w:pPr>
    <w:rPr>
      <w:rFonts w:ascii="Times New Roman" w:eastAsia="Times New Roman" w:hAnsi="Times New Roman" w:cs="Times New Roman"/>
      <w:szCs w:val="24"/>
      <w:lang w:eastAsia="fr-FR"/>
    </w:rPr>
  </w:style>
  <w:style w:type="character" w:styleId="ExempleHTML">
    <w:name w:val="HTML Sample"/>
    <w:basedOn w:val="Policepardfaut"/>
    <w:uiPriority w:val="99"/>
    <w:semiHidden/>
    <w:unhideWhenUsed/>
    <w:rsid w:val="00B81240"/>
    <w:rPr>
      <w:rFonts w:ascii="Courier New" w:eastAsia="Times New Roman" w:hAnsi="Courier New" w:cs="Courier New"/>
    </w:rPr>
  </w:style>
  <w:style w:type="paragraph" w:customStyle="1" w:styleId="trailer">
    <w:name w:val="trailer"/>
    <w:basedOn w:val="Normal"/>
    <w:rsid w:val="00B81240"/>
    <w:pPr>
      <w:spacing w:before="100" w:beforeAutospacing="1" w:after="100" w:afterAutospacing="1"/>
      <w:jc w:val="left"/>
    </w:pPr>
    <w:rPr>
      <w:rFonts w:ascii="Times New Roman" w:eastAsia="Times New Roman" w:hAnsi="Times New Roman" w:cs="Times New Roman"/>
      <w:szCs w:val="24"/>
      <w:lang w:eastAsia="fr-FR"/>
    </w:rPr>
  </w:style>
  <w:style w:type="character" w:styleId="Marquedecommentaire">
    <w:name w:val="annotation reference"/>
    <w:basedOn w:val="Policepardfaut"/>
    <w:uiPriority w:val="99"/>
    <w:semiHidden/>
    <w:unhideWhenUsed/>
    <w:rsid w:val="0028281F"/>
    <w:rPr>
      <w:sz w:val="16"/>
      <w:szCs w:val="16"/>
    </w:rPr>
  </w:style>
  <w:style w:type="paragraph" w:styleId="Commentaire">
    <w:name w:val="annotation text"/>
    <w:basedOn w:val="Normal"/>
    <w:link w:val="CommentaireCar"/>
    <w:uiPriority w:val="99"/>
    <w:semiHidden/>
    <w:unhideWhenUsed/>
    <w:rsid w:val="0028281F"/>
    <w:rPr>
      <w:sz w:val="20"/>
      <w:szCs w:val="20"/>
    </w:rPr>
  </w:style>
  <w:style w:type="character" w:customStyle="1" w:styleId="CommentaireCar">
    <w:name w:val="Commentaire Car"/>
    <w:basedOn w:val="Policepardfaut"/>
    <w:link w:val="Commentaire"/>
    <w:uiPriority w:val="99"/>
    <w:semiHidden/>
    <w:rsid w:val="0028281F"/>
    <w:rPr>
      <w:rFonts w:ascii="Garamond" w:hAnsi="Garamond"/>
      <w:sz w:val="20"/>
      <w:szCs w:val="20"/>
    </w:rPr>
  </w:style>
  <w:style w:type="paragraph" w:styleId="Objetducommentaire">
    <w:name w:val="annotation subject"/>
    <w:basedOn w:val="Commentaire"/>
    <w:next w:val="Commentaire"/>
    <w:link w:val="ObjetducommentaireCar"/>
    <w:uiPriority w:val="99"/>
    <w:semiHidden/>
    <w:unhideWhenUsed/>
    <w:rsid w:val="0028281F"/>
    <w:rPr>
      <w:b/>
      <w:bCs/>
    </w:rPr>
  </w:style>
  <w:style w:type="character" w:customStyle="1" w:styleId="ObjetducommentaireCar">
    <w:name w:val="Objet du commentaire Car"/>
    <w:basedOn w:val="CommentaireCar"/>
    <w:link w:val="Objetducommentaire"/>
    <w:uiPriority w:val="99"/>
    <w:semiHidden/>
    <w:rsid w:val="0028281F"/>
    <w:rPr>
      <w:rFonts w:ascii="Garamond" w:hAnsi="Garamond"/>
      <w:b/>
      <w:bCs/>
      <w:sz w:val="20"/>
      <w:szCs w:val="20"/>
    </w:rPr>
  </w:style>
  <w:style w:type="paragraph" w:styleId="Textedebulles">
    <w:name w:val="Balloon Text"/>
    <w:basedOn w:val="Normal"/>
    <w:link w:val="TextedebullesCar"/>
    <w:uiPriority w:val="99"/>
    <w:semiHidden/>
    <w:unhideWhenUsed/>
    <w:rsid w:val="0028281F"/>
    <w:rPr>
      <w:rFonts w:ascii="Segoe UI" w:hAnsi="Segoe UI" w:cs="Segoe UI"/>
      <w:sz w:val="18"/>
      <w:szCs w:val="18"/>
    </w:rPr>
  </w:style>
  <w:style w:type="character" w:customStyle="1" w:styleId="TextedebullesCar">
    <w:name w:val="Texte de bulles Car"/>
    <w:basedOn w:val="Policepardfaut"/>
    <w:link w:val="Textedebulles"/>
    <w:uiPriority w:val="99"/>
    <w:semiHidden/>
    <w:rsid w:val="0028281F"/>
    <w:rPr>
      <w:rFonts w:ascii="Segoe UI" w:hAnsi="Segoe UI" w:cs="Segoe UI"/>
      <w:sz w:val="18"/>
      <w:szCs w:val="18"/>
    </w:rPr>
  </w:style>
  <w:style w:type="paragraph" w:styleId="En-tte">
    <w:name w:val="header"/>
    <w:basedOn w:val="Normal"/>
    <w:link w:val="En-tteCar"/>
    <w:uiPriority w:val="99"/>
    <w:unhideWhenUsed/>
    <w:rsid w:val="00875E3E"/>
    <w:pPr>
      <w:tabs>
        <w:tab w:val="center" w:pos="4536"/>
        <w:tab w:val="right" w:pos="9072"/>
      </w:tabs>
    </w:pPr>
  </w:style>
  <w:style w:type="character" w:customStyle="1" w:styleId="En-tteCar">
    <w:name w:val="En-tête Car"/>
    <w:basedOn w:val="Policepardfaut"/>
    <w:link w:val="En-tte"/>
    <w:uiPriority w:val="99"/>
    <w:rsid w:val="00875E3E"/>
    <w:rPr>
      <w:rFonts w:ascii="Garamond" w:hAnsi="Garamond"/>
      <w:sz w:val="24"/>
    </w:rPr>
  </w:style>
  <w:style w:type="paragraph" w:styleId="Pieddepage">
    <w:name w:val="footer"/>
    <w:basedOn w:val="Normal"/>
    <w:link w:val="PieddepageCar"/>
    <w:uiPriority w:val="99"/>
    <w:unhideWhenUsed/>
    <w:rsid w:val="00875E3E"/>
    <w:pPr>
      <w:tabs>
        <w:tab w:val="center" w:pos="4536"/>
        <w:tab w:val="right" w:pos="9072"/>
      </w:tabs>
    </w:pPr>
  </w:style>
  <w:style w:type="character" w:customStyle="1" w:styleId="PieddepageCar">
    <w:name w:val="Pied de page Car"/>
    <w:basedOn w:val="Policepardfaut"/>
    <w:link w:val="Pieddepage"/>
    <w:uiPriority w:val="99"/>
    <w:rsid w:val="00875E3E"/>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075100">
      <w:bodyDiv w:val="1"/>
      <w:marLeft w:val="0"/>
      <w:marRight w:val="0"/>
      <w:marTop w:val="0"/>
      <w:marBottom w:val="0"/>
      <w:divBdr>
        <w:top w:val="none" w:sz="0" w:space="0" w:color="auto"/>
        <w:left w:val="none" w:sz="0" w:space="0" w:color="auto"/>
        <w:bottom w:val="none" w:sz="0" w:space="0" w:color="auto"/>
        <w:right w:val="none" w:sz="0" w:space="0" w:color="auto"/>
      </w:divBdr>
      <w:divsChild>
        <w:div w:id="596600654">
          <w:marLeft w:val="0"/>
          <w:marRight w:val="0"/>
          <w:marTop w:val="120"/>
          <w:marBottom w:val="120"/>
          <w:divBdr>
            <w:top w:val="none" w:sz="0" w:space="0" w:color="auto"/>
            <w:left w:val="none" w:sz="0" w:space="0" w:color="auto"/>
            <w:bottom w:val="none" w:sz="0" w:space="0" w:color="auto"/>
            <w:right w:val="none" w:sz="0" w:space="0" w:color="auto"/>
          </w:divBdr>
        </w:div>
      </w:divsChild>
    </w:div>
    <w:div w:id="1558205084">
      <w:bodyDiv w:val="1"/>
      <w:marLeft w:val="0"/>
      <w:marRight w:val="0"/>
      <w:marTop w:val="0"/>
      <w:marBottom w:val="0"/>
      <w:divBdr>
        <w:top w:val="none" w:sz="0" w:space="0" w:color="auto"/>
        <w:left w:val="none" w:sz="0" w:space="0" w:color="auto"/>
        <w:bottom w:val="none" w:sz="0" w:space="0" w:color="auto"/>
        <w:right w:val="none" w:sz="0" w:space="0" w:color="auto"/>
      </w:divBdr>
      <w:divsChild>
        <w:div w:id="167646502">
          <w:marLeft w:val="3402"/>
          <w:marRight w:val="0"/>
          <w:marTop w:val="0"/>
          <w:marBottom w:val="0"/>
          <w:divBdr>
            <w:top w:val="none" w:sz="0" w:space="0" w:color="auto"/>
            <w:left w:val="none" w:sz="0" w:space="0" w:color="auto"/>
            <w:bottom w:val="none" w:sz="0" w:space="0" w:color="auto"/>
            <w:right w:val="none" w:sz="0" w:space="0" w:color="auto"/>
          </w:divBdr>
        </w:div>
        <w:div w:id="1312367902">
          <w:marLeft w:val="3402"/>
          <w:marRight w:val="0"/>
          <w:marTop w:val="0"/>
          <w:marBottom w:val="0"/>
          <w:divBdr>
            <w:top w:val="none" w:sz="0" w:space="0" w:color="auto"/>
            <w:left w:val="none" w:sz="0" w:space="0" w:color="auto"/>
            <w:bottom w:val="none" w:sz="0" w:space="0" w:color="auto"/>
            <w:right w:val="none" w:sz="0" w:space="0" w:color="auto"/>
          </w:divBdr>
        </w:div>
        <w:div w:id="2001078670">
          <w:marLeft w:val="3402"/>
          <w:marRight w:val="0"/>
          <w:marTop w:val="0"/>
          <w:marBottom w:val="0"/>
          <w:divBdr>
            <w:top w:val="none" w:sz="0" w:space="0" w:color="auto"/>
            <w:left w:val="none" w:sz="0" w:space="0" w:color="auto"/>
            <w:bottom w:val="none" w:sz="0" w:space="0" w:color="auto"/>
            <w:right w:val="none" w:sz="0" w:space="0" w:color="auto"/>
          </w:divBdr>
        </w:div>
        <w:div w:id="274673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4835935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78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1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919788">
          <w:blockQuote w:val="1"/>
          <w:marLeft w:val="720"/>
          <w:marRight w:val="720"/>
          <w:marTop w:val="100"/>
          <w:marBottom w:val="100"/>
          <w:divBdr>
            <w:top w:val="none" w:sz="0" w:space="0" w:color="auto"/>
            <w:left w:val="none" w:sz="0" w:space="0" w:color="auto"/>
            <w:bottom w:val="none" w:sz="0" w:space="0" w:color="auto"/>
            <w:right w:val="none" w:sz="0" w:space="0" w:color="auto"/>
          </w:divBdr>
        </w:div>
        <w:div w:id="381833432">
          <w:marLeft w:val="3402"/>
          <w:marRight w:val="0"/>
          <w:marTop w:val="0"/>
          <w:marBottom w:val="0"/>
          <w:divBdr>
            <w:top w:val="none" w:sz="0" w:space="0" w:color="auto"/>
            <w:left w:val="none" w:sz="0" w:space="0" w:color="auto"/>
            <w:bottom w:val="none" w:sz="0" w:space="0" w:color="auto"/>
            <w:right w:val="none" w:sz="0" w:space="0" w:color="auto"/>
          </w:divBdr>
        </w:div>
        <w:div w:id="506598534">
          <w:marLeft w:val="3402"/>
          <w:marRight w:val="0"/>
          <w:marTop w:val="0"/>
          <w:marBottom w:val="0"/>
          <w:divBdr>
            <w:top w:val="none" w:sz="0" w:space="0" w:color="auto"/>
            <w:left w:val="none" w:sz="0" w:space="0" w:color="auto"/>
            <w:bottom w:val="none" w:sz="0" w:space="0" w:color="auto"/>
            <w:right w:val="none" w:sz="0" w:space="0" w:color="auto"/>
          </w:divBdr>
        </w:div>
        <w:div w:id="2017069506">
          <w:marLeft w:val="3402"/>
          <w:marRight w:val="0"/>
          <w:marTop w:val="0"/>
          <w:marBottom w:val="0"/>
          <w:divBdr>
            <w:top w:val="none" w:sz="0" w:space="0" w:color="auto"/>
            <w:left w:val="none" w:sz="0" w:space="0" w:color="auto"/>
            <w:bottom w:val="none" w:sz="0" w:space="0" w:color="auto"/>
            <w:right w:val="none" w:sz="0" w:space="0" w:color="auto"/>
          </w:divBdr>
        </w:div>
        <w:div w:id="1470248399">
          <w:marLeft w:val="3402"/>
          <w:marRight w:val="0"/>
          <w:marTop w:val="0"/>
          <w:marBottom w:val="0"/>
          <w:divBdr>
            <w:top w:val="none" w:sz="0" w:space="0" w:color="auto"/>
            <w:left w:val="none" w:sz="0" w:space="0" w:color="auto"/>
            <w:bottom w:val="none" w:sz="0" w:space="0" w:color="auto"/>
            <w:right w:val="none" w:sz="0" w:space="0" w:color="auto"/>
          </w:divBdr>
        </w:div>
        <w:div w:id="1651058267">
          <w:marLeft w:val="3402"/>
          <w:marRight w:val="0"/>
          <w:marTop w:val="0"/>
          <w:marBottom w:val="0"/>
          <w:divBdr>
            <w:top w:val="none" w:sz="0" w:space="0" w:color="auto"/>
            <w:left w:val="none" w:sz="0" w:space="0" w:color="auto"/>
            <w:bottom w:val="none" w:sz="0" w:space="0" w:color="auto"/>
            <w:right w:val="none" w:sz="0" w:space="0" w:color="auto"/>
          </w:divBdr>
        </w:div>
        <w:div w:id="106972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179270">
          <w:blockQuote w:val="1"/>
          <w:marLeft w:val="720"/>
          <w:marRight w:val="720"/>
          <w:marTop w:val="100"/>
          <w:marBottom w:val="100"/>
          <w:divBdr>
            <w:top w:val="none" w:sz="0" w:space="0" w:color="auto"/>
            <w:left w:val="none" w:sz="0" w:space="0" w:color="auto"/>
            <w:bottom w:val="none" w:sz="0" w:space="0" w:color="auto"/>
            <w:right w:val="none" w:sz="0" w:space="0" w:color="auto"/>
          </w:divBdr>
        </w:div>
        <w:div w:id="584342605">
          <w:blockQuote w:val="1"/>
          <w:marLeft w:val="720"/>
          <w:marRight w:val="720"/>
          <w:marTop w:val="100"/>
          <w:marBottom w:val="100"/>
          <w:divBdr>
            <w:top w:val="none" w:sz="0" w:space="0" w:color="auto"/>
            <w:left w:val="none" w:sz="0" w:space="0" w:color="auto"/>
            <w:bottom w:val="none" w:sz="0" w:space="0" w:color="auto"/>
            <w:right w:val="none" w:sz="0" w:space="0" w:color="auto"/>
          </w:divBdr>
        </w:div>
        <w:div w:id="6275152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7968639">
              <w:marLeft w:val="0"/>
              <w:marRight w:val="0"/>
              <w:marTop w:val="240"/>
              <w:marBottom w:val="240"/>
              <w:divBdr>
                <w:top w:val="none" w:sz="0" w:space="0" w:color="auto"/>
                <w:left w:val="none" w:sz="0" w:space="0" w:color="auto"/>
                <w:bottom w:val="none" w:sz="0" w:space="0" w:color="auto"/>
                <w:right w:val="none" w:sz="0" w:space="0" w:color="auto"/>
              </w:divBdr>
              <w:divsChild>
                <w:div w:id="492837985">
                  <w:marLeft w:val="0"/>
                  <w:marRight w:val="0"/>
                  <w:marTop w:val="0"/>
                  <w:marBottom w:val="0"/>
                  <w:divBdr>
                    <w:top w:val="none" w:sz="0" w:space="0" w:color="auto"/>
                    <w:left w:val="none" w:sz="0" w:space="0" w:color="auto"/>
                    <w:bottom w:val="none" w:sz="0" w:space="0" w:color="auto"/>
                    <w:right w:val="none" w:sz="0" w:space="0" w:color="auto"/>
                  </w:divBdr>
                </w:div>
                <w:div w:id="896891094">
                  <w:marLeft w:val="0"/>
                  <w:marRight w:val="0"/>
                  <w:marTop w:val="0"/>
                  <w:marBottom w:val="0"/>
                  <w:divBdr>
                    <w:top w:val="none" w:sz="0" w:space="0" w:color="auto"/>
                    <w:left w:val="none" w:sz="0" w:space="0" w:color="auto"/>
                    <w:bottom w:val="none" w:sz="0" w:space="0" w:color="auto"/>
                    <w:right w:val="none" w:sz="0" w:space="0" w:color="auto"/>
                  </w:divBdr>
                </w:div>
                <w:div w:id="1515917987">
                  <w:marLeft w:val="0"/>
                  <w:marRight w:val="0"/>
                  <w:marTop w:val="0"/>
                  <w:marBottom w:val="0"/>
                  <w:divBdr>
                    <w:top w:val="none" w:sz="0" w:space="0" w:color="auto"/>
                    <w:left w:val="none" w:sz="0" w:space="0" w:color="auto"/>
                    <w:bottom w:val="none" w:sz="0" w:space="0" w:color="auto"/>
                    <w:right w:val="none" w:sz="0" w:space="0" w:color="auto"/>
                  </w:divBdr>
                </w:div>
                <w:div w:id="2013481831">
                  <w:marLeft w:val="0"/>
                  <w:marRight w:val="0"/>
                  <w:marTop w:val="0"/>
                  <w:marBottom w:val="0"/>
                  <w:divBdr>
                    <w:top w:val="none" w:sz="0" w:space="0" w:color="auto"/>
                    <w:left w:val="none" w:sz="0" w:space="0" w:color="auto"/>
                    <w:bottom w:val="none" w:sz="0" w:space="0" w:color="auto"/>
                    <w:right w:val="none" w:sz="0" w:space="0" w:color="auto"/>
                  </w:divBdr>
                </w:div>
              </w:divsChild>
            </w:div>
            <w:div w:id="769665150">
              <w:marLeft w:val="0"/>
              <w:marRight w:val="0"/>
              <w:marTop w:val="240"/>
              <w:marBottom w:val="240"/>
              <w:divBdr>
                <w:top w:val="none" w:sz="0" w:space="0" w:color="auto"/>
                <w:left w:val="none" w:sz="0" w:space="0" w:color="auto"/>
                <w:bottom w:val="none" w:sz="0" w:space="0" w:color="auto"/>
                <w:right w:val="none" w:sz="0" w:space="0" w:color="auto"/>
              </w:divBdr>
              <w:divsChild>
                <w:div w:id="1454519755">
                  <w:marLeft w:val="0"/>
                  <w:marRight w:val="0"/>
                  <w:marTop w:val="0"/>
                  <w:marBottom w:val="0"/>
                  <w:divBdr>
                    <w:top w:val="none" w:sz="0" w:space="0" w:color="auto"/>
                    <w:left w:val="none" w:sz="0" w:space="0" w:color="auto"/>
                    <w:bottom w:val="none" w:sz="0" w:space="0" w:color="auto"/>
                    <w:right w:val="none" w:sz="0" w:space="0" w:color="auto"/>
                  </w:divBdr>
                </w:div>
                <w:div w:id="1467968873">
                  <w:marLeft w:val="0"/>
                  <w:marRight w:val="0"/>
                  <w:marTop w:val="0"/>
                  <w:marBottom w:val="0"/>
                  <w:divBdr>
                    <w:top w:val="none" w:sz="0" w:space="0" w:color="auto"/>
                    <w:left w:val="none" w:sz="0" w:space="0" w:color="auto"/>
                    <w:bottom w:val="none" w:sz="0" w:space="0" w:color="auto"/>
                    <w:right w:val="none" w:sz="0" w:space="0" w:color="auto"/>
                  </w:divBdr>
                </w:div>
                <w:div w:id="193734187">
                  <w:marLeft w:val="0"/>
                  <w:marRight w:val="0"/>
                  <w:marTop w:val="0"/>
                  <w:marBottom w:val="0"/>
                  <w:divBdr>
                    <w:top w:val="none" w:sz="0" w:space="0" w:color="auto"/>
                    <w:left w:val="none" w:sz="0" w:space="0" w:color="auto"/>
                    <w:bottom w:val="none" w:sz="0" w:space="0" w:color="auto"/>
                    <w:right w:val="none" w:sz="0" w:space="0" w:color="auto"/>
                  </w:divBdr>
                </w:div>
                <w:div w:id="1628969980">
                  <w:marLeft w:val="0"/>
                  <w:marRight w:val="0"/>
                  <w:marTop w:val="0"/>
                  <w:marBottom w:val="0"/>
                  <w:divBdr>
                    <w:top w:val="none" w:sz="0" w:space="0" w:color="auto"/>
                    <w:left w:val="none" w:sz="0" w:space="0" w:color="auto"/>
                    <w:bottom w:val="none" w:sz="0" w:space="0" w:color="auto"/>
                    <w:right w:val="none" w:sz="0" w:space="0" w:color="auto"/>
                  </w:divBdr>
                </w:div>
              </w:divsChild>
            </w:div>
            <w:div w:id="5717532">
              <w:marLeft w:val="0"/>
              <w:marRight w:val="0"/>
              <w:marTop w:val="240"/>
              <w:marBottom w:val="240"/>
              <w:divBdr>
                <w:top w:val="none" w:sz="0" w:space="0" w:color="auto"/>
                <w:left w:val="none" w:sz="0" w:space="0" w:color="auto"/>
                <w:bottom w:val="none" w:sz="0" w:space="0" w:color="auto"/>
                <w:right w:val="none" w:sz="0" w:space="0" w:color="auto"/>
              </w:divBdr>
              <w:divsChild>
                <w:div w:id="154616002">
                  <w:marLeft w:val="0"/>
                  <w:marRight w:val="0"/>
                  <w:marTop w:val="0"/>
                  <w:marBottom w:val="0"/>
                  <w:divBdr>
                    <w:top w:val="none" w:sz="0" w:space="0" w:color="auto"/>
                    <w:left w:val="none" w:sz="0" w:space="0" w:color="auto"/>
                    <w:bottom w:val="none" w:sz="0" w:space="0" w:color="auto"/>
                    <w:right w:val="none" w:sz="0" w:space="0" w:color="auto"/>
                  </w:divBdr>
                </w:div>
                <w:div w:id="2099249672">
                  <w:marLeft w:val="0"/>
                  <w:marRight w:val="0"/>
                  <w:marTop w:val="0"/>
                  <w:marBottom w:val="0"/>
                  <w:divBdr>
                    <w:top w:val="none" w:sz="0" w:space="0" w:color="auto"/>
                    <w:left w:val="none" w:sz="0" w:space="0" w:color="auto"/>
                    <w:bottom w:val="none" w:sz="0" w:space="0" w:color="auto"/>
                    <w:right w:val="none" w:sz="0" w:space="0" w:color="auto"/>
                  </w:divBdr>
                </w:div>
                <w:div w:id="2006131274">
                  <w:marLeft w:val="0"/>
                  <w:marRight w:val="0"/>
                  <w:marTop w:val="0"/>
                  <w:marBottom w:val="0"/>
                  <w:divBdr>
                    <w:top w:val="none" w:sz="0" w:space="0" w:color="auto"/>
                    <w:left w:val="none" w:sz="0" w:space="0" w:color="auto"/>
                    <w:bottom w:val="none" w:sz="0" w:space="0" w:color="auto"/>
                    <w:right w:val="none" w:sz="0" w:space="0" w:color="auto"/>
                  </w:divBdr>
                </w:div>
                <w:div w:id="258294105">
                  <w:marLeft w:val="0"/>
                  <w:marRight w:val="0"/>
                  <w:marTop w:val="0"/>
                  <w:marBottom w:val="0"/>
                  <w:divBdr>
                    <w:top w:val="none" w:sz="0" w:space="0" w:color="auto"/>
                    <w:left w:val="none" w:sz="0" w:space="0" w:color="auto"/>
                    <w:bottom w:val="none" w:sz="0" w:space="0" w:color="auto"/>
                    <w:right w:val="none" w:sz="0" w:space="0" w:color="auto"/>
                  </w:divBdr>
                </w:div>
              </w:divsChild>
            </w:div>
            <w:div w:id="1318341161">
              <w:marLeft w:val="0"/>
              <w:marRight w:val="0"/>
              <w:marTop w:val="240"/>
              <w:marBottom w:val="240"/>
              <w:divBdr>
                <w:top w:val="none" w:sz="0" w:space="0" w:color="auto"/>
                <w:left w:val="none" w:sz="0" w:space="0" w:color="auto"/>
                <w:bottom w:val="none" w:sz="0" w:space="0" w:color="auto"/>
                <w:right w:val="none" w:sz="0" w:space="0" w:color="auto"/>
              </w:divBdr>
              <w:divsChild>
                <w:div w:id="1506166392">
                  <w:marLeft w:val="0"/>
                  <w:marRight w:val="0"/>
                  <w:marTop w:val="0"/>
                  <w:marBottom w:val="0"/>
                  <w:divBdr>
                    <w:top w:val="none" w:sz="0" w:space="0" w:color="auto"/>
                    <w:left w:val="none" w:sz="0" w:space="0" w:color="auto"/>
                    <w:bottom w:val="none" w:sz="0" w:space="0" w:color="auto"/>
                    <w:right w:val="none" w:sz="0" w:space="0" w:color="auto"/>
                  </w:divBdr>
                </w:div>
                <w:div w:id="2073040826">
                  <w:marLeft w:val="0"/>
                  <w:marRight w:val="0"/>
                  <w:marTop w:val="0"/>
                  <w:marBottom w:val="0"/>
                  <w:divBdr>
                    <w:top w:val="none" w:sz="0" w:space="0" w:color="auto"/>
                    <w:left w:val="none" w:sz="0" w:space="0" w:color="auto"/>
                    <w:bottom w:val="none" w:sz="0" w:space="0" w:color="auto"/>
                    <w:right w:val="none" w:sz="0" w:space="0" w:color="auto"/>
                  </w:divBdr>
                </w:div>
                <w:div w:id="935283737">
                  <w:marLeft w:val="0"/>
                  <w:marRight w:val="0"/>
                  <w:marTop w:val="0"/>
                  <w:marBottom w:val="0"/>
                  <w:divBdr>
                    <w:top w:val="none" w:sz="0" w:space="0" w:color="auto"/>
                    <w:left w:val="none" w:sz="0" w:space="0" w:color="auto"/>
                    <w:bottom w:val="none" w:sz="0" w:space="0" w:color="auto"/>
                    <w:right w:val="none" w:sz="0" w:space="0" w:color="auto"/>
                  </w:divBdr>
                </w:div>
                <w:div w:id="19854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786">
          <w:marLeft w:val="3402"/>
          <w:marRight w:val="0"/>
          <w:marTop w:val="0"/>
          <w:marBottom w:val="0"/>
          <w:divBdr>
            <w:top w:val="none" w:sz="0" w:space="0" w:color="auto"/>
            <w:left w:val="none" w:sz="0" w:space="0" w:color="auto"/>
            <w:bottom w:val="none" w:sz="0" w:space="0" w:color="auto"/>
            <w:right w:val="none" w:sz="0" w:space="0" w:color="auto"/>
          </w:divBdr>
        </w:div>
        <w:div w:id="1164666921">
          <w:marLeft w:val="1200"/>
          <w:marRight w:val="1200"/>
          <w:marTop w:val="240"/>
          <w:marBottom w:val="240"/>
          <w:divBdr>
            <w:top w:val="none" w:sz="0" w:space="0" w:color="auto"/>
            <w:left w:val="none" w:sz="0" w:space="0" w:color="auto"/>
            <w:bottom w:val="none" w:sz="0" w:space="0" w:color="auto"/>
            <w:right w:val="none" w:sz="0" w:space="0" w:color="auto"/>
          </w:divBdr>
        </w:div>
        <w:div w:id="204101406">
          <w:marLeft w:val="1200"/>
          <w:marRight w:val="1200"/>
          <w:marTop w:val="240"/>
          <w:marBottom w:val="240"/>
          <w:divBdr>
            <w:top w:val="none" w:sz="0" w:space="0" w:color="auto"/>
            <w:left w:val="none" w:sz="0" w:space="0" w:color="auto"/>
            <w:bottom w:val="none" w:sz="0" w:space="0" w:color="auto"/>
            <w:right w:val="none" w:sz="0" w:space="0" w:color="auto"/>
          </w:divBdr>
        </w:div>
        <w:div w:id="1034228941">
          <w:marLeft w:val="1200"/>
          <w:marRight w:val="1200"/>
          <w:marTop w:val="240"/>
          <w:marBottom w:val="240"/>
          <w:divBdr>
            <w:top w:val="none" w:sz="0" w:space="0" w:color="auto"/>
            <w:left w:val="none" w:sz="0" w:space="0" w:color="auto"/>
            <w:bottom w:val="none" w:sz="0" w:space="0" w:color="auto"/>
            <w:right w:val="none" w:sz="0" w:space="0" w:color="auto"/>
          </w:divBdr>
        </w:div>
        <w:div w:id="327825425">
          <w:marLeft w:val="1200"/>
          <w:marRight w:val="1200"/>
          <w:marTop w:val="240"/>
          <w:marBottom w:val="240"/>
          <w:divBdr>
            <w:top w:val="none" w:sz="0" w:space="0" w:color="auto"/>
            <w:left w:val="none" w:sz="0" w:space="0" w:color="auto"/>
            <w:bottom w:val="none" w:sz="0" w:space="0" w:color="auto"/>
            <w:right w:val="none" w:sz="0" w:space="0" w:color="auto"/>
          </w:divBdr>
        </w:div>
        <w:div w:id="2069104166">
          <w:marLeft w:val="1200"/>
          <w:marRight w:val="1200"/>
          <w:marTop w:val="240"/>
          <w:marBottom w:val="240"/>
          <w:divBdr>
            <w:top w:val="none" w:sz="0" w:space="0" w:color="auto"/>
            <w:left w:val="none" w:sz="0" w:space="0" w:color="auto"/>
            <w:bottom w:val="none" w:sz="0" w:space="0" w:color="auto"/>
            <w:right w:val="none" w:sz="0" w:space="0" w:color="auto"/>
          </w:divBdr>
        </w:div>
        <w:div w:id="1636638142">
          <w:marLeft w:val="1200"/>
          <w:marRight w:val="1200"/>
          <w:marTop w:val="240"/>
          <w:marBottom w:val="240"/>
          <w:divBdr>
            <w:top w:val="none" w:sz="0" w:space="0" w:color="auto"/>
            <w:left w:val="none" w:sz="0" w:space="0" w:color="auto"/>
            <w:bottom w:val="none" w:sz="0" w:space="0" w:color="auto"/>
            <w:right w:val="none" w:sz="0" w:space="0" w:color="auto"/>
          </w:divBdr>
        </w:div>
        <w:div w:id="146558087">
          <w:marLeft w:val="1200"/>
          <w:marRight w:val="1200"/>
          <w:marTop w:val="240"/>
          <w:marBottom w:val="240"/>
          <w:divBdr>
            <w:top w:val="none" w:sz="0" w:space="0" w:color="auto"/>
            <w:left w:val="none" w:sz="0" w:space="0" w:color="auto"/>
            <w:bottom w:val="none" w:sz="0" w:space="0" w:color="auto"/>
            <w:right w:val="none" w:sz="0" w:space="0" w:color="auto"/>
          </w:divBdr>
        </w:div>
        <w:div w:id="1790321122">
          <w:marLeft w:val="1200"/>
          <w:marRight w:val="1200"/>
          <w:marTop w:val="240"/>
          <w:marBottom w:val="240"/>
          <w:divBdr>
            <w:top w:val="none" w:sz="0" w:space="0" w:color="auto"/>
            <w:left w:val="none" w:sz="0" w:space="0" w:color="auto"/>
            <w:bottom w:val="none" w:sz="0" w:space="0" w:color="auto"/>
            <w:right w:val="none" w:sz="0" w:space="0" w:color="auto"/>
          </w:divBdr>
        </w:div>
        <w:div w:id="1932276795">
          <w:marLeft w:val="1200"/>
          <w:marRight w:val="1200"/>
          <w:marTop w:val="240"/>
          <w:marBottom w:val="240"/>
          <w:divBdr>
            <w:top w:val="none" w:sz="0" w:space="0" w:color="auto"/>
            <w:left w:val="none" w:sz="0" w:space="0" w:color="auto"/>
            <w:bottom w:val="none" w:sz="0" w:space="0" w:color="auto"/>
            <w:right w:val="none" w:sz="0" w:space="0" w:color="auto"/>
          </w:divBdr>
        </w:div>
        <w:div w:id="1244409469">
          <w:marLeft w:val="1200"/>
          <w:marRight w:val="1200"/>
          <w:marTop w:val="240"/>
          <w:marBottom w:val="240"/>
          <w:divBdr>
            <w:top w:val="none" w:sz="0" w:space="0" w:color="auto"/>
            <w:left w:val="none" w:sz="0" w:space="0" w:color="auto"/>
            <w:bottom w:val="none" w:sz="0" w:space="0" w:color="auto"/>
            <w:right w:val="none" w:sz="0" w:space="0" w:color="auto"/>
          </w:divBdr>
        </w:div>
        <w:div w:id="405301658">
          <w:marLeft w:val="1200"/>
          <w:marRight w:val="1200"/>
          <w:marTop w:val="240"/>
          <w:marBottom w:val="240"/>
          <w:divBdr>
            <w:top w:val="none" w:sz="0" w:space="0" w:color="auto"/>
            <w:left w:val="none" w:sz="0" w:space="0" w:color="auto"/>
            <w:bottom w:val="none" w:sz="0" w:space="0" w:color="auto"/>
            <w:right w:val="none" w:sz="0" w:space="0" w:color="auto"/>
          </w:divBdr>
        </w:div>
        <w:div w:id="1507132637">
          <w:marLeft w:val="3402"/>
          <w:marRight w:val="0"/>
          <w:marTop w:val="0"/>
          <w:marBottom w:val="0"/>
          <w:divBdr>
            <w:top w:val="none" w:sz="0" w:space="0" w:color="auto"/>
            <w:left w:val="none" w:sz="0" w:space="0" w:color="auto"/>
            <w:bottom w:val="none" w:sz="0" w:space="0" w:color="auto"/>
            <w:right w:val="none" w:sz="0" w:space="0" w:color="auto"/>
          </w:divBdr>
        </w:div>
        <w:div w:id="189026320">
          <w:marLeft w:val="3402"/>
          <w:marRight w:val="0"/>
          <w:marTop w:val="0"/>
          <w:marBottom w:val="0"/>
          <w:divBdr>
            <w:top w:val="none" w:sz="0" w:space="0" w:color="auto"/>
            <w:left w:val="none" w:sz="0" w:space="0" w:color="auto"/>
            <w:bottom w:val="none" w:sz="0" w:space="0" w:color="auto"/>
            <w:right w:val="none" w:sz="0" w:space="0" w:color="auto"/>
          </w:divBdr>
        </w:div>
        <w:div w:id="447090853">
          <w:blockQuote w:val="1"/>
          <w:marLeft w:val="720"/>
          <w:marRight w:val="720"/>
          <w:marTop w:val="100"/>
          <w:marBottom w:val="100"/>
          <w:divBdr>
            <w:top w:val="none" w:sz="0" w:space="0" w:color="auto"/>
            <w:left w:val="none" w:sz="0" w:space="0" w:color="auto"/>
            <w:bottom w:val="none" w:sz="0" w:space="0" w:color="auto"/>
            <w:right w:val="none" w:sz="0" w:space="0" w:color="auto"/>
          </w:divBdr>
        </w:div>
        <w:div w:id="56068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951006">
          <w:marLeft w:val="3402"/>
          <w:marRight w:val="0"/>
          <w:marTop w:val="0"/>
          <w:marBottom w:val="0"/>
          <w:divBdr>
            <w:top w:val="none" w:sz="0" w:space="0" w:color="auto"/>
            <w:left w:val="none" w:sz="0" w:space="0" w:color="auto"/>
            <w:bottom w:val="none" w:sz="0" w:space="0" w:color="auto"/>
            <w:right w:val="none" w:sz="0" w:space="0" w:color="auto"/>
          </w:divBdr>
        </w:div>
        <w:div w:id="614485910">
          <w:marLeft w:val="3402"/>
          <w:marRight w:val="0"/>
          <w:marTop w:val="0"/>
          <w:marBottom w:val="0"/>
          <w:divBdr>
            <w:top w:val="none" w:sz="0" w:space="0" w:color="auto"/>
            <w:left w:val="none" w:sz="0" w:space="0" w:color="auto"/>
            <w:bottom w:val="none" w:sz="0" w:space="0" w:color="auto"/>
            <w:right w:val="none" w:sz="0" w:space="0" w:color="auto"/>
          </w:divBdr>
        </w:div>
        <w:div w:id="1241213874">
          <w:marLeft w:val="3402"/>
          <w:marRight w:val="0"/>
          <w:marTop w:val="0"/>
          <w:marBottom w:val="0"/>
          <w:divBdr>
            <w:top w:val="none" w:sz="0" w:space="0" w:color="auto"/>
            <w:left w:val="none" w:sz="0" w:space="0" w:color="auto"/>
            <w:bottom w:val="none" w:sz="0" w:space="0" w:color="auto"/>
            <w:right w:val="none" w:sz="0" w:space="0" w:color="auto"/>
          </w:divBdr>
        </w:div>
        <w:div w:id="557015769">
          <w:marLeft w:val="3402"/>
          <w:marRight w:val="0"/>
          <w:marTop w:val="0"/>
          <w:marBottom w:val="0"/>
          <w:divBdr>
            <w:top w:val="none" w:sz="0" w:space="0" w:color="auto"/>
            <w:left w:val="none" w:sz="0" w:space="0" w:color="auto"/>
            <w:bottom w:val="none" w:sz="0" w:space="0" w:color="auto"/>
            <w:right w:val="none" w:sz="0" w:space="0" w:color="auto"/>
          </w:divBdr>
        </w:div>
        <w:div w:id="1129862714">
          <w:marLeft w:val="3402"/>
          <w:marRight w:val="0"/>
          <w:marTop w:val="0"/>
          <w:marBottom w:val="0"/>
          <w:divBdr>
            <w:top w:val="none" w:sz="0" w:space="0" w:color="auto"/>
            <w:left w:val="none" w:sz="0" w:space="0" w:color="auto"/>
            <w:bottom w:val="none" w:sz="0" w:space="0" w:color="auto"/>
            <w:right w:val="none" w:sz="0" w:space="0" w:color="auto"/>
          </w:divBdr>
        </w:div>
        <w:div w:id="348916790">
          <w:marLeft w:val="1200"/>
          <w:marRight w:val="1200"/>
          <w:marTop w:val="240"/>
          <w:marBottom w:val="240"/>
          <w:divBdr>
            <w:top w:val="none" w:sz="0" w:space="0" w:color="auto"/>
            <w:left w:val="none" w:sz="0" w:space="0" w:color="auto"/>
            <w:bottom w:val="none" w:sz="0" w:space="0" w:color="auto"/>
            <w:right w:val="none" w:sz="0" w:space="0" w:color="auto"/>
          </w:divBdr>
        </w:div>
        <w:div w:id="1991711773">
          <w:marLeft w:val="1200"/>
          <w:marRight w:val="1200"/>
          <w:marTop w:val="240"/>
          <w:marBottom w:val="240"/>
          <w:divBdr>
            <w:top w:val="none" w:sz="0" w:space="0" w:color="auto"/>
            <w:left w:val="none" w:sz="0" w:space="0" w:color="auto"/>
            <w:bottom w:val="none" w:sz="0" w:space="0" w:color="auto"/>
            <w:right w:val="none" w:sz="0" w:space="0" w:color="auto"/>
          </w:divBdr>
        </w:div>
        <w:div w:id="20125613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4035107">
              <w:marLeft w:val="0"/>
              <w:marRight w:val="0"/>
              <w:marTop w:val="0"/>
              <w:marBottom w:val="0"/>
              <w:divBdr>
                <w:top w:val="none" w:sz="0" w:space="0" w:color="auto"/>
                <w:left w:val="none" w:sz="0" w:space="0" w:color="auto"/>
                <w:bottom w:val="none" w:sz="0" w:space="0" w:color="auto"/>
                <w:right w:val="none" w:sz="0" w:space="0" w:color="auto"/>
              </w:divBdr>
            </w:div>
            <w:div w:id="1041367663">
              <w:marLeft w:val="0"/>
              <w:marRight w:val="0"/>
              <w:marTop w:val="0"/>
              <w:marBottom w:val="0"/>
              <w:divBdr>
                <w:top w:val="none" w:sz="0" w:space="0" w:color="auto"/>
                <w:left w:val="none" w:sz="0" w:space="0" w:color="auto"/>
                <w:bottom w:val="none" w:sz="0" w:space="0" w:color="auto"/>
                <w:right w:val="none" w:sz="0" w:space="0" w:color="auto"/>
              </w:divBdr>
            </w:div>
          </w:divsChild>
        </w:div>
        <w:div w:id="1853954322">
          <w:marLeft w:val="1200"/>
          <w:marRight w:val="1200"/>
          <w:marTop w:val="240"/>
          <w:marBottom w:val="240"/>
          <w:divBdr>
            <w:top w:val="none" w:sz="0" w:space="0" w:color="auto"/>
            <w:left w:val="none" w:sz="0" w:space="0" w:color="auto"/>
            <w:bottom w:val="none" w:sz="0" w:space="0" w:color="auto"/>
            <w:right w:val="none" w:sz="0" w:space="0" w:color="auto"/>
          </w:divBdr>
        </w:div>
        <w:div w:id="1658067554">
          <w:marLeft w:val="1200"/>
          <w:marRight w:val="1200"/>
          <w:marTop w:val="240"/>
          <w:marBottom w:val="240"/>
          <w:divBdr>
            <w:top w:val="none" w:sz="0" w:space="0" w:color="auto"/>
            <w:left w:val="none" w:sz="0" w:space="0" w:color="auto"/>
            <w:bottom w:val="none" w:sz="0" w:space="0" w:color="auto"/>
            <w:right w:val="none" w:sz="0" w:space="0" w:color="auto"/>
          </w:divBdr>
        </w:div>
        <w:div w:id="935945943">
          <w:marLeft w:val="1200"/>
          <w:marRight w:val="1200"/>
          <w:marTop w:val="240"/>
          <w:marBottom w:val="240"/>
          <w:divBdr>
            <w:top w:val="none" w:sz="0" w:space="0" w:color="auto"/>
            <w:left w:val="none" w:sz="0" w:space="0" w:color="auto"/>
            <w:bottom w:val="none" w:sz="0" w:space="0" w:color="auto"/>
            <w:right w:val="none" w:sz="0" w:space="0" w:color="auto"/>
          </w:divBdr>
        </w:div>
        <w:div w:id="2089308010">
          <w:marLeft w:val="0"/>
          <w:marRight w:val="0"/>
          <w:marTop w:val="480"/>
          <w:marBottom w:val="480"/>
          <w:divBdr>
            <w:top w:val="none" w:sz="0" w:space="0" w:color="auto"/>
            <w:left w:val="none" w:sz="0" w:space="0" w:color="auto"/>
            <w:bottom w:val="none" w:sz="0" w:space="0" w:color="auto"/>
            <w:right w:val="none" w:sz="0" w:space="0" w:color="auto"/>
          </w:divBdr>
        </w:div>
        <w:div w:id="908151058">
          <w:marLeft w:val="1200"/>
          <w:marRight w:val="1200"/>
          <w:marTop w:val="240"/>
          <w:marBottom w:val="240"/>
          <w:divBdr>
            <w:top w:val="none" w:sz="0" w:space="0" w:color="auto"/>
            <w:left w:val="none" w:sz="0" w:space="0" w:color="auto"/>
            <w:bottom w:val="none" w:sz="0" w:space="0" w:color="auto"/>
            <w:right w:val="none" w:sz="0" w:space="0" w:color="auto"/>
          </w:divBdr>
        </w:div>
        <w:div w:id="1380738895">
          <w:marLeft w:val="1200"/>
          <w:marRight w:val="1200"/>
          <w:marTop w:val="240"/>
          <w:marBottom w:val="240"/>
          <w:divBdr>
            <w:top w:val="none" w:sz="0" w:space="0" w:color="auto"/>
            <w:left w:val="none" w:sz="0" w:space="0" w:color="auto"/>
            <w:bottom w:val="none" w:sz="0" w:space="0" w:color="auto"/>
            <w:right w:val="none" w:sz="0" w:space="0" w:color="auto"/>
          </w:divBdr>
        </w:div>
        <w:div w:id="12298508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5099835">
              <w:marLeft w:val="0"/>
              <w:marRight w:val="0"/>
              <w:marTop w:val="0"/>
              <w:marBottom w:val="0"/>
              <w:divBdr>
                <w:top w:val="none" w:sz="0" w:space="0" w:color="auto"/>
                <w:left w:val="none" w:sz="0" w:space="0" w:color="auto"/>
                <w:bottom w:val="none" w:sz="0" w:space="0" w:color="auto"/>
                <w:right w:val="none" w:sz="0" w:space="0" w:color="auto"/>
              </w:divBdr>
            </w:div>
          </w:divsChild>
        </w:div>
        <w:div w:id="350302331">
          <w:marLeft w:val="960"/>
          <w:marRight w:val="0"/>
          <w:marTop w:val="240"/>
          <w:marBottom w:val="240"/>
          <w:divBdr>
            <w:top w:val="none" w:sz="0" w:space="0" w:color="auto"/>
            <w:left w:val="none" w:sz="0" w:space="0" w:color="auto"/>
            <w:bottom w:val="none" w:sz="0" w:space="0" w:color="auto"/>
            <w:right w:val="none" w:sz="0" w:space="0" w:color="auto"/>
          </w:divBdr>
        </w:div>
        <w:div w:id="92867146">
          <w:marLeft w:val="1200"/>
          <w:marRight w:val="1200"/>
          <w:marTop w:val="240"/>
          <w:marBottom w:val="240"/>
          <w:divBdr>
            <w:top w:val="none" w:sz="0" w:space="0" w:color="auto"/>
            <w:left w:val="none" w:sz="0" w:space="0" w:color="auto"/>
            <w:bottom w:val="none" w:sz="0" w:space="0" w:color="auto"/>
            <w:right w:val="none" w:sz="0" w:space="0" w:color="auto"/>
          </w:divBdr>
        </w:div>
        <w:div w:id="1324548892">
          <w:marLeft w:val="1200"/>
          <w:marRight w:val="1200"/>
          <w:marTop w:val="240"/>
          <w:marBottom w:val="240"/>
          <w:divBdr>
            <w:top w:val="none" w:sz="0" w:space="0" w:color="auto"/>
            <w:left w:val="none" w:sz="0" w:space="0" w:color="auto"/>
            <w:bottom w:val="none" w:sz="0" w:space="0" w:color="auto"/>
            <w:right w:val="none" w:sz="0" w:space="0" w:color="auto"/>
          </w:divBdr>
        </w:div>
        <w:div w:id="1323043836">
          <w:marLeft w:val="1200"/>
          <w:marRight w:val="1200"/>
          <w:marTop w:val="240"/>
          <w:marBottom w:val="240"/>
          <w:divBdr>
            <w:top w:val="none" w:sz="0" w:space="0" w:color="auto"/>
            <w:left w:val="none" w:sz="0" w:space="0" w:color="auto"/>
            <w:bottom w:val="none" w:sz="0" w:space="0" w:color="auto"/>
            <w:right w:val="none" w:sz="0" w:space="0" w:color="auto"/>
          </w:divBdr>
        </w:div>
        <w:div w:id="1252394738">
          <w:marLeft w:val="1200"/>
          <w:marRight w:val="1200"/>
          <w:marTop w:val="240"/>
          <w:marBottom w:val="240"/>
          <w:divBdr>
            <w:top w:val="none" w:sz="0" w:space="0" w:color="auto"/>
            <w:left w:val="none" w:sz="0" w:space="0" w:color="auto"/>
            <w:bottom w:val="none" w:sz="0" w:space="0" w:color="auto"/>
            <w:right w:val="none" w:sz="0" w:space="0" w:color="auto"/>
          </w:divBdr>
        </w:div>
        <w:div w:id="166020978">
          <w:marLeft w:val="1200"/>
          <w:marRight w:val="1200"/>
          <w:marTop w:val="240"/>
          <w:marBottom w:val="240"/>
          <w:divBdr>
            <w:top w:val="none" w:sz="0" w:space="0" w:color="auto"/>
            <w:left w:val="none" w:sz="0" w:space="0" w:color="auto"/>
            <w:bottom w:val="none" w:sz="0" w:space="0" w:color="auto"/>
            <w:right w:val="none" w:sz="0" w:space="0" w:color="auto"/>
          </w:divBdr>
        </w:div>
        <w:div w:id="162820850">
          <w:marLeft w:val="3402"/>
          <w:marRight w:val="0"/>
          <w:marTop w:val="0"/>
          <w:marBottom w:val="0"/>
          <w:divBdr>
            <w:top w:val="none" w:sz="0" w:space="0" w:color="auto"/>
            <w:left w:val="none" w:sz="0" w:space="0" w:color="auto"/>
            <w:bottom w:val="none" w:sz="0" w:space="0" w:color="auto"/>
            <w:right w:val="none" w:sz="0" w:space="0" w:color="auto"/>
          </w:divBdr>
        </w:div>
        <w:div w:id="1280381353">
          <w:blockQuote w:val="1"/>
          <w:marLeft w:val="720"/>
          <w:marRight w:val="720"/>
          <w:marTop w:val="100"/>
          <w:marBottom w:val="100"/>
          <w:divBdr>
            <w:top w:val="none" w:sz="0" w:space="0" w:color="auto"/>
            <w:left w:val="none" w:sz="0" w:space="0" w:color="auto"/>
            <w:bottom w:val="none" w:sz="0" w:space="0" w:color="auto"/>
            <w:right w:val="none" w:sz="0" w:space="0" w:color="auto"/>
          </w:divBdr>
        </w:div>
        <w:div w:id="365057910">
          <w:marLeft w:val="3402"/>
          <w:marRight w:val="0"/>
          <w:marTop w:val="0"/>
          <w:marBottom w:val="0"/>
          <w:divBdr>
            <w:top w:val="none" w:sz="0" w:space="0" w:color="auto"/>
            <w:left w:val="none" w:sz="0" w:space="0" w:color="auto"/>
            <w:bottom w:val="none" w:sz="0" w:space="0" w:color="auto"/>
            <w:right w:val="none" w:sz="0" w:space="0" w:color="auto"/>
          </w:divBdr>
        </w:div>
        <w:div w:id="1940873851">
          <w:marLeft w:val="3402"/>
          <w:marRight w:val="0"/>
          <w:marTop w:val="0"/>
          <w:marBottom w:val="0"/>
          <w:divBdr>
            <w:top w:val="none" w:sz="0" w:space="0" w:color="auto"/>
            <w:left w:val="none" w:sz="0" w:space="0" w:color="auto"/>
            <w:bottom w:val="none" w:sz="0" w:space="0" w:color="auto"/>
            <w:right w:val="none" w:sz="0" w:space="0" w:color="auto"/>
          </w:divBdr>
        </w:div>
        <w:div w:id="623774809">
          <w:marLeft w:val="3402"/>
          <w:marRight w:val="0"/>
          <w:marTop w:val="0"/>
          <w:marBottom w:val="0"/>
          <w:divBdr>
            <w:top w:val="none" w:sz="0" w:space="0" w:color="auto"/>
            <w:left w:val="none" w:sz="0" w:space="0" w:color="auto"/>
            <w:bottom w:val="none" w:sz="0" w:space="0" w:color="auto"/>
            <w:right w:val="none" w:sz="0" w:space="0" w:color="auto"/>
          </w:divBdr>
        </w:div>
        <w:div w:id="817844892">
          <w:marLeft w:val="3402"/>
          <w:marRight w:val="0"/>
          <w:marTop w:val="0"/>
          <w:marBottom w:val="0"/>
          <w:divBdr>
            <w:top w:val="none" w:sz="0" w:space="0" w:color="auto"/>
            <w:left w:val="none" w:sz="0" w:space="0" w:color="auto"/>
            <w:bottom w:val="none" w:sz="0" w:space="0" w:color="auto"/>
            <w:right w:val="none" w:sz="0" w:space="0" w:color="auto"/>
          </w:divBdr>
        </w:div>
        <w:div w:id="1380276819">
          <w:marLeft w:val="3402"/>
          <w:marRight w:val="0"/>
          <w:marTop w:val="0"/>
          <w:marBottom w:val="0"/>
          <w:divBdr>
            <w:top w:val="none" w:sz="0" w:space="0" w:color="auto"/>
            <w:left w:val="none" w:sz="0" w:space="0" w:color="auto"/>
            <w:bottom w:val="none" w:sz="0" w:space="0" w:color="auto"/>
            <w:right w:val="none" w:sz="0" w:space="0" w:color="auto"/>
          </w:divBdr>
        </w:div>
        <w:div w:id="1256405778">
          <w:marLeft w:val="3402"/>
          <w:marRight w:val="0"/>
          <w:marTop w:val="0"/>
          <w:marBottom w:val="0"/>
          <w:divBdr>
            <w:top w:val="none" w:sz="0" w:space="0" w:color="auto"/>
            <w:left w:val="none" w:sz="0" w:space="0" w:color="auto"/>
            <w:bottom w:val="none" w:sz="0" w:space="0" w:color="auto"/>
            <w:right w:val="none" w:sz="0" w:space="0" w:color="auto"/>
          </w:divBdr>
        </w:div>
        <w:div w:id="766732136">
          <w:marLeft w:val="3402"/>
          <w:marRight w:val="0"/>
          <w:marTop w:val="0"/>
          <w:marBottom w:val="0"/>
          <w:divBdr>
            <w:top w:val="none" w:sz="0" w:space="0" w:color="auto"/>
            <w:left w:val="none" w:sz="0" w:space="0" w:color="auto"/>
            <w:bottom w:val="none" w:sz="0" w:space="0" w:color="auto"/>
            <w:right w:val="none" w:sz="0" w:space="0" w:color="auto"/>
          </w:divBdr>
        </w:div>
        <w:div w:id="565073637">
          <w:marLeft w:val="3402"/>
          <w:marRight w:val="0"/>
          <w:marTop w:val="0"/>
          <w:marBottom w:val="0"/>
          <w:divBdr>
            <w:top w:val="none" w:sz="0" w:space="0" w:color="auto"/>
            <w:left w:val="none" w:sz="0" w:space="0" w:color="auto"/>
            <w:bottom w:val="none" w:sz="0" w:space="0" w:color="auto"/>
            <w:right w:val="none" w:sz="0" w:space="0" w:color="auto"/>
          </w:divBdr>
        </w:div>
        <w:div w:id="763263790">
          <w:marLeft w:val="3402"/>
          <w:marRight w:val="0"/>
          <w:marTop w:val="0"/>
          <w:marBottom w:val="0"/>
          <w:divBdr>
            <w:top w:val="none" w:sz="0" w:space="0" w:color="auto"/>
            <w:left w:val="none" w:sz="0" w:space="0" w:color="auto"/>
            <w:bottom w:val="none" w:sz="0" w:space="0" w:color="auto"/>
            <w:right w:val="none" w:sz="0" w:space="0" w:color="auto"/>
          </w:divBdr>
        </w:div>
        <w:div w:id="9706757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6324865">
              <w:marLeft w:val="0"/>
              <w:marRight w:val="0"/>
              <w:marTop w:val="0"/>
              <w:marBottom w:val="0"/>
              <w:divBdr>
                <w:top w:val="none" w:sz="0" w:space="0" w:color="auto"/>
                <w:left w:val="none" w:sz="0" w:space="0" w:color="auto"/>
                <w:bottom w:val="none" w:sz="0" w:space="0" w:color="auto"/>
                <w:right w:val="none" w:sz="0" w:space="0" w:color="auto"/>
              </w:divBdr>
            </w:div>
            <w:div w:id="1309476762">
              <w:marLeft w:val="0"/>
              <w:marRight w:val="0"/>
              <w:marTop w:val="0"/>
              <w:marBottom w:val="0"/>
              <w:divBdr>
                <w:top w:val="none" w:sz="0" w:space="0" w:color="auto"/>
                <w:left w:val="none" w:sz="0" w:space="0" w:color="auto"/>
                <w:bottom w:val="none" w:sz="0" w:space="0" w:color="auto"/>
                <w:right w:val="none" w:sz="0" w:space="0" w:color="auto"/>
              </w:divBdr>
            </w:div>
            <w:div w:id="629436174">
              <w:marLeft w:val="0"/>
              <w:marRight w:val="0"/>
              <w:marTop w:val="0"/>
              <w:marBottom w:val="0"/>
              <w:divBdr>
                <w:top w:val="none" w:sz="0" w:space="0" w:color="auto"/>
                <w:left w:val="none" w:sz="0" w:space="0" w:color="auto"/>
                <w:bottom w:val="none" w:sz="0" w:space="0" w:color="auto"/>
                <w:right w:val="none" w:sz="0" w:space="0" w:color="auto"/>
              </w:divBdr>
            </w:div>
            <w:div w:id="386271129">
              <w:marLeft w:val="0"/>
              <w:marRight w:val="0"/>
              <w:marTop w:val="0"/>
              <w:marBottom w:val="0"/>
              <w:divBdr>
                <w:top w:val="none" w:sz="0" w:space="0" w:color="auto"/>
                <w:left w:val="none" w:sz="0" w:space="0" w:color="auto"/>
                <w:bottom w:val="none" w:sz="0" w:space="0" w:color="auto"/>
                <w:right w:val="none" w:sz="0" w:space="0" w:color="auto"/>
              </w:divBdr>
            </w:div>
            <w:div w:id="2099591841">
              <w:marLeft w:val="0"/>
              <w:marRight w:val="0"/>
              <w:marTop w:val="0"/>
              <w:marBottom w:val="0"/>
              <w:divBdr>
                <w:top w:val="none" w:sz="0" w:space="0" w:color="auto"/>
                <w:left w:val="none" w:sz="0" w:space="0" w:color="auto"/>
                <w:bottom w:val="none" w:sz="0" w:space="0" w:color="auto"/>
                <w:right w:val="none" w:sz="0" w:space="0" w:color="auto"/>
              </w:divBdr>
            </w:div>
            <w:div w:id="1527478740">
              <w:marLeft w:val="0"/>
              <w:marRight w:val="0"/>
              <w:marTop w:val="0"/>
              <w:marBottom w:val="0"/>
              <w:divBdr>
                <w:top w:val="none" w:sz="0" w:space="0" w:color="auto"/>
                <w:left w:val="none" w:sz="0" w:space="0" w:color="auto"/>
                <w:bottom w:val="none" w:sz="0" w:space="0" w:color="auto"/>
                <w:right w:val="none" w:sz="0" w:space="0" w:color="auto"/>
              </w:divBdr>
            </w:div>
            <w:div w:id="1888685096">
              <w:marLeft w:val="0"/>
              <w:marRight w:val="0"/>
              <w:marTop w:val="0"/>
              <w:marBottom w:val="0"/>
              <w:divBdr>
                <w:top w:val="none" w:sz="0" w:space="0" w:color="auto"/>
                <w:left w:val="none" w:sz="0" w:space="0" w:color="auto"/>
                <w:bottom w:val="none" w:sz="0" w:space="0" w:color="auto"/>
                <w:right w:val="none" w:sz="0" w:space="0" w:color="auto"/>
              </w:divBdr>
            </w:div>
            <w:div w:id="2010013562">
              <w:marLeft w:val="0"/>
              <w:marRight w:val="0"/>
              <w:marTop w:val="0"/>
              <w:marBottom w:val="0"/>
              <w:divBdr>
                <w:top w:val="none" w:sz="0" w:space="0" w:color="auto"/>
                <w:left w:val="none" w:sz="0" w:space="0" w:color="auto"/>
                <w:bottom w:val="none" w:sz="0" w:space="0" w:color="auto"/>
                <w:right w:val="none" w:sz="0" w:space="0" w:color="auto"/>
              </w:divBdr>
            </w:div>
            <w:div w:id="1785266355">
              <w:marLeft w:val="0"/>
              <w:marRight w:val="0"/>
              <w:marTop w:val="0"/>
              <w:marBottom w:val="0"/>
              <w:divBdr>
                <w:top w:val="none" w:sz="0" w:space="0" w:color="auto"/>
                <w:left w:val="none" w:sz="0" w:space="0" w:color="auto"/>
                <w:bottom w:val="none" w:sz="0" w:space="0" w:color="auto"/>
                <w:right w:val="none" w:sz="0" w:space="0" w:color="auto"/>
              </w:divBdr>
            </w:div>
            <w:div w:id="1303921117">
              <w:marLeft w:val="0"/>
              <w:marRight w:val="0"/>
              <w:marTop w:val="0"/>
              <w:marBottom w:val="0"/>
              <w:divBdr>
                <w:top w:val="none" w:sz="0" w:space="0" w:color="auto"/>
                <w:left w:val="none" w:sz="0" w:space="0" w:color="auto"/>
                <w:bottom w:val="none" w:sz="0" w:space="0" w:color="auto"/>
                <w:right w:val="none" w:sz="0" w:space="0" w:color="auto"/>
              </w:divBdr>
            </w:div>
            <w:div w:id="1638102351">
              <w:marLeft w:val="0"/>
              <w:marRight w:val="0"/>
              <w:marTop w:val="0"/>
              <w:marBottom w:val="0"/>
              <w:divBdr>
                <w:top w:val="none" w:sz="0" w:space="0" w:color="auto"/>
                <w:left w:val="none" w:sz="0" w:space="0" w:color="auto"/>
                <w:bottom w:val="none" w:sz="0" w:space="0" w:color="auto"/>
                <w:right w:val="none" w:sz="0" w:space="0" w:color="auto"/>
              </w:divBdr>
            </w:div>
            <w:div w:id="113595937">
              <w:marLeft w:val="0"/>
              <w:marRight w:val="0"/>
              <w:marTop w:val="0"/>
              <w:marBottom w:val="0"/>
              <w:divBdr>
                <w:top w:val="none" w:sz="0" w:space="0" w:color="auto"/>
                <w:left w:val="none" w:sz="0" w:space="0" w:color="auto"/>
                <w:bottom w:val="none" w:sz="0" w:space="0" w:color="auto"/>
                <w:right w:val="none" w:sz="0" w:space="0" w:color="auto"/>
              </w:divBdr>
            </w:div>
            <w:div w:id="1049455595">
              <w:marLeft w:val="0"/>
              <w:marRight w:val="0"/>
              <w:marTop w:val="0"/>
              <w:marBottom w:val="0"/>
              <w:divBdr>
                <w:top w:val="none" w:sz="0" w:space="0" w:color="auto"/>
                <w:left w:val="none" w:sz="0" w:space="0" w:color="auto"/>
                <w:bottom w:val="none" w:sz="0" w:space="0" w:color="auto"/>
                <w:right w:val="none" w:sz="0" w:space="0" w:color="auto"/>
              </w:divBdr>
            </w:div>
            <w:div w:id="1068069744">
              <w:marLeft w:val="0"/>
              <w:marRight w:val="0"/>
              <w:marTop w:val="0"/>
              <w:marBottom w:val="0"/>
              <w:divBdr>
                <w:top w:val="none" w:sz="0" w:space="0" w:color="auto"/>
                <w:left w:val="none" w:sz="0" w:space="0" w:color="auto"/>
                <w:bottom w:val="none" w:sz="0" w:space="0" w:color="auto"/>
                <w:right w:val="none" w:sz="0" w:space="0" w:color="auto"/>
              </w:divBdr>
            </w:div>
            <w:div w:id="849298639">
              <w:marLeft w:val="0"/>
              <w:marRight w:val="0"/>
              <w:marTop w:val="0"/>
              <w:marBottom w:val="0"/>
              <w:divBdr>
                <w:top w:val="none" w:sz="0" w:space="0" w:color="auto"/>
                <w:left w:val="none" w:sz="0" w:space="0" w:color="auto"/>
                <w:bottom w:val="none" w:sz="0" w:space="0" w:color="auto"/>
                <w:right w:val="none" w:sz="0" w:space="0" w:color="auto"/>
              </w:divBdr>
            </w:div>
            <w:div w:id="1220674885">
              <w:marLeft w:val="0"/>
              <w:marRight w:val="0"/>
              <w:marTop w:val="0"/>
              <w:marBottom w:val="0"/>
              <w:divBdr>
                <w:top w:val="none" w:sz="0" w:space="0" w:color="auto"/>
                <w:left w:val="none" w:sz="0" w:space="0" w:color="auto"/>
                <w:bottom w:val="none" w:sz="0" w:space="0" w:color="auto"/>
                <w:right w:val="none" w:sz="0" w:space="0" w:color="auto"/>
              </w:divBdr>
            </w:div>
            <w:div w:id="1105466591">
              <w:marLeft w:val="0"/>
              <w:marRight w:val="0"/>
              <w:marTop w:val="0"/>
              <w:marBottom w:val="0"/>
              <w:divBdr>
                <w:top w:val="none" w:sz="0" w:space="0" w:color="auto"/>
                <w:left w:val="none" w:sz="0" w:space="0" w:color="auto"/>
                <w:bottom w:val="none" w:sz="0" w:space="0" w:color="auto"/>
                <w:right w:val="none" w:sz="0" w:space="0" w:color="auto"/>
              </w:divBdr>
            </w:div>
            <w:div w:id="1050231310">
              <w:marLeft w:val="0"/>
              <w:marRight w:val="0"/>
              <w:marTop w:val="0"/>
              <w:marBottom w:val="0"/>
              <w:divBdr>
                <w:top w:val="none" w:sz="0" w:space="0" w:color="auto"/>
                <w:left w:val="none" w:sz="0" w:space="0" w:color="auto"/>
                <w:bottom w:val="none" w:sz="0" w:space="0" w:color="auto"/>
                <w:right w:val="none" w:sz="0" w:space="0" w:color="auto"/>
              </w:divBdr>
            </w:div>
            <w:div w:id="916011274">
              <w:marLeft w:val="0"/>
              <w:marRight w:val="0"/>
              <w:marTop w:val="0"/>
              <w:marBottom w:val="0"/>
              <w:divBdr>
                <w:top w:val="none" w:sz="0" w:space="0" w:color="auto"/>
                <w:left w:val="none" w:sz="0" w:space="0" w:color="auto"/>
                <w:bottom w:val="none" w:sz="0" w:space="0" w:color="auto"/>
                <w:right w:val="none" w:sz="0" w:space="0" w:color="auto"/>
              </w:divBdr>
            </w:div>
            <w:div w:id="1435830295">
              <w:marLeft w:val="0"/>
              <w:marRight w:val="0"/>
              <w:marTop w:val="0"/>
              <w:marBottom w:val="0"/>
              <w:divBdr>
                <w:top w:val="none" w:sz="0" w:space="0" w:color="auto"/>
                <w:left w:val="none" w:sz="0" w:space="0" w:color="auto"/>
                <w:bottom w:val="none" w:sz="0" w:space="0" w:color="auto"/>
                <w:right w:val="none" w:sz="0" w:space="0" w:color="auto"/>
              </w:divBdr>
            </w:div>
            <w:div w:id="1628314527">
              <w:marLeft w:val="0"/>
              <w:marRight w:val="0"/>
              <w:marTop w:val="0"/>
              <w:marBottom w:val="0"/>
              <w:divBdr>
                <w:top w:val="none" w:sz="0" w:space="0" w:color="auto"/>
                <w:left w:val="none" w:sz="0" w:space="0" w:color="auto"/>
                <w:bottom w:val="none" w:sz="0" w:space="0" w:color="auto"/>
                <w:right w:val="none" w:sz="0" w:space="0" w:color="auto"/>
              </w:divBdr>
            </w:div>
            <w:div w:id="723024454">
              <w:marLeft w:val="0"/>
              <w:marRight w:val="0"/>
              <w:marTop w:val="0"/>
              <w:marBottom w:val="0"/>
              <w:divBdr>
                <w:top w:val="none" w:sz="0" w:space="0" w:color="auto"/>
                <w:left w:val="none" w:sz="0" w:space="0" w:color="auto"/>
                <w:bottom w:val="none" w:sz="0" w:space="0" w:color="auto"/>
                <w:right w:val="none" w:sz="0" w:space="0" w:color="auto"/>
              </w:divBdr>
            </w:div>
            <w:div w:id="237517269">
              <w:marLeft w:val="0"/>
              <w:marRight w:val="0"/>
              <w:marTop w:val="0"/>
              <w:marBottom w:val="0"/>
              <w:divBdr>
                <w:top w:val="none" w:sz="0" w:space="0" w:color="auto"/>
                <w:left w:val="none" w:sz="0" w:space="0" w:color="auto"/>
                <w:bottom w:val="none" w:sz="0" w:space="0" w:color="auto"/>
                <w:right w:val="none" w:sz="0" w:space="0" w:color="auto"/>
              </w:divBdr>
            </w:div>
            <w:div w:id="682703460">
              <w:marLeft w:val="0"/>
              <w:marRight w:val="0"/>
              <w:marTop w:val="0"/>
              <w:marBottom w:val="0"/>
              <w:divBdr>
                <w:top w:val="none" w:sz="0" w:space="0" w:color="auto"/>
                <w:left w:val="none" w:sz="0" w:space="0" w:color="auto"/>
                <w:bottom w:val="none" w:sz="0" w:space="0" w:color="auto"/>
                <w:right w:val="none" w:sz="0" w:space="0" w:color="auto"/>
              </w:divBdr>
            </w:div>
            <w:div w:id="739787008">
              <w:marLeft w:val="0"/>
              <w:marRight w:val="0"/>
              <w:marTop w:val="0"/>
              <w:marBottom w:val="0"/>
              <w:divBdr>
                <w:top w:val="none" w:sz="0" w:space="0" w:color="auto"/>
                <w:left w:val="none" w:sz="0" w:space="0" w:color="auto"/>
                <w:bottom w:val="none" w:sz="0" w:space="0" w:color="auto"/>
                <w:right w:val="none" w:sz="0" w:space="0" w:color="auto"/>
              </w:divBdr>
            </w:div>
            <w:div w:id="712533606">
              <w:marLeft w:val="0"/>
              <w:marRight w:val="0"/>
              <w:marTop w:val="0"/>
              <w:marBottom w:val="0"/>
              <w:divBdr>
                <w:top w:val="none" w:sz="0" w:space="0" w:color="auto"/>
                <w:left w:val="none" w:sz="0" w:space="0" w:color="auto"/>
                <w:bottom w:val="none" w:sz="0" w:space="0" w:color="auto"/>
                <w:right w:val="none" w:sz="0" w:space="0" w:color="auto"/>
              </w:divBdr>
            </w:div>
            <w:div w:id="27343975">
              <w:marLeft w:val="0"/>
              <w:marRight w:val="0"/>
              <w:marTop w:val="0"/>
              <w:marBottom w:val="0"/>
              <w:divBdr>
                <w:top w:val="none" w:sz="0" w:space="0" w:color="auto"/>
                <w:left w:val="none" w:sz="0" w:space="0" w:color="auto"/>
                <w:bottom w:val="none" w:sz="0" w:space="0" w:color="auto"/>
                <w:right w:val="none" w:sz="0" w:space="0" w:color="auto"/>
              </w:divBdr>
            </w:div>
            <w:div w:id="1302030141">
              <w:marLeft w:val="0"/>
              <w:marRight w:val="0"/>
              <w:marTop w:val="0"/>
              <w:marBottom w:val="0"/>
              <w:divBdr>
                <w:top w:val="none" w:sz="0" w:space="0" w:color="auto"/>
                <w:left w:val="none" w:sz="0" w:space="0" w:color="auto"/>
                <w:bottom w:val="none" w:sz="0" w:space="0" w:color="auto"/>
                <w:right w:val="none" w:sz="0" w:space="0" w:color="auto"/>
              </w:divBdr>
            </w:div>
            <w:div w:id="995643685">
              <w:marLeft w:val="0"/>
              <w:marRight w:val="0"/>
              <w:marTop w:val="0"/>
              <w:marBottom w:val="0"/>
              <w:divBdr>
                <w:top w:val="none" w:sz="0" w:space="0" w:color="auto"/>
                <w:left w:val="none" w:sz="0" w:space="0" w:color="auto"/>
                <w:bottom w:val="none" w:sz="0" w:space="0" w:color="auto"/>
                <w:right w:val="none" w:sz="0" w:space="0" w:color="auto"/>
              </w:divBdr>
            </w:div>
            <w:div w:id="395862071">
              <w:marLeft w:val="0"/>
              <w:marRight w:val="0"/>
              <w:marTop w:val="0"/>
              <w:marBottom w:val="0"/>
              <w:divBdr>
                <w:top w:val="none" w:sz="0" w:space="0" w:color="auto"/>
                <w:left w:val="none" w:sz="0" w:space="0" w:color="auto"/>
                <w:bottom w:val="none" w:sz="0" w:space="0" w:color="auto"/>
                <w:right w:val="none" w:sz="0" w:space="0" w:color="auto"/>
              </w:divBdr>
            </w:div>
            <w:div w:id="1114859087">
              <w:marLeft w:val="0"/>
              <w:marRight w:val="0"/>
              <w:marTop w:val="0"/>
              <w:marBottom w:val="0"/>
              <w:divBdr>
                <w:top w:val="none" w:sz="0" w:space="0" w:color="auto"/>
                <w:left w:val="none" w:sz="0" w:space="0" w:color="auto"/>
                <w:bottom w:val="none" w:sz="0" w:space="0" w:color="auto"/>
                <w:right w:val="none" w:sz="0" w:space="0" w:color="auto"/>
              </w:divBdr>
            </w:div>
            <w:div w:id="331565032">
              <w:marLeft w:val="0"/>
              <w:marRight w:val="0"/>
              <w:marTop w:val="0"/>
              <w:marBottom w:val="0"/>
              <w:divBdr>
                <w:top w:val="none" w:sz="0" w:space="0" w:color="auto"/>
                <w:left w:val="none" w:sz="0" w:space="0" w:color="auto"/>
                <w:bottom w:val="none" w:sz="0" w:space="0" w:color="auto"/>
                <w:right w:val="none" w:sz="0" w:space="0" w:color="auto"/>
              </w:divBdr>
            </w:div>
            <w:div w:id="551426184">
              <w:marLeft w:val="0"/>
              <w:marRight w:val="0"/>
              <w:marTop w:val="0"/>
              <w:marBottom w:val="0"/>
              <w:divBdr>
                <w:top w:val="none" w:sz="0" w:space="0" w:color="auto"/>
                <w:left w:val="none" w:sz="0" w:space="0" w:color="auto"/>
                <w:bottom w:val="none" w:sz="0" w:space="0" w:color="auto"/>
                <w:right w:val="none" w:sz="0" w:space="0" w:color="auto"/>
              </w:divBdr>
            </w:div>
            <w:div w:id="450367851">
              <w:marLeft w:val="0"/>
              <w:marRight w:val="0"/>
              <w:marTop w:val="0"/>
              <w:marBottom w:val="0"/>
              <w:divBdr>
                <w:top w:val="none" w:sz="0" w:space="0" w:color="auto"/>
                <w:left w:val="none" w:sz="0" w:space="0" w:color="auto"/>
                <w:bottom w:val="none" w:sz="0" w:space="0" w:color="auto"/>
                <w:right w:val="none" w:sz="0" w:space="0" w:color="auto"/>
              </w:divBdr>
            </w:div>
            <w:div w:id="1202523712">
              <w:marLeft w:val="0"/>
              <w:marRight w:val="0"/>
              <w:marTop w:val="0"/>
              <w:marBottom w:val="0"/>
              <w:divBdr>
                <w:top w:val="none" w:sz="0" w:space="0" w:color="auto"/>
                <w:left w:val="none" w:sz="0" w:space="0" w:color="auto"/>
                <w:bottom w:val="none" w:sz="0" w:space="0" w:color="auto"/>
                <w:right w:val="none" w:sz="0" w:space="0" w:color="auto"/>
              </w:divBdr>
            </w:div>
          </w:divsChild>
        </w:div>
        <w:div w:id="2136024155">
          <w:blockQuote w:val="1"/>
          <w:marLeft w:val="720"/>
          <w:marRight w:val="720"/>
          <w:marTop w:val="100"/>
          <w:marBottom w:val="100"/>
          <w:divBdr>
            <w:top w:val="none" w:sz="0" w:space="0" w:color="auto"/>
            <w:left w:val="none" w:sz="0" w:space="0" w:color="auto"/>
            <w:bottom w:val="none" w:sz="0" w:space="0" w:color="auto"/>
            <w:right w:val="none" w:sz="0" w:space="0" w:color="auto"/>
          </w:divBdr>
        </w:div>
        <w:div w:id="533276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4997802">
              <w:marLeft w:val="0"/>
              <w:marRight w:val="0"/>
              <w:marTop w:val="0"/>
              <w:marBottom w:val="0"/>
              <w:divBdr>
                <w:top w:val="none" w:sz="0" w:space="0" w:color="auto"/>
                <w:left w:val="none" w:sz="0" w:space="0" w:color="auto"/>
                <w:bottom w:val="none" w:sz="0" w:space="0" w:color="auto"/>
                <w:right w:val="none" w:sz="0" w:space="0" w:color="auto"/>
              </w:divBdr>
            </w:div>
            <w:div w:id="501436718">
              <w:marLeft w:val="0"/>
              <w:marRight w:val="0"/>
              <w:marTop w:val="0"/>
              <w:marBottom w:val="0"/>
              <w:divBdr>
                <w:top w:val="none" w:sz="0" w:space="0" w:color="auto"/>
                <w:left w:val="none" w:sz="0" w:space="0" w:color="auto"/>
                <w:bottom w:val="none" w:sz="0" w:space="0" w:color="auto"/>
                <w:right w:val="none" w:sz="0" w:space="0" w:color="auto"/>
              </w:divBdr>
            </w:div>
            <w:div w:id="2118938209">
              <w:marLeft w:val="0"/>
              <w:marRight w:val="0"/>
              <w:marTop w:val="0"/>
              <w:marBottom w:val="0"/>
              <w:divBdr>
                <w:top w:val="none" w:sz="0" w:space="0" w:color="auto"/>
                <w:left w:val="none" w:sz="0" w:space="0" w:color="auto"/>
                <w:bottom w:val="none" w:sz="0" w:space="0" w:color="auto"/>
                <w:right w:val="none" w:sz="0" w:space="0" w:color="auto"/>
              </w:divBdr>
            </w:div>
            <w:div w:id="919102615">
              <w:marLeft w:val="0"/>
              <w:marRight w:val="0"/>
              <w:marTop w:val="0"/>
              <w:marBottom w:val="0"/>
              <w:divBdr>
                <w:top w:val="none" w:sz="0" w:space="0" w:color="auto"/>
                <w:left w:val="none" w:sz="0" w:space="0" w:color="auto"/>
                <w:bottom w:val="none" w:sz="0" w:space="0" w:color="auto"/>
                <w:right w:val="none" w:sz="0" w:space="0" w:color="auto"/>
              </w:divBdr>
            </w:div>
          </w:divsChild>
        </w:div>
        <w:div w:id="286929811">
          <w:marLeft w:val="3402"/>
          <w:marRight w:val="0"/>
          <w:marTop w:val="0"/>
          <w:marBottom w:val="0"/>
          <w:divBdr>
            <w:top w:val="none" w:sz="0" w:space="0" w:color="auto"/>
            <w:left w:val="none" w:sz="0" w:space="0" w:color="auto"/>
            <w:bottom w:val="none" w:sz="0" w:space="0" w:color="auto"/>
            <w:right w:val="none" w:sz="0" w:space="0" w:color="auto"/>
          </w:divBdr>
        </w:div>
        <w:div w:id="81607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686018">
          <w:marLeft w:val="3402"/>
          <w:marRight w:val="0"/>
          <w:marTop w:val="0"/>
          <w:marBottom w:val="0"/>
          <w:divBdr>
            <w:top w:val="none" w:sz="0" w:space="0" w:color="auto"/>
            <w:left w:val="none" w:sz="0" w:space="0" w:color="auto"/>
            <w:bottom w:val="none" w:sz="0" w:space="0" w:color="auto"/>
            <w:right w:val="none" w:sz="0" w:space="0" w:color="auto"/>
          </w:divBdr>
        </w:div>
        <w:div w:id="319962627">
          <w:marLeft w:val="3402"/>
          <w:marRight w:val="0"/>
          <w:marTop w:val="0"/>
          <w:marBottom w:val="0"/>
          <w:divBdr>
            <w:top w:val="none" w:sz="0" w:space="0" w:color="auto"/>
            <w:left w:val="none" w:sz="0" w:space="0" w:color="auto"/>
            <w:bottom w:val="none" w:sz="0" w:space="0" w:color="auto"/>
            <w:right w:val="none" w:sz="0" w:space="0" w:color="auto"/>
          </w:divBdr>
        </w:div>
        <w:div w:id="481894877">
          <w:marLeft w:val="3402"/>
          <w:marRight w:val="0"/>
          <w:marTop w:val="0"/>
          <w:marBottom w:val="0"/>
          <w:divBdr>
            <w:top w:val="none" w:sz="0" w:space="0" w:color="auto"/>
            <w:left w:val="none" w:sz="0" w:space="0" w:color="auto"/>
            <w:bottom w:val="none" w:sz="0" w:space="0" w:color="auto"/>
            <w:right w:val="none" w:sz="0" w:space="0" w:color="auto"/>
          </w:divBdr>
        </w:div>
        <w:div w:id="566837906">
          <w:marLeft w:val="3402"/>
          <w:marRight w:val="0"/>
          <w:marTop w:val="0"/>
          <w:marBottom w:val="0"/>
          <w:divBdr>
            <w:top w:val="none" w:sz="0" w:space="0" w:color="auto"/>
            <w:left w:val="none" w:sz="0" w:space="0" w:color="auto"/>
            <w:bottom w:val="none" w:sz="0" w:space="0" w:color="auto"/>
            <w:right w:val="none" w:sz="0" w:space="0" w:color="auto"/>
          </w:divBdr>
        </w:div>
        <w:div w:id="1776437158">
          <w:marLeft w:val="3402"/>
          <w:marRight w:val="0"/>
          <w:marTop w:val="0"/>
          <w:marBottom w:val="0"/>
          <w:divBdr>
            <w:top w:val="none" w:sz="0" w:space="0" w:color="auto"/>
            <w:left w:val="none" w:sz="0" w:space="0" w:color="auto"/>
            <w:bottom w:val="none" w:sz="0" w:space="0" w:color="auto"/>
            <w:right w:val="none" w:sz="0" w:space="0" w:color="auto"/>
          </w:divBdr>
        </w:div>
        <w:div w:id="1409645473">
          <w:marLeft w:val="3402"/>
          <w:marRight w:val="0"/>
          <w:marTop w:val="0"/>
          <w:marBottom w:val="0"/>
          <w:divBdr>
            <w:top w:val="none" w:sz="0" w:space="0" w:color="auto"/>
            <w:left w:val="none" w:sz="0" w:space="0" w:color="auto"/>
            <w:bottom w:val="none" w:sz="0" w:space="0" w:color="auto"/>
            <w:right w:val="none" w:sz="0" w:space="0" w:color="auto"/>
          </w:divBdr>
        </w:div>
        <w:div w:id="2052681580">
          <w:marLeft w:val="3402"/>
          <w:marRight w:val="0"/>
          <w:marTop w:val="0"/>
          <w:marBottom w:val="0"/>
          <w:divBdr>
            <w:top w:val="none" w:sz="0" w:space="0" w:color="auto"/>
            <w:left w:val="none" w:sz="0" w:space="0" w:color="auto"/>
            <w:bottom w:val="none" w:sz="0" w:space="0" w:color="auto"/>
            <w:right w:val="none" w:sz="0" w:space="0" w:color="auto"/>
          </w:divBdr>
        </w:div>
        <w:div w:id="429200346">
          <w:marLeft w:val="3402"/>
          <w:marRight w:val="0"/>
          <w:marTop w:val="0"/>
          <w:marBottom w:val="0"/>
          <w:divBdr>
            <w:top w:val="none" w:sz="0" w:space="0" w:color="auto"/>
            <w:left w:val="none" w:sz="0" w:space="0" w:color="auto"/>
            <w:bottom w:val="none" w:sz="0" w:space="0" w:color="auto"/>
            <w:right w:val="none" w:sz="0" w:space="0" w:color="auto"/>
          </w:divBdr>
        </w:div>
        <w:div w:id="856624621">
          <w:marLeft w:val="3402"/>
          <w:marRight w:val="0"/>
          <w:marTop w:val="0"/>
          <w:marBottom w:val="0"/>
          <w:divBdr>
            <w:top w:val="none" w:sz="0" w:space="0" w:color="auto"/>
            <w:left w:val="none" w:sz="0" w:space="0" w:color="auto"/>
            <w:bottom w:val="none" w:sz="0" w:space="0" w:color="auto"/>
            <w:right w:val="none" w:sz="0" w:space="0" w:color="auto"/>
          </w:divBdr>
        </w:div>
        <w:div w:id="1130128353">
          <w:marLeft w:val="3402"/>
          <w:marRight w:val="0"/>
          <w:marTop w:val="0"/>
          <w:marBottom w:val="0"/>
          <w:divBdr>
            <w:top w:val="none" w:sz="0" w:space="0" w:color="auto"/>
            <w:left w:val="none" w:sz="0" w:space="0" w:color="auto"/>
            <w:bottom w:val="none" w:sz="0" w:space="0" w:color="auto"/>
            <w:right w:val="none" w:sz="0" w:space="0" w:color="auto"/>
          </w:divBdr>
        </w:div>
        <w:div w:id="1506285223">
          <w:marLeft w:val="3402"/>
          <w:marRight w:val="0"/>
          <w:marTop w:val="0"/>
          <w:marBottom w:val="0"/>
          <w:divBdr>
            <w:top w:val="none" w:sz="0" w:space="0" w:color="auto"/>
            <w:left w:val="none" w:sz="0" w:space="0" w:color="auto"/>
            <w:bottom w:val="none" w:sz="0" w:space="0" w:color="auto"/>
            <w:right w:val="none" w:sz="0" w:space="0" w:color="auto"/>
          </w:divBdr>
        </w:div>
        <w:div w:id="497379705">
          <w:marLeft w:val="3402"/>
          <w:marRight w:val="0"/>
          <w:marTop w:val="0"/>
          <w:marBottom w:val="0"/>
          <w:divBdr>
            <w:top w:val="none" w:sz="0" w:space="0" w:color="auto"/>
            <w:left w:val="none" w:sz="0" w:space="0" w:color="auto"/>
            <w:bottom w:val="none" w:sz="0" w:space="0" w:color="auto"/>
            <w:right w:val="none" w:sz="0" w:space="0" w:color="auto"/>
          </w:divBdr>
        </w:div>
        <w:div w:id="1628049291">
          <w:marLeft w:val="3402"/>
          <w:marRight w:val="0"/>
          <w:marTop w:val="0"/>
          <w:marBottom w:val="0"/>
          <w:divBdr>
            <w:top w:val="none" w:sz="0" w:space="0" w:color="auto"/>
            <w:left w:val="none" w:sz="0" w:space="0" w:color="auto"/>
            <w:bottom w:val="none" w:sz="0" w:space="0" w:color="auto"/>
            <w:right w:val="none" w:sz="0" w:space="0" w:color="auto"/>
          </w:divBdr>
        </w:div>
        <w:div w:id="1184518708">
          <w:marLeft w:val="3402"/>
          <w:marRight w:val="0"/>
          <w:marTop w:val="0"/>
          <w:marBottom w:val="0"/>
          <w:divBdr>
            <w:top w:val="none" w:sz="0" w:space="0" w:color="auto"/>
            <w:left w:val="none" w:sz="0" w:space="0" w:color="auto"/>
            <w:bottom w:val="none" w:sz="0" w:space="0" w:color="auto"/>
            <w:right w:val="none" w:sz="0" w:space="0" w:color="auto"/>
          </w:divBdr>
        </w:div>
        <w:div w:id="717127400">
          <w:marLeft w:val="3402"/>
          <w:marRight w:val="0"/>
          <w:marTop w:val="0"/>
          <w:marBottom w:val="0"/>
          <w:divBdr>
            <w:top w:val="none" w:sz="0" w:space="0" w:color="auto"/>
            <w:left w:val="none" w:sz="0" w:space="0" w:color="auto"/>
            <w:bottom w:val="none" w:sz="0" w:space="0" w:color="auto"/>
            <w:right w:val="none" w:sz="0" w:space="0" w:color="auto"/>
          </w:divBdr>
        </w:div>
        <w:div w:id="1077097063">
          <w:marLeft w:val="3402"/>
          <w:marRight w:val="0"/>
          <w:marTop w:val="0"/>
          <w:marBottom w:val="0"/>
          <w:divBdr>
            <w:top w:val="none" w:sz="0" w:space="0" w:color="auto"/>
            <w:left w:val="none" w:sz="0" w:space="0" w:color="auto"/>
            <w:bottom w:val="none" w:sz="0" w:space="0" w:color="auto"/>
            <w:right w:val="none" w:sz="0" w:space="0" w:color="auto"/>
          </w:divBdr>
        </w:div>
        <w:div w:id="1076854648">
          <w:marLeft w:val="3402"/>
          <w:marRight w:val="0"/>
          <w:marTop w:val="0"/>
          <w:marBottom w:val="0"/>
          <w:divBdr>
            <w:top w:val="none" w:sz="0" w:space="0" w:color="auto"/>
            <w:left w:val="none" w:sz="0" w:space="0" w:color="auto"/>
            <w:bottom w:val="none" w:sz="0" w:space="0" w:color="auto"/>
            <w:right w:val="none" w:sz="0" w:space="0" w:color="auto"/>
          </w:divBdr>
        </w:div>
        <w:div w:id="1184397183">
          <w:marLeft w:val="3402"/>
          <w:marRight w:val="0"/>
          <w:marTop w:val="0"/>
          <w:marBottom w:val="0"/>
          <w:divBdr>
            <w:top w:val="none" w:sz="0" w:space="0" w:color="auto"/>
            <w:left w:val="none" w:sz="0" w:space="0" w:color="auto"/>
            <w:bottom w:val="none" w:sz="0" w:space="0" w:color="auto"/>
            <w:right w:val="none" w:sz="0" w:space="0" w:color="auto"/>
          </w:divBdr>
        </w:div>
        <w:div w:id="1611428095">
          <w:marLeft w:val="3402"/>
          <w:marRight w:val="0"/>
          <w:marTop w:val="0"/>
          <w:marBottom w:val="0"/>
          <w:divBdr>
            <w:top w:val="none" w:sz="0" w:space="0" w:color="auto"/>
            <w:left w:val="none" w:sz="0" w:space="0" w:color="auto"/>
            <w:bottom w:val="none" w:sz="0" w:space="0" w:color="auto"/>
            <w:right w:val="none" w:sz="0" w:space="0" w:color="auto"/>
          </w:divBdr>
        </w:div>
        <w:div w:id="539052958">
          <w:marLeft w:val="3402"/>
          <w:marRight w:val="0"/>
          <w:marTop w:val="0"/>
          <w:marBottom w:val="0"/>
          <w:divBdr>
            <w:top w:val="none" w:sz="0" w:space="0" w:color="auto"/>
            <w:left w:val="none" w:sz="0" w:space="0" w:color="auto"/>
            <w:bottom w:val="none" w:sz="0" w:space="0" w:color="auto"/>
            <w:right w:val="none" w:sz="0" w:space="0" w:color="auto"/>
          </w:divBdr>
        </w:div>
        <w:div w:id="2067289985">
          <w:marLeft w:val="3402"/>
          <w:marRight w:val="0"/>
          <w:marTop w:val="0"/>
          <w:marBottom w:val="0"/>
          <w:divBdr>
            <w:top w:val="none" w:sz="0" w:space="0" w:color="auto"/>
            <w:left w:val="none" w:sz="0" w:space="0" w:color="auto"/>
            <w:bottom w:val="none" w:sz="0" w:space="0" w:color="auto"/>
            <w:right w:val="none" w:sz="0" w:space="0" w:color="auto"/>
          </w:divBdr>
        </w:div>
        <w:div w:id="491726663">
          <w:marLeft w:val="3402"/>
          <w:marRight w:val="0"/>
          <w:marTop w:val="0"/>
          <w:marBottom w:val="0"/>
          <w:divBdr>
            <w:top w:val="none" w:sz="0" w:space="0" w:color="auto"/>
            <w:left w:val="none" w:sz="0" w:space="0" w:color="auto"/>
            <w:bottom w:val="none" w:sz="0" w:space="0" w:color="auto"/>
            <w:right w:val="none" w:sz="0" w:space="0" w:color="auto"/>
          </w:divBdr>
        </w:div>
        <w:div w:id="1870682729">
          <w:marLeft w:val="3402"/>
          <w:marRight w:val="0"/>
          <w:marTop w:val="0"/>
          <w:marBottom w:val="0"/>
          <w:divBdr>
            <w:top w:val="none" w:sz="0" w:space="0" w:color="auto"/>
            <w:left w:val="none" w:sz="0" w:space="0" w:color="auto"/>
            <w:bottom w:val="none" w:sz="0" w:space="0" w:color="auto"/>
            <w:right w:val="none" w:sz="0" w:space="0" w:color="auto"/>
          </w:divBdr>
        </w:div>
        <w:div w:id="533033335">
          <w:marLeft w:val="3402"/>
          <w:marRight w:val="0"/>
          <w:marTop w:val="0"/>
          <w:marBottom w:val="0"/>
          <w:divBdr>
            <w:top w:val="none" w:sz="0" w:space="0" w:color="auto"/>
            <w:left w:val="none" w:sz="0" w:space="0" w:color="auto"/>
            <w:bottom w:val="none" w:sz="0" w:space="0" w:color="auto"/>
            <w:right w:val="none" w:sz="0" w:space="0" w:color="auto"/>
          </w:divBdr>
        </w:div>
        <w:div w:id="2077968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54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817258691">
          <w:marLeft w:val="3402"/>
          <w:marRight w:val="0"/>
          <w:marTop w:val="0"/>
          <w:marBottom w:val="0"/>
          <w:divBdr>
            <w:top w:val="none" w:sz="0" w:space="0" w:color="auto"/>
            <w:left w:val="none" w:sz="0" w:space="0" w:color="auto"/>
            <w:bottom w:val="none" w:sz="0" w:space="0" w:color="auto"/>
            <w:right w:val="none" w:sz="0" w:space="0" w:color="auto"/>
          </w:divBdr>
        </w:div>
        <w:div w:id="1144465428">
          <w:marLeft w:val="1200"/>
          <w:marRight w:val="1200"/>
          <w:marTop w:val="240"/>
          <w:marBottom w:val="240"/>
          <w:divBdr>
            <w:top w:val="none" w:sz="0" w:space="0" w:color="auto"/>
            <w:left w:val="none" w:sz="0" w:space="0" w:color="auto"/>
            <w:bottom w:val="none" w:sz="0" w:space="0" w:color="auto"/>
            <w:right w:val="none" w:sz="0" w:space="0" w:color="auto"/>
          </w:divBdr>
        </w:div>
        <w:div w:id="631441780">
          <w:blockQuote w:val="1"/>
          <w:marLeft w:val="720"/>
          <w:marRight w:val="720"/>
          <w:marTop w:val="100"/>
          <w:marBottom w:val="100"/>
          <w:divBdr>
            <w:top w:val="none" w:sz="0" w:space="0" w:color="auto"/>
            <w:left w:val="none" w:sz="0" w:space="0" w:color="auto"/>
            <w:bottom w:val="none" w:sz="0" w:space="0" w:color="auto"/>
            <w:right w:val="none" w:sz="0" w:space="0" w:color="auto"/>
          </w:divBdr>
        </w:div>
        <w:div w:id="572205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43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8320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831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677537">
          <w:marLeft w:val="1200"/>
          <w:marRight w:val="1200"/>
          <w:marTop w:val="240"/>
          <w:marBottom w:val="240"/>
          <w:divBdr>
            <w:top w:val="none" w:sz="0" w:space="0" w:color="auto"/>
            <w:left w:val="none" w:sz="0" w:space="0" w:color="auto"/>
            <w:bottom w:val="none" w:sz="0" w:space="0" w:color="auto"/>
            <w:right w:val="none" w:sz="0" w:space="0" w:color="auto"/>
          </w:divBdr>
        </w:div>
        <w:div w:id="1151210518">
          <w:blockQuote w:val="1"/>
          <w:marLeft w:val="720"/>
          <w:marRight w:val="720"/>
          <w:marTop w:val="100"/>
          <w:marBottom w:val="100"/>
          <w:divBdr>
            <w:top w:val="none" w:sz="0" w:space="0" w:color="auto"/>
            <w:left w:val="none" w:sz="0" w:space="0" w:color="auto"/>
            <w:bottom w:val="none" w:sz="0" w:space="0" w:color="auto"/>
            <w:right w:val="none" w:sz="0" w:space="0" w:color="auto"/>
          </w:divBdr>
        </w:div>
        <w:div w:id="363025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97731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926682">
          <w:marLeft w:val="1200"/>
          <w:marRight w:val="1200"/>
          <w:marTop w:val="240"/>
          <w:marBottom w:val="240"/>
          <w:divBdr>
            <w:top w:val="none" w:sz="0" w:space="0" w:color="auto"/>
            <w:left w:val="none" w:sz="0" w:space="0" w:color="auto"/>
            <w:bottom w:val="none" w:sz="0" w:space="0" w:color="auto"/>
            <w:right w:val="none" w:sz="0" w:space="0" w:color="auto"/>
          </w:divBdr>
        </w:div>
        <w:div w:id="1687174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3124752">
              <w:marLeft w:val="0"/>
              <w:marRight w:val="0"/>
              <w:marTop w:val="240"/>
              <w:marBottom w:val="240"/>
              <w:divBdr>
                <w:top w:val="none" w:sz="0" w:space="0" w:color="auto"/>
                <w:left w:val="none" w:sz="0" w:space="0" w:color="auto"/>
                <w:bottom w:val="none" w:sz="0" w:space="0" w:color="auto"/>
                <w:right w:val="none" w:sz="0" w:space="0" w:color="auto"/>
              </w:divBdr>
              <w:divsChild>
                <w:div w:id="1411191603">
                  <w:marLeft w:val="0"/>
                  <w:marRight w:val="0"/>
                  <w:marTop w:val="0"/>
                  <w:marBottom w:val="0"/>
                  <w:divBdr>
                    <w:top w:val="none" w:sz="0" w:space="0" w:color="auto"/>
                    <w:left w:val="none" w:sz="0" w:space="0" w:color="auto"/>
                    <w:bottom w:val="none" w:sz="0" w:space="0" w:color="auto"/>
                    <w:right w:val="none" w:sz="0" w:space="0" w:color="auto"/>
                  </w:divBdr>
                </w:div>
                <w:div w:id="576325996">
                  <w:marLeft w:val="0"/>
                  <w:marRight w:val="0"/>
                  <w:marTop w:val="0"/>
                  <w:marBottom w:val="0"/>
                  <w:divBdr>
                    <w:top w:val="none" w:sz="0" w:space="0" w:color="auto"/>
                    <w:left w:val="none" w:sz="0" w:space="0" w:color="auto"/>
                    <w:bottom w:val="none" w:sz="0" w:space="0" w:color="auto"/>
                    <w:right w:val="none" w:sz="0" w:space="0" w:color="auto"/>
                  </w:divBdr>
                </w:div>
                <w:div w:id="1808356755">
                  <w:marLeft w:val="0"/>
                  <w:marRight w:val="0"/>
                  <w:marTop w:val="0"/>
                  <w:marBottom w:val="0"/>
                  <w:divBdr>
                    <w:top w:val="none" w:sz="0" w:space="0" w:color="auto"/>
                    <w:left w:val="none" w:sz="0" w:space="0" w:color="auto"/>
                    <w:bottom w:val="none" w:sz="0" w:space="0" w:color="auto"/>
                    <w:right w:val="none" w:sz="0" w:space="0" w:color="auto"/>
                  </w:divBdr>
                </w:div>
                <w:div w:id="370804340">
                  <w:marLeft w:val="0"/>
                  <w:marRight w:val="0"/>
                  <w:marTop w:val="0"/>
                  <w:marBottom w:val="0"/>
                  <w:divBdr>
                    <w:top w:val="none" w:sz="0" w:space="0" w:color="auto"/>
                    <w:left w:val="none" w:sz="0" w:space="0" w:color="auto"/>
                    <w:bottom w:val="none" w:sz="0" w:space="0" w:color="auto"/>
                    <w:right w:val="none" w:sz="0" w:space="0" w:color="auto"/>
                  </w:divBdr>
                </w:div>
                <w:div w:id="630138287">
                  <w:marLeft w:val="0"/>
                  <w:marRight w:val="0"/>
                  <w:marTop w:val="0"/>
                  <w:marBottom w:val="0"/>
                  <w:divBdr>
                    <w:top w:val="none" w:sz="0" w:space="0" w:color="auto"/>
                    <w:left w:val="none" w:sz="0" w:space="0" w:color="auto"/>
                    <w:bottom w:val="none" w:sz="0" w:space="0" w:color="auto"/>
                    <w:right w:val="none" w:sz="0" w:space="0" w:color="auto"/>
                  </w:divBdr>
                </w:div>
                <w:div w:id="1028260734">
                  <w:marLeft w:val="0"/>
                  <w:marRight w:val="0"/>
                  <w:marTop w:val="0"/>
                  <w:marBottom w:val="0"/>
                  <w:divBdr>
                    <w:top w:val="none" w:sz="0" w:space="0" w:color="auto"/>
                    <w:left w:val="none" w:sz="0" w:space="0" w:color="auto"/>
                    <w:bottom w:val="none" w:sz="0" w:space="0" w:color="auto"/>
                    <w:right w:val="none" w:sz="0" w:space="0" w:color="auto"/>
                  </w:divBdr>
                </w:div>
                <w:div w:id="1876431713">
                  <w:marLeft w:val="0"/>
                  <w:marRight w:val="0"/>
                  <w:marTop w:val="0"/>
                  <w:marBottom w:val="0"/>
                  <w:divBdr>
                    <w:top w:val="none" w:sz="0" w:space="0" w:color="auto"/>
                    <w:left w:val="none" w:sz="0" w:space="0" w:color="auto"/>
                    <w:bottom w:val="none" w:sz="0" w:space="0" w:color="auto"/>
                    <w:right w:val="none" w:sz="0" w:space="0" w:color="auto"/>
                  </w:divBdr>
                </w:div>
                <w:div w:id="1897741916">
                  <w:marLeft w:val="0"/>
                  <w:marRight w:val="0"/>
                  <w:marTop w:val="0"/>
                  <w:marBottom w:val="0"/>
                  <w:divBdr>
                    <w:top w:val="none" w:sz="0" w:space="0" w:color="auto"/>
                    <w:left w:val="none" w:sz="0" w:space="0" w:color="auto"/>
                    <w:bottom w:val="none" w:sz="0" w:space="0" w:color="auto"/>
                    <w:right w:val="none" w:sz="0" w:space="0" w:color="auto"/>
                  </w:divBdr>
                </w:div>
              </w:divsChild>
            </w:div>
            <w:div w:id="1679455552">
              <w:marLeft w:val="0"/>
              <w:marRight w:val="0"/>
              <w:marTop w:val="240"/>
              <w:marBottom w:val="240"/>
              <w:divBdr>
                <w:top w:val="none" w:sz="0" w:space="0" w:color="auto"/>
                <w:left w:val="none" w:sz="0" w:space="0" w:color="auto"/>
                <w:bottom w:val="none" w:sz="0" w:space="0" w:color="auto"/>
                <w:right w:val="none" w:sz="0" w:space="0" w:color="auto"/>
              </w:divBdr>
              <w:divsChild>
                <w:div w:id="1048185723">
                  <w:marLeft w:val="0"/>
                  <w:marRight w:val="0"/>
                  <w:marTop w:val="0"/>
                  <w:marBottom w:val="0"/>
                  <w:divBdr>
                    <w:top w:val="none" w:sz="0" w:space="0" w:color="auto"/>
                    <w:left w:val="none" w:sz="0" w:space="0" w:color="auto"/>
                    <w:bottom w:val="none" w:sz="0" w:space="0" w:color="auto"/>
                    <w:right w:val="none" w:sz="0" w:space="0" w:color="auto"/>
                  </w:divBdr>
                </w:div>
                <w:div w:id="16782003">
                  <w:marLeft w:val="0"/>
                  <w:marRight w:val="0"/>
                  <w:marTop w:val="0"/>
                  <w:marBottom w:val="0"/>
                  <w:divBdr>
                    <w:top w:val="none" w:sz="0" w:space="0" w:color="auto"/>
                    <w:left w:val="none" w:sz="0" w:space="0" w:color="auto"/>
                    <w:bottom w:val="none" w:sz="0" w:space="0" w:color="auto"/>
                    <w:right w:val="none" w:sz="0" w:space="0" w:color="auto"/>
                  </w:divBdr>
                </w:div>
                <w:div w:id="2101174873">
                  <w:marLeft w:val="0"/>
                  <w:marRight w:val="0"/>
                  <w:marTop w:val="0"/>
                  <w:marBottom w:val="0"/>
                  <w:divBdr>
                    <w:top w:val="none" w:sz="0" w:space="0" w:color="auto"/>
                    <w:left w:val="none" w:sz="0" w:space="0" w:color="auto"/>
                    <w:bottom w:val="none" w:sz="0" w:space="0" w:color="auto"/>
                    <w:right w:val="none" w:sz="0" w:space="0" w:color="auto"/>
                  </w:divBdr>
                </w:div>
                <w:div w:id="192500075">
                  <w:marLeft w:val="0"/>
                  <w:marRight w:val="0"/>
                  <w:marTop w:val="0"/>
                  <w:marBottom w:val="0"/>
                  <w:divBdr>
                    <w:top w:val="none" w:sz="0" w:space="0" w:color="auto"/>
                    <w:left w:val="none" w:sz="0" w:space="0" w:color="auto"/>
                    <w:bottom w:val="none" w:sz="0" w:space="0" w:color="auto"/>
                    <w:right w:val="none" w:sz="0" w:space="0" w:color="auto"/>
                  </w:divBdr>
                </w:div>
                <w:div w:id="413672676">
                  <w:marLeft w:val="0"/>
                  <w:marRight w:val="0"/>
                  <w:marTop w:val="0"/>
                  <w:marBottom w:val="0"/>
                  <w:divBdr>
                    <w:top w:val="none" w:sz="0" w:space="0" w:color="auto"/>
                    <w:left w:val="none" w:sz="0" w:space="0" w:color="auto"/>
                    <w:bottom w:val="none" w:sz="0" w:space="0" w:color="auto"/>
                    <w:right w:val="none" w:sz="0" w:space="0" w:color="auto"/>
                  </w:divBdr>
                </w:div>
                <w:div w:id="1177189731">
                  <w:marLeft w:val="0"/>
                  <w:marRight w:val="0"/>
                  <w:marTop w:val="0"/>
                  <w:marBottom w:val="0"/>
                  <w:divBdr>
                    <w:top w:val="none" w:sz="0" w:space="0" w:color="auto"/>
                    <w:left w:val="none" w:sz="0" w:space="0" w:color="auto"/>
                    <w:bottom w:val="none" w:sz="0" w:space="0" w:color="auto"/>
                    <w:right w:val="none" w:sz="0" w:space="0" w:color="auto"/>
                  </w:divBdr>
                </w:div>
                <w:div w:id="1904678755">
                  <w:marLeft w:val="0"/>
                  <w:marRight w:val="0"/>
                  <w:marTop w:val="0"/>
                  <w:marBottom w:val="0"/>
                  <w:divBdr>
                    <w:top w:val="none" w:sz="0" w:space="0" w:color="auto"/>
                    <w:left w:val="none" w:sz="0" w:space="0" w:color="auto"/>
                    <w:bottom w:val="none" w:sz="0" w:space="0" w:color="auto"/>
                    <w:right w:val="none" w:sz="0" w:space="0" w:color="auto"/>
                  </w:divBdr>
                </w:div>
                <w:div w:id="1271888637">
                  <w:marLeft w:val="0"/>
                  <w:marRight w:val="0"/>
                  <w:marTop w:val="0"/>
                  <w:marBottom w:val="0"/>
                  <w:divBdr>
                    <w:top w:val="none" w:sz="0" w:space="0" w:color="auto"/>
                    <w:left w:val="none" w:sz="0" w:space="0" w:color="auto"/>
                    <w:bottom w:val="none" w:sz="0" w:space="0" w:color="auto"/>
                    <w:right w:val="none" w:sz="0" w:space="0" w:color="auto"/>
                  </w:divBdr>
                </w:div>
              </w:divsChild>
            </w:div>
            <w:div w:id="159276968">
              <w:marLeft w:val="0"/>
              <w:marRight w:val="0"/>
              <w:marTop w:val="240"/>
              <w:marBottom w:val="240"/>
              <w:divBdr>
                <w:top w:val="none" w:sz="0" w:space="0" w:color="auto"/>
                <w:left w:val="none" w:sz="0" w:space="0" w:color="auto"/>
                <w:bottom w:val="none" w:sz="0" w:space="0" w:color="auto"/>
                <w:right w:val="none" w:sz="0" w:space="0" w:color="auto"/>
              </w:divBdr>
              <w:divsChild>
                <w:div w:id="951590596">
                  <w:marLeft w:val="0"/>
                  <w:marRight w:val="0"/>
                  <w:marTop w:val="0"/>
                  <w:marBottom w:val="0"/>
                  <w:divBdr>
                    <w:top w:val="none" w:sz="0" w:space="0" w:color="auto"/>
                    <w:left w:val="none" w:sz="0" w:space="0" w:color="auto"/>
                    <w:bottom w:val="none" w:sz="0" w:space="0" w:color="auto"/>
                    <w:right w:val="none" w:sz="0" w:space="0" w:color="auto"/>
                  </w:divBdr>
                </w:div>
                <w:div w:id="1559122464">
                  <w:marLeft w:val="0"/>
                  <w:marRight w:val="0"/>
                  <w:marTop w:val="0"/>
                  <w:marBottom w:val="0"/>
                  <w:divBdr>
                    <w:top w:val="none" w:sz="0" w:space="0" w:color="auto"/>
                    <w:left w:val="none" w:sz="0" w:space="0" w:color="auto"/>
                    <w:bottom w:val="none" w:sz="0" w:space="0" w:color="auto"/>
                    <w:right w:val="none" w:sz="0" w:space="0" w:color="auto"/>
                  </w:divBdr>
                </w:div>
                <w:div w:id="876166719">
                  <w:marLeft w:val="0"/>
                  <w:marRight w:val="0"/>
                  <w:marTop w:val="0"/>
                  <w:marBottom w:val="0"/>
                  <w:divBdr>
                    <w:top w:val="none" w:sz="0" w:space="0" w:color="auto"/>
                    <w:left w:val="none" w:sz="0" w:space="0" w:color="auto"/>
                    <w:bottom w:val="none" w:sz="0" w:space="0" w:color="auto"/>
                    <w:right w:val="none" w:sz="0" w:space="0" w:color="auto"/>
                  </w:divBdr>
                </w:div>
                <w:div w:id="251162660">
                  <w:marLeft w:val="0"/>
                  <w:marRight w:val="0"/>
                  <w:marTop w:val="0"/>
                  <w:marBottom w:val="0"/>
                  <w:divBdr>
                    <w:top w:val="none" w:sz="0" w:space="0" w:color="auto"/>
                    <w:left w:val="none" w:sz="0" w:space="0" w:color="auto"/>
                    <w:bottom w:val="none" w:sz="0" w:space="0" w:color="auto"/>
                    <w:right w:val="none" w:sz="0" w:space="0" w:color="auto"/>
                  </w:divBdr>
                </w:div>
                <w:div w:id="839393364">
                  <w:marLeft w:val="0"/>
                  <w:marRight w:val="0"/>
                  <w:marTop w:val="0"/>
                  <w:marBottom w:val="0"/>
                  <w:divBdr>
                    <w:top w:val="none" w:sz="0" w:space="0" w:color="auto"/>
                    <w:left w:val="none" w:sz="0" w:space="0" w:color="auto"/>
                    <w:bottom w:val="none" w:sz="0" w:space="0" w:color="auto"/>
                    <w:right w:val="none" w:sz="0" w:space="0" w:color="auto"/>
                  </w:divBdr>
                </w:div>
                <w:div w:id="1118640570">
                  <w:marLeft w:val="0"/>
                  <w:marRight w:val="0"/>
                  <w:marTop w:val="0"/>
                  <w:marBottom w:val="0"/>
                  <w:divBdr>
                    <w:top w:val="none" w:sz="0" w:space="0" w:color="auto"/>
                    <w:left w:val="none" w:sz="0" w:space="0" w:color="auto"/>
                    <w:bottom w:val="none" w:sz="0" w:space="0" w:color="auto"/>
                    <w:right w:val="none" w:sz="0" w:space="0" w:color="auto"/>
                  </w:divBdr>
                </w:div>
                <w:div w:id="364990238">
                  <w:marLeft w:val="0"/>
                  <w:marRight w:val="0"/>
                  <w:marTop w:val="0"/>
                  <w:marBottom w:val="0"/>
                  <w:divBdr>
                    <w:top w:val="none" w:sz="0" w:space="0" w:color="auto"/>
                    <w:left w:val="none" w:sz="0" w:space="0" w:color="auto"/>
                    <w:bottom w:val="none" w:sz="0" w:space="0" w:color="auto"/>
                    <w:right w:val="none" w:sz="0" w:space="0" w:color="auto"/>
                  </w:divBdr>
                </w:div>
                <w:div w:id="12412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1905">
          <w:marLeft w:val="3402"/>
          <w:marRight w:val="0"/>
          <w:marTop w:val="0"/>
          <w:marBottom w:val="0"/>
          <w:divBdr>
            <w:top w:val="none" w:sz="0" w:space="0" w:color="auto"/>
            <w:left w:val="none" w:sz="0" w:space="0" w:color="auto"/>
            <w:bottom w:val="none" w:sz="0" w:space="0" w:color="auto"/>
            <w:right w:val="none" w:sz="0" w:space="0" w:color="auto"/>
          </w:divBdr>
        </w:div>
        <w:div w:id="19816149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706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52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63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366324">
          <w:marLeft w:val="340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obvil.sorbonne-universite.site/corpus/mdf-italie/mercure-italie_191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6D9EC-5B6A-40A2-A9FA-A1C1DE44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997</Words>
  <Characters>5488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68</cp:revision>
  <dcterms:created xsi:type="dcterms:W3CDTF">2019-02-12T22:10:00Z</dcterms:created>
  <dcterms:modified xsi:type="dcterms:W3CDTF">2019-02-15T18:04:00Z</dcterms:modified>
</cp:coreProperties>
</file>