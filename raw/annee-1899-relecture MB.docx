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9FB81" w14:textId="77777777" w:rsidR="00ED6183" w:rsidRPr="00FC069A" w:rsidRDefault="00ED6183" w:rsidP="00ED6183">
      <w:pPr>
        <w:pStyle w:val="term"/>
      </w:pPr>
      <w:proofErr w:type="spellStart"/>
      <w:proofErr w:type="gramStart"/>
      <w:r w:rsidRPr="00DA7419">
        <w:t>title</w:t>
      </w:r>
      <w:proofErr w:type="spellEnd"/>
      <w:proofErr w:type="gramEnd"/>
      <w:r w:rsidRPr="00DA7419">
        <w:t xml:space="preserve"> : </w:t>
      </w:r>
      <w:r w:rsidRPr="00FC069A">
        <w:t xml:space="preserve">Articles du </w:t>
      </w:r>
      <w:r w:rsidRPr="00FC069A">
        <w:rPr>
          <w:i/>
        </w:rPr>
        <w:t>Mercure de France</w:t>
      </w:r>
      <w:r w:rsidRPr="00FC069A">
        <w:t xml:space="preserve">, année </w:t>
      </w:r>
      <w:r>
        <w:t>1899</w:t>
      </w:r>
    </w:p>
    <w:p w14:paraId="21425EFA" w14:textId="77777777" w:rsidR="00ED6183" w:rsidRPr="00FC069A" w:rsidRDefault="00ED6183" w:rsidP="00ED6183">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14:paraId="0A4271DE" w14:textId="77777777" w:rsidR="00ED6183" w:rsidRPr="00BB6639" w:rsidRDefault="00ED6183" w:rsidP="00ED6183">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C7DE2">
        <w:rPr>
          <w:lang w:val="en-US"/>
        </w:rPr>
        <w:t>obvil.sorbonne-universite.site</w:t>
      </w:r>
      <w:r w:rsidRPr="00BB6639">
        <w:rPr>
          <w:lang w:val="en-US"/>
        </w:rPr>
        <w:t>/corpus/mercure-italie/annee-</w:t>
      </w:r>
      <w:r>
        <w:rPr>
          <w:lang w:val="en-US"/>
        </w:rPr>
        <w:t>1899</w:t>
      </w:r>
      <w:r w:rsidRPr="00BB6639">
        <w:rPr>
          <w:lang w:val="en-US"/>
        </w:rPr>
        <w:t>.xml</w:t>
      </w:r>
    </w:p>
    <w:p w14:paraId="32170B58" w14:textId="77777777" w:rsidR="00ED6183" w:rsidRPr="00BB6639" w:rsidRDefault="00ED6183" w:rsidP="00ED6183">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C7DE2">
        <w:rPr>
          <w:lang w:val="en-US"/>
        </w:rPr>
        <w:t>obvil.sorbonne-universite.site</w:t>
      </w:r>
      <w:r w:rsidRPr="00BB6639">
        <w:rPr>
          <w:lang w:val="en-US"/>
        </w:rPr>
        <w:t>/corpus/mercure-italie/annee-</w:t>
      </w:r>
      <w:r>
        <w:rPr>
          <w:lang w:val="en-US"/>
        </w:rPr>
        <w:t>1899</w:t>
      </w:r>
      <w:r w:rsidRPr="00BB6639">
        <w:rPr>
          <w:lang w:val="en-US"/>
        </w:rPr>
        <w:t>.html</w:t>
      </w:r>
    </w:p>
    <w:p w14:paraId="391B0390" w14:textId="77777777" w:rsidR="00ED6183" w:rsidRPr="00BB6639" w:rsidRDefault="00ED6183" w:rsidP="00ED6183">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C7DE2">
        <w:rPr>
          <w:lang w:val="en-US"/>
        </w:rPr>
        <w:t>obvil.sorbonne-universite.site</w:t>
      </w:r>
      <w:r w:rsidRPr="00BB6639">
        <w:rPr>
          <w:lang w:val="en-US"/>
        </w:rPr>
        <w:t>/corpus/mercure-italie/annee-</w:t>
      </w:r>
      <w:r>
        <w:rPr>
          <w:lang w:val="en-US"/>
        </w:rPr>
        <w:t>1899</w:t>
      </w:r>
      <w:r w:rsidRPr="00BB6639">
        <w:rPr>
          <w:lang w:val="en-US"/>
        </w:rPr>
        <w:t>.epub</w:t>
      </w:r>
    </w:p>
    <w:p w14:paraId="5C6487EC" w14:textId="77777777" w:rsidR="00ED6183" w:rsidRPr="00BB6639" w:rsidRDefault="00ED6183" w:rsidP="00ED6183">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C7DE2">
        <w:rPr>
          <w:lang w:val="en-US"/>
        </w:rPr>
        <w:t>obvil.sorbonne-universite.site</w:t>
      </w:r>
      <w:r w:rsidRPr="00BB6639">
        <w:rPr>
          <w:lang w:val="en-US"/>
        </w:rPr>
        <w:t>/corpus/mercure-italie/annee-</w:t>
      </w:r>
      <w:r>
        <w:rPr>
          <w:lang w:val="en-US"/>
        </w:rPr>
        <w:t>1899</w:t>
      </w:r>
      <w:r w:rsidRPr="00BB6639">
        <w:rPr>
          <w:lang w:val="en-US"/>
        </w:rPr>
        <w:t>.txt</w:t>
      </w:r>
    </w:p>
    <w:p w14:paraId="17BF560F" w14:textId="77777777" w:rsidR="00ED6183" w:rsidRPr="00FC069A" w:rsidRDefault="00ED6183" w:rsidP="00ED6183">
      <w:pPr>
        <w:pStyle w:val="term"/>
      </w:pPr>
      <w:proofErr w:type="gramStart"/>
      <w:r w:rsidRPr="00FC069A">
        <w:t>date</w:t>
      </w:r>
      <w:proofErr w:type="gramEnd"/>
      <w:r w:rsidRPr="00FC069A">
        <w:t xml:space="preserve"> : </w:t>
      </w:r>
      <w:r>
        <w:t>1899</w:t>
      </w:r>
    </w:p>
    <w:p w14:paraId="22553174" w14:textId="77777777" w:rsidR="00ED6183" w:rsidRPr="00FC069A" w:rsidRDefault="00ED6183" w:rsidP="00ED6183">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14:paraId="3956E4DD" w14:textId="77777777" w:rsidR="00CB556B" w:rsidRDefault="00CB556B" w:rsidP="00CB556B">
      <w:pPr>
        <w:pStyle w:val="Titre1"/>
      </w:pPr>
      <w:r>
        <w:t>Tome XXIX, numéro 109, 1</w:t>
      </w:r>
      <w:r w:rsidRPr="00685873">
        <w:rPr>
          <w:vertAlign w:val="superscript"/>
        </w:rPr>
        <w:t>er</w:t>
      </w:r>
      <w:r w:rsidR="00ED6183">
        <w:t> janvier </w:t>
      </w:r>
      <w:r>
        <w:t>1899</w:t>
      </w:r>
    </w:p>
    <w:p w14:paraId="5596D531" w14:textId="77777777" w:rsidR="00A02C49" w:rsidRPr="009E2C0A" w:rsidRDefault="00A02C49" w:rsidP="00A02C49">
      <w:pPr>
        <w:pStyle w:val="Titre2"/>
        <w:rPr>
          <w:lang w:val="it-IT"/>
        </w:rPr>
      </w:pPr>
      <w:proofErr w:type="spellStart"/>
      <w:r w:rsidRPr="009E2C0A">
        <w:rPr>
          <w:lang w:val="it-IT"/>
        </w:rPr>
        <w:t>Notices</w:t>
      </w:r>
      <w:proofErr w:type="spellEnd"/>
      <w:r w:rsidRPr="009E2C0A">
        <w:rPr>
          <w:lang w:val="it-IT"/>
        </w:rPr>
        <w:t xml:space="preserve"> </w:t>
      </w:r>
      <w:proofErr w:type="spellStart"/>
      <w:r w:rsidRPr="009E2C0A">
        <w:rPr>
          <w:lang w:val="it-IT"/>
        </w:rPr>
        <w:t>bibliograp</w:t>
      </w:r>
      <w:r w:rsidR="00ED6183" w:rsidRPr="009E2C0A">
        <w:rPr>
          <w:lang w:val="it-IT"/>
        </w:rPr>
        <w:t>h</w:t>
      </w:r>
      <w:r w:rsidRPr="009E2C0A">
        <w:rPr>
          <w:lang w:val="it-IT"/>
        </w:rPr>
        <w:t>iques</w:t>
      </w:r>
      <w:proofErr w:type="spellEnd"/>
      <w:r w:rsidRPr="009E2C0A">
        <w:rPr>
          <w:lang w:val="it-IT"/>
        </w:rPr>
        <w:t xml:space="preserve">. </w:t>
      </w:r>
      <w:r w:rsidRPr="009E2C0A">
        <w:rPr>
          <w:lang w:val="it-IT"/>
        </w:rPr>
        <w:br/>
      </w:r>
      <w:r w:rsidRPr="009E2C0A">
        <w:rPr>
          <w:rFonts w:cs="Times New Roman"/>
          <w:lang w:val="it-IT"/>
        </w:rPr>
        <w:t xml:space="preserve">Vittorio </w:t>
      </w:r>
      <w:proofErr w:type="gramStart"/>
      <w:r w:rsidRPr="009E2C0A">
        <w:rPr>
          <w:rFonts w:cs="Times New Roman"/>
          <w:lang w:val="it-IT"/>
        </w:rPr>
        <w:t>Pica :</w:t>
      </w:r>
      <w:proofErr w:type="gramEnd"/>
      <w:r w:rsidRPr="009E2C0A">
        <w:rPr>
          <w:rFonts w:cs="Times New Roman"/>
          <w:lang w:val="it-IT"/>
        </w:rPr>
        <w:t xml:space="preserve"> </w:t>
      </w:r>
      <w:r w:rsidRPr="009E2C0A">
        <w:rPr>
          <w:rFonts w:cs="Times New Roman"/>
          <w:i/>
          <w:lang w:val="it-IT"/>
        </w:rPr>
        <w:t>Letteratura d’eccezione</w:t>
      </w:r>
      <w:r w:rsidRPr="009E2C0A">
        <w:rPr>
          <w:rFonts w:cs="Times New Roman"/>
          <w:lang w:val="it-IT"/>
        </w:rPr>
        <w:t>, Milan, Baldini, 3.50</w:t>
      </w:r>
    </w:p>
    <w:p w14:paraId="167D89A7" w14:textId="77777777" w:rsidR="00ED6183" w:rsidRPr="00925B7B" w:rsidRDefault="00ED6183" w:rsidP="00ED6183">
      <w:pPr>
        <w:pStyle w:val="term"/>
      </w:pPr>
      <w:proofErr w:type="gramStart"/>
      <w:r w:rsidRPr="00925B7B">
        <w:t>id</w:t>
      </w:r>
      <w:proofErr w:type="gramEnd"/>
      <w:r w:rsidRPr="00925B7B">
        <w:t> : article-</w:t>
      </w:r>
      <w:r>
        <w:t>1899</w:t>
      </w:r>
      <w:r w:rsidRPr="00925B7B">
        <w:t>-</w:t>
      </w:r>
      <w:r w:rsidR="00AA28B4">
        <w:t>01_197</w:t>
      </w:r>
    </w:p>
    <w:p w14:paraId="69167EC4" w14:textId="77777777" w:rsidR="00ED6183" w:rsidRPr="00925B7B" w:rsidRDefault="00ED6183" w:rsidP="00ED6183">
      <w:pPr>
        <w:pStyle w:val="term"/>
      </w:pPr>
      <w:proofErr w:type="spellStart"/>
      <w:proofErr w:type="gramStart"/>
      <w:r w:rsidRPr="00925B7B">
        <w:t>author</w:t>
      </w:r>
      <w:proofErr w:type="spellEnd"/>
      <w:proofErr w:type="gramEnd"/>
      <w:r w:rsidRPr="00925B7B">
        <w:t xml:space="preserve"> : </w:t>
      </w:r>
      <w:r>
        <w:t>Gourmont, Remy de (1858-1915)</w:t>
      </w:r>
    </w:p>
    <w:p w14:paraId="1F0A20C3" w14:textId="77777777" w:rsidR="00ED6183" w:rsidRPr="00925B7B" w:rsidRDefault="00ED6183" w:rsidP="00ED6183">
      <w:pPr>
        <w:pStyle w:val="term"/>
      </w:pPr>
      <w:proofErr w:type="spellStart"/>
      <w:proofErr w:type="gramStart"/>
      <w:r w:rsidRPr="00925B7B">
        <w:t>signed</w:t>
      </w:r>
      <w:proofErr w:type="spellEnd"/>
      <w:proofErr w:type="gramEnd"/>
      <w:r w:rsidRPr="00925B7B">
        <w:t xml:space="preserve"> : </w:t>
      </w:r>
      <w:r>
        <w:t>Remy de Gourmont</w:t>
      </w:r>
    </w:p>
    <w:p w14:paraId="6297A078" w14:textId="77777777" w:rsidR="00ED6183" w:rsidRDefault="00ED6183" w:rsidP="00ED6183">
      <w:pPr>
        <w:pStyle w:val="term"/>
      </w:pPr>
      <w:proofErr w:type="gramStart"/>
      <w:r w:rsidRPr="00925B7B">
        <w:t>section</w:t>
      </w:r>
      <w:proofErr w:type="gramEnd"/>
      <w:r w:rsidRPr="00925B7B">
        <w:t xml:space="preserve"> : </w:t>
      </w:r>
      <w:r w:rsidR="00AA28B4">
        <w:t>Notices bibliographiques</w:t>
      </w:r>
    </w:p>
    <w:p w14:paraId="6DF40E4E" w14:textId="77777777" w:rsidR="00ED6183" w:rsidRPr="009E2C0A" w:rsidRDefault="00ED6183" w:rsidP="00ED6183">
      <w:pPr>
        <w:pStyle w:val="term"/>
        <w:rPr>
          <w:lang w:val="it-IT"/>
        </w:rPr>
      </w:pPr>
      <w:proofErr w:type="spellStart"/>
      <w:proofErr w:type="gramStart"/>
      <w:r w:rsidRPr="009E2C0A">
        <w:rPr>
          <w:lang w:val="it-IT"/>
        </w:rPr>
        <w:t>title</w:t>
      </w:r>
      <w:proofErr w:type="spellEnd"/>
      <w:r w:rsidRPr="009E2C0A">
        <w:rPr>
          <w:lang w:val="it-IT"/>
        </w:rPr>
        <w:t> :</w:t>
      </w:r>
      <w:proofErr w:type="gramEnd"/>
      <w:r w:rsidRPr="009E2C0A">
        <w:rPr>
          <w:lang w:val="it-IT"/>
        </w:rPr>
        <w:t xml:space="preserve"> </w:t>
      </w:r>
      <w:r w:rsidR="00AA28B4" w:rsidRPr="009E2C0A">
        <w:rPr>
          <w:lang w:val="it-IT"/>
        </w:rPr>
        <w:t xml:space="preserve">Vittorio Pica : </w:t>
      </w:r>
      <w:r w:rsidR="00AA28B4" w:rsidRPr="009E2C0A">
        <w:rPr>
          <w:i/>
          <w:lang w:val="it-IT"/>
        </w:rPr>
        <w:t>Letteratura d’eccezione</w:t>
      </w:r>
      <w:r w:rsidR="00AA28B4" w:rsidRPr="009E2C0A">
        <w:rPr>
          <w:lang w:val="it-IT"/>
        </w:rPr>
        <w:t>, Milan, Baldini, 3.50</w:t>
      </w:r>
    </w:p>
    <w:p w14:paraId="46D5CA0F" w14:textId="77777777" w:rsidR="00ED6183" w:rsidRPr="00925B7B" w:rsidRDefault="00ED6183" w:rsidP="00ED6183">
      <w:pPr>
        <w:pStyle w:val="term"/>
      </w:pPr>
      <w:proofErr w:type="gramStart"/>
      <w:r w:rsidRPr="00925B7B">
        <w:t>date</w:t>
      </w:r>
      <w:proofErr w:type="gramEnd"/>
      <w:r w:rsidRPr="00925B7B">
        <w:t> :</w:t>
      </w:r>
      <w:r w:rsidR="00AA28B4">
        <w:t xml:space="preserve"> 1899-01</w:t>
      </w:r>
    </w:p>
    <w:p w14:paraId="12B587E1" w14:textId="77777777" w:rsidR="00ED6183" w:rsidRDefault="00ED6183" w:rsidP="00ED6183">
      <w:pPr>
        <w:pStyle w:val="term"/>
      </w:pPr>
      <w:proofErr w:type="spellStart"/>
      <w:proofErr w:type="gramStart"/>
      <w:r w:rsidRPr="00925B7B">
        <w:t>ref</w:t>
      </w:r>
      <w:proofErr w:type="spellEnd"/>
      <w:proofErr w:type="gramEnd"/>
      <w:r w:rsidRPr="00925B7B">
        <w:t xml:space="preserve"> : </w:t>
      </w:r>
      <w:r w:rsidR="00AA28B4">
        <w:t>Tome XXIX, numéro 109, 1</w:t>
      </w:r>
      <w:r w:rsidR="00AA28B4" w:rsidRPr="00685873">
        <w:rPr>
          <w:vertAlign w:val="superscript"/>
        </w:rPr>
        <w:t>er</w:t>
      </w:r>
      <w:r w:rsidR="00AA28B4">
        <w:t> janvier 1899</w:t>
      </w:r>
      <w:r w:rsidRPr="00925B7B">
        <w:t xml:space="preserve">, </w:t>
      </w:r>
      <w:r>
        <w:t>p. </w:t>
      </w:r>
      <w:r w:rsidR="00AA28B4">
        <w:t>197-201 [197-198]</w:t>
      </w:r>
    </w:p>
    <w:p w14:paraId="592A81D4" w14:textId="77777777" w:rsidR="00ED6183" w:rsidRPr="00B260A4" w:rsidRDefault="00ED6183" w:rsidP="00ED6183">
      <w:pPr>
        <w:pStyle w:val="byline"/>
      </w:pPr>
      <w:r w:rsidRPr="00642C49">
        <w:rPr>
          <w:smallCaps/>
        </w:rPr>
        <w:t>Remy de Gourmont</w:t>
      </w:r>
      <w:r w:rsidRPr="00B260A4">
        <w:t>.</w:t>
      </w:r>
    </w:p>
    <w:p w14:paraId="4EC3799B" w14:textId="77777777" w:rsidR="00ED6183" w:rsidRDefault="00AA28B4" w:rsidP="00ED6183">
      <w:pPr>
        <w:pStyle w:val="bibl"/>
      </w:pPr>
      <w:r>
        <w:t>Tome XXIX, numéro 109, 1</w:t>
      </w:r>
      <w:r w:rsidRPr="00685873">
        <w:rPr>
          <w:vertAlign w:val="superscript"/>
        </w:rPr>
        <w:t>er</w:t>
      </w:r>
      <w:r>
        <w:t> janvier 1899</w:t>
      </w:r>
      <w:r w:rsidRPr="00925B7B">
        <w:t xml:space="preserve">, </w:t>
      </w:r>
      <w:r>
        <w:t>p. 197-201 [197-198]</w:t>
      </w:r>
      <w:r w:rsidR="00ED6183">
        <w:t>.</w:t>
      </w:r>
    </w:p>
    <w:p w14:paraId="3C1D161C" w14:textId="77777777" w:rsidR="00F8712A" w:rsidRPr="00F8712A" w:rsidRDefault="00F8712A" w:rsidP="00F8712A">
      <w:pPr>
        <w:pStyle w:val="Corpsdetexte"/>
        <w:rPr>
          <w:rFonts w:cs="Times New Roman"/>
        </w:rPr>
      </w:pPr>
      <w:r w:rsidRPr="00F8712A">
        <w:rPr>
          <w:rFonts w:cs="Times New Roman"/>
        </w:rPr>
        <w:t xml:space="preserve">Le seul défaut de ce livre est dans son titre. Meilleur que </w:t>
      </w:r>
      <w:r>
        <w:rPr>
          <w:rFonts w:cs="Times New Roman"/>
        </w:rPr>
        <w:t>« </w:t>
      </w:r>
      <w:r w:rsidRPr="00F8712A">
        <w:rPr>
          <w:rFonts w:cs="Times New Roman"/>
        </w:rPr>
        <w:t>Les Modernes Byzantins</w:t>
      </w:r>
      <w:r>
        <w:rPr>
          <w:rFonts w:cs="Times New Roman"/>
        </w:rPr>
        <w:t> »</w:t>
      </w:r>
      <w:r w:rsidRPr="00F8712A">
        <w:rPr>
          <w:rFonts w:cs="Times New Roman"/>
        </w:rPr>
        <w:t xml:space="preserve">, épigramme inconsciente qui avait naguère tenté </w:t>
      </w:r>
      <w:r>
        <w:rPr>
          <w:rFonts w:cs="Times New Roman"/>
        </w:rPr>
        <w:t>M. </w:t>
      </w:r>
      <w:r w:rsidRPr="00F8712A">
        <w:rPr>
          <w:rFonts w:cs="Times New Roman"/>
        </w:rPr>
        <w:t xml:space="preserve">Pica, </w:t>
      </w:r>
      <w:r w:rsidRPr="00F8712A">
        <w:rPr>
          <w:rFonts w:cs="Times New Roman"/>
          <w:i/>
        </w:rPr>
        <w:t>Littérature d</w:t>
      </w:r>
      <w:r w:rsidR="000B1783">
        <w:rPr>
          <w:rFonts w:cs="Times New Roman"/>
          <w:i/>
        </w:rPr>
        <w:t>’</w:t>
      </w:r>
      <w:r w:rsidRPr="00F8712A">
        <w:rPr>
          <w:rFonts w:cs="Times New Roman"/>
          <w:i/>
        </w:rPr>
        <w:t>exception</w:t>
      </w:r>
      <w:r w:rsidRPr="00F8712A">
        <w:rPr>
          <w:rFonts w:cs="Times New Roman"/>
        </w:rPr>
        <w:t xml:space="preserve"> rend fort mal le sentiment littéraire que l</w:t>
      </w:r>
      <w:r w:rsidR="000B1783">
        <w:rPr>
          <w:rFonts w:cs="Times New Roman"/>
        </w:rPr>
        <w:t>’</w:t>
      </w:r>
      <w:r w:rsidRPr="00F8712A">
        <w:rPr>
          <w:rFonts w:cs="Times New Roman"/>
        </w:rPr>
        <w:t>on éprouve devant les œuvres de Mallarmé, de Verlaine ou de Huysmans</w:t>
      </w:r>
      <w:r>
        <w:rPr>
          <w:rFonts w:cs="Times New Roman"/>
        </w:rPr>
        <w:t> ;</w:t>
      </w:r>
      <w:r w:rsidRPr="00F8712A">
        <w:rPr>
          <w:rFonts w:cs="Times New Roman"/>
        </w:rPr>
        <w:t xml:space="preserve"> d</w:t>
      </w:r>
      <w:r w:rsidR="000B1783">
        <w:rPr>
          <w:rFonts w:cs="Times New Roman"/>
        </w:rPr>
        <w:t>’</w:t>
      </w:r>
      <w:r w:rsidRPr="00F8712A">
        <w:rPr>
          <w:rFonts w:cs="Times New Roman"/>
        </w:rPr>
        <w:t>exception, elles le furent</w:t>
      </w:r>
      <w:r>
        <w:rPr>
          <w:rFonts w:cs="Times New Roman"/>
        </w:rPr>
        <w:t> ;</w:t>
      </w:r>
      <w:r w:rsidRPr="00F8712A">
        <w:rPr>
          <w:rFonts w:cs="Times New Roman"/>
        </w:rPr>
        <w:t xml:space="preserve"> tout ce qui est original est exceptionnel</w:t>
      </w:r>
      <w:r>
        <w:rPr>
          <w:rFonts w:cs="Times New Roman"/>
        </w:rPr>
        <w:t> ;</w:t>
      </w:r>
      <w:r w:rsidRPr="00F8712A">
        <w:rPr>
          <w:rFonts w:cs="Times New Roman"/>
        </w:rPr>
        <w:t xml:space="preserve"> mais elles ne le sont plus que par leur valeur et ce qu</w:t>
      </w:r>
      <w:r w:rsidR="000B1783">
        <w:rPr>
          <w:rFonts w:cs="Times New Roman"/>
        </w:rPr>
        <w:t>’</w:t>
      </w:r>
      <w:r w:rsidRPr="00F8712A">
        <w:rPr>
          <w:rFonts w:cs="Times New Roman"/>
        </w:rPr>
        <w:t>elles renferment de beauté singulière. Toute la littérature digne de nom, en somme, est exceptionnelle</w:t>
      </w:r>
      <w:r>
        <w:rPr>
          <w:rFonts w:cs="Times New Roman"/>
        </w:rPr>
        <w:t> ;</w:t>
      </w:r>
      <w:r w:rsidRPr="00F8712A">
        <w:rPr>
          <w:rFonts w:cs="Times New Roman"/>
        </w:rPr>
        <w:t xml:space="preserve"> toute œuvre d</w:t>
      </w:r>
      <w:r w:rsidR="000B1783">
        <w:rPr>
          <w:rFonts w:cs="Times New Roman"/>
        </w:rPr>
        <w:t>’</w:t>
      </w:r>
      <w:r w:rsidRPr="00F8712A">
        <w:rPr>
          <w:rFonts w:cs="Times New Roman"/>
        </w:rPr>
        <w:t>art est un miracle. Le contraire d</w:t>
      </w:r>
      <w:r w:rsidR="000B1783">
        <w:rPr>
          <w:rFonts w:cs="Times New Roman"/>
        </w:rPr>
        <w:t>’</w:t>
      </w:r>
      <w:r w:rsidRPr="00F8712A">
        <w:rPr>
          <w:rFonts w:cs="Times New Roman"/>
        </w:rPr>
        <w:t>exceptionnel est</w:t>
      </w:r>
      <w:r>
        <w:rPr>
          <w:rFonts w:cs="Times New Roman"/>
        </w:rPr>
        <w:t> :</w:t>
      </w:r>
      <w:r w:rsidRPr="00F8712A">
        <w:rPr>
          <w:rFonts w:cs="Times New Roman"/>
        </w:rPr>
        <w:t xml:space="preserve"> vulgaire, commun, coutumier, ordinaire, normal. Normal, est-ce normal qu</w:t>
      </w:r>
      <w:r w:rsidR="000B1783">
        <w:rPr>
          <w:rFonts w:cs="Times New Roman"/>
        </w:rPr>
        <w:t>’</w:t>
      </w:r>
      <w:r w:rsidRPr="00F8712A">
        <w:rPr>
          <w:rFonts w:cs="Times New Roman"/>
        </w:rPr>
        <w:t xml:space="preserve">a voulu dire </w:t>
      </w:r>
      <w:r>
        <w:rPr>
          <w:rFonts w:cs="Times New Roman"/>
        </w:rPr>
        <w:t>M. </w:t>
      </w:r>
      <w:r w:rsidRPr="00F8712A">
        <w:rPr>
          <w:rFonts w:cs="Times New Roman"/>
        </w:rPr>
        <w:t>Pica</w:t>
      </w:r>
      <w:r>
        <w:rPr>
          <w:rFonts w:cs="Times New Roman"/>
        </w:rPr>
        <w:t> ?</w:t>
      </w:r>
      <w:r w:rsidRPr="00F8712A">
        <w:rPr>
          <w:rFonts w:cs="Times New Roman"/>
        </w:rPr>
        <w:t xml:space="preserve"> Il y a une littérature normale</w:t>
      </w:r>
      <w:r>
        <w:rPr>
          <w:rFonts w:cs="Times New Roman"/>
        </w:rPr>
        <w:t> ?</w:t>
      </w:r>
      <w:r w:rsidRPr="00F8712A">
        <w:rPr>
          <w:rFonts w:cs="Times New Roman"/>
        </w:rPr>
        <w:t xml:space="preserve"> C</w:t>
      </w:r>
      <w:r w:rsidR="000B1783">
        <w:rPr>
          <w:rFonts w:cs="Times New Roman"/>
        </w:rPr>
        <w:t>’</w:t>
      </w:r>
      <w:r w:rsidRPr="00F8712A">
        <w:rPr>
          <w:rFonts w:cs="Times New Roman"/>
        </w:rPr>
        <w:t>est difficile à comprendre. Suppose-t-on que Victor Hugo soit plus normal que Verlaine, ou moins exceptionnel</w:t>
      </w:r>
      <w:r>
        <w:rPr>
          <w:rFonts w:cs="Times New Roman"/>
        </w:rPr>
        <w:t> ?</w:t>
      </w:r>
      <w:r w:rsidRPr="00F8712A">
        <w:rPr>
          <w:rFonts w:cs="Times New Roman"/>
        </w:rPr>
        <w:t xml:space="preserve"> Il est question dans le même volume de Barrès, d</w:t>
      </w:r>
      <w:r w:rsidR="000B1783">
        <w:rPr>
          <w:rFonts w:cs="Times New Roman"/>
        </w:rPr>
        <w:t>’</w:t>
      </w:r>
      <w:r w:rsidRPr="00F8712A">
        <w:rPr>
          <w:rFonts w:cs="Times New Roman"/>
        </w:rPr>
        <w:t>Anatole France</w:t>
      </w:r>
      <w:r>
        <w:rPr>
          <w:rFonts w:cs="Times New Roman"/>
        </w:rPr>
        <w:t> :</w:t>
      </w:r>
      <w:r w:rsidRPr="00F8712A">
        <w:rPr>
          <w:rFonts w:cs="Times New Roman"/>
        </w:rPr>
        <w:t xml:space="preserve"> en quoi ces deux écrivains sont-ils plus anormaux q</w:t>
      </w:r>
      <w:r w:rsidR="00AA28B4">
        <w:rPr>
          <w:rFonts w:cs="Times New Roman"/>
        </w:rPr>
        <w:t>ue Benjamin Constant, Senancour</w:t>
      </w:r>
      <w:r w:rsidRPr="00F8712A">
        <w:rPr>
          <w:rFonts w:cs="Times New Roman"/>
        </w:rPr>
        <w:t xml:space="preserve"> ou Bernardin de Saint-Pierre</w:t>
      </w:r>
      <w:r>
        <w:rPr>
          <w:rFonts w:cs="Times New Roman"/>
        </w:rPr>
        <w:t> ?</w:t>
      </w:r>
      <w:r w:rsidRPr="00F8712A">
        <w:rPr>
          <w:rFonts w:cs="Times New Roman"/>
        </w:rPr>
        <w:t xml:space="preserve"> Et </w:t>
      </w:r>
      <w:proofErr w:type="spellStart"/>
      <w:r w:rsidRPr="00F8712A">
        <w:rPr>
          <w:rFonts w:cs="Times New Roman"/>
        </w:rPr>
        <w:t>Poictevin</w:t>
      </w:r>
      <w:proofErr w:type="spellEnd"/>
      <w:r w:rsidRPr="00F8712A">
        <w:rPr>
          <w:rFonts w:cs="Times New Roman"/>
        </w:rPr>
        <w:t xml:space="preserve"> lui-même, l</w:t>
      </w:r>
      <w:r w:rsidR="000B1783">
        <w:rPr>
          <w:rFonts w:cs="Times New Roman"/>
        </w:rPr>
        <w:t>’</w:t>
      </w:r>
      <w:r w:rsidRPr="00F8712A">
        <w:rPr>
          <w:rFonts w:cs="Times New Roman"/>
        </w:rPr>
        <w:t>est-il davanta</w:t>
      </w:r>
      <w:r w:rsidR="00AA28B4">
        <w:rPr>
          <w:rFonts w:cs="Times New Roman"/>
        </w:rPr>
        <w:t>ge que X. </w:t>
      </w:r>
      <w:proofErr w:type="spellStart"/>
      <w:r w:rsidRPr="00F8712A">
        <w:rPr>
          <w:rFonts w:cs="Times New Roman"/>
        </w:rPr>
        <w:t>Doudan</w:t>
      </w:r>
      <w:proofErr w:type="spellEnd"/>
      <w:r w:rsidRPr="00F8712A">
        <w:rPr>
          <w:rFonts w:cs="Times New Roman"/>
        </w:rPr>
        <w:t xml:space="preserve">, ou </w:t>
      </w:r>
      <w:proofErr w:type="spellStart"/>
      <w:r w:rsidRPr="00F8712A">
        <w:rPr>
          <w:rFonts w:cs="Times New Roman"/>
        </w:rPr>
        <w:t>Beckford</w:t>
      </w:r>
      <w:proofErr w:type="spellEnd"/>
      <w:r w:rsidRPr="00F8712A">
        <w:rPr>
          <w:rFonts w:cs="Times New Roman"/>
        </w:rPr>
        <w:t>, ou Fromentin</w:t>
      </w:r>
      <w:r>
        <w:rPr>
          <w:rFonts w:cs="Times New Roman"/>
        </w:rPr>
        <w:t> ?</w:t>
      </w:r>
    </w:p>
    <w:p w14:paraId="42E6121A" w14:textId="77777777" w:rsidR="00F8712A" w:rsidRPr="00F8712A" w:rsidRDefault="00F8712A" w:rsidP="00F8712A">
      <w:pPr>
        <w:pStyle w:val="Corpsdetexte"/>
        <w:rPr>
          <w:rFonts w:cs="Times New Roman"/>
        </w:rPr>
      </w:pPr>
      <w:r w:rsidRPr="00F8712A">
        <w:rPr>
          <w:rFonts w:cs="Times New Roman"/>
        </w:rPr>
        <w:t xml:space="preserve">Inexplicable logiquement, </w:t>
      </w:r>
      <w:r w:rsidRPr="00F8712A">
        <w:rPr>
          <w:rFonts w:cs="Times New Roman"/>
          <w:i/>
        </w:rPr>
        <w:t>Littérature d</w:t>
      </w:r>
      <w:r w:rsidR="000B1783">
        <w:rPr>
          <w:rFonts w:cs="Times New Roman"/>
          <w:i/>
        </w:rPr>
        <w:t>’</w:t>
      </w:r>
      <w:r w:rsidRPr="00F8712A">
        <w:rPr>
          <w:rFonts w:cs="Times New Roman"/>
          <w:i/>
        </w:rPr>
        <w:t>exception</w:t>
      </w:r>
      <w:r w:rsidRPr="00F8712A">
        <w:rPr>
          <w:rFonts w:cs="Times New Roman"/>
        </w:rPr>
        <w:t xml:space="preserve"> se comprend, si l</w:t>
      </w:r>
      <w:r w:rsidR="000B1783">
        <w:rPr>
          <w:rFonts w:cs="Times New Roman"/>
        </w:rPr>
        <w:t>’</w:t>
      </w:r>
      <w:r w:rsidRPr="00F8712A">
        <w:rPr>
          <w:rFonts w:cs="Times New Roman"/>
        </w:rPr>
        <w:t>on n</w:t>
      </w:r>
      <w:r w:rsidR="000B1783">
        <w:rPr>
          <w:rFonts w:cs="Times New Roman"/>
        </w:rPr>
        <w:t>’</w:t>
      </w:r>
      <w:r w:rsidRPr="00F8712A">
        <w:rPr>
          <w:rFonts w:cs="Times New Roman"/>
        </w:rPr>
        <w:t>a souci que du sens historique des mots, et si l</w:t>
      </w:r>
      <w:r w:rsidR="000B1783">
        <w:rPr>
          <w:rFonts w:cs="Times New Roman"/>
        </w:rPr>
        <w:t>’</w:t>
      </w:r>
      <w:r w:rsidRPr="00F8712A">
        <w:rPr>
          <w:rFonts w:cs="Times New Roman"/>
        </w:rPr>
        <w:t>on se reporte à quelques années en arrière, quand l</w:t>
      </w:r>
      <w:r w:rsidR="000B1783">
        <w:rPr>
          <w:rFonts w:cs="Times New Roman"/>
        </w:rPr>
        <w:t>’</w:t>
      </w:r>
      <w:r w:rsidRPr="00F8712A">
        <w:rPr>
          <w:rFonts w:cs="Times New Roman"/>
        </w:rPr>
        <w:t>évangile du jour commençait ainsi</w:t>
      </w:r>
      <w:r>
        <w:rPr>
          <w:rFonts w:cs="Times New Roman"/>
        </w:rPr>
        <w:t> :</w:t>
      </w:r>
    </w:p>
    <w:p w14:paraId="0F5158CC" w14:textId="77777777" w:rsidR="00F8712A" w:rsidRPr="00AA28B4" w:rsidRDefault="00F8712A" w:rsidP="00AA28B4">
      <w:pPr>
        <w:pStyle w:val="quotel"/>
        <w:rPr>
          <w:i/>
        </w:rPr>
      </w:pPr>
      <w:r w:rsidRPr="00AA28B4">
        <w:rPr>
          <w:i/>
        </w:rPr>
        <w:t>Je suis l</w:t>
      </w:r>
      <w:r w:rsidR="000B1783" w:rsidRPr="00AA28B4">
        <w:rPr>
          <w:i/>
        </w:rPr>
        <w:t>’</w:t>
      </w:r>
      <w:r w:rsidRPr="00AA28B4">
        <w:rPr>
          <w:i/>
        </w:rPr>
        <w:t>Empire à la fin de la décadence.</w:t>
      </w:r>
    </w:p>
    <w:p w14:paraId="3EC84C6C" w14:textId="77777777" w:rsidR="00F8712A" w:rsidRPr="00F8712A" w:rsidRDefault="00F8712A" w:rsidP="00F8712A">
      <w:pPr>
        <w:pStyle w:val="Corpsdetexte"/>
        <w:rPr>
          <w:rFonts w:cs="Times New Roman"/>
        </w:rPr>
      </w:pPr>
      <w:r w:rsidRPr="00F8712A">
        <w:rPr>
          <w:rFonts w:cs="Times New Roman"/>
        </w:rPr>
        <w:lastRenderedPageBreak/>
        <w:t>Et ces études en effet sont de l</w:t>
      </w:r>
      <w:r w:rsidR="000B1783">
        <w:rPr>
          <w:rFonts w:cs="Times New Roman"/>
        </w:rPr>
        <w:t>’</w:t>
      </w:r>
      <w:r w:rsidRPr="00F8712A">
        <w:rPr>
          <w:rFonts w:cs="Times New Roman"/>
        </w:rPr>
        <w:t>histoire presque autant que de la littérature, l</w:t>
      </w:r>
      <w:r w:rsidR="000B1783">
        <w:rPr>
          <w:rFonts w:cs="Times New Roman"/>
        </w:rPr>
        <w:t>’</w:t>
      </w:r>
      <w:r w:rsidRPr="00F8712A">
        <w:rPr>
          <w:rFonts w:cs="Times New Roman"/>
        </w:rPr>
        <w:t>histoire des talents en même temps que l</w:t>
      </w:r>
      <w:r w:rsidR="000B1783">
        <w:rPr>
          <w:rFonts w:cs="Times New Roman"/>
        </w:rPr>
        <w:t>’</w:t>
      </w:r>
      <w:r w:rsidRPr="00F8712A">
        <w:rPr>
          <w:rFonts w:cs="Times New Roman"/>
        </w:rPr>
        <w:t>analyse des œuvres. Dans les deux cents pages qui traitent de Verlaine, puis de Mallarmé, rien n</w:t>
      </w:r>
      <w:r w:rsidR="000B1783">
        <w:rPr>
          <w:rFonts w:cs="Times New Roman"/>
        </w:rPr>
        <w:t>’</w:t>
      </w:r>
      <w:r w:rsidRPr="00F8712A">
        <w:rPr>
          <w:rFonts w:cs="Times New Roman"/>
        </w:rPr>
        <w:t>est oublié, dates, citations, références</w:t>
      </w:r>
      <w:r>
        <w:rPr>
          <w:rFonts w:cs="Times New Roman"/>
        </w:rPr>
        <w:t> ;</w:t>
      </w:r>
      <w:r w:rsidRPr="00F8712A">
        <w:rPr>
          <w:rFonts w:cs="Times New Roman"/>
        </w:rPr>
        <w:t xml:space="preserve"> les jugements, toujours motivés, sont</w:t>
      </w:r>
      <w:r w:rsidR="00AA28B4">
        <w:rPr>
          <w:rFonts w:cs="Times New Roman"/>
        </w:rPr>
        <w:t xml:space="preserve"> </w:t>
      </w:r>
      <w:r w:rsidRPr="00F8712A">
        <w:rPr>
          <w:rFonts w:cs="Times New Roman"/>
        </w:rPr>
        <w:t>précis et sûrs</w:t>
      </w:r>
      <w:r>
        <w:rPr>
          <w:rFonts w:cs="Times New Roman"/>
        </w:rPr>
        <w:t> ;</w:t>
      </w:r>
      <w:r w:rsidRPr="00F8712A">
        <w:rPr>
          <w:rFonts w:cs="Times New Roman"/>
        </w:rPr>
        <w:t xml:space="preserve"> les portraits, agréables et ressemblants. Le reste du volume n</w:t>
      </w:r>
      <w:r w:rsidR="000B1783">
        <w:rPr>
          <w:rFonts w:cs="Times New Roman"/>
        </w:rPr>
        <w:t>’</w:t>
      </w:r>
      <w:r w:rsidRPr="00F8712A">
        <w:rPr>
          <w:rFonts w:cs="Times New Roman"/>
        </w:rPr>
        <w:t xml:space="preserve">est pas rédigé avec moins de soin, mais la vérité y apparaît moins sûre, et cela est inévitable puisque la figure des vivants change à chaque jour de leur vie il y a néanmoins bien des traits qui ne seront plus modifiés dans les fusains que </w:t>
      </w:r>
      <w:r>
        <w:rPr>
          <w:rFonts w:cs="Times New Roman"/>
        </w:rPr>
        <w:t>M. </w:t>
      </w:r>
      <w:r w:rsidRPr="00F8712A">
        <w:rPr>
          <w:rFonts w:cs="Times New Roman"/>
        </w:rPr>
        <w:t xml:space="preserve">Pica nous donne de </w:t>
      </w:r>
      <w:proofErr w:type="spellStart"/>
      <w:r w:rsidRPr="00F8712A">
        <w:rPr>
          <w:rFonts w:cs="Times New Roman"/>
        </w:rPr>
        <w:t>Poictevin</w:t>
      </w:r>
      <w:proofErr w:type="spellEnd"/>
      <w:r w:rsidRPr="00F8712A">
        <w:rPr>
          <w:rFonts w:cs="Times New Roman"/>
        </w:rPr>
        <w:t xml:space="preserve"> ou de Huysmans et même de France et de Barrès. C</w:t>
      </w:r>
      <w:r w:rsidR="000B1783">
        <w:rPr>
          <w:rFonts w:cs="Times New Roman"/>
        </w:rPr>
        <w:t>’</w:t>
      </w:r>
      <w:r w:rsidRPr="00F8712A">
        <w:rPr>
          <w:rFonts w:cs="Times New Roman"/>
        </w:rPr>
        <w:t>est qu</w:t>
      </w:r>
      <w:r w:rsidR="000B1783">
        <w:rPr>
          <w:rFonts w:cs="Times New Roman"/>
        </w:rPr>
        <w:t>’</w:t>
      </w:r>
      <w:r w:rsidRPr="00F8712A">
        <w:rPr>
          <w:rFonts w:cs="Times New Roman"/>
        </w:rPr>
        <w:t>il connaît notre littérature, oui, mieux que nous-mêmes. Il la voit et la suit avec un recul qui débrouille des lignes pour nous maladroitement enchevêtrées</w:t>
      </w:r>
      <w:r>
        <w:rPr>
          <w:rFonts w:cs="Times New Roman"/>
        </w:rPr>
        <w:t> ;</w:t>
      </w:r>
      <w:r w:rsidRPr="00F8712A">
        <w:rPr>
          <w:rFonts w:cs="Times New Roman"/>
        </w:rPr>
        <w:t xml:space="preserve"> de plus, c</w:t>
      </w:r>
      <w:r w:rsidR="000B1783">
        <w:rPr>
          <w:rFonts w:cs="Times New Roman"/>
        </w:rPr>
        <w:t>’</w:t>
      </w:r>
      <w:r w:rsidRPr="00F8712A">
        <w:rPr>
          <w:rFonts w:cs="Times New Roman"/>
        </w:rPr>
        <w:t>est un esprit naturellement clair et clarificateur</w:t>
      </w:r>
      <w:r>
        <w:rPr>
          <w:rFonts w:cs="Times New Roman"/>
        </w:rPr>
        <w:t> :</w:t>
      </w:r>
      <w:r w:rsidRPr="00F8712A">
        <w:rPr>
          <w:rFonts w:cs="Times New Roman"/>
        </w:rPr>
        <w:t xml:space="preserve"> son Mallarmé est un chef-d</w:t>
      </w:r>
      <w:r w:rsidR="000B1783">
        <w:rPr>
          <w:rFonts w:cs="Times New Roman"/>
        </w:rPr>
        <w:t>’</w:t>
      </w:r>
      <w:r w:rsidRPr="00F8712A">
        <w:rPr>
          <w:rFonts w:cs="Times New Roman"/>
        </w:rPr>
        <w:t>œuvre de mise au point et de mise en lumière.</w:t>
      </w:r>
    </w:p>
    <w:p w14:paraId="25289B8F" w14:textId="77777777" w:rsidR="00F8712A" w:rsidRPr="00F8712A" w:rsidRDefault="00F8712A" w:rsidP="00F8712A">
      <w:pPr>
        <w:pStyle w:val="Corpsdetexte"/>
        <w:rPr>
          <w:rFonts w:cs="Times New Roman"/>
        </w:rPr>
      </w:pPr>
      <w:r w:rsidRPr="00F8712A">
        <w:rPr>
          <w:rFonts w:cs="Times New Roman"/>
        </w:rPr>
        <w:t xml:space="preserve">Avec </w:t>
      </w:r>
      <w:r>
        <w:rPr>
          <w:rFonts w:cs="Times New Roman"/>
        </w:rPr>
        <w:t>M. </w:t>
      </w:r>
      <w:r w:rsidRPr="00F8712A">
        <w:rPr>
          <w:rFonts w:cs="Times New Roman"/>
        </w:rPr>
        <w:t xml:space="preserve">Pica en Italie et </w:t>
      </w:r>
      <w:r>
        <w:rPr>
          <w:rFonts w:cs="Times New Roman"/>
        </w:rPr>
        <w:t>M. </w:t>
      </w:r>
      <w:proofErr w:type="spellStart"/>
      <w:r w:rsidRPr="00F8712A">
        <w:rPr>
          <w:rFonts w:cs="Times New Roman"/>
        </w:rPr>
        <w:t>Symons</w:t>
      </w:r>
      <w:proofErr w:type="spellEnd"/>
      <w:r w:rsidRPr="00F8712A">
        <w:rPr>
          <w:rFonts w:cs="Times New Roman"/>
        </w:rPr>
        <w:t xml:space="preserve"> en Angleterre, la nouvelle littérature française a ses deux meilleurs critiques, ceux qui doivent inspirer le plus de confiance</w:t>
      </w:r>
      <w:r>
        <w:rPr>
          <w:rFonts w:cs="Times New Roman"/>
        </w:rPr>
        <w:t> ;</w:t>
      </w:r>
      <w:r w:rsidRPr="00F8712A">
        <w:rPr>
          <w:rFonts w:cs="Times New Roman"/>
        </w:rPr>
        <w:t xml:space="preserve"> elle en a d</w:t>
      </w:r>
      <w:r w:rsidR="000B1783">
        <w:rPr>
          <w:rFonts w:cs="Times New Roman"/>
        </w:rPr>
        <w:t>’</w:t>
      </w:r>
      <w:r w:rsidRPr="00F8712A">
        <w:rPr>
          <w:rFonts w:cs="Times New Roman"/>
        </w:rPr>
        <w:t>autres, et d</w:t>
      </w:r>
      <w:r w:rsidR="000B1783">
        <w:rPr>
          <w:rFonts w:cs="Times New Roman"/>
        </w:rPr>
        <w:t>’</w:t>
      </w:r>
      <w:r w:rsidRPr="00F8712A">
        <w:rPr>
          <w:rFonts w:cs="Times New Roman"/>
        </w:rPr>
        <w:t>excellents en presque tous les pays, jusqu</w:t>
      </w:r>
      <w:r w:rsidR="000B1783">
        <w:rPr>
          <w:rFonts w:cs="Times New Roman"/>
        </w:rPr>
        <w:t>’</w:t>
      </w:r>
      <w:r w:rsidRPr="00F8712A">
        <w:rPr>
          <w:rFonts w:cs="Times New Roman"/>
        </w:rPr>
        <w:t>en Russie et jusque dans l</w:t>
      </w:r>
      <w:r w:rsidR="000B1783">
        <w:rPr>
          <w:rFonts w:cs="Times New Roman"/>
        </w:rPr>
        <w:t>’</w:t>
      </w:r>
      <w:r w:rsidRPr="00F8712A">
        <w:rPr>
          <w:rFonts w:cs="Times New Roman"/>
        </w:rPr>
        <w:t>Amérique latine</w:t>
      </w:r>
      <w:r>
        <w:rPr>
          <w:rFonts w:cs="Times New Roman"/>
        </w:rPr>
        <w:t> ;</w:t>
      </w:r>
      <w:r w:rsidRPr="00F8712A">
        <w:rPr>
          <w:rFonts w:cs="Times New Roman"/>
        </w:rPr>
        <w:t xml:space="preserve"> elle en a partout, hormis en France même. J</w:t>
      </w:r>
      <w:r w:rsidR="000B1783">
        <w:rPr>
          <w:rFonts w:cs="Times New Roman"/>
        </w:rPr>
        <w:t>’</w:t>
      </w:r>
      <w:r w:rsidRPr="00F8712A">
        <w:rPr>
          <w:rFonts w:cs="Times New Roman"/>
        </w:rPr>
        <w:t>entends des critiques, non pas étrangers sans doute, mais extérieurs au mouvement littéraire qu</w:t>
      </w:r>
      <w:r w:rsidR="000B1783">
        <w:rPr>
          <w:rFonts w:cs="Times New Roman"/>
        </w:rPr>
        <w:t>’</w:t>
      </w:r>
      <w:r w:rsidRPr="00F8712A">
        <w:rPr>
          <w:rFonts w:cs="Times New Roman"/>
        </w:rPr>
        <w:t>il faudrait apprécier. Ceux qui ont l</w:t>
      </w:r>
      <w:r w:rsidR="000B1783">
        <w:rPr>
          <w:rFonts w:cs="Times New Roman"/>
        </w:rPr>
        <w:t>’</w:t>
      </w:r>
      <w:r w:rsidRPr="00F8712A">
        <w:rPr>
          <w:rFonts w:cs="Times New Roman"/>
        </w:rPr>
        <w:t>air de remplir ces conditions ne sont pas sérieux</w:t>
      </w:r>
      <w:r>
        <w:rPr>
          <w:rFonts w:cs="Times New Roman"/>
        </w:rPr>
        <w:t> ;</w:t>
      </w:r>
      <w:r w:rsidRPr="00F8712A">
        <w:rPr>
          <w:rFonts w:cs="Times New Roman"/>
        </w:rPr>
        <w:t xml:space="preserve"> leurs jugements n</w:t>
      </w:r>
      <w:r w:rsidR="000B1783">
        <w:rPr>
          <w:rFonts w:cs="Times New Roman"/>
        </w:rPr>
        <w:t>’</w:t>
      </w:r>
      <w:r w:rsidRPr="00F8712A">
        <w:rPr>
          <w:rFonts w:cs="Times New Roman"/>
        </w:rPr>
        <w:t>ont même pas d</w:t>
      </w:r>
      <w:r w:rsidR="000B1783">
        <w:rPr>
          <w:rFonts w:cs="Times New Roman"/>
        </w:rPr>
        <w:t>’</w:t>
      </w:r>
      <w:r w:rsidRPr="00F8712A">
        <w:rPr>
          <w:rFonts w:cs="Times New Roman"/>
        </w:rPr>
        <w:t>importance pratique</w:t>
      </w:r>
      <w:r>
        <w:rPr>
          <w:rFonts w:cs="Times New Roman"/>
        </w:rPr>
        <w:t> ;</w:t>
      </w:r>
      <w:r w:rsidRPr="00F8712A">
        <w:rPr>
          <w:rFonts w:cs="Times New Roman"/>
        </w:rPr>
        <w:t xml:space="preserve"> il y a autour d</w:t>
      </w:r>
      <w:r w:rsidR="000B1783">
        <w:rPr>
          <w:rFonts w:cs="Times New Roman"/>
        </w:rPr>
        <w:t>’</w:t>
      </w:r>
      <w:r w:rsidRPr="00F8712A">
        <w:rPr>
          <w:rFonts w:cs="Times New Roman"/>
        </w:rPr>
        <w:t>eux un petit désert arabique et le sable seul s</w:t>
      </w:r>
      <w:r w:rsidR="000B1783">
        <w:rPr>
          <w:rFonts w:cs="Times New Roman"/>
        </w:rPr>
        <w:t>’</w:t>
      </w:r>
      <w:r w:rsidRPr="00F8712A">
        <w:rPr>
          <w:rFonts w:cs="Times New Roman"/>
        </w:rPr>
        <w:t xml:space="preserve">émeut de leurs paroles. </w:t>
      </w:r>
      <w:r>
        <w:rPr>
          <w:rFonts w:cs="Times New Roman"/>
        </w:rPr>
        <w:t>M. </w:t>
      </w:r>
      <w:r w:rsidRPr="00F8712A">
        <w:rPr>
          <w:rFonts w:cs="Times New Roman"/>
        </w:rPr>
        <w:t>Pica, au contraire, a de l</w:t>
      </w:r>
      <w:r w:rsidR="000B1783">
        <w:rPr>
          <w:rFonts w:cs="Times New Roman"/>
        </w:rPr>
        <w:t>’</w:t>
      </w:r>
      <w:r w:rsidRPr="00F8712A">
        <w:rPr>
          <w:rFonts w:cs="Times New Roman"/>
        </w:rPr>
        <w:t>autorité à la fois chez lui et chez nous, pour la rectitude de sa pensée, pour le charme de son style, pour la hardiesse aussi avec laquelle il défend, en art et en littérature, le droit à la lumière des beautés nouvelles.</w:t>
      </w:r>
    </w:p>
    <w:p w14:paraId="21E48C00" w14:textId="77777777" w:rsidR="00AA28B4" w:rsidRDefault="00AA28B4" w:rsidP="00AA28B4">
      <w:pPr>
        <w:pStyle w:val="Titre2"/>
      </w:pPr>
      <w:r>
        <w:t xml:space="preserve">Les Théâtres. </w:t>
      </w:r>
      <w:r>
        <w:br/>
      </w:r>
      <w:r w:rsidRPr="00AA28B4">
        <w:rPr>
          <w:rFonts w:cs="Times New Roman"/>
        </w:rPr>
        <w:t>Représentations italiennes de M. </w:t>
      </w:r>
      <w:proofErr w:type="spellStart"/>
      <w:r w:rsidRPr="00AA28B4">
        <w:rPr>
          <w:rFonts w:cs="Times New Roman"/>
        </w:rPr>
        <w:t>Ermete</w:t>
      </w:r>
      <w:proofErr w:type="spellEnd"/>
      <w:r w:rsidRPr="00AA28B4">
        <w:rPr>
          <w:rFonts w:cs="Times New Roman"/>
        </w:rPr>
        <w:t xml:space="preserve"> Novelli</w:t>
      </w:r>
    </w:p>
    <w:p w14:paraId="57DBA7AD" w14:textId="77777777" w:rsidR="00AA28B4" w:rsidRPr="009E2C0A" w:rsidRDefault="00AA28B4" w:rsidP="00AA28B4">
      <w:pPr>
        <w:pStyle w:val="term"/>
        <w:rPr>
          <w:lang w:val="en-GB"/>
        </w:rPr>
      </w:pPr>
      <w:proofErr w:type="gramStart"/>
      <w:r w:rsidRPr="009E2C0A">
        <w:rPr>
          <w:lang w:val="en-GB"/>
        </w:rPr>
        <w:t>id :</w:t>
      </w:r>
      <w:proofErr w:type="gramEnd"/>
      <w:r w:rsidRPr="009E2C0A">
        <w:rPr>
          <w:lang w:val="en-GB"/>
        </w:rPr>
        <w:t xml:space="preserve"> article-1899-01_226</w:t>
      </w:r>
    </w:p>
    <w:p w14:paraId="20BC8339" w14:textId="77777777" w:rsidR="00AA28B4" w:rsidRPr="009E2C0A" w:rsidRDefault="00AA28B4" w:rsidP="00AA28B4">
      <w:pPr>
        <w:pStyle w:val="term"/>
        <w:rPr>
          <w:lang w:val="en-GB"/>
        </w:rPr>
      </w:pPr>
      <w:proofErr w:type="gramStart"/>
      <w:r w:rsidRPr="009E2C0A">
        <w:rPr>
          <w:lang w:val="en-GB"/>
        </w:rPr>
        <w:t>author :</w:t>
      </w:r>
      <w:proofErr w:type="gramEnd"/>
      <w:r w:rsidRPr="009E2C0A">
        <w:rPr>
          <w:lang w:val="en-GB"/>
        </w:rPr>
        <w:t xml:space="preserve"> </w:t>
      </w:r>
      <w:r w:rsidRPr="009E2C0A">
        <w:rPr>
          <w:rFonts w:eastAsiaTheme="majorEastAsia"/>
          <w:lang w:val="en-GB"/>
        </w:rPr>
        <w:t>Herold, André-Ferdinand (1865-1940)</w:t>
      </w:r>
    </w:p>
    <w:p w14:paraId="7B02E058" w14:textId="77777777" w:rsidR="00AA28B4" w:rsidRPr="009E2C0A" w:rsidRDefault="00AA28B4" w:rsidP="00AA28B4">
      <w:pPr>
        <w:pStyle w:val="term"/>
        <w:rPr>
          <w:lang w:val="en-GB"/>
        </w:rPr>
      </w:pPr>
      <w:proofErr w:type="gramStart"/>
      <w:r w:rsidRPr="009E2C0A">
        <w:rPr>
          <w:lang w:val="en-GB"/>
        </w:rPr>
        <w:t>signed :</w:t>
      </w:r>
      <w:proofErr w:type="gramEnd"/>
      <w:r w:rsidRPr="009E2C0A">
        <w:rPr>
          <w:lang w:val="en-GB"/>
        </w:rPr>
        <w:t xml:space="preserve"> A.-Ferdinand </w:t>
      </w:r>
      <w:r w:rsidR="00AB25F4" w:rsidRPr="009E2C0A">
        <w:rPr>
          <w:lang w:val="en-GB"/>
        </w:rPr>
        <w:t>Herold</w:t>
      </w:r>
    </w:p>
    <w:p w14:paraId="38658A7A" w14:textId="77777777" w:rsidR="00AA28B4" w:rsidRPr="009E2C0A" w:rsidRDefault="00AA28B4" w:rsidP="00AA28B4">
      <w:pPr>
        <w:pStyle w:val="term"/>
        <w:rPr>
          <w:lang w:val="en-GB"/>
        </w:rPr>
      </w:pPr>
      <w:proofErr w:type="gramStart"/>
      <w:r w:rsidRPr="009E2C0A">
        <w:rPr>
          <w:lang w:val="en-GB"/>
        </w:rPr>
        <w:t>section :</w:t>
      </w:r>
      <w:proofErr w:type="gramEnd"/>
      <w:r w:rsidRPr="009E2C0A">
        <w:rPr>
          <w:lang w:val="en-GB"/>
        </w:rPr>
        <w:t xml:space="preserve"> Les </w:t>
      </w:r>
      <w:proofErr w:type="spellStart"/>
      <w:r w:rsidRPr="009E2C0A">
        <w:rPr>
          <w:lang w:val="en-GB"/>
        </w:rPr>
        <w:t>Théâtres</w:t>
      </w:r>
      <w:proofErr w:type="spellEnd"/>
    </w:p>
    <w:p w14:paraId="2A7E4390" w14:textId="77777777" w:rsidR="00AA28B4" w:rsidRDefault="00AA28B4" w:rsidP="00AA28B4">
      <w:pPr>
        <w:pStyle w:val="term"/>
      </w:pPr>
      <w:proofErr w:type="spellStart"/>
      <w:proofErr w:type="gramStart"/>
      <w:r w:rsidRPr="00DA7419">
        <w:t>title</w:t>
      </w:r>
      <w:proofErr w:type="spellEnd"/>
      <w:proofErr w:type="gramEnd"/>
      <w:r w:rsidRPr="00DA7419">
        <w:t xml:space="preserve"> : </w:t>
      </w:r>
      <w:r w:rsidRPr="00A67C09">
        <w:t>Représentations italiennes de M. </w:t>
      </w:r>
      <w:proofErr w:type="spellStart"/>
      <w:r w:rsidRPr="00A67C09">
        <w:t>Ermete</w:t>
      </w:r>
      <w:proofErr w:type="spellEnd"/>
      <w:r w:rsidRPr="00A67C09">
        <w:t xml:space="preserve"> Novelli</w:t>
      </w:r>
    </w:p>
    <w:p w14:paraId="48F2AB9A" w14:textId="77777777" w:rsidR="00AA28B4" w:rsidRPr="00925B7B" w:rsidRDefault="00AA28B4" w:rsidP="00AA28B4">
      <w:pPr>
        <w:pStyle w:val="term"/>
      </w:pPr>
      <w:proofErr w:type="gramStart"/>
      <w:r w:rsidRPr="00925B7B">
        <w:t>date</w:t>
      </w:r>
      <w:proofErr w:type="gramEnd"/>
      <w:r w:rsidRPr="00925B7B">
        <w:t> :</w:t>
      </w:r>
      <w:r>
        <w:t xml:space="preserve"> 1899-01</w:t>
      </w:r>
    </w:p>
    <w:p w14:paraId="20AE06F1" w14:textId="77777777" w:rsidR="00AA28B4" w:rsidRDefault="00AA28B4" w:rsidP="00AA28B4">
      <w:pPr>
        <w:pStyle w:val="term"/>
      </w:pPr>
      <w:proofErr w:type="spellStart"/>
      <w:proofErr w:type="gramStart"/>
      <w:r w:rsidRPr="00925B7B">
        <w:t>ref</w:t>
      </w:r>
      <w:proofErr w:type="spellEnd"/>
      <w:proofErr w:type="gramEnd"/>
      <w:r w:rsidRPr="00925B7B">
        <w:t xml:space="preserve"> : </w:t>
      </w:r>
      <w:r>
        <w:t>Tome XXIX, numéro 109, 1</w:t>
      </w:r>
      <w:r w:rsidRPr="00685873">
        <w:rPr>
          <w:vertAlign w:val="superscript"/>
        </w:rPr>
        <w:t>er</w:t>
      </w:r>
      <w:r>
        <w:t> janvier 1899</w:t>
      </w:r>
      <w:r w:rsidRPr="00925B7B">
        <w:t xml:space="preserve">, </w:t>
      </w:r>
      <w:r>
        <w:t>p. 217-226 [226]</w:t>
      </w:r>
    </w:p>
    <w:p w14:paraId="4F4D16C7" w14:textId="77777777" w:rsidR="00AA28B4" w:rsidRDefault="00AA28B4" w:rsidP="00AA28B4">
      <w:pPr>
        <w:pStyle w:val="byline"/>
      </w:pPr>
      <w:proofErr w:type="spellStart"/>
      <w:r w:rsidRPr="00E2217F">
        <w:rPr>
          <w:smallCaps/>
        </w:rPr>
        <w:t>A.-Ferdinand</w:t>
      </w:r>
      <w:proofErr w:type="spellEnd"/>
      <w:r w:rsidRPr="00E2217F">
        <w:rPr>
          <w:smallCaps/>
        </w:rPr>
        <w:t xml:space="preserve"> </w:t>
      </w:r>
      <w:proofErr w:type="spellStart"/>
      <w:r w:rsidR="00AB25F4">
        <w:rPr>
          <w:smallCaps/>
        </w:rPr>
        <w:t>Herold</w:t>
      </w:r>
      <w:proofErr w:type="spellEnd"/>
      <w:r>
        <w:t>.</w:t>
      </w:r>
    </w:p>
    <w:p w14:paraId="5B6FB838" w14:textId="77777777" w:rsidR="00AA28B4" w:rsidRDefault="00AA28B4" w:rsidP="00AA28B4">
      <w:pPr>
        <w:pStyle w:val="bibl"/>
      </w:pPr>
      <w:r>
        <w:t>Tome XXIX, numéro 109, 1</w:t>
      </w:r>
      <w:r w:rsidRPr="00685873">
        <w:rPr>
          <w:vertAlign w:val="superscript"/>
        </w:rPr>
        <w:t>er</w:t>
      </w:r>
      <w:r>
        <w:t> janvier 1899</w:t>
      </w:r>
      <w:r w:rsidRPr="00925B7B">
        <w:t xml:space="preserve">, </w:t>
      </w:r>
      <w:r>
        <w:t>p. 217-226 [226].</w:t>
      </w:r>
    </w:p>
    <w:p w14:paraId="67FB13B5" w14:textId="77777777" w:rsidR="00F8712A" w:rsidRPr="009E2C0A" w:rsidRDefault="00F8712A" w:rsidP="00F8712A">
      <w:pPr>
        <w:pStyle w:val="Corpsdetexte"/>
        <w:rPr>
          <w:rFonts w:cs="Times New Roman"/>
          <w:lang w:val="it-IT"/>
        </w:rPr>
      </w:pPr>
      <w:r w:rsidRPr="00F8712A">
        <w:rPr>
          <w:rFonts w:cs="Times New Roman"/>
        </w:rPr>
        <w:t>3</w:t>
      </w:r>
      <w:r w:rsidR="00AA28B4">
        <w:rPr>
          <w:rFonts w:cs="Times New Roman"/>
        </w:rPr>
        <w:t> décem</w:t>
      </w:r>
      <w:r w:rsidRPr="00F8712A">
        <w:rPr>
          <w:rFonts w:cs="Times New Roman"/>
        </w:rPr>
        <w:t>bre</w:t>
      </w:r>
      <w:r>
        <w:rPr>
          <w:rFonts w:cs="Times New Roman"/>
        </w:rPr>
        <w:t> :</w:t>
      </w:r>
      <w:r w:rsidRPr="00F8712A">
        <w:rPr>
          <w:rFonts w:cs="Times New Roman"/>
        </w:rPr>
        <w:t xml:space="preserve"> Première représentation de </w:t>
      </w:r>
      <w:del w:id="0" w:author="Marguerite-Marie Bordry" w:date="2018-12-07T18:09:00Z">
        <w:r w:rsidRPr="00F8712A" w:rsidDel="003E2E52">
          <w:rPr>
            <w:rFonts w:cs="Times New Roman"/>
            <w:b/>
          </w:rPr>
          <w:delText xml:space="preserve">Pano </w:delText>
        </w:r>
      </w:del>
      <w:ins w:id="1" w:author="Marguerite-Marie Bordry" w:date="2018-12-07T18:09:00Z">
        <w:r w:rsidR="003E2E52" w:rsidRPr="00F8712A">
          <w:rPr>
            <w:rFonts w:cs="Times New Roman"/>
            <w:b/>
          </w:rPr>
          <w:t>Pan</w:t>
        </w:r>
        <w:r w:rsidR="003E2E52">
          <w:rPr>
            <w:rFonts w:cs="Times New Roman"/>
            <w:b/>
          </w:rPr>
          <w:t>e</w:t>
        </w:r>
        <w:r w:rsidR="003E2E52" w:rsidRPr="00F8712A">
          <w:rPr>
            <w:rFonts w:cs="Times New Roman"/>
            <w:b/>
          </w:rPr>
          <w:t xml:space="preserve"> </w:t>
        </w:r>
      </w:ins>
      <w:proofErr w:type="spellStart"/>
      <w:r w:rsidRPr="00F8712A">
        <w:rPr>
          <w:rFonts w:cs="Times New Roman"/>
          <w:b/>
        </w:rPr>
        <w:t>altrui</w:t>
      </w:r>
      <w:proofErr w:type="spellEnd"/>
      <w:r w:rsidRPr="00F8712A">
        <w:rPr>
          <w:rFonts w:cs="Times New Roman"/>
        </w:rPr>
        <w:t xml:space="preserve">, </w:t>
      </w:r>
      <w:proofErr w:type="spellStart"/>
      <w:r w:rsidRPr="00F8712A">
        <w:rPr>
          <w:rFonts w:cs="Times New Roman"/>
        </w:rPr>
        <w:t>dramma</w:t>
      </w:r>
      <w:proofErr w:type="spellEnd"/>
      <w:r w:rsidRPr="00F8712A">
        <w:rPr>
          <w:rFonts w:cs="Times New Roman"/>
        </w:rPr>
        <w:t xml:space="preserve"> in due </w:t>
      </w:r>
      <w:proofErr w:type="spellStart"/>
      <w:r w:rsidRPr="00F8712A">
        <w:rPr>
          <w:rFonts w:cs="Times New Roman"/>
        </w:rPr>
        <w:t>atti</w:t>
      </w:r>
      <w:proofErr w:type="spellEnd"/>
      <w:r w:rsidRPr="00F8712A">
        <w:rPr>
          <w:rFonts w:cs="Times New Roman"/>
        </w:rPr>
        <w:t>, d</w:t>
      </w:r>
      <w:r w:rsidR="000B1783">
        <w:rPr>
          <w:rFonts w:cs="Times New Roman"/>
        </w:rPr>
        <w:t>’</w:t>
      </w:r>
      <w:r>
        <w:rPr>
          <w:rFonts w:cs="Times New Roman"/>
        </w:rPr>
        <w:t>I. </w:t>
      </w:r>
      <w:proofErr w:type="spellStart"/>
      <w:r w:rsidRPr="00F8712A">
        <w:rPr>
          <w:rFonts w:cs="Times New Roman"/>
        </w:rPr>
        <w:t>Tourgueneff</w:t>
      </w:r>
      <w:proofErr w:type="spellEnd"/>
      <w:r w:rsidRPr="00F8712A">
        <w:rPr>
          <w:rFonts w:cs="Times New Roman"/>
        </w:rPr>
        <w:t xml:space="preserve">. </w:t>
      </w:r>
      <w:r w:rsidR="00C81EC7">
        <w:rPr>
          <w:rFonts w:cs="Times New Roman"/>
        </w:rPr>
        <w:t>— </w:t>
      </w:r>
      <w:r w:rsidRPr="00F8712A">
        <w:rPr>
          <w:rFonts w:cs="Times New Roman"/>
        </w:rPr>
        <w:t>3</w:t>
      </w:r>
      <w:r w:rsidR="00AA28B4">
        <w:rPr>
          <w:rFonts w:cs="Times New Roman"/>
        </w:rPr>
        <w:t> décem</w:t>
      </w:r>
      <w:r w:rsidRPr="00F8712A">
        <w:rPr>
          <w:rFonts w:cs="Times New Roman"/>
        </w:rPr>
        <w:t>bre</w:t>
      </w:r>
      <w:r>
        <w:rPr>
          <w:rFonts w:cs="Times New Roman"/>
        </w:rPr>
        <w:t> :</w:t>
      </w:r>
      <w:r w:rsidRPr="00F8712A">
        <w:rPr>
          <w:rFonts w:cs="Times New Roman"/>
        </w:rPr>
        <w:t xml:space="preserve"> Première représentation de </w:t>
      </w:r>
      <w:proofErr w:type="spellStart"/>
      <w:r w:rsidRPr="00F8712A">
        <w:rPr>
          <w:rFonts w:cs="Times New Roman"/>
          <w:b/>
        </w:rPr>
        <w:t>Gelosia</w:t>
      </w:r>
      <w:proofErr w:type="spellEnd"/>
      <w:r w:rsidRPr="00F8712A">
        <w:rPr>
          <w:rFonts w:cs="Times New Roman"/>
        </w:rPr>
        <w:t xml:space="preserve">, commedia in </w:t>
      </w:r>
      <w:proofErr w:type="spellStart"/>
      <w:r w:rsidRPr="00F8712A">
        <w:rPr>
          <w:rFonts w:cs="Times New Roman"/>
        </w:rPr>
        <w:t>uno</w:t>
      </w:r>
      <w:proofErr w:type="spellEnd"/>
      <w:r w:rsidRPr="00F8712A">
        <w:rPr>
          <w:rFonts w:cs="Times New Roman"/>
        </w:rPr>
        <w:t xml:space="preserve"> </w:t>
      </w:r>
      <w:proofErr w:type="spellStart"/>
      <w:r w:rsidRPr="00F8712A">
        <w:rPr>
          <w:rFonts w:cs="Times New Roman"/>
        </w:rPr>
        <w:t>atto</w:t>
      </w:r>
      <w:proofErr w:type="spellEnd"/>
      <w:r w:rsidRPr="00F8712A">
        <w:rPr>
          <w:rFonts w:cs="Times New Roman"/>
        </w:rPr>
        <w:t xml:space="preserve">, di Th. </w:t>
      </w:r>
      <w:proofErr w:type="spellStart"/>
      <w:r w:rsidRPr="009E2C0A">
        <w:rPr>
          <w:rFonts w:cs="Times New Roman"/>
          <w:lang w:val="it-IT"/>
        </w:rPr>
        <w:t>Barrière</w:t>
      </w:r>
      <w:proofErr w:type="spellEnd"/>
      <w:r w:rsidRPr="009E2C0A">
        <w:rPr>
          <w:rFonts w:cs="Times New Roman"/>
          <w:lang w:val="it-IT"/>
        </w:rPr>
        <w:t>.</w:t>
      </w:r>
      <w:r w:rsidR="00AA28B4" w:rsidRPr="009E2C0A">
        <w:rPr>
          <w:rFonts w:cs="Times New Roman"/>
          <w:lang w:val="it-IT"/>
        </w:rPr>
        <w:t xml:space="preserve"> </w:t>
      </w:r>
      <w:r w:rsidR="00C81EC7" w:rsidRPr="009E2C0A">
        <w:rPr>
          <w:rFonts w:cs="Times New Roman"/>
          <w:lang w:val="it-IT"/>
        </w:rPr>
        <w:t>— </w:t>
      </w:r>
      <w:r w:rsidRPr="009E2C0A">
        <w:rPr>
          <w:rFonts w:cs="Times New Roman"/>
          <w:lang w:val="it-IT"/>
        </w:rPr>
        <w:t>4, 5</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w:t>
      </w:r>
      <w:r w:rsidRPr="009E2C0A">
        <w:rPr>
          <w:rFonts w:cs="Times New Roman"/>
          <w:i/>
          <w:lang w:val="it-IT"/>
        </w:rPr>
        <w:t>Pane altrui</w:t>
      </w:r>
      <w:r w:rsidRPr="009E2C0A">
        <w:rPr>
          <w:rFonts w:cs="Times New Roman"/>
          <w:lang w:val="it-IT"/>
        </w:rPr>
        <w:t xml:space="preserve">. </w:t>
      </w:r>
      <w:r w:rsidR="00C81EC7" w:rsidRPr="009E2C0A">
        <w:rPr>
          <w:rFonts w:cs="Times New Roman"/>
          <w:lang w:val="it-IT"/>
        </w:rPr>
        <w:t>— </w:t>
      </w:r>
      <w:r w:rsidRPr="009E2C0A">
        <w:rPr>
          <w:rFonts w:cs="Times New Roman"/>
          <w:lang w:val="it-IT"/>
        </w:rPr>
        <w:t>4, 5</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w:t>
      </w:r>
      <w:r w:rsidRPr="009E2C0A">
        <w:rPr>
          <w:rFonts w:cs="Times New Roman"/>
          <w:i/>
          <w:lang w:val="it-IT"/>
        </w:rPr>
        <w:t>Gelosia</w:t>
      </w:r>
      <w:r w:rsidRPr="009E2C0A">
        <w:rPr>
          <w:rFonts w:cs="Times New Roman"/>
          <w:lang w:val="it-IT"/>
        </w:rPr>
        <w:t xml:space="preserve">. </w:t>
      </w:r>
      <w:r w:rsidR="00C81EC7" w:rsidRPr="009E2C0A">
        <w:rPr>
          <w:rFonts w:cs="Times New Roman"/>
          <w:lang w:val="it-IT"/>
        </w:rPr>
        <w:t>— </w:t>
      </w:r>
      <w:r w:rsidRPr="009E2C0A">
        <w:rPr>
          <w:rFonts w:cs="Times New Roman"/>
          <w:lang w:val="it-IT"/>
        </w:rPr>
        <w:t>6</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w:t>
      </w:r>
      <w:r w:rsidRPr="009E2C0A">
        <w:rPr>
          <w:rFonts w:cs="Times New Roman"/>
          <w:lang w:val="it-IT"/>
        </w:rPr>
        <w:lastRenderedPageBreak/>
        <w:t xml:space="preserve">Première </w:t>
      </w:r>
      <w:proofErr w:type="spellStart"/>
      <w:r w:rsidRPr="009E2C0A">
        <w:rPr>
          <w:rFonts w:cs="Times New Roman"/>
          <w:lang w:val="it-IT"/>
        </w:rPr>
        <w:t>représentation</w:t>
      </w:r>
      <w:proofErr w:type="spellEnd"/>
      <w:r w:rsidRPr="009E2C0A">
        <w:rPr>
          <w:rFonts w:cs="Times New Roman"/>
          <w:lang w:val="it-IT"/>
        </w:rPr>
        <w:t xml:space="preserve"> de </w:t>
      </w:r>
      <w:r w:rsidRPr="009E2C0A">
        <w:rPr>
          <w:rFonts w:cs="Times New Roman"/>
          <w:b/>
          <w:lang w:val="it-IT"/>
        </w:rPr>
        <w:t>Il Burbero benefico</w:t>
      </w:r>
      <w:r w:rsidRPr="009E2C0A">
        <w:rPr>
          <w:rFonts w:cs="Times New Roman"/>
          <w:lang w:val="it-IT"/>
        </w:rPr>
        <w:t xml:space="preserve">, commedia in tre atti, di Goldoni. </w:t>
      </w:r>
      <w:r w:rsidR="00C81EC7" w:rsidRPr="009E2C0A">
        <w:rPr>
          <w:rFonts w:cs="Times New Roman"/>
          <w:lang w:val="it-IT"/>
        </w:rPr>
        <w:t>— </w:t>
      </w:r>
      <w:r w:rsidRPr="009E2C0A">
        <w:rPr>
          <w:rFonts w:cs="Times New Roman"/>
          <w:lang w:val="it-IT"/>
        </w:rPr>
        <w:t>6</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Première </w:t>
      </w:r>
      <w:proofErr w:type="spellStart"/>
      <w:r w:rsidRPr="009E2C0A">
        <w:rPr>
          <w:rFonts w:cs="Times New Roman"/>
          <w:lang w:val="it-IT"/>
        </w:rPr>
        <w:t>représentation</w:t>
      </w:r>
      <w:proofErr w:type="spellEnd"/>
      <w:r w:rsidRPr="009E2C0A">
        <w:rPr>
          <w:rFonts w:cs="Times New Roman"/>
          <w:lang w:val="it-IT"/>
        </w:rPr>
        <w:t xml:space="preserve"> de </w:t>
      </w:r>
      <w:r w:rsidRPr="009E2C0A">
        <w:rPr>
          <w:rFonts w:cs="Times New Roman"/>
          <w:b/>
          <w:lang w:val="it-IT"/>
        </w:rPr>
        <w:t>Don Pietro Caruso</w:t>
      </w:r>
      <w:r w:rsidRPr="009E2C0A">
        <w:rPr>
          <w:rFonts w:cs="Times New Roman"/>
          <w:lang w:val="it-IT"/>
        </w:rPr>
        <w:t xml:space="preserve">, scene </w:t>
      </w:r>
      <w:proofErr w:type="spellStart"/>
      <w:r w:rsidRPr="009E2C0A">
        <w:rPr>
          <w:rFonts w:cs="Times New Roman"/>
          <w:lang w:val="it-IT"/>
        </w:rPr>
        <w:t>populari</w:t>
      </w:r>
      <w:proofErr w:type="spellEnd"/>
      <w:r w:rsidRPr="009E2C0A">
        <w:rPr>
          <w:rFonts w:cs="Times New Roman"/>
          <w:lang w:val="it-IT"/>
        </w:rPr>
        <w:t xml:space="preserve"> </w:t>
      </w:r>
      <w:proofErr w:type="spellStart"/>
      <w:r w:rsidRPr="009E2C0A">
        <w:rPr>
          <w:rFonts w:cs="Times New Roman"/>
          <w:lang w:val="it-IT"/>
        </w:rPr>
        <w:t>napolitane</w:t>
      </w:r>
      <w:proofErr w:type="spellEnd"/>
      <w:r w:rsidRPr="009E2C0A">
        <w:rPr>
          <w:rFonts w:cs="Times New Roman"/>
          <w:lang w:val="it-IT"/>
        </w:rPr>
        <w:t xml:space="preserve"> in uno atto, di Roberto Bracco. </w:t>
      </w:r>
      <w:r w:rsidR="00C81EC7" w:rsidRPr="009E2C0A">
        <w:rPr>
          <w:rFonts w:cs="Times New Roman"/>
          <w:lang w:val="it-IT"/>
        </w:rPr>
        <w:t>— </w:t>
      </w:r>
      <w:r w:rsidRPr="009E2C0A">
        <w:rPr>
          <w:rFonts w:cs="Times New Roman"/>
          <w:lang w:val="it-IT"/>
        </w:rPr>
        <w:t>7, 8</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w:t>
      </w:r>
      <w:r w:rsidRPr="009E2C0A">
        <w:rPr>
          <w:rFonts w:cs="Times New Roman"/>
          <w:i/>
          <w:lang w:val="it-IT"/>
        </w:rPr>
        <w:t>Il Burbero benefico.</w:t>
      </w:r>
      <w:r w:rsidRPr="009E2C0A">
        <w:rPr>
          <w:rFonts w:cs="Times New Roman"/>
          <w:lang w:val="it-IT"/>
        </w:rPr>
        <w:t xml:space="preserve"> </w:t>
      </w:r>
      <w:r w:rsidR="00C81EC7" w:rsidRPr="009E2C0A">
        <w:rPr>
          <w:rFonts w:cs="Times New Roman"/>
          <w:lang w:val="it-IT"/>
        </w:rPr>
        <w:t>— </w:t>
      </w:r>
      <w:r w:rsidRPr="009E2C0A">
        <w:rPr>
          <w:rFonts w:cs="Times New Roman"/>
          <w:lang w:val="it-IT"/>
        </w:rPr>
        <w:t>7, 8</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w:t>
      </w:r>
      <w:r w:rsidRPr="009E2C0A">
        <w:rPr>
          <w:rFonts w:cs="Times New Roman"/>
          <w:i/>
          <w:lang w:val="it-IT"/>
        </w:rPr>
        <w:t>Don Pietro Caruso</w:t>
      </w:r>
      <w:r w:rsidRPr="009E2C0A">
        <w:rPr>
          <w:rFonts w:cs="Times New Roman"/>
          <w:lang w:val="it-IT"/>
        </w:rPr>
        <w:t xml:space="preserve">. </w:t>
      </w:r>
      <w:r w:rsidR="00C81EC7" w:rsidRPr="009E2C0A">
        <w:rPr>
          <w:rFonts w:cs="Times New Roman"/>
          <w:lang w:val="it-IT"/>
        </w:rPr>
        <w:t>— </w:t>
      </w:r>
      <w:r w:rsidRPr="009E2C0A">
        <w:rPr>
          <w:rFonts w:cs="Times New Roman"/>
          <w:lang w:val="it-IT"/>
        </w:rPr>
        <w:t>9</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Première </w:t>
      </w:r>
      <w:proofErr w:type="spellStart"/>
      <w:r w:rsidRPr="009E2C0A">
        <w:rPr>
          <w:rFonts w:cs="Times New Roman"/>
          <w:lang w:val="it-IT"/>
        </w:rPr>
        <w:t>représentation</w:t>
      </w:r>
      <w:proofErr w:type="spellEnd"/>
      <w:r w:rsidRPr="009E2C0A">
        <w:rPr>
          <w:rFonts w:cs="Times New Roman"/>
          <w:lang w:val="it-IT"/>
        </w:rPr>
        <w:t xml:space="preserve"> d</w:t>
      </w:r>
      <w:r w:rsidR="000B1783" w:rsidRPr="009E2C0A">
        <w:rPr>
          <w:rFonts w:cs="Times New Roman"/>
          <w:lang w:val="it-IT"/>
        </w:rPr>
        <w:t>’</w:t>
      </w:r>
      <w:r w:rsidRPr="009E2C0A">
        <w:rPr>
          <w:rFonts w:cs="Times New Roman"/>
          <w:b/>
          <w:lang w:val="it-IT"/>
        </w:rPr>
        <w:t>Otello</w:t>
      </w:r>
      <w:r w:rsidRPr="009E2C0A">
        <w:rPr>
          <w:rFonts w:cs="Times New Roman"/>
          <w:lang w:val="it-IT"/>
        </w:rPr>
        <w:t xml:space="preserve">, dramma in cinque atti, di Shakespeare. </w:t>
      </w:r>
      <w:r w:rsidR="00C81EC7" w:rsidRPr="009E2C0A">
        <w:rPr>
          <w:rFonts w:cs="Times New Roman"/>
          <w:lang w:val="it-IT"/>
        </w:rPr>
        <w:t>— </w:t>
      </w:r>
      <w:r w:rsidRPr="009E2C0A">
        <w:rPr>
          <w:rFonts w:cs="Times New Roman"/>
          <w:lang w:val="it-IT"/>
        </w:rPr>
        <w:t>10-12</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w:t>
      </w:r>
      <w:r w:rsidRPr="009E2C0A">
        <w:rPr>
          <w:rFonts w:cs="Times New Roman"/>
          <w:i/>
          <w:lang w:val="it-IT"/>
        </w:rPr>
        <w:t>Otello</w:t>
      </w:r>
      <w:r w:rsidRPr="009E2C0A">
        <w:rPr>
          <w:rFonts w:cs="Times New Roman"/>
          <w:lang w:val="it-IT"/>
        </w:rPr>
        <w:t xml:space="preserve">. </w:t>
      </w:r>
      <w:r w:rsidR="00C81EC7" w:rsidRPr="009E2C0A">
        <w:rPr>
          <w:rFonts w:cs="Times New Roman"/>
          <w:lang w:val="it-IT"/>
        </w:rPr>
        <w:t>— </w:t>
      </w:r>
      <w:r w:rsidRPr="009E2C0A">
        <w:rPr>
          <w:rFonts w:cs="Times New Roman"/>
          <w:lang w:val="it-IT"/>
        </w:rPr>
        <w:t>13</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Première </w:t>
      </w:r>
      <w:proofErr w:type="spellStart"/>
      <w:r w:rsidRPr="009E2C0A">
        <w:rPr>
          <w:rFonts w:cs="Times New Roman"/>
          <w:lang w:val="it-IT"/>
        </w:rPr>
        <w:t>représentation</w:t>
      </w:r>
      <w:proofErr w:type="spellEnd"/>
      <w:r w:rsidRPr="009E2C0A">
        <w:rPr>
          <w:rFonts w:cs="Times New Roman"/>
          <w:lang w:val="it-IT"/>
        </w:rPr>
        <w:t xml:space="preserve"> de </w:t>
      </w:r>
      <w:r w:rsidRPr="009E2C0A">
        <w:rPr>
          <w:rFonts w:cs="Times New Roman"/>
          <w:b/>
          <w:lang w:val="it-IT"/>
        </w:rPr>
        <w:t xml:space="preserve">Mia moglie non ha </w:t>
      </w:r>
      <w:del w:id="2" w:author="Marguerite-Marie Bordry" w:date="2018-12-07T18:11:00Z">
        <w:r w:rsidRPr="009E2C0A" w:rsidDel="00125AA8">
          <w:rPr>
            <w:rFonts w:cs="Times New Roman"/>
            <w:b/>
            <w:lang w:val="it-IT"/>
          </w:rPr>
          <w:delText>ohio</w:delText>
        </w:r>
      </w:del>
      <w:ins w:id="3" w:author="Marguerite-Marie Bordry" w:date="2018-12-07T18:11:00Z">
        <w:r w:rsidR="00125AA8">
          <w:rPr>
            <w:rFonts w:cs="Times New Roman"/>
            <w:b/>
            <w:lang w:val="it-IT"/>
          </w:rPr>
          <w:t>chic</w:t>
        </w:r>
      </w:ins>
      <w:r w:rsidRPr="009E2C0A">
        <w:rPr>
          <w:rFonts w:cs="Times New Roman"/>
          <w:lang w:val="it-IT"/>
        </w:rPr>
        <w:t xml:space="preserve">, commedia in tre atti, di Bernard e </w:t>
      </w:r>
      <w:proofErr w:type="spellStart"/>
      <w:r w:rsidRPr="009E2C0A">
        <w:rPr>
          <w:rFonts w:cs="Times New Roman"/>
          <w:lang w:val="it-IT"/>
        </w:rPr>
        <w:t>Valabrègue</w:t>
      </w:r>
      <w:proofErr w:type="spellEnd"/>
      <w:r w:rsidRPr="009E2C0A">
        <w:rPr>
          <w:rFonts w:cs="Times New Roman"/>
          <w:lang w:val="it-IT"/>
        </w:rPr>
        <w:t xml:space="preserve">. </w:t>
      </w:r>
      <w:r w:rsidR="00C81EC7" w:rsidRPr="009E2C0A">
        <w:rPr>
          <w:rFonts w:cs="Times New Roman"/>
          <w:lang w:val="it-IT"/>
        </w:rPr>
        <w:t>— </w:t>
      </w:r>
      <w:r w:rsidRPr="009E2C0A">
        <w:rPr>
          <w:rFonts w:cs="Times New Roman"/>
          <w:lang w:val="it-IT"/>
        </w:rPr>
        <w:t>13</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Première </w:t>
      </w:r>
      <w:proofErr w:type="spellStart"/>
      <w:r w:rsidRPr="009E2C0A">
        <w:rPr>
          <w:rFonts w:cs="Times New Roman"/>
          <w:lang w:val="it-IT"/>
        </w:rPr>
        <w:t>représentation</w:t>
      </w:r>
      <w:proofErr w:type="spellEnd"/>
      <w:r w:rsidRPr="009E2C0A">
        <w:rPr>
          <w:rFonts w:cs="Times New Roman"/>
          <w:lang w:val="it-IT"/>
        </w:rPr>
        <w:t xml:space="preserve"> de </w:t>
      </w:r>
      <w:r w:rsidRPr="009E2C0A">
        <w:rPr>
          <w:rFonts w:cs="Times New Roman"/>
          <w:b/>
          <w:lang w:val="it-IT"/>
        </w:rPr>
        <w:t xml:space="preserve">le </w:t>
      </w:r>
      <w:proofErr w:type="spellStart"/>
      <w:r w:rsidRPr="009E2C0A">
        <w:rPr>
          <w:rFonts w:cs="Times New Roman"/>
          <w:b/>
          <w:lang w:val="it-IT"/>
        </w:rPr>
        <w:t>Bestemme</w:t>
      </w:r>
      <w:proofErr w:type="spellEnd"/>
      <w:r w:rsidRPr="009E2C0A">
        <w:rPr>
          <w:rFonts w:cs="Times New Roman"/>
          <w:b/>
          <w:lang w:val="it-IT"/>
        </w:rPr>
        <w:t xml:space="preserve"> di Cadillac</w:t>
      </w:r>
      <w:r w:rsidRPr="009E2C0A">
        <w:rPr>
          <w:rFonts w:cs="Times New Roman"/>
          <w:lang w:val="it-IT"/>
        </w:rPr>
        <w:t xml:space="preserve">, commedia in uno atto, di Berton. </w:t>
      </w:r>
      <w:r w:rsidR="00C81EC7" w:rsidRPr="009E2C0A">
        <w:rPr>
          <w:rFonts w:cs="Times New Roman"/>
          <w:lang w:val="it-IT"/>
        </w:rPr>
        <w:t>— </w:t>
      </w:r>
      <w:r w:rsidRPr="009E2C0A">
        <w:rPr>
          <w:rFonts w:cs="Times New Roman"/>
          <w:lang w:val="it-IT"/>
        </w:rPr>
        <w:t>14</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Première </w:t>
      </w:r>
      <w:proofErr w:type="spellStart"/>
      <w:r w:rsidRPr="009E2C0A">
        <w:rPr>
          <w:rFonts w:cs="Times New Roman"/>
          <w:lang w:val="it-IT"/>
        </w:rPr>
        <w:t>représentation</w:t>
      </w:r>
      <w:proofErr w:type="spellEnd"/>
      <w:r w:rsidRPr="009E2C0A">
        <w:rPr>
          <w:rFonts w:cs="Times New Roman"/>
          <w:lang w:val="it-IT"/>
        </w:rPr>
        <w:t xml:space="preserve"> de </w:t>
      </w:r>
      <w:r w:rsidRPr="009E2C0A">
        <w:rPr>
          <w:rFonts w:cs="Times New Roman"/>
          <w:b/>
          <w:lang w:val="it-IT"/>
        </w:rPr>
        <w:t xml:space="preserve">Papa </w:t>
      </w:r>
      <w:proofErr w:type="spellStart"/>
      <w:r w:rsidRPr="009E2C0A">
        <w:rPr>
          <w:rFonts w:cs="Times New Roman"/>
          <w:b/>
          <w:lang w:val="it-IT"/>
        </w:rPr>
        <w:t>Lebonnard</w:t>
      </w:r>
      <w:proofErr w:type="spellEnd"/>
      <w:r w:rsidRPr="009E2C0A">
        <w:rPr>
          <w:rFonts w:cs="Times New Roman"/>
          <w:lang w:val="it-IT"/>
        </w:rPr>
        <w:t xml:space="preserve">, commedia in quattro atti, di Jean </w:t>
      </w:r>
      <w:proofErr w:type="spellStart"/>
      <w:r w:rsidRPr="009E2C0A">
        <w:rPr>
          <w:rFonts w:cs="Times New Roman"/>
          <w:lang w:val="it-IT"/>
        </w:rPr>
        <w:t>Aicard</w:t>
      </w:r>
      <w:proofErr w:type="spellEnd"/>
      <w:r w:rsidRPr="009E2C0A">
        <w:rPr>
          <w:rFonts w:cs="Times New Roman"/>
          <w:lang w:val="it-IT"/>
        </w:rPr>
        <w:t xml:space="preserve">. </w:t>
      </w:r>
      <w:r w:rsidR="00C81EC7" w:rsidRPr="009E2C0A">
        <w:rPr>
          <w:rFonts w:cs="Times New Roman"/>
          <w:lang w:val="it-IT"/>
        </w:rPr>
        <w:t>— </w:t>
      </w:r>
      <w:r w:rsidRPr="009E2C0A">
        <w:rPr>
          <w:rFonts w:cs="Times New Roman"/>
          <w:lang w:val="it-IT"/>
        </w:rPr>
        <w:t>15</w:t>
      </w:r>
      <w:r w:rsidR="00AA28B4" w:rsidRPr="009E2C0A">
        <w:rPr>
          <w:rFonts w:cs="Times New Roman"/>
          <w:lang w:val="it-IT"/>
        </w:rPr>
        <w:t> </w:t>
      </w:r>
      <w:proofErr w:type="spellStart"/>
      <w:proofErr w:type="gramStart"/>
      <w:r w:rsidR="00AA28B4" w:rsidRPr="009E2C0A">
        <w:rPr>
          <w:rFonts w:cs="Times New Roman"/>
          <w:lang w:val="it-IT"/>
        </w:rPr>
        <w:t>décem</w:t>
      </w:r>
      <w:r w:rsidRPr="009E2C0A">
        <w:rPr>
          <w:rFonts w:cs="Times New Roman"/>
          <w:lang w:val="it-IT"/>
        </w:rPr>
        <w:t>bre</w:t>
      </w:r>
      <w:proofErr w:type="spellEnd"/>
      <w:r w:rsidRPr="009E2C0A">
        <w:rPr>
          <w:rFonts w:cs="Times New Roman"/>
          <w:lang w:val="it-IT"/>
        </w:rPr>
        <w:t> :</w:t>
      </w:r>
      <w:proofErr w:type="gramEnd"/>
      <w:r w:rsidRPr="009E2C0A">
        <w:rPr>
          <w:rFonts w:cs="Times New Roman"/>
          <w:lang w:val="it-IT"/>
        </w:rPr>
        <w:t xml:space="preserve"> Première </w:t>
      </w:r>
      <w:proofErr w:type="spellStart"/>
      <w:r w:rsidRPr="009E2C0A">
        <w:rPr>
          <w:rFonts w:cs="Times New Roman"/>
          <w:lang w:val="it-IT"/>
        </w:rPr>
        <w:t>représentation</w:t>
      </w:r>
      <w:proofErr w:type="spellEnd"/>
      <w:r w:rsidRPr="009E2C0A">
        <w:rPr>
          <w:rFonts w:cs="Times New Roman"/>
          <w:lang w:val="it-IT"/>
        </w:rPr>
        <w:t xml:space="preserve"> de </w:t>
      </w:r>
      <w:r w:rsidRPr="009E2C0A">
        <w:rPr>
          <w:rFonts w:cs="Times New Roman"/>
          <w:b/>
          <w:lang w:val="it-IT"/>
        </w:rPr>
        <w:t>Shylock</w:t>
      </w:r>
      <w:r w:rsidRPr="009E2C0A">
        <w:rPr>
          <w:rFonts w:cs="Times New Roman"/>
          <w:lang w:val="it-IT"/>
        </w:rPr>
        <w:t xml:space="preserve">, commedia, di Shakespeare, riduzione in quattro atti, di </w:t>
      </w:r>
      <w:r w:rsidR="00C81EC7" w:rsidRPr="009E2C0A">
        <w:rPr>
          <w:rFonts w:cs="Times New Roman"/>
          <w:lang w:val="it-IT"/>
        </w:rPr>
        <w:t>L. </w:t>
      </w:r>
      <w:proofErr w:type="spellStart"/>
      <w:r w:rsidRPr="009E2C0A">
        <w:rPr>
          <w:rFonts w:cs="Times New Roman"/>
          <w:lang w:val="it-IT"/>
        </w:rPr>
        <w:t>Suner</w:t>
      </w:r>
      <w:proofErr w:type="spellEnd"/>
      <w:r w:rsidRPr="009E2C0A">
        <w:rPr>
          <w:rFonts w:cs="Times New Roman"/>
          <w:lang w:val="it-IT"/>
        </w:rPr>
        <w:t>.</w:t>
      </w:r>
    </w:p>
    <w:p w14:paraId="262FFF04" w14:textId="77777777" w:rsidR="00AA28B4" w:rsidRDefault="00AA28B4" w:rsidP="00AA28B4">
      <w:pPr>
        <w:pStyle w:val="Titre2"/>
      </w:pPr>
      <w:r>
        <w:t xml:space="preserve">Publications d’art. </w:t>
      </w:r>
      <w:r>
        <w:br/>
      </w:r>
      <w:r w:rsidRPr="00F8712A">
        <w:rPr>
          <w:rFonts w:cs="Times New Roman"/>
        </w:rPr>
        <w:t xml:space="preserve">Julian </w:t>
      </w:r>
      <w:proofErr w:type="spellStart"/>
      <w:r w:rsidRPr="00F8712A">
        <w:rPr>
          <w:rFonts w:cs="Times New Roman"/>
        </w:rPr>
        <w:t>Klaczko</w:t>
      </w:r>
      <w:proofErr w:type="spellEnd"/>
      <w:r>
        <w:rPr>
          <w:rFonts w:cs="Times New Roman"/>
        </w:rPr>
        <w:t> :</w:t>
      </w:r>
      <w:r w:rsidRPr="00F8712A">
        <w:rPr>
          <w:rFonts w:cs="Times New Roman"/>
        </w:rPr>
        <w:t xml:space="preserve"> </w:t>
      </w:r>
      <w:r w:rsidRPr="00F8712A">
        <w:rPr>
          <w:rFonts w:cs="Times New Roman"/>
          <w:i/>
        </w:rPr>
        <w:t>Rome et la Renaissance</w:t>
      </w:r>
      <w:r>
        <w:rPr>
          <w:rFonts w:cs="Times New Roman"/>
          <w:i/>
        </w:rPr>
        <w:t> : Jules </w:t>
      </w:r>
      <w:r w:rsidRPr="00F8712A">
        <w:rPr>
          <w:rFonts w:cs="Times New Roman"/>
          <w:i/>
        </w:rPr>
        <w:t>II</w:t>
      </w:r>
      <w:r w:rsidRPr="00F8712A">
        <w:rPr>
          <w:rFonts w:cs="Times New Roman"/>
        </w:rPr>
        <w:t>, Plon, Nourrit et Cie</w:t>
      </w:r>
    </w:p>
    <w:p w14:paraId="1A570463" w14:textId="77777777" w:rsidR="00AA28B4" w:rsidRPr="00925B7B" w:rsidRDefault="00AA28B4" w:rsidP="00AA28B4">
      <w:pPr>
        <w:pStyle w:val="term"/>
      </w:pPr>
      <w:proofErr w:type="gramStart"/>
      <w:r w:rsidRPr="00925B7B">
        <w:t>id</w:t>
      </w:r>
      <w:proofErr w:type="gramEnd"/>
      <w:r w:rsidRPr="00925B7B">
        <w:t> : article-</w:t>
      </w:r>
      <w:r>
        <w:t>1899</w:t>
      </w:r>
      <w:r w:rsidRPr="00925B7B">
        <w:t>-</w:t>
      </w:r>
      <w:r>
        <w:t>01_242</w:t>
      </w:r>
    </w:p>
    <w:p w14:paraId="17500BD4" w14:textId="77777777" w:rsidR="00AA28B4" w:rsidRPr="00173B52" w:rsidRDefault="00AA28B4" w:rsidP="00AA28B4">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74E290E4" w14:textId="77777777" w:rsidR="00AA28B4" w:rsidRPr="00925B7B" w:rsidRDefault="00AA28B4" w:rsidP="00AA28B4">
      <w:pPr>
        <w:pStyle w:val="term"/>
      </w:pPr>
      <w:proofErr w:type="spellStart"/>
      <w:proofErr w:type="gramStart"/>
      <w:r w:rsidRPr="00925B7B">
        <w:t>signed</w:t>
      </w:r>
      <w:proofErr w:type="spellEnd"/>
      <w:proofErr w:type="gramEnd"/>
      <w:r w:rsidRPr="00925B7B">
        <w:t xml:space="preserve"> : </w:t>
      </w:r>
      <w:proofErr w:type="spellStart"/>
      <w:r>
        <w:t>Yvanhoé</w:t>
      </w:r>
      <w:proofErr w:type="spellEnd"/>
      <w:r>
        <w:t xml:space="preserve"> </w:t>
      </w:r>
      <w:proofErr w:type="spellStart"/>
      <w:r>
        <w:t>Rambosson</w:t>
      </w:r>
      <w:proofErr w:type="spellEnd"/>
    </w:p>
    <w:p w14:paraId="32DD629B" w14:textId="77777777" w:rsidR="00AA28B4" w:rsidRDefault="00AA28B4" w:rsidP="00AA28B4">
      <w:pPr>
        <w:pStyle w:val="term"/>
      </w:pPr>
      <w:proofErr w:type="gramStart"/>
      <w:r w:rsidRPr="00925B7B">
        <w:t>section</w:t>
      </w:r>
      <w:proofErr w:type="gramEnd"/>
      <w:r w:rsidRPr="00925B7B">
        <w:t xml:space="preserve"> : </w:t>
      </w:r>
      <w:r>
        <w:t>Publications d’art</w:t>
      </w:r>
    </w:p>
    <w:p w14:paraId="721C9DCF" w14:textId="77777777" w:rsidR="00AA28B4" w:rsidRDefault="00AA28B4" w:rsidP="00AA28B4">
      <w:pPr>
        <w:pStyle w:val="term"/>
      </w:pPr>
      <w:proofErr w:type="spellStart"/>
      <w:proofErr w:type="gramStart"/>
      <w:r w:rsidRPr="00DA7419">
        <w:t>title</w:t>
      </w:r>
      <w:proofErr w:type="spellEnd"/>
      <w:proofErr w:type="gramEnd"/>
      <w:r w:rsidRPr="00DA7419">
        <w:t xml:space="preserve"> : </w:t>
      </w:r>
      <w:r w:rsidRPr="00F8712A">
        <w:t xml:space="preserve">Julian </w:t>
      </w:r>
      <w:proofErr w:type="spellStart"/>
      <w:r w:rsidRPr="00F8712A">
        <w:t>Klaczko</w:t>
      </w:r>
      <w:proofErr w:type="spellEnd"/>
      <w:r>
        <w:t> :</w:t>
      </w:r>
      <w:r w:rsidRPr="00F8712A">
        <w:t xml:space="preserve"> </w:t>
      </w:r>
      <w:r w:rsidRPr="00F8712A">
        <w:rPr>
          <w:i/>
        </w:rPr>
        <w:t>Rome et la Renaissance</w:t>
      </w:r>
      <w:r>
        <w:rPr>
          <w:i/>
        </w:rPr>
        <w:t> : Jules </w:t>
      </w:r>
      <w:r w:rsidRPr="00F8712A">
        <w:rPr>
          <w:i/>
        </w:rPr>
        <w:t>II</w:t>
      </w:r>
      <w:r w:rsidRPr="00F8712A">
        <w:t>, Plon, Nourrit et Cie</w:t>
      </w:r>
    </w:p>
    <w:p w14:paraId="4EDF15AB" w14:textId="77777777" w:rsidR="00AA28B4" w:rsidRPr="00925B7B" w:rsidRDefault="00AA28B4" w:rsidP="00AA28B4">
      <w:pPr>
        <w:pStyle w:val="term"/>
      </w:pPr>
      <w:proofErr w:type="gramStart"/>
      <w:r w:rsidRPr="00925B7B">
        <w:t>date</w:t>
      </w:r>
      <w:proofErr w:type="gramEnd"/>
      <w:r w:rsidRPr="00925B7B">
        <w:t> :</w:t>
      </w:r>
      <w:r>
        <w:t xml:space="preserve"> 1899-01</w:t>
      </w:r>
    </w:p>
    <w:p w14:paraId="5F4F2A8B" w14:textId="77777777" w:rsidR="00AA28B4" w:rsidRDefault="00AA28B4" w:rsidP="00AA28B4">
      <w:pPr>
        <w:pStyle w:val="term"/>
      </w:pPr>
      <w:proofErr w:type="spellStart"/>
      <w:proofErr w:type="gramStart"/>
      <w:r w:rsidRPr="00925B7B">
        <w:t>ref</w:t>
      </w:r>
      <w:proofErr w:type="spellEnd"/>
      <w:proofErr w:type="gramEnd"/>
      <w:r w:rsidRPr="00925B7B">
        <w:t xml:space="preserve"> : </w:t>
      </w:r>
      <w:r>
        <w:t>Tome XXIX, numéro 109, 1</w:t>
      </w:r>
      <w:r w:rsidRPr="00685873">
        <w:rPr>
          <w:vertAlign w:val="superscript"/>
        </w:rPr>
        <w:t>er</w:t>
      </w:r>
      <w:r>
        <w:t> janvier 1899</w:t>
      </w:r>
      <w:r w:rsidRPr="00925B7B">
        <w:t xml:space="preserve">, </w:t>
      </w:r>
      <w:r>
        <w:t>p. 242-251 [242-243]</w:t>
      </w:r>
    </w:p>
    <w:p w14:paraId="7B200623" w14:textId="77777777" w:rsidR="00AA28B4" w:rsidRPr="00173B52" w:rsidRDefault="00AA28B4" w:rsidP="00AA28B4">
      <w:pPr>
        <w:pStyle w:val="byline"/>
        <w:rPr>
          <w:smallCaps/>
        </w:rPr>
      </w:pPr>
      <w:proofErr w:type="spellStart"/>
      <w:r>
        <w:rPr>
          <w:smallCaps/>
        </w:rPr>
        <w:t>Yvanhoé</w:t>
      </w:r>
      <w:proofErr w:type="spellEnd"/>
      <w:r>
        <w:rPr>
          <w:smallCaps/>
        </w:rPr>
        <w:t xml:space="preserve"> </w:t>
      </w:r>
      <w:proofErr w:type="spellStart"/>
      <w:r w:rsidRPr="00173B52">
        <w:rPr>
          <w:smallCaps/>
        </w:rPr>
        <w:t>Rambosson</w:t>
      </w:r>
      <w:proofErr w:type="spellEnd"/>
      <w:r>
        <w:rPr>
          <w:smallCaps/>
        </w:rPr>
        <w:t>.</w:t>
      </w:r>
    </w:p>
    <w:p w14:paraId="16985F48" w14:textId="77777777" w:rsidR="00AA28B4" w:rsidRDefault="00AA28B4" w:rsidP="00AA28B4">
      <w:pPr>
        <w:pStyle w:val="bibl"/>
      </w:pPr>
      <w:r>
        <w:t>Tome XXIX, numéro 109, 1</w:t>
      </w:r>
      <w:r w:rsidRPr="00685873">
        <w:rPr>
          <w:vertAlign w:val="superscript"/>
        </w:rPr>
        <w:t>er</w:t>
      </w:r>
      <w:r>
        <w:t> janvier 1899</w:t>
      </w:r>
      <w:r w:rsidRPr="00925B7B">
        <w:t xml:space="preserve">, </w:t>
      </w:r>
      <w:r>
        <w:t>p. 242-251 [242-243].</w:t>
      </w:r>
    </w:p>
    <w:p w14:paraId="6E8C1CA7" w14:textId="77777777" w:rsidR="00F8712A" w:rsidRPr="00F8712A" w:rsidRDefault="00F8712A" w:rsidP="00F8712A">
      <w:pPr>
        <w:pStyle w:val="Corpsdetexte"/>
        <w:rPr>
          <w:rFonts w:cs="Times New Roman"/>
        </w:rPr>
      </w:pPr>
      <w:r w:rsidRPr="00F8712A">
        <w:rPr>
          <w:rFonts w:cs="Times New Roman"/>
        </w:rPr>
        <w:t xml:space="preserve">Le </w:t>
      </w:r>
      <w:r w:rsidR="00AA28B4">
        <w:rPr>
          <w:rFonts w:cs="Times New Roman"/>
          <w:b/>
        </w:rPr>
        <w:t>Jules </w:t>
      </w:r>
      <w:r w:rsidRPr="00AA28B4">
        <w:rPr>
          <w:rFonts w:cs="Times New Roman"/>
          <w:b/>
        </w:rPr>
        <w:t>II</w:t>
      </w:r>
      <w:r w:rsidRPr="00F8712A">
        <w:rPr>
          <w:rFonts w:cs="Times New Roman"/>
        </w:rPr>
        <w:t xml:space="preserve"> de </w:t>
      </w:r>
      <w:r>
        <w:rPr>
          <w:rFonts w:cs="Times New Roman"/>
        </w:rPr>
        <w:t>M. </w:t>
      </w:r>
      <w:r w:rsidRPr="00F8712A">
        <w:rPr>
          <w:rFonts w:cs="Times New Roman"/>
        </w:rPr>
        <w:t xml:space="preserve">Julian </w:t>
      </w:r>
      <w:proofErr w:type="spellStart"/>
      <w:r w:rsidRPr="00F8712A">
        <w:rPr>
          <w:rFonts w:cs="Times New Roman"/>
        </w:rPr>
        <w:t>Klaczko</w:t>
      </w:r>
      <w:proofErr w:type="spellEnd"/>
      <w:r w:rsidRPr="00F8712A">
        <w:rPr>
          <w:rFonts w:cs="Times New Roman"/>
        </w:rPr>
        <w:t xml:space="preserve"> est un livre d</w:t>
      </w:r>
      <w:r w:rsidR="000B1783">
        <w:rPr>
          <w:rFonts w:cs="Times New Roman"/>
        </w:rPr>
        <w:t>’</w:t>
      </w:r>
      <w:r w:rsidRPr="00F8712A">
        <w:rPr>
          <w:rFonts w:cs="Times New Roman"/>
        </w:rPr>
        <w:t>érudition et de pensée que j</w:t>
      </w:r>
      <w:r w:rsidR="000B1783">
        <w:rPr>
          <w:rFonts w:cs="Times New Roman"/>
        </w:rPr>
        <w:t>’</w:t>
      </w:r>
      <w:r w:rsidRPr="00F8712A">
        <w:rPr>
          <w:rFonts w:cs="Times New Roman"/>
        </w:rPr>
        <w:t>ai eu grand plaisir et profit à lire. C</w:t>
      </w:r>
      <w:r w:rsidR="000B1783">
        <w:rPr>
          <w:rFonts w:cs="Times New Roman"/>
        </w:rPr>
        <w:t>’</w:t>
      </w:r>
      <w:r w:rsidRPr="00F8712A">
        <w:rPr>
          <w:rFonts w:cs="Times New Roman"/>
        </w:rPr>
        <w:t>est de l</w:t>
      </w:r>
      <w:r w:rsidR="000B1783">
        <w:rPr>
          <w:rFonts w:cs="Times New Roman"/>
        </w:rPr>
        <w:t>’</w:t>
      </w:r>
      <w:r w:rsidRPr="00F8712A">
        <w:rPr>
          <w:rFonts w:cs="Times New Roman"/>
        </w:rPr>
        <w:t>histoire agréablement écrite avec un bel amour de l</w:t>
      </w:r>
      <w:r w:rsidR="000B1783">
        <w:rPr>
          <w:rFonts w:cs="Times New Roman"/>
        </w:rPr>
        <w:t>’</w:t>
      </w:r>
      <w:r w:rsidRPr="00F8712A">
        <w:rPr>
          <w:rFonts w:cs="Times New Roman"/>
        </w:rPr>
        <w:t>art dont parle l</w:t>
      </w:r>
      <w:r w:rsidR="000B1783">
        <w:rPr>
          <w:rFonts w:cs="Times New Roman"/>
        </w:rPr>
        <w:t>’</w:t>
      </w:r>
      <w:r w:rsidRPr="00F8712A">
        <w:rPr>
          <w:rFonts w:cs="Times New Roman"/>
        </w:rPr>
        <w:t xml:space="preserve">auteur. </w:t>
      </w:r>
      <w:r>
        <w:rPr>
          <w:rFonts w:cs="Times New Roman"/>
        </w:rPr>
        <w:t>M. </w:t>
      </w:r>
      <w:proofErr w:type="spellStart"/>
      <w:r w:rsidRPr="00F8712A">
        <w:rPr>
          <w:rFonts w:cs="Times New Roman"/>
        </w:rPr>
        <w:t>Klaczko</w:t>
      </w:r>
      <w:proofErr w:type="spellEnd"/>
      <w:r w:rsidRPr="00F8712A">
        <w:rPr>
          <w:rFonts w:cs="Times New Roman"/>
        </w:rPr>
        <w:t xml:space="preserve"> est un esprit sagace qui vaut</w:t>
      </w:r>
      <w:r w:rsidR="00AA28B4">
        <w:rPr>
          <w:rFonts w:cs="Times New Roman"/>
        </w:rPr>
        <w:t xml:space="preserve"> </w:t>
      </w:r>
      <w:r w:rsidRPr="00F8712A">
        <w:rPr>
          <w:rFonts w:cs="Times New Roman"/>
        </w:rPr>
        <w:t>surtout par des qualités solides de critique savante, pondérée et élégante.</w:t>
      </w:r>
    </w:p>
    <w:p w14:paraId="10342829" w14:textId="77777777" w:rsidR="00CB556B" w:rsidRDefault="00CB556B" w:rsidP="00CB556B">
      <w:pPr>
        <w:pStyle w:val="Titre1"/>
      </w:pPr>
      <w:r>
        <w:t>Tome XXIX, numéro 110, 1</w:t>
      </w:r>
      <w:r w:rsidRPr="00685873">
        <w:rPr>
          <w:vertAlign w:val="superscript"/>
        </w:rPr>
        <w:t>er</w:t>
      </w:r>
      <w:r w:rsidR="00AA28B4">
        <w:t> </w:t>
      </w:r>
      <w:r>
        <w:t>févri</w:t>
      </w:r>
      <w:r w:rsidR="00AA28B4">
        <w:t>er </w:t>
      </w:r>
      <w:r>
        <w:t>1899</w:t>
      </w:r>
    </w:p>
    <w:p w14:paraId="3BF5592D" w14:textId="77777777" w:rsidR="00AA28B4" w:rsidRDefault="00AA28B4" w:rsidP="00AA28B4">
      <w:pPr>
        <w:pStyle w:val="Titre2"/>
      </w:pPr>
      <w:r>
        <w:t xml:space="preserve">Les Théâtres. </w:t>
      </w:r>
      <w:r>
        <w:br/>
      </w:r>
      <w:r w:rsidRPr="00AA28B4">
        <w:rPr>
          <w:rFonts w:cs="Times New Roman"/>
        </w:rPr>
        <w:t>Représentations italiennes de M. </w:t>
      </w:r>
      <w:proofErr w:type="spellStart"/>
      <w:r w:rsidRPr="00AA28B4">
        <w:rPr>
          <w:rFonts w:cs="Times New Roman"/>
        </w:rPr>
        <w:t>Ermete</w:t>
      </w:r>
      <w:proofErr w:type="spellEnd"/>
      <w:r w:rsidRPr="00AA28B4">
        <w:rPr>
          <w:rFonts w:cs="Times New Roman"/>
        </w:rPr>
        <w:t xml:space="preserve"> Novelli</w:t>
      </w:r>
    </w:p>
    <w:p w14:paraId="4E6AFA99" w14:textId="77777777" w:rsidR="00AA28B4" w:rsidRPr="009E2C0A" w:rsidRDefault="00AA28B4" w:rsidP="00AA28B4">
      <w:pPr>
        <w:pStyle w:val="term"/>
        <w:rPr>
          <w:lang w:val="en-GB"/>
        </w:rPr>
      </w:pPr>
      <w:proofErr w:type="gramStart"/>
      <w:r w:rsidRPr="009E2C0A">
        <w:rPr>
          <w:lang w:val="en-GB"/>
        </w:rPr>
        <w:t>id :</w:t>
      </w:r>
      <w:proofErr w:type="gramEnd"/>
      <w:r w:rsidRPr="009E2C0A">
        <w:rPr>
          <w:lang w:val="en-GB"/>
        </w:rPr>
        <w:t xml:space="preserve"> article-1899-02_525</w:t>
      </w:r>
    </w:p>
    <w:p w14:paraId="791CA4F5" w14:textId="77777777" w:rsidR="00AA28B4" w:rsidRPr="009E2C0A" w:rsidRDefault="00AA28B4" w:rsidP="00AA28B4">
      <w:pPr>
        <w:pStyle w:val="term"/>
        <w:rPr>
          <w:lang w:val="en-GB"/>
        </w:rPr>
      </w:pPr>
      <w:proofErr w:type="gramStart"/>
      <w:r w:rsidRPr="009E2C0A">
        <w:rPr>
          <w:lang w:val="en-GB"/>
        </w:rPr>
        <w:t>author :</w:t>
      </w:r>
      <w:proofErr w:type="gramEnd"/>
      <w:r w:rsidRPr="009E2C0A">
        <w:rPr>
          <w:lang w:val="en-GB"/>
        </w:rPr>
        <w:t xml:space="preserve"> </w:t>
      </w:r>
      <w:r w:rsidRPr="009E2C0A">
        <w:rPr>
          <w:rFonts w:eastAsiaTheme="majorEastAsia"/>
          <w:lang w:val="en-GB"/>
        </w:rPr>
        <w:t>Herold, André-Ferdinand (1865-1940)</w:t>
      </w:r>
    </w:p>
    <w:p w14:paraId="5AF141FD" w14:textId="77777777" w:rsidR="00AA28B4" w:rsidRPr="003E2E52" w:rsidRDefault="00AA28B4" w:rsidP="00AA28B4">
      <w:pPr>
        <w:pStyle w:val="term"/>
        <w:rPr>
          <w:lang w:val="en-GB"/>
        </w:rPr>
      </w:pPr>
      <w:proofErr w:type="gramStart"/>
      <w:r w:rsidRPr="003E2E52">
        <w:rPr>
          <w:lang w:val="en-GB"/>
        </w:rPr>
        <w:t>signed :</w:t>
      </w:r>
      <w:proofErr w:type="gramEnd"/>
      <w:r w:rsidRPr="003E2E52">
        <w:rPr>
          <w:lang w:val="en-GB"/>
        </w:rPr>
        <w:t xml:space="preserve"> A.-Ferdinand </w:t>
      </w:r>
      <w:r w:rsidR="00AB25F4" w:rsidRPr="003E2E52">
        <w:rPr>
          <w:lang w:val="en-GB"/>
        </w:rPr>
        <w:t>Herold</w:t>
      </w:r>
    </w:p>
    <w:p w14:paraId="747D71D4" w14:textId="77777777" w:rsidR="00AA28B4" w:rsidRPr="003E2E52" w:rsidRDefault="00AA28B4" w:rsidP="00AA28B4">
      <w:pPr>
        <w:pStyle w:val="term"/>
        <w:rPr>
          <w:lang w:val="en-GB"/>
        </w:rPr>
      </w:pPr>
      <w:proofErr w:type="gramStart"/>
      <w:r w:rsidRPr="003E2E52">
        <w:rPr>
          <w:lang w:val="en-GB"/>
        </w:rPr>
        <w:t>section :</w:t>
      </w:r>
      <w:proofErr w:type="gramEnd"/>
      <w:r w:rsidRPr="003E2E52">
        <w:rPr>
          <w:lang w:val="en-GB"/>
        </w:rPr>
        <w:t xml:space="preserve"> Les </w:t>
      </w:r>
      <w:proofErr w:type="spellStart"/>
      <w:r w:rsidRPr="003E2E52">
        <w:rPr>
          <w:lang w:val="en-GB"/>
        </w:rPr>
        <w:t>Théâtres</w:t>
      </w:r>
      <w:proofErr w:type="spellEnd"/>
    </w:p>
    <w:p w14:paraId="0B84D9F0" w14:textId="77777777" w:rsidR="00AA28B4" w:rsidRDefault="00AA28B4" w:rsidP="00AA28B4">
      <w:pPr>
        <w:pStyle w:val="term"/>
      </w:pPr>
      <w:proofErr w:type="spellStart"/>
      <w:proofErr w:type="gramStart"/>
      <w:r w:rsidRPr="00DA7419">
        <w:t>title</w:t>
      </w:r>
      <w:proofErr w:type="spellEnd"/>
      <w:proofErr w:type="gramEnd"/>
      <w:r w:rsidRPr="00DA7419">
        <w:t xml:space="preserve"> : </w:t>
      </w:r>
      <w:r w:rsidRPr="00A67C09">
        <w:t>Représentations italiennes de M. </w:t>
      </w:r>
      <w:proofErr w:type="spellStart"/>
      <w:r w:rsidRPr="00A67C09">
        <w:t>Ermete</w:t>
      </w:r>
      <w:proofErr w:type="spellEnd"/>
      <w:r w:rsidRPr="00A67C09">
        <w:t xml:space="preserve"> Novelli</w:t>
      </w:r>
    </w:p>
    <w:p w14:paraId="02A992D9" w14:textId="77777777" w:rsidR="00AA28B4" w:rsidRPr="00925B7B" w:rsidRDefault="00AA28B4" w:rsidP="00AA28B4">
      <w:pPr>
        <w:pStyle w:val="term"/>
      </w:pPr>
      <w:proofErr w:type="gramStart"/>
      <w:r w:rsidRPr="00925B7B">
        <w:t>date</w:t>
      </w:r>
      <w:proofErr w:type="gramEnd"/>
      <w:r w:rsidRPr="00925B7B">
        <w:t> :</w:t>
      </w:r>
      <w:r>
        <w:t xml:space="preserve"> 1899-02</w:t>
      </w:r>
    </w:p>
    <w:p w14:paraId="3E734D53" w14:textId="77777777" w:rsidR="00AA28B4" w:rsidRDefault="00AA28B4" w:rsidP="00AA28B4">
      <w:pPr>
        <w:pStyle w:val="term"/>
      </w:pPr>
      <w:proofErr w:type="spellStart"/>
      <w:proofErr w:type="gramStart"/>
      <w:r w:rsidRPr="00925B7B">
        <w:t>ref</w:t>
      </w:r>
      <w:proofErr w:type="spellEnd"/>
      <w:proofErr w:type="gramEnd"/>
      <w:r w:rsidRPr="00925B7B">
        <w:t xml:space="preserve"> : </w:t>
      </w:r>
      <w:r>
        <w:t>Tome XXIX, numéro 110, 1</w:t>
      </w:r>
      <w:r w:rsidRPr="00685873">
        <w:rPr>
          <w:vertAlign w:val="superscript"/>
        </w:rPr>
        <w:t>er</w:t>
      </w:r>
      <w:r>
        <w:t> février 1899</w:t>
      </w:r>
      <w:r w:rsidRPr="00925B7B">
        <w:t xml:space="preserve">, </w:t>
      </w:r>
      <w:r>
        <w:t>p. 518-526 [525]</w:t>
      </w:r>
    </w:p>
    <w:p w14:paraId="686A2F5C" w14:textId="77777777" w:rsidR="00AA28B4" w:rsidRDefault="00AA28B4" w:rsidP="00AA28B4">
      <w:pPr>
        <w:pStyle w:val="byline"/>
      </w:pPr>
      <w:proofErr w:type="spellStart"/>
      <w:r w:rsidRPr="00E2217F">
        <w:rPr>
          <w:smallCaps/>
        </w:rPr>
        <w:t>A.-Ferdinand</w:t>
      </w:r>
      <w:proofErr w:type="spellEnd"/>
      <w:r w:rsidRPr="00E2217F">
        <w:rPr>
          <w:smallCaps/>
        </w:rPr>
        <w:t xml:space="preserve"> </w:t>
      </w:r>
      <w:proofErr w:type="spellStart"/>
      <w:r w:rsidR="00AB25F4">
        <w:rPr>
          <w:smallCaps/>
        </w:rPr>
        <w:t>Herold</w:t>
      </w:r>
      <w:proofErr w:type="spellEnd"/>
      <w:r>
        <w:t>.</w:t>
      </w:r>
    </w:p>
    <w:p w14:paraId="4CA7D4D5" w14:textId="77777777" w:rsidR="00AA28B4" w:rsidRDefault="00AA28B4" w:rsidP="00AA28B4">
      <w:pPr>
        <w:pStyle w:val="bibl"/>
      </w:pPr>
      <w:r>
        <w:t>Tome XXIX, numéro 110, 1</w:t>
      </w:r>
      <w:r w:rsidRPr="00685873">
        <w:rPr>
          <w:vertAlign w:val="superscript"/>
        </w:rPr>
        <w:t>er</w:t>
      </w:r>
      <w:r>
        <w:t> février 1899</w:t>
      </w:r>
      <w:r w:rsidRPr="00925B7B">
        <w:t xml:space="preserve">, </w:t>
      </w:r>
      <w:r>
        <w:t>p. 518-526 [525].</w:t>
      </w:r>
    </w:p>
    <w:p w14:paraId="5D9CC53F" w14:textId="77777777" w:rsidR="00F8712A" w:rsidRPr="00F8712A" w:rsidRDefault="00F8712A" w:rsidP="00F8712A">
      <w:pPr>
        <w:pStyle w:val="Corpsdetexte"/>
        <w:rPr>
          <w:rFonts w:cs="Times New Roman"/>
        </w:rPr>
      </w:pPr>
      <w:r w:rsidRPr="00F8712A">
        <w:rPr>
          <w:rFonts w:cs="Times New Roman"/>
        </w:rPr>
        <w:lastRenderedPageBreak/>
        <w:t>16-20</w:t>
      </w:r>
      <w:r w:rsidR="00AA28B4">
        <w:rPr>
          <w:rFonts w:cs="Times New Roman"/>
        </w:rPr>
        <w:t> décem</w:t>
      </w:r>
      <w:r w:rsidRPr="00F8712A">
        <w:rPr>
          <w:rFonts w:cs="Times New Roman"/>
        </w:rPr>
        <w:t>bre</w:t>
      </w:r>
      <w:r>
        <w:rPr>
          <w:rFonts w:cs="Times New Roman"/>
        </w:rPr>
        <w:t> :</w:t>
      </w:r>
      <w:r w:rsidRPr="00F8712A">
        <w:rPr>
          <w:rFonts w:cs="Times New Roman"/>
        </w:rPr>
        <w:t xml:space="preserve"> </w:t>
      </w:r>
      <w:r w:rsidRPr="00F8712A">
        <w:rPr>
          <w:rFonts w:cs="Times New Roman"/>
          <w:i/>
        </w:rPr>
        <w:t>Shylock</w:t>
      </w:r>
      <w:r w:rsidRPr="00F8712A">
        <w:rPr>
          <w:rFonts w:cs="Times New Roman"/>
        </w:rPr>
        <w:t xml:space="preserve">. </w:t>
      </w:r>
      <w:r w:rsidR="00C81EC7">
        <w:rPr>
          <w:rFonts w:cs="Times New Roman"/>
        </w:rPr>
        <w:t>— </w:t>
      </w:r>
      <w:r w:rsidRPr="00F8712A">
        <w:rPr>
          <w:rFonts w:cs="Times New Roman"/>
        </w:rPr>
        <w:t>21</w:t>
      </w:r>
      <w:r w:rsidR="00AA28B4">
        <w:rPr>
          <w:rFonts w:cs="Times New Roman"/>
        </w:rPr>
        <w:t> décem</w:t>
      </w:r>
      <w:r w:rsidRPr="00F8712A">
        <w:rPr>
          <w:rFonts w:cs="Times New Roman"/>
        </w:rPr>
        <w:t>bre</w:t>
      </w:r>
      <w:r>
        <w:rPr>
          <w:rFonts w:cs="Times New Roman"/>
        </w:rPr>
        <w:t> :</w:t>
      </w:r>
      <w:r w:rsidRPr="00F8712A">
        <w:rPr>
          <w:rFonts w:cs="Times New Roman"/>
        </w:rPr>
        <w:t xml:space="preserve"> Première représentation d</w:t>
      </w:r>
      <w:r w:rsidR="000B1783">
        <w:rPr>
          <w:rFonts w:cs="Times New Roman"/>
        </w:rPr>
        <w:t>’</w:t>
      </w:r>
      <w:proofErr w:type="spellStart"/>
      <w:r w:rsidRPr="00F8712A">
        <w:rPr>
          <w:rFonts w:cs="Times New Roman"/>
          <w:b/>
        </w:rPr>
        <w:t>Alleluja</w:t>
      </w:r>
      <w:proofErr w:type="spellEnd"/>
      <w:r w:rsidRPr="00F8712A">
        <w:rPr>
          <w:rFonts w:cs="Times New Roman"/>
        </w:rPr>
        <w:t xml:space="preserve">, </w:t>
      </w:r>
      <w:proofErr w:type="spellStart"/>
      <w:r w:rsidRPr="00F8712A">
        <w:rPr>
          <w:rFonts w:cs="Times New Roman"/>
        </w:rPr>
        <w:t>dramma</w:t>
      </w:r>
      <w:proofErr w:type="spellEnd"/>
      <w:r w:rsidRPr="00F8712A">
        <w:rPr>
          <w:rFonts w:cs="Times New Roman"/>
        </w:rPr>
        <w:t xml:space="preserve"> in </w:t>
      </w:r>
      <w:proofErr w:type="spellStart"/>
      <w:r w:rsidRPr="00F8712A">
        <w:rPr>
          <w:rFonts w:cs="Times New Roman"/>
        </w:rPr>
        <w:t>tre</w:t>
      </w:r>
      <w:proofErr w:type="spellEnd"/>
      <w:r w:rsidRPr="00F8712A">
        <w:rPr>
          <w:rFonts w:cs="Times New Roman"/>
        </w:rPr>
        <w:t xml:space="preserve"> </w:t>
      </w:r>
      <w:proofErr w:type="spellStart"/>
      <w:r w:rsidRPr="00F8712A">
        <w:rPr>
          <w:rFonts w:cs="Times New Roman"/>
        </w:rPr>
        <w:t>atti</w:t>
      </w:r>
      <w:proofErr w:type="spellEnd"/>
      <w:r w:rsidRPr="00F8712A">
        <w:rPr>
          <w:rFonts w:cs="Times New Roman"/>
        </w:rPr>
        <w:t xml:space="preserve">, di Marco Praga. </w:t>
      </w:r>
      <w:r w:rsidR="00C81EC7">
        <w:rPr>
          <w:rFonts w:cs="Times New Roman"/>
        </w:rPr>
        <w:t>— </w:t>
      </w:r>
      <w:r w:rsidRPr="00F8712A">
        <w:rPr>
          <w:rFonts w:cs="Times New Roman"/>
        </w:rPr>
        <w:t>22</w:t>
      </w:r>
      <w:r w:rsidR="00AA28B4">
        <w:rPr>
          <w:rFonts w:cs="Times New Roman"/>
        </w:rPr>
        <w:t> décem</w:t>
      </w:r>
      <w:r w:rsidRPr="00F8712A">
        <w:rPr>
          <w:rFonts w:cs="Times New Roman"/>
        </w:rPr>
        <w:t>bre</w:t>
      </w:r>
      <w:r>
        <w:rPr>
          <w:rFonts w:cs="Times New Roman"/>
        </w:rPr>
        <w:t> :</w:t>
      </w:r>
      <w:r w:rsidRPr="00F8712A">
        <w:rPr>
          <w:rFonts w:cs="Times New Roman"/>
        </w:rPr>
        <w:t xml:space="preserve"> </w:t>
      </w:r>
      <w:proofErr w:type="spellStart"/>
      <w:r w:rsidRPr="00F8712A">
        <w:rPr>
          <w:rFonts w:cs="Times New Roman"/>
          <w:i/>
        </w:rPr>
        <w:t>Alleluja</w:t>
      </w:r>
      <w:proofErr w:type="spellEnd"/>
      <w:r w:rsidRPr="00F8712A">
        <w:rPr>
          <w:rFonts w:cs="Times New Roman"/>
        </w:rPr>
        <w:t xml:space="preserve">. </w:t>
      </w:r>
      <w:r w:rsidR="00C81EC7">
        <w:rPr>
          <w:rFonts w:cs="Times New Roman"/>
        </w:rPr>
        <w:t>— </w:t>
      </w:r>
      <w:r w:rsidRPr="00F8712A">
        <w:rPr>
          <w:rFonts w:cs="Times New Roman"/>
        </w:rPr>
        <w:t>23-25</w:t>
      </w:r>
      <w:r w:rsidR="00AA28B4">
        <w:rPr>
          <w:rFonts w:cs="Times New Roman"/>
        </w:rPr>
        <w:t> décem</w:t>
      </w:r>
      <w:r w:rsidRPr="00F8712A">
        <w:rPr>
          <w:rFonts w:cs="Times New Roman"/>
        </w:rPr>
        <w:t>bre</w:t>
      </w:r>
      <w:r>
        <w:rPr>
          <w:rFonts w:cs="Times New Roman"/>
        </w:rPr>
        <w:t> :</w:t>
      </w:r>
      <w:r w:rsidRPr="00F8712A">
        <w:rPr>
          <w:rFonts w:cs="Times New Roman"/>
        </w:rPr>
        <w:t xml:space="preserve"> </w:t>
      </w:r>
      <w:proofErr w:type="spellStart"/>
      <w:r w:rsidRPr="00F8712A">
        <w:rPr>
          <w:rFonts w:cs="Times New Roman"/>
          <w:i/>
        </w:rPr>
        <w:t>Otello</w:t>
      </w:r>
      <w:proofErr w:type="spellEnd"/>
      <w:r w:rsidRPr="00F8712A">
        <w:rPr>
          <w:rFonts w:cs="Times New Roman"/>
        </w:rPr>
        <w:t xml:space="preserve">. </w:t>
      </w:r>
      <w:r w:rsidR="00C81EC7">
        <w:rPr>
          <w:rFonts w:cs="Times New Roman"/>
        </w:rPr>
        <w:t>— </w:t>
      </w:r>
      <w:r w:rsidRPr="00F8712A">
        <w:rPr>
          <w:rFonts w:cs="Times New Roman"/>
        </w:rPr>
        <w:t>26</w:t>
      </w:r>
      <w:r w:rsidR="00AA28B4">
        <w:rPr>
          <w:rFonts w:cs="Times New Roman"/>
        </w:rPr>
        <w:t> décem</w:t>
      </w:r>
      <w:r w:rsidRPr="00F8712A">
        <w:rPr>
          <w:rFonts w:cs="Times New Roman"/>
        </w:rPr>
        <w:t>bre</w:t>
      </w:r>
      <w:r>
        <w:rPr>
          <w:rFonts w:cs="Times New Roman"/>
        </w:rPr>
        <w:t> :</w:t>
      </w:r>
      <w:r w:rsidRPr="00F8712A">
        <w:rPr>
          <w:rFonts w:cs="Times New Roman"/>
        </w:rPr>
        <w:t xml:space="preserve"> Première représentation d</w:t>
      </w:r>
      <w:r w:rsidR="000B1783">
        <w:rPr>
          <w:rFonts w:cs="Times New Roman"/>
        </w:rPr>
        <w:t>’</w:t>
      </w:r>
      <w:proofErr w:type="spellStart"/>
      <w:r w:rsidRPr="00F8712A">
        <w:rPr>
          <w:rFonts w:cs="Times New Roman"/>
          <w:b/>
        </w:rPr>
        <w:t>Amleto</w:t>
      </w:r>
      <w:proofErr w:type="spellEnd"/>
      <w:r w:rsidRPr="00F8712A">
        <w:rPr>
          <w:rFonts w:cs="Times New Roman"/>
        </w:rPr>
        <w:t>, di Shakespeare (2</w:t>
      </w:r>
      <w:r w:rsidRPr="00E554D0">
        <w:rPr>
          <w:vertAlign w:val="superscript"/>
        </w:rPr>
        <w:t>e</w:t>
      </w:r>
      <w:r w:rsidR="00AA28B4">
        <w:rPr>
          <w:rFonts w:cs="Times New Roman"/>
        </w:rPr>
        <w:t> </w:t>
      </w:r>
      <w:r w:rsidRPr="00F8712A">
        <w:rPr>
          <w:rFonts w:cs="Times New Roman"/>
        </w:rPr>
        <w:t xml:space="preserve">acte). </w:t>
      </w:r>
      <w:r w:rsidR="00C81EC7">
        <w:rPr>
          <w:rFonts w:cs="Times New Roman"/>
        </w:rPr>
        <w:t>— </w:t>
      </w:r>
      <w:r w:rsidRPr="00F8712A">
        <w:rPr>
          <w:rFonts w:cs="Times New Roman"/>
        </w:rPr>
        <w:t>26</w:t>
      </w:r>
      <w:r w:rsidR="00AA28B4">
        <w:rPr>
          <w:rFonts w:cs="Times New Roman"/>
        </w:rPr>
        <w:t> décem</w:t>
      </w:r>
      <w:r w:rsidRPr="00F8712A">
        <w:rPr>
          <w:rFonts w:cs="Times New Roman"/>
        </w:rPr>
        <w:t>bre</w:t>
      </w:r>
      <w:r>
        <w:rPr>
          <w:rFonts w:cs="Times New Roman"/>
        </w:rPr>
        <w:t> :</w:t>
      </w:r>
      <w:r w:rsidRPr="00F8712A">
        <w:rPr>
          <w:rFonts w:cs="Times New Roman"/>
        </w:rPr>
        <w:t xml:space="preserve"> Première représentation de </w:t>
      </w:r>
      <w:proofErr w:type="spellStart"/>
      <w:r w:rsidRPr="00F8712A">
        <w:rPr>
          <w:rFonts w:cs="Times New Roman"/>
          <w:b/>
        </w:rPr>
        <w:t>Dopo</w:t>
      </w:r>
      <w:proofErr w:type="spellEnd"/>
      <w:r w:rsidRPr="00F8712A">
        <w:rPr>
          <w:rFonts w:cs="Times New Roman"/>
        </w:rPr>
        <w:t xml:space="preserve">, </w:t>
      </w:r>
      <w:proofErr w:type="spellStart"/>
      <w:r w:rsidRPr="00F8712A">
        <w:rPr>
          <w:rFonts w:cs="Times New Roman"/>
        </w:rPr>
        <w:t>dramma</w:t>
      </w:r>
      <w:proofErr w:type="spellEnd"/>
      <w:r w:rsidRPr="00F8712A">
        <w:rPr>
          <w:rFonts w:cs="Times New Roman"/>
        </w:rPr>
        <w:t xml:space="preserve"> in due </w:t>
      </w:r>
      <w:proofErr w:type="spellStart"/>
      <w:r w:rsidRPr="00F8712A">
        <w:rPr>
          <w:rFonts w:cs="Times New Roman"/>
        </w:rPr>
        <w:t>atti</w:t>
      </w:r>
      <w:proofErr w:type="spellEnd"/>
      <w:r w:rsidRPr="00F8712A">
        <w:rPr>
          <w:rFonts w:cs="Times New Roman"/>
        </w:rPr>
        <w:t xml:space="preserve">, di Augusto Novelli. </w:t>
      </w:r>
      <w:r w:rsidR="00C81EC7">
        <w:rPr>
          <w:rFonts w:cs="Times New Roman"/>
        </w:rPr>
        <w:t>— </w:t>
      </w:r>
      <w:r w:rsidRPr="00F8712A">
        <w:rPr>
          <w:rFonts w:cs="Times New Roman"/>
        </w:rPr>
        <w:t>27</w:t>
      </w:r>
      <w:r w:rsidR="00AA28B4">
        <w:rPr>
          <w:rFonts w:cs="Times New Roman"/>
        </w:rPr>
        <w:t> décem</w:t>
      </w:r>
      <w:r w:rsidRPr="00F8712A">
        <w:rPr>
          <w:rFonts w:cs="Times New Roman"/>
        </w:rPr>
        <w:t>bre</w:t>
      </w:r>
      <w:r>
        <w:rPr>
          <w:rFonts w:cs="Times New Roman"/>
        </w:rPr>
        <w:t> :</w:t>
      </w:r>
      <w:r w:rsidRPr="00F8712A">
        <w:rPr>
          <w:rFonts w:cs="Times New Roman"/>
        </w:rPr>
        <w:t xml:space="preserve"> </w:t>
      </w:r>
      <w:r w:rsidRPr="00F8712A">
        <w:rPr>
          <w:rFonts w:cs="Times New Roman"/>
          <w:i/>
        </w:rPr>
        <w:t xml:space="preserve">Papa </w:t>
      </w:r>
      <w:proofErr w:type="spellStart"/>
      <w:r w:rsidRPr="00F8712A">
        <w:rPr>
          <w:rFonts w:cs="Times New Roman"/>
          <w:i/>
        </w:rPr>
        <w:t>Lebonnard</w:t>
      </w:r>
      <w:proofErr w:type="spellEnd"/>
      <w:r w:rsidRPr="00F8712A">
        <w:rPr>
          <w:rFonts w:cs="Times New Roman"/>
        </w:rPr>
        <w:t>.</w:t>
      </w:r>
    </w:p>
    <w:p w14:paraId="6247E1DE" w14:textId="77777777" w:rsidR="00CB556B" w:rsidRDefault="00CB556B" w:rsidP="00CB556B">
      <w:pPr>
        <w:pStyle w:val="Titre1"/>
      </w:pPr>
      <w:r>
        <w:t>Tome XXIX, numéro 111, 1</w:t>
      </w:r>
      <w:r w:rsidRPr="00685873">
        <w:rPr>
          <w:vertAlign w:val="superscript"/>
        </w:rPr>
        <w:t>er</w:t>
      </w:r>
      <w:r w:rsidR="004512A9">
        <w:t> mars </w:t>
      </w:r>
      <w:r>
        <w:t>1899</w:t>
      </w:r>
    </w:p>
    <w:p w14:paraId="7AB0F5A2" w14:textId="77777777" w:rsidR="004512A9" w:rsidRDefault="004512A9" w:rsidP="004512A9">
      <w:pPr>
        <w:pStyle w:val="Titre2"/>
      </w:pPr>
      <w:r>
        <w:t xml:space="preserve">Les Revues. </w:t>
      </w:r>
      <w:r>
        <w:br/>
        <w:t>Memento [extrait]</w:t>
      </w:r>
    </w:p>
    <w:p w14:paraId="71CC4EF2" w14:textId="77777777" w:rsidR="004512A9" w:rsidRPr="00925B7B" w:rsidRDefault="004512A9" w:rsidP="004512A9">
      <w:pPr>
        <w:pStyle w:val="term"/>
      </w:pPr>
      <w:proofErr w:type="gramStart"/>
      <w:r w:rsidRPr="00925B7B">
        <w:t>id</w:t>
      </w:r>
      <w:proofErr w:type="gramEnd"/>
      <w:r w:rsidRPr="00925B7B">
        <w:t> : article-</w:t>
      </w:r>
      <w:r>
        <w:t>1899</w:t>
      </w:r>
      <w:r w:rsidRPr="00925B7B">
        <w:t>-</w:t>
      </w:r>
      <w:r>
        <w:t>03_785</w:t>
      </w:r>
    </w:p>
    <w:p w14:paraId="45FD86EF" w14:textId="77777777" w:rsidR="004512A9" w:rsidRPr="003E2E52" w:rsidRDefault="004512A9" w:rsidP="004512A9">
      <w:pPr>
        <w:pStyle w:val="term"/>
        <w:rPr>
          <w:lang w:val="en-GB"/>
        </w:rPr>
      </w:pPr>
      <w:proofErr w:type="gramStart"/>
      <w:r w:rsidRPr="003E2E52">
        <w:rPr>
          <w:lang w:val="en-GB"/>
        </w:rPr>
        <w:t>author :</w:t>
      </w:r>
      <w:proofErr w:type="gramEnd"/>
      <w:r w:rsidRPr="003E2E52">
        <w:rPr>
          <w:lang w:val="en-GB"/>
        </w:rPr>
        <w:t xml:space="preserve"> Hirsch, Charles-Henry (1860-1948)</w:t>
      </w:r>
    </w:p>
    <w:p w14:paraId="2A2E63C1" w14:textId="77777777" w:rsidR="004512A9" w:rsidRPr="003E2E52" w:rsidRDefault="004512A9" w:rsidP="004512A9">
      <w:pPr>
        <w:pStyle w:val="term"/>
        <w:rPr>
          <w:lang w:val="en-GB"/>
        </w:rPr>
      </w:pPr>
      <w:proofErr w:type="gramStart"/>
      <w:r w:rsidRPr="003E2E52">
        <w:rPr>
          <w:lang w:val="en-GB"/>
        </w:rPr>
        <w:t>signed :</w:t>
      </w:r>
      <w:proofErr w:type="gramEnd"/>
      <w:r w:rsidRPr="003E2E52">
        <w:rPr>
          <w:lang w:val="en-GB"/>
        </w:rPr>
        <w:t xml:space="preserve"> Charles-Henry Hirsch</w:t>
      </w:r>
    </w:p>
    <w:p w14:paraId="50B5B04A" w14:textId="77777777" w:rsidR="004512A9" w:rsidRDefault="004512A9" w:rsidP="004512A9">
      <w:pPr>
        <w:pStyle w:val="term"/>
      </w:pPr>
      <w:proofErr w:type="gramStart"/>
      <w:r w:rsidRPr="00925B7B">
        <w:t>section</w:t>
      </w:r>
      <w:proofErr w:type="gramEnd"/>
      <w:r w:rsidRPr="00925B7B">
        <w:t xml:space="preserve"> : </w:t>
      </w:r>
      <w:r>
        <w:t>Les Revues</w:t>
      </w:r>
    </w:p>
    <w:p w14:paraId="6538E42B" w14:textId="77777777" w:rsidR="004512A9" w:rsidRDefault="004512A9" w:rsidP="004512A9">
      <w:pPr>
        <w:pStyle w:val="term"/>
      </w:pPr>
      <w:proofErr w:type="spellStart"/>
      <w:proofErr w:type="gramStart"/>
      <w:r w:rsidRPr="00DA7419">
        <w:t>title</w:t>
      </w:r>
      <w:proofErr w:type="spellEnd"/>
      <w:proofErr w:type="gramEnd"/>
      <w:r w:rsidRPr="00DA7419">
        <w:t xml:space="preserve"> : </w:t>
      </w:r>
      <w:r>
        <w:t>Memento [extrait]</w:t>
      </w:r>
    </w:p>
    <w:p w14:paraId="529624EE" w14:textId="77777777" w:rsidR="004512A9" w:rsidRPr="00925B7B" w:rsidRDefault="004512A9" w:rsidP="004512A9">
      <w:pPr>
        <w:pStyle w:val="term"/>
      </w:pPr>
      <w:proofErr w:type="gramStart"/>
      <w:r w:rsidRPr="00925B7B">
        <w:t>date</w:t>
      </w:r>
      <w:proofErr w:type="gramEnd"/>
      <w:r w:rsidRPr="00925B7B">
        <w:t> :</w:t>
      </w:r>
      <w:r>
        <w:t xml:space="preserve"> 1899-03</w:t>
      </w:r>
    </w:p>
    <w:p w14:paraId="65139A19" w14:textId="77777777" w:rsidR="004512A9" w:rsidRDefault="004512A9" w:rsidP="004512A9">
      <w:pPr>
        <w:pStyle w:val="term"/>
      </w:pPr>
      <w:proofErr w:type="spellStart"/>
      <w:proofErr w:type="gramStart"/>
      <w:r w:rsidRPr="00925B7B">
        <w:t>ref</w:t>
      </w:r>
      <w:proofErr w:type="spellEnd"/>
      <w:proofErr w:type="gramEnd"/>
      <w:r w:rsidRPr="00925B7B">
        <w:t xml:space="preserve"> : </w:t>
      </w:r>
      <w:r>
        <w:t>Tome XXIX, numéro 111, 1</w:t>
      </w:r>
      <w:r w:rsidRPr="00685873">
        <w:rPr>
          <w:vertAlign w:val="superscript"/>
        </w:rPr>
        <w:t>er</w:t>
      </w:r>
      <w:r>
        <w:t> mars 1899</w:t>
      </w:r>
      <w:r w:rsidRPr="00925B7B">
        <w:t xml:space="preserve">, </w:t>
      </w:r>
      <w:r>
        <w:t>p. 780-785 [785]</w:t>
      </w:r>
    </w:p>
    <w:p w14:paraId="3C0B908B" w14:textId="77777777" w:rsidR="004512A9" w:rsidRDefault="004512A9" w:rsidP="004512A9">
      <w:pPr>
        <w:pStyle w:val="byline"/>
      </w:pPr>
      <w:r w:rsidRPr="00540D3A">
        <w:rPr>
          <w:smallCaps/>
        </w:rPr>
        <w:t>Charles-Henry Hirsch</w:t>
      </w:r>
      <w:r>
        <w:t>.</w:t>
      </w:r>
    </w:p>
    <w:p w14:paraId="22B4E7B5" w14:textId="77777777" w:rsidR="004512A9" w:rsidRDefault="004512A9" w:rsidP="004512A9">
      <w:pPr>
        <w:pStyle w:val="bibl"/>
      </w:pPr>
      <w:r>
        <w:t>Tome XXIX, numéro 111, 1</w:t>
      </w:r>
      <w:r w:rsidRPr="00685873">
        <w:rPr>
          <w:vertAlign w:val="superscript"/>
        </w:rPr>
        <w:t>er</w:t>
      </w:r>
      <w:r>
        <w:t> mars 1899</w:t>
      </w:r>
      <w:r w:rsidRPr="00925B7B">
        <w:t xml:space="preserve">, </w:t>
      </w:r>
      <w:r>
        <w:t>p. 780-785 [785].</w:t>
      </w:r>
    </w:p>
    <w:p w14:paraId="1129E1F9" w14:textId="77777777" w:rsidR="004512A9" w:rsidRPr="004512A9" w:rsidRDefault="004512A9" w:rsidP="00F8712A">
      <w:pPr>
        <w:pStyle w:val="Corpsdetexte"/>
        <w:rPr>
          <w:rFonts w:cs="Times New Roman"/>
        </w:rPr>
      </w:pPr>
      <w:r>
        <w:rPr>
          <w:rFonts w:cs="Times New Roman"/>
        </w:rPr>
        <w:t>[…]</w:t>
      </w:r>
    </w:p>
    <w:p w14:paraId="0ECED16C" w14:textId="77777777" w:rsidR="00F8712A" w:rsidRPr="00F8712A" w:rsidRDefault="00F8712A" w:rsidP="00F8712A">
      <w:pPr>
        <w:pStyle w:val="Corpsdetexte"/>
        <w:rPr>
          <w:rFonts w:cs="Times New Roman"/>
        </w:rPr>
      </w:pPr>
      <w:r w:rsidRPr="00F8712A">
        <w:rPr>
          <w:rFonts w:cs="Times New Roman"/>
          <w:b/>
        </w:rPr>
        <w:t>Revue encyclopédique</w:t>
      </w:r>
      <w:r w:rsidRPr="00F8712A">
        <w:rPr>
          <w:rFonts w:cs="Times New Roman"/>
        </w:rPr>
        <w:t xml:space="preserve">. </w:t>
      </w:r>
      <w:r w:rsidR="00C81EC7">
        <w:rPr>
          <w:rFonts w:cs="Times New Roman"/>
        </w:rPr>
        <w:t>— </w:t>
      </w:r>
      <w:r w:rsidRPr="00F8712A">
        <w:rPr>
          <w:rFonts w:cs="Times New Roman"/>
          <w:i/>
        </w:rPr>
        <w:t>Giacomo Leopardi</w:t>
      </w:r>
      <w:r w:rsidRPr="00F8712A">
        <w:rPr>
          <w:rFonts w:cs="Times New Roman"/>
        </w:rPr>
        <w:t xml:space="preserve"> par </w:t>
      </w:r>
      <w:r>
        <w:rPr>
          <w:rFonts w:cs="Times New Roman"/>
        </w:rPr>
        <w:t>M. </w:t>
      </w:r>
      <w:r w:rsidRPr="00F8712A">
        <w:rPr>
          <w:rFonts w:cs="Times New Roman"/>
        </w:rPr>
        <w:t>Paul Sirven.</w:t>
      </w:r>
    </w:p>
    <w:p w14:paraId="2F44C60C" w14:textId="77777777" w:rsidR="004512A9" w:rsidRPr="004512A9" w:rsidRDefault="004512A9" w:rsidP="004512A9">
      <w:pPr>
        <w:pStyle w:val="Corpsdetexte"/>
        <w:rPr>
          <w:rFonts w:cs="Times New Roman"/>
        </w:rPr>
      </w:pPr>
      <w:r>
        <w:rPr>
          <w:rFonts w:cs="Times New Roman"/>
        </w:rPr>
        <w:t>[…]</w:t>
      </w:r>
    </w:p>
    <w:p w14:paraId="7C6E7B78" w14:textId="77777777" w:rsidR="00CB556B" w:rsidRDefault="00CB556B" w:rsidP="00CB556B">
      <w:pPr>
        <w:pStyle w:val="Titre1"/>
      </w:pPr>
      <w:r>
        <w:t>Tome XXX, numéro 112, 1</w:t>
      </w:r>
      <w:r w:rsidRPr="00685873">
        <w:rPr>
          <w:vertAlign w:val="superscript"/>
        </w:rPr>
        <w:t>er</w:t>
      </w:r>
      <w:r w:rsidR="004512A9">
        <w:t> avril </w:t>
      </w:r>
      <w:r>
        <w:t>1899</w:t>
      </w:r>
    </w:p>
    <w:p w14:paraId="3583A4E1" w14:textId="77777777" w:rsidR="004512A9" w:rsidRDefault="004512A9" w:rsidP="004512A9">
      <w:pPr>
        <w:pStyle w:val="Titre2"/>
      </w:pPr>
      <w:r>
        <w:t xml:space="preserve">Musique. </w:t>
      </w:r>
      <w:r>
        <w:br/>
      </w:r>
      <w:r w:rsidRPr="00F8712A">
        <w:rPr>
          <w:rFonts w:cs="Times New Roman"/>
          <w:i/>
        </w:rPr>
        <w:t>La Résurrection du Christ</w:t>
      </w:r>
      <w:r w:rsidRPr="00F8712A">
        <w:rPr>
          <w:rFonts w:cs="Times New Roman"/>
        </w:rPr>
        <w:t xml:space="preserve">, de don Lorenzo </w:t>
      </w:r>
      <w:proofErr w:type="spellStart"/>
      <w:r w:rsidRPr="00F8712A">
        <w:rPr>
          <w:rFonts w:cs="Times New Roman"/>
        </w:rPr>
        <w:t>Perosi</w:t>
      </w:r>
      <w:proofErr w:type="spellEnd"/>
      <w:r w:rsidRPr="00F8712A">
        <w:rPr>
          <w:rFonts w:cs="Times New Roman"/>
        </w:rPr>
        <w:t xml:space="preserve"> (</w:t>
      </w:r>
      <w:proofErr w:type="spellStart"/>
      <w:r w:rsidRPr="00F8712A">
        <w:rPr>
          <w:rFonts w:cs="Times New Roman"/>
        </w:rPr>
        <w:t>Ricordi</w:t>
      </w:r>
      <w:proofErr w:type="spellEnd"/>
      <w:r w:rsidRPr="00F8712A">
        <w:rPr>
          <w:rFonts w:cs="Times New Roman"/>
        </w:rPr>
        <w:t>)</w:t>
      </w:r>
    </w:p>
    <w:p w14:paraId="16591000" w14:textId="77777777" w:rsidR="004512A9" w:rsidRPr="00925B7B" w:rsidRDefault="004512A9" w:rsidP="004512A9">
      <w:pPr>
        <w:pStyle w:val="term"/>
      </w:pPr>
      <w:proofErr w:type="gramStart"/>
      <w:r w:rsidRPr="00925B7B">
        <w:t>id</w:t>
      </w:r>
      <w:proofErr w:type="gramEnd"/>
      <w:r w:rsidRPr="00925B7B">
        <w:t> : article-</w:t>
      </w:r>
      <w:r>
        <w:t>1899</w:t>
      </w:r>
      <w:r w:rsidRPr="00925B7B">
        <w:t>-</w:t>
      </w:r>
      <w:r>
        <w:t>04_241</w:t>
      </w:r>
    </w:p>
    <w:p w14:paraId="71C795AE" w14:textId="77777777" w:rsidR="004512A9" w:rsidRPr="00925B7B" w:rsidRDefault="004512A9" w:rsidP="004512A9">
      <w:pPr>
        <w:pStyle w:val="term"/>
      </w:pPr>
      <w:proofErr w:type="spellStart"/>
      <w:proofErr w:type="gramStart"/>
      <w:r w:rsidRPr="00925B7B">
        <w:t>author</w:t>
      </w:r>
      <w:proofErr w:type="spellEnd"/>
      <w:proofErr w:type="gramEnd"/>
      <w:r w:rsidRPr="00925B7B">
        <w:t xml:space="preserve"> : </w:t>
      </w:r>
      <w:r w:rsidRPr="002C4AC0">
        <w:rPr>
          <w:rFonts w:eastAsiaTheme="majorEastAsia"/>
        </w:rPr>
        <w:t>Bréville, Pierre de (1861-1949)</w:t>
      </w:r>
    </w:p>
    <w:p w14:paraId="10C63192" w14:textId="77777777" w:rsidR="004512A9" w:rsidRPr="00925B7B" w:rsidRDefault="004512A9" w:rsidP="004512A9">
      <w:pPr>
        <w:pStyle w:val="term"/>
      </w:pPr>
      <w:proofErr w:type="spellStart"/>
      <w:proofErr w:type="gramStart"/>
      <w:r w:rsidRPr="00925B7B">
        <w:t>signed</w:t>
      </w:r>
      <w:proofErr w:type="spellEnd"/>
      <w:proofErr w:type="gramEnd"/>
      <w:r w:rsidRPr="00925B7B">
        <w:t xml:space="preserve"> : </w:t>
      </w:r>
      <w:r>
        <w:t>Pierre de Bréville</w:t>
      </w:r>
    </w:p>
    <w:p w14:paraId="1E685D2C" w14:textId="77777777" w:rsidR="004512A9" w:rsidRDefault="004512A9" w:rsidP="004512A9">
      <w:pPr>
        <w:pStyle w:val="term"/>
      </w:pPr>
      <w:proofErr w:type="gramStart"/>
      <w:r w:rsidRPr="00925B7B">
        <w:t>section</w:t>
      </w:r>
      <w:proofErr w:type="gramEnd"/>
      <w:r>
        <w:t> : Musique</w:t>
      </w:r>
    </w:p>
    <w:p w14:paraId="24CB1E21" w14:textId="77777777" w:rsidR="004512A9" w:rsidRDefault="004512A9" w:rsidP="004512A9">
      <w:pPr>
        <w:pStyle w:val="term"/>
      </w:pPr>
      <w:proofErr w:type="spellStart"/>
      <w:proofErr w:type="gramStart"/>
      <w:r w:rsidRPr="00DA7419">
        <w:t>title</w:t>
      </w:r>
      <w:proofErr w:type="spellEnd"/>
      <w:proofErr w:type="gramEnd"/>
      <w:r w:rsidRPr="00DA7419">
        <w:t xml:space="preserve"> : </w:t>
      </w:r>
      <w:r w:rsidRPr="00F8712A">
        <w:rPr>
          <w:i/>
        </w:rPr>
        <w:t>La Résurrection du Christ</w:t>
      </w:r>
      <w:r w:rsidRPr="00F8712A">
        <w:t xml:space="preserve">, de don Lorenzo </w:t>
      </w:r>
      <w:proofErr w:type="spellStart"/>
      <w:r w:rsidRPr="00F8712A">
        <w:t>Perosi</w:t>
      </w:r>
      <w:proofErr w:type="spellEnd"/>
      <w:r w:rsidRPr="00F8712A">
        <w:t xml:space="preserve"> (</w:t>
      </w:r>
      <w:proofErr w:type="spellStart"/>
      <w:r w:rsidRPr="00F8712A">
        <w:t>Ricordi</w:t>
      </w:r>
      <w:proofErr w:type="spellEnd"/>
      <w:r w:rsidRPr="00F8712A">
        <w:t>)</w:t>
      </w:r>
    </w:p>
    <w:p w14:paraId="1F4F93DC" w14:textId="77777777" w:rsidR="004512A9" w:rsidRPr="00925B7B" w:rsidRDefault="004512A9" w:rsidP="004512A9">
      <w:pPr>
        <w:pStyle w:val="term"/>
      </w:pPr>
      <w:proofErr w:type="gramStart"/>
      <w:r w:rsidRPr="00925B7B">
        <w:t>date</w:t>
      </w:r>
      <w:proofErr w:type="gramEnd"/>
      <w:r w:rsidRPr="00925B7B">
        <w:t> :</w:t>
      </w:r>
      <w:r>
        <w:t xml:space="preserve"> 1899-04</w:t>
      </w:r>
    </w:p>
    <w:p w14:paraId="4AE8176B" w14:textId="77777777" w:rsidR="004512A9" w:rsidRDefault="004512A9" w:rsidP="004512A9">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241-247 [241-244]</w:t>
      </w:r>
    </w:p>
    <w:p w14:paraId="44D73C10" w14:textId="77777777" w:rsidR="004512A9" w:rsidRDefault="004512A9" w:rsidP="004512A9">
      <w:pPr>
        <w:pStyle w:val="byline"/>
      </w:pPr>
      <w:r w:rsidRPr="00601A80">
        <w:rPr>
          <w:smallCaps/>
        </w:rPr>
        <w:t>Pierre de Bréville</w:t>
      </w:r>
      <w:r>
        <w:t>.</w:t>
      </w:r>
    </w:p>
    <w:p w14:paraId="102803A3" w14:textId="77777777" w:rsidR="004512A9" w:rsidRDefault="004512A9" w:rsidP="004512A9">
      <w:pPr>
        <w:pStyle w:val="bibl"/>
      </w:pPr>
      <w:r>
        <w:t>Tome XXX, numéro 112, 1</w:t>
      </w:r>
      <w:r w:rsidRPr="00685873">
        <w:rPr>
          <w:vertAlign w:val="superscript"/>
        </w:rPr>
        <w:t>er</w:t>
      </w:r>
      <w:r>
        <w:t> avril 1899</w:t>
      </w:r>
      <w:r w:rsidRPr="00925B7B">
        <w:t xml:space="preserve">, </w:t>
      </w:r>
      <w:r>
        <w:t>p. 241-247 [241-244].</w:t>
      </w:r>
    </w:p>
    <w:p w14:paraId="6A20452D" w14:textId="77777777" w:rsidR="00F8712A" w:rsidRPr="00F8712A" w:rsidRDefault="00F8712A" w:rsidP="00F8712A">
      <w:pPr>
        <w:pStyle w:val="Corpsdetexte"/>
        <w:rPr>
          <w:rFonts w:cs="Times New Roman"/>
        </w:rPr>
      </w:pPr>
      <w:r w:rsidRPr="00F8712A">
        <w:rPr>
          <w:rFonts w:cs="Times New Roman"/>
        </w:rPr>
        <w:t xml:space="preserve">Il y a six mois personne, en France, ne connaissait don Lorenzo </w:t>
      </w:r>
      <w:proofErr w:type="spellStart"/>
      <w:r w:rsidRPr="00F8712A">
        <w:rPr>
          <w:rFonts w:cs="Times New Roman"/>
        </w:rPr>
        <w:t>Perosi</w:t>
      </w:r>
      <w:proofErr w:type="spellEnd"/>
      <w:r w:rsidRPr="00F8712A">
        <w:rPr>
          <w:rFonts w:cs="Times New Roman"/>
        </w:rPr>
        <w:t>, et, révélé aux Parisiens dans les premiers jours de mars, le voilà déjà célèbre et presque décoré. Autour de lui les discussions se passionnent</w:t>
      </w:r>
      <w:r>
        <w:rPr>
          <w:rFonts w:cs="Times New Roman"/>
        </w:rPr>
        <w:t> ;</w:t>
      </w:r>
      <w:r w:rsidRPr="00F8712A">
        <w:rPr>
          <w:rFonts w:cs="Times New Roman"/>
        </w:rPr>
        <w:t xml:space="preserve"> honni des uns, il apparaît à d</w:t>
      </w:r>
      <w:r w:rsidR="000B1783">
        <w:rPr>
          <w:rFonts w:cs="Times New Roman"/>
        </w:rPr>
        <w:t>’</w:t>
      </w:r>
      <w:r w:rsidRPr="00F8712A">
        <w:rPr>
          <w:rFonts w:cs="Times New Roman"/>
        </w:rPr>
        <w:t xml:space="preserve">autres tel le génie qui illuminera </w:t>
      </w:r>
      <w:r w:rsidRPr="00F8712A">
        <w:rPr>
          <w:rFonts w:cs="Times New Roman"/>
        </w:rPr>
        <w:lastRenderedPageBreak/>
        <w:t xml:space="preserve">les derniers jours du </w:t>
      </w:r>
      <w:proofErr w:type="spellStart"/>
      <w:r w:rsidRPr="00F8712A">
        <w:rPr>
          <w:rFonts w:cs="Times New Roman"/>
          <w:smallCaps/>
        </w:rPr>
        <w:t>xix</w:t>
      </w:r>
      <w:r w:rsidRPr="00E554D0">
        <w:rPr>
          <w:vertAlign w:val="superscript"/>
        </w:rPr>
        <w:t>e</w:t>
      </w:r>
      <w:proofErr w:type="spellEnd"/>
      <w:r w:rsidR="004512A9">
        <w:rPr>
          <w:rFonts w:cs="Times New Roman"/>
        </w:rPr>
        <w:t> </w:t>
      </w:r>
      <w:r w:rsidRPr="00F8712A">
        <w:rPr>
          <w:rFonts w:cs="Times New Roman"/>
        </w:rPr>
        <w:t>siècle. Des musiciens amis, de même école, de même chapelle ou petite chapelle, échangent à son sujet d</w:t>
      </w:r>
      <w:r w:rsidR="000B1783">
        <w:rPr>
          <w:rFonts w:cs="Times New Roman"/>
        </w:rPr>
        <w:t>’</w:t>
      </w:r>
      <w:r w:rsidRPr="00F8712A">
        <w:rPr>
          <w:rFonts w:cs="Times New Roman"/>
        </w:rPr>
        <w:t xml:space="preserve">aigres paroles, </w:t>
      </w:r>
      <w:proofErr w:type="spellStart"/>
      <w:r w:rsidRPr="00F8712A">
        <w:rPr>
          <w:rFonts w:cs="Times New Roman"/>
        </w:rPr>
        <w:t>Pérosistes</w:t>
      </w:r>
      <w:proofErr w:type="spellEnd"/>
      <w:r w:rsidRPr="00F8712A">
        <w:rPr>
          <w:rFonts w:cs="Times New Roman"/>
        </w:rPr>
        <w:t xml:space="preserve"> et anti-</w:t>
      </w:r>
      <w:proofErr w:type="spellStart"/>
      <w:r w:rsidRPr="00F8712A">
        <w:rPr>
          <w:rFonts w:cs="Times New Roman"/>
        </w:rPr>
        <w:t>Pérosistes</w:t>
      </w:r>
      <w:proofErr w:type="spellEnd"/>
      <w:r w:rsidRPr="00F8712A">
        <w:rPr>
          <w:rFonts w:cs="Times New Roman"/>
        </w:rPr>
        <w:t xml:space="preserve"> se déchirent comme autrefois </w:t>
      </w:r>
      <w:proofErr w:type="spellStart"/>
      <w:r w:rsidRPr="00F8712A">
        <w:rPr>
          <w:rFonts w:cs="Times New Roman"/>
        </w:rPr>
        <w:t>Glückistes</w:t>
      </w:r>
      <w:proofErr w:type="spellEnd"/>
      <w:r w:rsidRPr="00F8712A">
        <w:rPr>
          <w:rFonts w:cs="Times New Roman"/>
        </w:rPr>
        <w:t xml:space="preserve"> et anti-</w:t>
      </w:r>
      <w:proofErr w:type="spellStart"/>
      <w:r w:rsidRPr="00F8712A">
        <w:rPr>
          <w:rFonts w:cs="Times New Roman"/>
        </w:rPr>
        <w:t>Glückistes</w:t>
      </w:r>
      <w:proofErr w:type="spellEnd"/>
      <w:r w:rsidRPr="00F8712A">
        <w:rPr>
          <w:rFonts w:cs="Times New Roman"/>
        </w:rPr>
        <w:t xml:space="preserve"> (qui alors s</w:t>
      </w:r>
      <w:r w:rsidR="000B1783">
        <w:rPr>
          <w:rFonts w:cs="Times New Roman"/>
        </w:rPr>
        <w:t>’</w:t>
      </w:r>
      <w:r w:rsidRPr="00F8712A">
        <w:rPr>
          <w:rFonts w:cs="Times New Roman"/>
        </w:rPr>
        <w:t xml:space="preserve">appelaient Piccinistes), comme hier Wagnériens et </w:t>
      </w:r>
      <w:proofErr w:type="spellStart"/>
      <w:r w:rsidRPr="00F8712A">
        <w:rPr>
          <w:rFonts w:cs="Times New Roman"/>
        </w:rPr>
        <w:t>anti-Wagnériens</w:t>
      </w:r>
      <w:proofErr w:type="spellEnd"/>
      <w:r w:rsidRPr="00F8712A">
        <w:rPr>
          <w:rFonts w:cs="Times New Roman"/>
        </w:rPr>
        <w:t>, comme aujourd</w:t>
      </w:r>
      <w:r w:rsidR="000B1783">
        <w:rPr>
          <w:rFonts w:cs="Times New Roman"/>
        </w:rPr>
        <w:t>’</w:t>
      </w:r>
      <w:r w:rsidRPr="00F8712A">
        <w:rPr>
          <w:rFonts w:cs="Times New Roman"/>
        </w:rPr>
        <w:t>hui d</w:t>
      </w:r>
      <w:r w:rsidR="000B1783">
        <w:rPr>
          <w:rFonts w:cs="Times New Roman"/>
        </w:rPr>
        <w:t>’</w:t>
      </w:r>
      <w:r w:rsidRPr="00F8712A">
        <w:rPr>
          <w:rFonts w:cs="Times New Roman"/>
        </w:rPr>
        <w:t xml:space="preserve">autres clans, extra-musicaux, à désinences en </w:t>
      </w:r>
      <w:r w:rsidR="004512A9">
        <w:rPr>
          <w:rFonts w:cs="Times New Roman"/>
        </w:rPr>
        <w:t>…</w:t>
      </w:r>
      <w:r w:rsidRPr="00F8712A">
        <w:rPr>
          <w:rFonts w:cs="Times New Roman"/>
        </w:rPr>
        <w:t xml:space="preserve"> </w:t>
      </w:r>
      <w:proofErr w:type="spellStart"/>
      <w:r w:rsidRPr="00F8712A">
        <w:rPr>
          <w:rFonts w:cs="Times New Roman"/>
        </w:rPr>
        <w:t>istes</w:t>
      </w:r>
      <w:proofErr w:type="spellEnd"/>
      <w:r w:rsidRPr="00F8712A">
        <w:rPr>
          <w:rFonts w:cs="Times New Roman"/>
        </w:rPr>
        <w:t xml:space="preserve"> ou en </w:t>
      </w:r>
      <w:r w:rsidR="004512A9">
        <w:rPr>
          <w:rFonts w:cs="Times New Roman"/>
        </w:rPr>
        <w:t>…</w:t>
      </w:r>
      <w:r w:rsidRPr="00F8712A">
        <w:rPr>
          <w:rFonts w:cs="Times New Roman"/>
        </w:rPr>
        <w:t xml:space="preserve"> </w:t>
      </w:r>
      <w:proofErr w:type="spellStart"/>
      <w:r w:rsidRPr="00F8712A">
        <w:rPr>
          <w:rFonts w:cs="Times New Roman"/>
        </w:rPr>
        <w:t>ards</w:t>
      </w:r>
      <w:proofErr w:type="spellEnd"/>
      <w:r w:rsidRPr="00F8712A">
        <w:rPr>
          <w:rFonts w:cs="Times New Roman"/>
        </w:rPr>
        <w:t xml:space="preserve">. Bref, dans le monde de la musique, il y a actuellement une </w:t>
      </w:r>
      <w:r w:rsidRPr="00F8712A">
        <w:rPr>
          <w:rFonts w:cs="Times New Roman"/>
          <w:i/>
        </w:rPr>
        <w:t>affaire</w:t>
      </w:r>
      <w:r w:rsidRPr="00F8712A">
        <w:rPr>
          <w:rFonts w:cs="Times New Roman"/>
        </w:rPr>
        <w:t xml:space="preserve"> </w:t>
      </w:r>
      <w:proofErr w:type="spellStart"/>
      <w:r w:rsidRPr="00F8712A">
        <w:rPr>
          <w:rFonts w:cs="Times New Roman"/>
        </w:rPr>
        <w:t>Perosi</w:t>
      </w:r>
      <w:proofErr w:type="spellEnd"/>
      <w:r w:rsidRPr="00F8712A">
        <w:rPr>
          <w:rFonts w:cs="Times New Roman"/>
        </w:rPr>
        <w:t>.</w:t>
      </w:r>
    </w:p>
    <w:p w14:paraId="730ABBB1" w14:textId="77777777" w:rsidR="00F8712A" w:rsidRPr="00F8712A" w:rsidRDefault="00F8712A" w:rsidP="00F8712A">
      <w:pPr>
        <w:pStyle w:val="Corpsdetexte"/>
        <w:rPr>
          <w:rFonts w:cs="Times New Roman"/>
        </w:rPr>
      </w:pPr>
      <w:r w:rsidRPr="00F8712A">
        <w:rPr>
          <w:rFonts w:cs="Times New Roman"/>
        </w:rPr>
        <w:t xml:space="preserve">Que le jeune </w:t>
      </w:r>
      <w:proofErr w:type="spellStart"/>
      <w:r w:rsidRPr="00F8712A">
        <w:rPr>
          <w:rFonts w:cs="Times New Roman"/>
        </w:rPr>
        <w:t>maëstro</w:t>
      </w:r>
      <w:proofErr w:type="spellEnd"/>
      <w:r w:rsidRPr="00F8712A">
        <w:rPr>
          <w:rFonts w:cs="Times New Roman"/>
        </w:rPr>
        <w:t xml:space="preserve"> me pardonne un rapprochement qu</w:t>
      </w:r>
      <w:r w:rsidR="000B1783">
        <w:rPr>
          <w:rFonts w:cs="Times New Roman"/>
        </w:rPr>
        <w:t>’</w:t>
      </w:r>
      <w:r w:rsidRPr="00F8712A">
        <w:rPr>
          <w:rFonts w:cs="Times New Roman"/>
        </w:rPr>
        <w:t>il aurait le droit, étant innocent de toute intrigue, de considérer comme grossièrement injurieux, mais l</w:t>
      </w:r>
      <w:r w:rsidR="000B1783">
        <w:rPr>
          <w:rFonts w:cs="Times New Roman"/>
        </w:rPr>
        <w:t>’</w:t>
      </w:r>
      <w:r w:rsidRPr="00F8712A">
        <w:rPr>
          <w:rFonts w:cs="Times New Roman"/>
        </w:rPr>
        <w:t>assimilation est moins arbitraire qu</w:t>
      </w:r>
      <w:r w:rsidR="000B1783">
        <w:rPr>
          <w:rFonts w:cs="Times New Roman"/>
        </w:rPr>
        <w:t>’</w:t>
      </w:r>
      <w:r w:rsidRPr="00F8712A">
        <w:rPr>
          <w:rFonts w:cs="Times New Roman"/>
        </w:rPr>
        <w:t>elle peut sembler tout d</w:t>
      </w:r>
      <w:r w:rsidR="000B1783">
        <w:rPr>
          <w:rFonts w:cs="Times New Roman"/>
        </w:rPr>
        <w:t>’</w:t>
      </w:r>
      <w:r w:rsidRPr="00F8712A">
        <w:rPr>
          <w:rFonts w:cs="Times New Roman"/>
        </w:rPr>
        <w:t>abord. C</w:t>
      </w:r>
      <w:r w:rsidR="000B1783">
        <w:rPr>
          <w:rFonts w:cs="Times New Roman"/>
        </w:rPr>
        <w:t>’</w:t>
      </w:r>
      <w:r w:rsidRPr="00F8712A">
        <w:rPr>
          <w:rFonts w:cs="Times New Roman"/>
        </w:rPr>
        <w:t>est en effet sans connaître une seule note de son œuvre, sans avoir compulsé les documents, je veux dire les partitions, sans avoir assisté aux répétitions à huis clos que, d</w:t>
      </w:r>
      <w:r w:rsidR="000B1783">
        <w:rPr>
          <w:rFonts w:cs="Times New Roman"/>
        </w:rPr>
        <w:t>’</w:t>
      </w:r>
      <w:r w:rsidRPr="00F8712A">
        <w:rPr>
          <w:rFonts w:cs="Times New Roman"/>
        </w:rPr>
        <w:t>avance, snobs et snobinettes se sont résolus à l</w:t>
      </w:r>
      <w:r w:rsidR="000B1783">
        <w:rPr>
          <w:rFonts w:cs="Times New Roman"/>
        </w:rPr>
        <w:t>’</w:t>
      </w:r>
      <w:r w:rsidRPr="00F8712A">
        <w:rPr>
          <w:rFonts w:cs="Times New Roman"/>
        </w:rPr>
        <w:t>admiration quand même. N</w:t>
      </w:r>
      <w:r w:rsidR="000B1783">
        <w:rPr>
          <w:rFonts w:cs="Times New Roman"/>
        </w:rPr>
        <w:t>’</w:t>
      </w:r>
      <w:r w:rsidRPr="00F8712A">
        <w:rPr>
          <w:rFonts w:cs="Times New Roman"/>
        </w:rPr>
        <w:t>était-il pas suffisant pour eux qu</w:t>
      </w:r>
      <w:r w:rsidR="000B1783">
        <w:rPr>
          <w:rFonts w:cs="Times New Roman"/>
        </w:rPr>
        <w:t>’</w:t>
      </w:r>
      <w:r w:rsidRPr="00F8712A">
        <w:rPr>
          <w:rFonts w:cs="Times New Roman"/>
        </w:rPr>
        <w:t>il s</w:t>
      </w:r>
      <w:r w:rsidR="000B1783">
        <w:rPr>
          <w:rFonts w:cs="Times New Roman"/>
        </w:rPr>
        <w:t>’</w:t>
      </w:r>
      <w:r w:rsidRPr="00F8712A">
        <w:rPr>
          <w:rFonts w:cs="Times New Roman"/>
        </w:rPr>
        <w:t>agît d</w:t>
      </w:r>
      <w:r w:rsidR="000B1783">
        <w:rPr>
          <w:rFonts w:cs="Times New Roman"/>
        </w:rPr>
        <w:t>’</w:t>
      </w:r>
      <w:r w:rsidRPr="00F8712A">
        <w:rPr>
          <w:rFonts w:cs="Times New Roman"/>
        </w:rPr>
        <w:t>un étranger, qu</w:t>
      </w:r>
      <w:r w:rsidR="000B1783">
        <w:rPr>
          <w:rFonts w:cs="Times New Roman"/>
        </w:rPr>
        <w:t>’</w:t>
      </w:r>
      <w:r w:rsidRPr="00F8712A">
        <w:rPr>
          <w:rFonts w:cs="Times New Roman"/>
        </w:rPr>
        <w:t xml:space="preserve">un syndicat, non, un comité contenant des </w:t>
      </w:r>
      <w:r>
        <w:rPr>
          <w:rFonts w:cs="Times New Roman"/>
        </w:rPr>
        <w:t>« </w:t>
      </w:r>
      <w:r w:rsidRPr="00F8712A">
        <w:rPr>
          <w:rFonts w:cs="Times New Roman"/>
        </w:rPr>
        <w:t>personnalités en</w:t>
      </w:r>
      <w:r w:rsidR="004512A9">
        <w:rPr>
          <w:rFonts w:cs="Times New Roman"/>
        </w:rPr>
        <w:t xml:space="preserve"> </w:t>
      </w:r>
      <w:r w:rsidRPr="00F8712A">
        <w:rPr>
          <w:rFonts w:cs="Times New Roman"/>
        </w:rPr>
        <w:t>évidence</w:t>
      </w:r>
      <w:r>
        <w:rPr>
          <w:rFonts w:cs="Times New Roman"/>
        </w:rPr>
        <w:t> »</w:t>
      </w:r>
      <w:r w:rsidRPr="00F8712A">
        <w:rPr>
          <w:rFonts w:cs="Times New Roman"/>
        </w:rPr>
        <w:t xml:space="preserve"> ait pris sa cause en main, que le chef de l</w:t>
      </w:r>
      <w:r w:rsidR="000B1783">
        <w:rPr>
          <w:rFonts w:cs="Times New Roman"/>
        </w:rPr>
        <w:t>’</w:t>
      </w:r>
      <w:r w:rsidRPr="00F8712A">
        <w:rPr>
          <w:rFonts w:cs="Times New Roman"/>
        </w:rPr>
        <w:t>État et une partie du corps diplomatique aient promis d</w:t>
      </w:r>
      <w:r w:rsidR="000B1783">
        <w:rPr>
          <w:rFonts w:cs="Times New Roman"/>
        </w:rPr>
        <w:t>’</w:t>
      </w:r>
      <w:r w:rsidRPr="00F8712A">
        <w:rPr>
          <w:rFonts w:cs="Times New Roman"/>
        </w:rPr>
        <w:t>assister à son premier concert, et que le prix habituel des places ait été au moins doublé</w:t>
      </w:r>
      <w:r>
        <w:rPr>
          <w:rFonts w:cs="Times New Roman"/>
        </w:rPr>
        <w:t> ?</w:t>
      </w:r>
      <w:r w:rsidRPr="00F8712A">
        <w:rPr>
          <w:rFonts w:cs="Times New Roman"/>
        </w:rPr>
        <w:t xml:space="preserve"> C</w:t>
      </w:r>
      <w:r w:rsidR="000B1783">
        <w:rPr>
          <w:rFonts w:cs="Times New Roman"/>
        </w:rPr>
        <w:t>’</w:t>
      </w:r>
      <w:r w:rsidRPr="00F8712A">
        <w:rPr>
          <w:rFonts w:cs="Times New Roman"/>
        </w:rPr>
        <w:t>est bien là tout ce qu</w:t>
      </w:r>
      <w:r w:rsidR="000B1783">
        <w:rPr>
          <w:rFonts w:cs="Times New Roman"/>
        </w:rPr>
        <w:t>’</w:t>
      </w:r>
      <w:r w:rsidRPr="00F8712A">
        <w:rPr>
          <w:rFonts w:cs="Times New Roman"/>
        </w:rPr>
        <w:t xml:space="preserve">il faut pour justifier un </w:t>
      </w:r>
      <w:r>
        <w:rPr>
          <w:rFonts w:cs="Times New Roman"/>
        </w:rPr>
        <w:t>« </w:t>
      </w:r>
      <w:r w:rsidRPr="00F8712A">
        <w:rPr>
          <w:rFonts w:cs="Times New Roman"/>
        </w:rPr>
        <w:t>mouvement d</w:t>
      </w:r>
      <w:r w:rsidR="000B1783">
        <w:rPr>
          <w:rFonts w:cs="Times New Roman"/>
        </w:rPr>
        <w:t>’</w:t>
      </w:r>
      <w:r w:rsidRPr="00F8712A">
        <w:rPr>
          <w:rFonts w:cs="Times New Roman"/>
        </w:rPr>
        <w:t>opinion</w:t>
      </w:r>
      <w:r>
        <w:rPr>
          <w:rFonts w:cs="Times New Roman"/>
        </w:rPr>
        <w:t> »</w:t>
      </w:r>
      <w:r w:rsidRPr="00F8712A">
        <w:rPr>
          <w:rFonts w:cs="Times New Roman"/>
        </w:rPr>
        <w:t>, chez des gens qui manifestent leur passion pour la musique dans les seuls cas où il est élégant et de bon ton d</w:t>
      </w:r>
      <w:r w:rsidR="000B1783">
        <w:rPr>
          <w:rFonts w:cs="Times New Roman"/>
        </w:rPr>
        <w:t>’</w:t>
      </w:r>
      <w:r w:rsidRPr="00F8712A">
        <w:rPr>
          <w:rFonts w:cs="Times New Roman"/>
        </w:rPr>
        <w:t xml:space="preserve">en faire étalage, comme ils témoignent de leur goût pour la peinture en se montrant chaque année au </w:t>
      </w:r>
      <w:r w:rsidRPr="00F8712A">
        <w:rPr>
          <w:rFonts w:cs="Times New Roman"/>
          <w:i/>
        </w:rPr>
        <w:t>Vernissage</w:t>
      </w:r>
      <w:r w:rsidRPr="00F8712A">
        <w:rPr>
          <w:rFonts w:cs="Times New Roman"/>
        </w:rPr>
        <w:t xml:space="preserve"> tandis qu</w:t>
      </w:r>
      <w:r w:rsidR="000B1783">
        <w:rPr>
          <w:rFonts w:cs="Times New Roman"/>
        </w:rPr>
        <w:t>’</w:t>
      </w:r>
      <w:r w:rsidRPr="00F8712A">
        <w:rPr>
          <w:rFonts w:cs="Times New Roman"/>
        </w:rPr>
        <w:t>on ne les voit jamais au Louvre.</w:t>
      </w:r>
    </w:p>
    <w:p w14:paraId="7DCF682A" w14:textId="77777777" w:rsidR="00F8712A" w:rsidRPr="00F8712A" w:rsidRDefault="00F8712A" w:rsidP="00F8712A">
      <w:pPr>
        <w:pStyle w:val="Corpsdetexte"/>
        <w:rPr>
          <w:rFonts w:cs="Times New Roman"/>
        </w:rPr>
      </w:pPr>
      <w:r w:rsidRPr="00F8712A">
        <w:rPr>
          <w:rFonts w:cs="Times New Roman"/>
        </w:rPr>
        <w:t>D</w:t>
      </w:r>
      <w:r w:rsidR="000B1783">
        <w:rPr>
          <w:rFonts w:cs="Times New Roman"/>
        </w:rPr>
        <w:t>’</w:t>
      </w:r>
      <w:r w:rsidRPr="00F8712A">
        <w:rPr>
          <w:rFonts w:cs="Times New Roman"/>
        </w:rPr>
        <w:t>un autre côté, et non mieux informés, ont surgi des détracteurs</w:t>
      </w:r>
      <w:r>
        <w:rPr>
          <w:rFonts w:cs="Times New Roman"/>
        </w:rPr>
        <w:t> :</w:t>
      </w:r>
      <w:r w:rsidRPr="00F8712A">
        <w:rPr>
          <w:rFonts w:cs="Times New Roman"/>
        </w:rPr>
        <w:t xml:space="preserve"> défiants par instinct contre toute réclame, n</w:t>
      </w:r>
      <w:r w:rsidR="000B1783">
        <w:rPr>
          <w:rFonts w:cs="Times New Roman"/>
        </w:rPr>
        <w:t>’</w:t>
      </w:r>
      <w:r w:rsidRPr="00F8712A">
        <w:rPr>
          <w:rFonts w:cs="Times New Roman"/>
        </w:rPr>
        <w:t>ayant pas oublié Mascagni, et persuadés que jamais œuvres durables n</w:t>
      </w:r>
      <w:r w:rsidR="000B1783">
        <w:rPr>
          <w:rFonts w:cs="Times New Roman"/>
        </w:rPr>
        <w:t>’</w:t>
      </w:r>
      <w:r w:rsidRPr="00F8712A">
        <w:rPr>
          <w:rFonts w:cs="Times New Roman"/>
        </w:rPr>
        <w:t>ont été bruyamment annoncées et acclamées dès leur apparition. Quelques-uns, dociles à ces idées, avaient en outre, par l</w:t>
      </w:r>
      <w:r w:rsidR="000B1783">
        <w:rPr>
          <w:rFonts w:cs="Times New Roman"/>
        </w:rPr>
        <w:t>’</w:t>
      </w:r>
      <w:r w:rsidRPr="00F8712A">
        <w:rPr>
          <w:rFonts w:cs="Times New Roman"/>
        </w:rPr>
        <w:t>examen des ouvrages déjà publiés, confirmé encore leurs hostiles préventions</w:t>
      </w:r>
      <w:r>
        <w:rPr>
          <w:rFonts w:cs="Times New Roman"/>
        </w:rPr>
        <w:t> ;</w:t>
      </w:r>
      <w:r w:rsidRPr="00F8712A">
        <w:rPr>
          <w:rFonts w:cs="Times New Roman"/>
        </w:rPr>
        <w:t xml:space="preserve"> une lecture superficielle ne leur ayant révélé qu</w:t>
      </w:r>
      <w:r w:rsidR="000B1783">
        <w:rPr>
          <w:rFonts w:cs="Times New Roman"/>
        </w:rPr>
        <w:t>’</w:t>
      </w:r>
      <w:r w:rsidRPr="00F8712A">
        <w:rPr>
          <w:rFonts w:cs="Times New Roman"/>
        </w:rPr>
        <w:t>une musique pour ainsi dire improvisée et parfois rudimentaire, d</w:t>
      </w:r>
      <w:r w:rsidR="000B1783">
        <w:rPr>
          <w:rFonts w:cs="Times New Roman"/>
        </w:rPr>
        <w:t>’</w:t>
      </w:r>
      <w:r w:rsidRPr="00F8712A">
        <w:rPr>
          <w:rFonts w:cs="Times New Roman"/>
        </w:rPr>
        <w:t>harmonie pauvre et peu raffinée.</w:t>
      </w:r>
    </w:p>
    <w:p w14:paraId="18DBFEA2" w14:textId="77777777" w:rsidR="00F8712A" w:rsidRPr="00F8712A" w:rsidRDefault="00F8712A" w:rsidP="00F8712A">
      <w:pPr>
        <w:pStyle w:val="Corpsdetexte"/>
        <w:rPr>
          <w:rFonts w:cs="Times New Roman"/>
        </w:rPr>
      </w:pPr>
      <w:r w:rsidRPr="00F8712A">
        <w:rPr>
          <w:rFonts w:cs="Times New Roman"/>
        </w:rPr>
        <w:t>Enfin est arrivé le jour de l</w:t>
      </w:r>
      <w:r w:rsidR="000B1783">
        <w:rPr>
          <w:rFonts w:cs="Times New Roman"/>
        </w:rPr>
        <w:t>’</w:t>
      </w:r>
      <w:r w:rsidRPr="00F8712A">
        <w:rPr>
          <w:rFonts w:cs="Times New Roman"/>
        </w:rPr>
        <w:t>audition.</w:t>
      </w:r>
    </w:p>
    <w:p w14:paraId="4AC44B91" w14:textId="77777777" w:rsidR="00F8712A" w:rsidRPr="00F8712A" w:rsidRDefault="00F8712A" w:rsidP="00F8712A">
      <w:pPr>
        <w:pStyle w:val="Corpsdetexte"/>
        <w:rPr>
          <w:rFonts w:cs="Times New Roman"/>
        </w:rPr>
      </w:pPr>
      <w:r w:rsidRPr="00F8712A">
        <w:rPr>
          <w:rFonts w:cs="Times New Roman"/>
        </w:rPr>
        <w:t>Malgré l</w:t>
      </w:r>
      <w:r w:rsidR="000B1783">
        <w:rPr>
          <w:rFonts w:cs="Times New Roman"/>
        </w:rPr>
        <w:t>’</w:t>
      </w:r>
      <w:r w:rsidRPr="00F8712A">
        <w:rPr>
          <w:rFonts w:cs="Times New Roman"/>
        </w:rPr>
        <w:t xml:space="preserve">ennui qui les a certainement accablés, en raison même de cet ennui peut-être </w:t>
      </w:r>
      <w:r w:rsidR="00C81EC7">
        <w:rPr>
          <w:rFonts w:cs="Times New Roman"/>
        </w:rPr>
        <w:t>— </w:t>
      </w:r>
      <w:r w:rsidR="004512A9">
        <w:rPr>
          <w:rFonts w:cs="Times New Roman"/>
        </w:rPr>
        <w:t xml:space="preserve">pour eux critérium de beauté — </w:t>
      </w:r>
      <w:r w:rsidRPr="00F8712A">
        <w:rPr>
          <w:rFonts w:cs="Times New Roman"/>
        </w:rPr>
        <w:t xml:space="preserve">les premiers ont feint de rester fidèles </w:t>
      </w:r>
      <w:del w:id="4" w:author="Marguerite-Marie Bordry" w:date="2018-12-07T18:19:00Z">
        <w:r w:rsidRPr="00F8712A" w:rsidDel="006A5E68">
          <w:rPr>
            <w:rFonts w:cs="Times New Roman"/>
          </w:rPr>
          <w:delText xml:space="preserve">a </w:delText>
        </w:r>
      </w:del>
      <w:ins w:id="5" w:author="Marguerite-Marie Bordry" w:date="2018-12-07T18:19:00Z">
        <w:r w:rsidR="006A5E68">
          <w:rPr>
            <w:rFonts w:cs="Times New Roman"/>
          </w:rPr>
          <w:t>à</w:t>
        </w:r>
        <w:r w:rsidR="006A5E68" w:rsidRPr="00F8712A">
          <w:rPr>
            <w:rFonts w:cs="Times New Roman"/>
          </w:rPr>
          <w:t xml:space="preserve"> </w:t>
        </w:r>
      </w:ins>
      <w:r w:rsidRPr="00F8712A">
        <w:rPr>
          <w:rFonts w:cs="Times New Roman"/>
        </w:rPr>
        <w:t>leur enthousiasme préconçu, les raisons auxquelles ils devaient leur opinion ne leur permettant guère de la modifier. Mais, parmi les autres, beaucoup ont été contraints de s</w:t>
      </w:r>
      <w:r w:rsidR="000B1783">
        <w:rPr>
          <w:rFonts w:cs="Times New Roman"/>
        </w:rPr>
        <w:t>’</w:t>
      </w:r>
      <w:r w:rsidRPr="00F8712A">
        <w:rPr>
          <w:rFonts w:cs="Times New Roman"/>
        </w:rPr>
        <w:t xml:space="preserve">avouer que la musique est faite </w:t>
      </w:r>
      <w:r w:rsidRPr="00F8712A">
        <w:rPr>
          <w:rFonts w:cs="Times New Roman"/>
          <w:i/>
        </w:rPr>
        <w:t>aussi</w:t>
      </w:r>
      <w:r w:rsidRPr="00F8712A">
        <w:rPr>
          <w:rFonts w:cs="Times New Roman"/>
        </w:rPr>
        <w:t xml:space="preserve"> pour être entendue, et que la lecture n</w:t>
      </w:r>
      <w:r w:rsidR="000B1783">
        <w:rPr>
          <w:rFonts w:cs="Times New Roman"/>
        </w:rPr>
        <w:t>’</w:t>
      </w:r>
      <w:r w:rsidRPr="00F8712A">
        <w:rPr>
          <w:rFonts w:cs="Times New Roman"/>
        </w:rPr>
        <w:t xml:space="preserve">en saurait révéler tous les secrets. Sans nier certes les inexpériences et les maladresses </w:t>
      </w:r>
      <w:del w:id="6" w:author="Marguerite-Marie Bordry" w:date="2018-12-07T18:20:00Z">
        <w:r w:rsidRPr="00F8712A" w:rsidDel="008A2A69">
          <w:rPr>
            <w:rFonts w:cs="Times New Roman"/>
          </w:rPr>
          <w:delText xml:space="preserve">d </w:delText>
        </w:r>
      </w:del>
      <w:ins w:id="7" w:author="Marguerite-Marie Bordry" w:date="2018-12-07T18:20:00Z">
        <w:r w:rsidR="008A2A69" w:rsidRPr="00F8712A">
          <w:rPr>
            <w:rFonts w:cs="Times New Roman"/>
          </w:rPr>
          <w:t>d</w:t>
        </w:r>
        <w:r w:rsidR="008A2A69">
          <w:rPr>
            <w:rFonts w:cs="Times New Roman"/>
          </w:rPr>
          <w:t>’</w:t>
        </w:r>
      </w:ins>
      <w:r w:rsidRPr="00F8712A">
        <w:rPr>
          <w:rFonts w:cs="Times New Roman"/>
        </w:rPr>
        <w:t>un orchestre peu cohérent, la sonorité indigente d</w:t>
      </w:r>
      <w:r w:rsidR="000B1783">
        <w:rPr>
          <w:rFonts w:cs="Times New Roman"/>
        </w:rPr>
        <w:t>’</w:t>
      </w:r>
      <w:r w:rsidRPr="00F8712A">
        <w:rPr>
          <w:rFonts w:cs="Times New Roman"/>
        </w:rPr>
        <w:t xml:space="preserve">un quatuor, qui, le plus souvent, se borne à doubler inutilement les voix, la constante </w:t>
      </w:r>
      <w:r w:rsidRPr="00F8712A">
        <w:rPr>
          <w:rFonts w:cs="Times New Roman"/>
        </w:rPr>
        <w:lastRenderedPageBreak/>
        <w:t>monotonie des cuivres employés par masses ou en solistes, l</w:t>
      </w:r>
      <w:r w:rsidR="000B1783">
        <w:rPr>
          <w:rFonts w:cs="Times New Roman"/>
        </w:rPr>
        <w:t>’</w:t>
      </w:r>
      <w:r w:rsidRPr="00F8712A">
        <w:rPr>
          <w:rFonts w:cs="Times New Roman"/>
        </w:rPr>
        <w:t>italianisme fâcheux de certaine phrase (</w:t>
      </w:r>
      <w:r w:rsidRPr="00F8712A">
        <w:rPr>
          <w:rFonts w:cs="Times New Roman"/>
          <w:i/>
        </w:rPr>
        <w:t>noli me tangere</w:t>
      </w:r>
      <w:r>
        <w:rPr>
          <w:rFonts w:cs="Times New Roman"/>
          <w:i/>
        </w:rPr>
        <w:t>…</w:t>
      </w:r>
      <w:r w:rsidRPr="00F8712A">
        <w:rPr>
          <w:rFonts w:cs="Times New Roman"/>
        </w:rPr>
        <w:t>), l</w:t>
      </w:r>
      <w:r w:rsidR="000B1783">
        <w:rPr>
          <w:rFonts w:cs="Times New Roman"/>
        </w:rPr>
        <w:t>’</w:t>
      </w:r>
      <w:r w:rsidRPr="00F8712A">
        <w:rPr>
          <w:rFonts w:cs="Times New Roman"/>
        </w:rPr>
        <w:t>impersonnalité de l</w:t>
      </w:r>
      <w:r w:rsidR="000B1783">
        <w:rPr>
          <w:rFonts w:cs="Times New Roman"/>
        </w:rPr>
        <w:t>’</w:t>
      </w:r>
      <w:r w:rsidRPr="00F8712A">
        <w:rPr>
          <w:rFonts w:cs="Times New Roman"/>
        </w:rPr>
        <w:t>inspiration mélodique qui oscille entr</w:t>
      </w:r>
      <w:r w:rsidR="004512A9">
        <w:rPr>
          <w:rFonts w:cs="Times New Roman"/>
        </w:rPr>
        <w:t>e Marcello, Palestrina, Bach, Hae</w:t>
      </w:r>
      <w:r w:rsidRPr="00F8712A">
        <w:rPr>
          <w:rFonts w:cs="Times New Roman"/>
        </w:rPr>
        <w:t xml:space="preserve">ndel </w:t>
      </w:r>
      <w:r w:rsidR="00C81EC7">
        <w:rPr>
          <w:rFonts w:cs="Times New Roman"/>
        </w:rPr>
        <w:t>— </w:t>
      </w:r>
      <w:r w:rsidR="004512A9">
        <w:rPr>
          <w:rFonts w:cs="Times New Roman"/>
        </w:rPr>
        <w:t xml:space="preserve">les savants ajoutent Carissimi — </w:t>
      </w:r>
      <w:r w:rsidRPr="00F8712A">
        <w:rPr>
          <w:rFonts w:cs="Times New Roman"/>
        </w:rPr>
        <w:t>sans excuser la puérilité d</w:t>
      </w:r>
      <w:r w:rsidR="000B1783">
        <w:rPr>
          <w:rFonts w:cs="Times New Roman"/>
        </w:rPr>
        <w:t>’</w:t>
      </w:r>
      <w:r w:rsidRPr="00F8712A">
        <w:rPr>
          <w:rFonts w:cs="Times New Roman"/>
        </w:rPr>
        <w:t xml:space="preserve">un </w:t>
      </w:r>
      <w:proofErr w:type="spellStart"/>
      <w:r w:rsidRPr="00F8712A">
        <w:rPr>
          <w:rFonts w:cs="Times New Roman"/>
          <w:i/>
        </w:rPr>
        <w:t>Terremoto</w:t>
      </w:r>
      <w:proofErr w:type="spellEnd"/>
      <w:r w:rsidRPr="00F8712A">
        <w:rPr>
          <w:rFonts w:cs="Times New Roman"/>
        </w:rPr>
        <w:t>, vraie tempête dans un verre d</w:t>
      </w:r>
      <w:r w:rsidR="000B1783">
        <w:rPr>
          <w:rFonts w:cs="Times New Roman"/>
        </w:rPr>
        <w:t>’</w:t>
      </w:r>
      <w:r w:rsidRPr="00F8712A">
        <w:rPr>
          <w:rFonts w:cs="Times New Roman"/>
        </w:rPr>
        <w:t>eau, ou de quelques mesures sautillantes qui dépeignent Marie-Madeleine courant vers Simon-Pierre, ils ont compris cependant, au souffle de foi et de bonne foi qu</w:t>
      </w:r>
      <w:r w:rsidR="000B1783">
        <w:rPr>
          <w:rFonts w:cs="Times New Roman"/>
        </w:rPr>
        <w:t>’</w:t>
      </w:r>
      <w:r w:rsidRPr="00F8712A">
        <w:rPr>
          <w:rFonts w:cs="Times New Roman"/>
        </w:rPr>
        <w:t>elle émane, qu</w:t>
      </w:r>
      <w:r w:rsidR="000B1783">
        <w:rPr>
          <w:rFonts w:cs="Times New Roman"/>
        </w:rPr>
        <w:t>’</w:t>
      </w:r>
      <w:r w:rsidRPr="00F8712A">
        <w:rPr>
          <w:rFonts w:cs="Times New Roman"/>
        </w:rPr>
        <w:t>ils étaient en présence d</w:t>
      </w:r>
      <w:r w:rsidR="000B1783">
        <w:rPr>
          <w:rFonts w:cs="Times New Roman"/>
        </w:rPr>
        <w:t>’</w:t>
      </w:r>
      <w:r w:rsidRPr="00F8712A">
        <w:rPr>
          <w:rFonts w:cs="Times New Roman"/>
        </w:rPr>
        <w:t>une œuvre digne de respect. Dès lors, ne lui tenant plus rigueur de la réclame qui les avait primitivement mal disposés, ils se sont pris à réfléchir, et à écouter sans parti pris, avec ingénuité</w:t>
      </w:r>
      <w:r>
        <w:rPr>
          <w:rFonts w:cs="Times New Roman"/>
        </w:rPr>
        <w:t> ;</w:t>
      </w:r>
      <w:r w:rsidRPr="00F8712A">
        <w:rPr>
          <w:rFonts w:cs="Times New Roman"/>
        </w:rPr>
        <w:t xml:space="preserve"> et ils ont senti qu</w:t>
      </w:r>
      <w:r w:rsidR="000B1783">
        <w:rPr>
          <w:rFonts w:cs="Times New Roman"/>
        </w:rPr>
        <w:t>’</w:t>
      </w:r>
      <w:r w:rsidRPr="00F8712A">
        <w:rPr>
          <w:rFonts w:cs="Times New Roman"/>
        </w:rPr>
        <w:t>un jugement consciencieux ne se pouvait borner à l</w:t>
      </w:r>
      <w:r w:rsidR="000B1783">
        <w:rPr>
          <w:rFonts w:cs="Times New Roman"/>
        </w:rPr>
        <w:t>’</w:t>
      </w:r>
      <w:r w:rsidRPr="00F8712A">
        <w:rPr>
          <w:rFonts w:cs="Times New Roman"/>
        </w:rPr>
        <w:t>examen de la seule lettre musicale, car l</w:t>
      </w:r>
      <w:r w:rsidR="000B1783">
        <w:rPr>
          <w:rFonts w:cs="Times New Roman"/>
        </w:rPr>
        <w:t>’</w:t>
      </w:r>
      <w:r w:rsidRPr="00F8712A">
        <w:rPr>
          <w:rFonts w:cs="Times New Roman"/>
        </w:rPr>
        <w:t>art pour lui-même n</w:t>
      </w:r>
      <w:r w:rsidR="000B1783">
        <w:rPr>
          <w:rFonts w:cs="Times New Roman"/>
        </w:rPr>
        <w:t>’</w:t>
      </w:r>
      <w:r w:rsidRPr="00F8712A">
        <w:rPr>
          <w:rFonts w:cs="Times New Roman"/>
        </w:rPr>
        <w:t>apparaît pas ici le vrai but de l</w:t>
      </w:r>
      <w:r w:rsidR="000B1783">
        <w:rPr>
          <w:rFonts w:cs="Times New Roman"/>
        </w:rPr>
        <w:t>’</w:t>
      </w:r>
      <w:r w:rsidRPr="00F8712A">
        <w:rPr>
          <w:rFonts w:cs="Times New Roman"/>
        </w:rPr>
        <w:t>auteur. Ils ont pensé alors à la mission que s</w:t>
      </w:r>
      <w:r w:rsidR="000B1783">
        <w:rPr>
          <w:rFonts w:cs="Times New Roman"/>
        </w:rPr>
        <w:t>’</w:t>
      </w:r>
      <w:r w:rsidRPr="00F8712A">
        <w:rPr>
          <w:rFonts w:cs="Times New Roman"/>
        </w:rPr>
        <w:t xml:space="preserve">est imposée don Lorenzo </w:t>
      </w:r>
      <w:proofErr w:type="spellStart"/>
      <w:r w:rsidRPr="00F8712A">
        <w:rPr>
          <w:rFonts w:cs="Times New Roman"/>
        </w:rPr>
        <w:t>Perosi</w:t>
      </w:r>
      <w:proofErr w:type="spellEnd"/>
      <w:r>
        <w:rPr>
          <w:rFonts w:cs="Times New Roman"/>
        </w:rPr>
        <w:t> :</w:t>
      </w:r>
      <w:r w:rsidRPr="00F8712A">
        <w:rPr>
          <w:rFonts w:cs="Times New Roman"/>
        </w:rPr>
        <w:t xml:space="preserve"> comme le Christ, il veut purifier le temple souillé en Italie, plus encore que chez nous, en dépit des sages décrets de la congrégation des rites, par une musique scandaleuse. Il tente dans son pays la réforme poursuivie par notre </w:t>
      </w:r>
      <w:r w:rsidRPr="00F8712A">
        <w:rPr>
          <w:rFonts w:cs="Times New Roman"/>
          <w:i/>
        </w:rPr>
        <w:t>Schola de Saint-Gervais</w:t>
      </w:r>
      <w:r w:rsidRPr="00F8712A">
        <w:rPr>
          <w:rFonts w:cs="Times New Roman"/>
        </w:rPr>
        <w:t>. Outre cette œuvre d</w:t>
      </w:r>
      <w:r w:rsidR="000B1783">
        <w:rPr>
          <w:rFonts w:cs="Times New Roman"/>
        </w:rPr>
        <w:t>’</w:t>
      </w:r>
      <w:r w:rsidRPr="00F8712A">
        <w:rPr>
          <w:rFonts w:cs="Times New Roman"/>
        </w:rPr>
        <w:t>assainissement, il en a entrepris une autre, véritable apostolat, dont il a déjà, au matin de sa vie, réglé toutes les étapes. Par la musique il veut répandre la Sainte Parole, et il a résolu, lui, prêtre, d</w:t>
      </w:r>
      <w:r w:rsidR="000B1783">
        <w:rPr>
          <w:rFonts w:cs="Times New Roman"/>
        </w:rPr>
        <w:t>’</w:t>
      </w:r>
      <w:r w:rsidRPr="00F8712A">
        <w:rPr>
          <w:rFonts w:cs="Times New Roman"/>
        </w:rPr>
        <w:t>illustrer l</w:t>
      </w:r>
      <w:r w:rsidR="000B1783">
        <w:rPr>
          <w:rFonts w:cs="Times New Roman"/>
        </w:rPr>
        <w:t>’</w:t>
      </w:r>
      <w:r w:rsidRPr="00F8712A">
        <w:rPr>
          <w:rFonts w:cs="Times New Roman"/>
        </w:rPr>
        <w:t>Évangile en de nombreuses fresques sonores. Ces illustrations il les veut réaliser en croyant plus encore qu</w:t>
      </w:r>
      <w:r w:rsidR="000B1783">
        <w:rPr>
          <w:rFonts w:cs="Times New Roman"/>
        </w:rPr>
        <w:t>’</w:t>
      </w:r>
      <w:r w:rsidRPr="00F8712A">
        <w:rPr>
          <w:rFonts w:cs="Times New Roman"/>
        </w:rPr>
        <w:t>en artiste. Pour lui, comme pour Palestrina, chaque phrase de musique doit correspondre à une phrase du texte sacré, il ne cherche pas à écrire des morceaux, il réprouve tout ornement inutile et bannit de son instrumentation, conçue volontairement en teintes plates, tout pittoresque, tout agrément étranger au sens même du verbe. Sans doute, il ne parvient pas encore à réaliser absolument ses aspirations, mais il mérite qu</w:t>
      </w:r>
      <w:r w:rsidR="000B1783">
        <w:rPr>
          <w:rFonts w:cs="Times New Roman"/>
        </w:rPr>
        <w:t>’</w:t>
      </w:r>
      <w:r w:rsidRPr="00F8712A">
        <w:rPr>
          <w:rFonts w:cs="Times New Roman"/>
        </w:rPr>
        <w:t>on lui fasse crédit, car il est jeune, si jeune que certain critique, qui n</w:t>
      </w:r>
      <w:r w:rsidR="000B1783">
        <w:rPr>
          <w:rFonts w:cs="Times New Roman"/>
        </w:rPr>
        <w:t>’</w:t>
      </w:r>
      <w:r w:rsidRPr="00F8712A">
        <w:rPr>
          <w:rFonts w:cs="Times New Roman"/>
        </w:rPr>
        <w:t>est pas un vieillard, le peut appeler familièrement</w:t>
      </w:r>
      <w:r>
        <w:rPr>
          <w:rFonts w:cs="Times New Roman"/>
        </w:rPr>
        <w:t> :</w:t>
      </w:r>
      <w:r w:rsidRPr="00F8712A">
        <w:rPr>
          <w:rFonts w:cs="Times New Roman"/>
        </w:rPr>
        <w:t xml:space="preserve"> Lorenzo.</w:t>
      </w:r>
    </w:p>
    <w:p w14:paraId="6793D4C9" w14:textId="77777777" w:rsidR="00F8712A" w:rsidRPr="00F8712A" w:rsidRDefault="00F8712A" w:rsidP="00F8712A">
      <w:pPr>
        <w:pStyle w:val="Corpsdetexte"/>
        <w:rPr>
          <w:rFonts w:cs="Times New Roman"/>
        </w:rPr>
      </w:pPr>
      <w:r w:rsidRPr="00F8712A">
        <w:rPr>
          <w:rFonts w:cs="Times New Roman"/>
        </w:rPr>
        <w:t>Il convient d</w:t>
      </w:r>
      <w:r w:rsidR="000B1783">
        <w:rPr>
          <w:rFonts w:cs="Times New Roman"/>
        </w:rPr>
        <w:t>’</w:t>
      </w:r>
      <w:r w:rsidRPr="00F8712A">
        <w:rPr>
          <w:rFonts w:cs="Times New Roman"/>
        </w:rPr>
        <w:t xml:space="preserve">ajouter aussi que sa </w:t>
      </w:r>
      <w:r w:rsidRPr="00F8712A">
        <w:rPr>
          <w:rFonts w:cs="Times New Roman"/>
          <w:b/>
        </w:rPr>
        <w:t>Résurrection du Christ</w:t>
      </w:r>
      <w:r w:rsidRPr="00F8712A">
        <w:rPr>
          <w:rFonts w:cs="Times New Roman"/>
        </w:rPr>
        <w:t xml:space="preserve"> ne contient pas seulement des intentions. Don Lorenzo. </w:t>
      </w:r>
      <w:proofErr w:type="spellStart"/>
      <w:r w:rsidRPr="00F8712A">
        <w:rPr>
          <w:rFonts w:cs="Times New Roman"/>
        </w:rPr>
        <w:t>Perosi</w:t>
      </w:r>
      <w:proofErr w:type="spellEnd"/>
      <w:r w:rsidRPr="00F8712A">
        <w:rPr>
          <w:rFonts w:cs="Times New Roman"/>
        </w:rPr>
        <w:t xml:space="preserve"> n</w:t>
      </w:r>
      <w:r w:rsidR="000B1783">
        <w:rPr>
          <w:rFonts w:cs="Times New Roman"/>
        </w:rPr>
        <w:t>’</w:t>
      </w:r>
      <w:r w:rsidRPr="00F8712A">
        <w:rPr>
          <w:rFonts w:cs="Times New Roman"/>
        </w:rPr>
        <w:t>a pas conquis nombre d</w:t>
      </w:r>
      <w:r w:rsidR="000B1783">
        <w:rPr>
          <w:rFonts w:cs="Times New Roman"/>
        </w:rPr>
        <w:t>’</w:t>
      </w:r>
      <w:r w:rsidRPr="00F8712A">
        <w:rPr>
          <w:rFonts w:cs="Times New Roman"/>
        </w:rPr>
        <w:t>indifférents ou même de détracteurs simplement par ce qu</w:t>
      </w:r>
      <w:r w:rsidR="000B1783">
        <w:rPr>
          <w:rFonts w:cs="Times New Roman"/>
        </w:rPr>
        <w:t>’</w:t>
      </w:r>
      <w:r w:rsidRPr="00F8712A">
        <w:rPr>
          <w:rFonts w:cs="Times New Roman"/>
        </w:rPr>
        <w:t>il a voulu faire, mais parfois aussi par ce qu</w:t>
      </w:r>
      <w:r w:rsidR="000B1783">
        <w:rPr>
          <w:rFonts w:cs="Times New Roman"/>
        </w:rPr>
        <w:t>’</w:t>
      </w:r>
      <w:r w:rsidRPr="00F8712A">
        <w:rPr>
          <w:rFonts w:cs="Times New Roman"/>
        </w:rPr>
        <w:t>il a fait déjà. Sa musique possède en effet, malgré ses défauts, une puissance particulière qui devait vaincre les plus obstinées résistances</w:t>
      </w:r>
      <w:r>
        <w:rPr>
          <w:rFonts w:cs="Times New Roman"/>
        </w:rPr>
        <w:t> :</w:t>
      </w:r>
      <w:r w:rsidRPr="00F8712A">
        <w:rPr>
          <w:rFonts w:cs="Times New Roman"/>
        </w:rPr>
        <w:t xml:space="preserve"> l</w:t>
      </w:r>
      <w:r w:rsidR="000B1783">
        <w:rPr>
          <w:rFonts w:cs="Times New Roman"/>
        </w:rPr>
        <w:t>’</w:t>
      </w:r>
      <w:r w:rsidRPr="00F8712A">
        <w:rPr>
          <w:rFonts w:cs="Times New Roman"/>
        </w:rPr>
        <w:t>expression dramatique</w:t>
      </w:r>
      <w:r>
        <w:rPr>
          <w:rFonts w:cs="Times New Roman"/>
        </w:rPr>
        <w:t> ;</w:t>
      </w:r>
      <w:r w:rsidRPr="00F8712A">
        <w:rPr>
          <w:rFonts w:cs="Times New Roman"/>
        </w:rPr>
        <w:t xml:space="preserve"> et par ce mot il ne faut pas entendre, comme on le fait souvent, l</w:t>
      </w:r>
      <w:r w:rsidR="000B1783">
        <w:rPr>
          <w:rFonts w:cs="Times New Roman"/>
        </w:rPr>
        <w:t>’</w:t>
      </w:r>
      <w:r w:rsidRPr="00F8712A">
        <w:rPr>
          <w:rFonts w:cs="Times New Roman"/>
        </w:rPr>
        <w:t xml:space="preserve">exubérance, la violence exagérée, le cri auquel on a si bien décerné le nom de </w:t>
      </w:r>
      <w:r>
        <w:rPr>
          <w:rFonts w:cs="Times New Roman"/>
        </w:rPr>
        <w:t>« </w:t>
      </w:r>
      <w:r w:rsidRPr="00F8712A">
        <w:rPr>
          <w:rFonts w:cs="Times New Roman"/>
        </w:rPr>
        <w:t>théâtral</w:t>
      </w:r>
      <w:r>
        <w:rPr>
          <w:rFonts w:cs="Times New Roman"/>
        </w:rPr>
        <w:t> »</w:t>
      </w:r>
      <w:r w:rsidRPr="00F8712A">
        <w:rPr>
          <w:rFonts w:cs="Times New Roman"/>
        </w:rPr>
        <w:t>, mais l</w:t>
      </w:r>
      <w:r w:rsidR="000B1783">
        <w:rPr>
          <w:rFonts w:cs="Times New Roman"/>
        </w:rPr>
        <w:t>’</w:t>
      </w:r>
      <w:r w:rsidRPr="00F8712A">
        <w:rPr>
          <w:rFonts w:cs="Times New Roman"/>
        </w:rPr>
        <w:t>expression juste du sentiment.</w:t>
      </w:r>
    </w:p>
    <w:p w14:paraId="2D571E6E" w14:textId="77777777" w:rsidR="00F8712A" w:rsidRPr="00F8712A" w:rsidRDefault="00F8712A" w:rsidP="00F8712A">
      <w:pPr>
        <w:pStyle w:val="Corpsdetexte"/>
        <w:rPr>
          <w:rFonts w:cs="Times New Roman"/>
        </w:rPr>
      </w:pPr>
      <w:r w:rsidRPr="00F8712A">
        <w:rPr>
          <w:rFonts w:cs="Times New Roman"/>
        </w:rPr>
        <w:t>C</w:t>
      </w:r>
      <w:r w:rsidR="000B1783">
        <w:rPr>
          <w:rFonts w:cs="Times New Roman"/>
        </w:rPr>
        <w:t>’</w:t>
      </w:r>
      <w:r w:rsidRPr="00F8712A">
        <w:rPr>
          <w:rFonts w:cs="Times New Roman"/>
        </w:rPr>
        <w:t>est de cette sincérité d</w:t>
      </w:r>
      <w:r w:rsidR="000B1783">
        <w:rPr>
          <w:rFonts w:cs="Times New Roman"/>
        </w:rPr>
        <w:t>’</w:t>
      </w:r>
      <w:r w:rsidRPr="00F8712A">
        <w:rPr>
          <w:rFonts w:cs="Times New Roman"/>
        </w:rPr>
        <w:t>accent que s</w:t>
      </w:r>
      <w:r w:rsidR="000B1783">
        <w:rPr>
          <w:rFonts w:cs="Times New Roman"/>
        </w:rPr>
        <w:t>’</w:t>
      </w:r>
      <w:r w:rsidRPr="00F8712A">
        <w:rPr>
          <w:rFonts w:cs="Times New Roman"/>
        </w:rPr>
        <w:t xml:space="preserve">émeuvent les chœurs de la première partie, </w:t>
      </w:r>
      <w:proofErr w:type="spellStart"/>
      <w:r w:rsidRPr="00F8712A">
        <w:rPr>
          <w:rFonts w:cs="Times New Roman"/>
          <w:i/>
        </w:rPr>
        <w:t>Crux</w:t>
      </w:r>
      <w:proofErr w:type="spellEnd"/>
      <w:r w:rsidRPr="00F8712A">
        <w:rPr>
          <w:rFonts w:cs="Times New Roman"/>
          <w:i/>
        </w:rPr>
        <w:t xml:space="preserve"> </w:t>
      </w:r>
      <w:proofErr w:type="spellStart"/>
      <w:r w:rsidRPr="00F8712A">
        <w:rPr>
          <w:rFonts w:cs="Times New Roman"/>
          <w:i/>
        </w:rPr>
        <w:t>fidelis</w:t>
      </w:r>
      <w:proofErr w:type="spellEnd"/>
      <w:r w:rsidRPr="00F8712A">
        <w:rPr>
          <w:rFonts w:cs="Times New Roman"/>
        </w:rPr>
        <w:t xml:space="preserve"> et </w:t>
      </w:r>
      <w:proofErr w:type="spellStart"/>
      <w:r w:rsidRPr="00F8712A">
        <w:rPr>
          <w:rFonts w:cs="Times New Roman"/>
          <w:i/>
        </w:rPr>
        <w:t>Recessit</w:t>
      </w:r>
      <w:proofErr w:type="spellEnd"/>
      <w:r w:rsidRPr="00F8712A">
        <w:rPr>
          <w:rFonts w:cs="Times New Roman"/>
          <w:i/>
        </w:rPr>
        <w:t xml:space="preserve"> Pater noster</w:t>
      </w:r>
      <w:r>
        <w:rPr>
          <w:rFonts w:cs="Times New Roman"/>
        </w:rPr>
        <w:t> ;</w:t>
      </w:r>
      <w:r w:rsidRPr="00F8712A">
        <w:rPr>
          <w:rFonts w:cs="Times New Roman"/>
        </w:rPr>
        <w:t xml:space="preserve"> l</w:t>
      </w:r>
      <w:r w:rsidR="000B1783">
        <w:rPr>
          <w:rFonts w:cs="Times New Roman"/>
        </w:rPr>
        <w:t>’</w:t>
      </w:r>
      <w:r w:rsidRPr="00F8712A">
        <w:rPr>
          <w:rFonts w:cs="Times New Roman"/>
        </w:rPr>
        <w:t>introduction à la seconde partie où s</w:t>
      </w:r>
      <w:r w:rsidR="000B1783">
        <w:rPr>
          <w:rFonts w:cs="Times New Roman"/>
        </w:rPr>
        <w:t>’</w:t>
      </w:r>
      <w:r w:rsidRPr="00F8712A">
        <w:rPr>
          <w:rFonts w:cs="Times New Roman"/>
        </w:rPr>
        <w:t>impose le thème de la Résurrection, et où par trois fois, comme à l</w:t>
      </w:r>
      <w:r w:rsidR="000B1783">
        <w:rPr>
          <w:rFonts w:cs="Times New Roman"/>
        </w:rPr>
        <w:t>’</w:t>
      </w:r>
      <w:r w:rsidRPr="00F8712A">
        <w:rPr>
          <w:rFonts w:cs="Times New Roman"/>
        </w:rPr>
        <w:t>office du samedi saint, éclate solennel l</w:t>
      </w:r>
      <w:r w:rsidR="000B1783">
        <w:rPr>
          <w:rFonts w:cs="Times New Roman"/>
        </w:rPr>
        <w:t>’</w:t>
      </w:r>
      <w:proofErr w:type="spellStart"/>
      <w:r w:rsidRPr="00F8712A">
        <w:rPr>
          <w:rFonts w:cs="Times New Roman"/>
          <w:i/>
        </w:rPr>
        <w:t>alleluia</w:t>
      </w:r>
      <w:proofErr w:type="spellEnd"/>
      <w:r w:rsidRPr="00F8712A">
        <w:rPr>
          <w:rFonts w:cs="Times New Roman"/>
        </w:rPr>
        <w:t xml:space="preserve"> </w:t>
      </w:r>
      <w:r w:rsidRPr="00F8712A">
        <w:rPr>
          <w:rFonts w:cs="Times New Roman"/>
        </w:rPr>
        <w:lastRenderedPageBreak/>
        <w:t>grégorien</w:t>
      </w:r>
      <w:r>
        <w:rPr>
          <w:rFonts w:cs="Times New Roman"/>
        </w:rPr>
        <w:t> ;</w:t>
      </w:r>
      <w:r w:rsidRPr="00F8712A">
        <w:rPr>
          <w:rFonts w:cs="Times New Roman"/>
        </w:rPr>
        <w:t xml:space="preserve"> la rencontre du Christ et de Marie-Madeleine</w:t>
      </w:r>
      <w:r>
        <w:rPr>
          <w:rFonts w:cs="Times New Roman"/>
        </w:rPr>
        <w:t> ;</w:t>
      </w:r>
      <w:r w:rsidRPr="00F8712A">
        <w:rPr>
          <w:rFonts w:cs="Times New Roman"/>
        </w:rPr>
        <w:t xml:space="preserve"> enfin, et par-dessus tout, l</w:t>
      </w:r>
      <w:r w:rsidR="000B1783">
        <w:rPr>
          <w:rFonts w:cs="Times New Roman"/>
        </w:rPr>
        <w:t>’</w:t>
      </w:r>
      <w:r w:rsidRPr="00F8712A">
        <w:rPr>
          <w:rFonts w:cs="Times New Roman"/>
        </w:rPr>
        <w:t>apparition de Jésus parmi ses disciples et, après un long silence, l</w:t>
      </w:r>
      <w:r w:rsidR="000B1783">
        <w:rPr>
          <w:rFonts w:cs="Times New Roman"/>
        </w:rPr>
        <w:t>’</w:t>
      </w:r>
      <w:r w:rsidRPr="00F8712A">
        <w:rPr>
          <w:rFonts w:cs="Times New Roman"/>
        </w:rPr>
        <w:t xml:space="preserve">impressionnante gravité de ses consolantes paroles </w:t>
      </w:r>
      <w:r w:rsidRPr="00F8712A">
        <w:rPr>
          <w:rFonts w:cs="Times New Roman"/>
          <w:i/>
        </w:rPr>
        <w:t xml:space="preserve">Pax </w:t>
      </w:r>
      <w:proofErr w:type="spellStart"/>
      <w:r w:rsidRPr="00F8712A">
        <w:rPr>
          <w:rFonts w:cs="Times New Roman"/>
          <w:i/>
        </w:rPr>
        <w:t>vobis</w:t>
      </w:r>
      <w:proofErr w:type="spellEnd"/>
      <w:r w:rsidRPr="00F8712A">
        <w:rPr>
          <w:rFonts w:cs="Times New Roman"/>
          <w:i/>
        </w:rPr>
        <w:t>.</w:t>
      </w:r>
    </w:p>
    <w:p w14:paraId="02371BA9" w14:textId="77777777" w:rsidR="00F8712A" w:rsidRPr="00F8712A" w:rsidRDefault="00F8712A" w:rsidP="00F8712A">
      <w:pPr>
        <w:pStyle w:val="Corpsdetexte"/>
        <w:rPr>
          <w:rFonts w:cs="Times New Roman"/>
        </w:rPr>
      </w:pPr>
      <w:r w:rsidRPr="00F8712A">
        <w:rPr>
          <w:rFonts w:cs="Times New Roman"/>
        </w:rPr>
        <w:t>Ces quelques pages ne suffisent pas, certes, à décréter cet oratorio un chef-d</w:t>
      </w:r>
      <w:r w:rsidR="000B1783">
        <w:rPr>
          <w:rFonts w:cs="Times New Roman"/>
        </w:rPr>
        <w:t>’</w:t>
      </w:r>
      <w:r w:rsidRPr="00F8712A">
        <w:rPr>
          <w:rFonts w:cs="Times New Roman"/>
        </w:rPr>
        <w:t xml:space="preserve">œuvre et à saluer en don Lorenzo </w:t>
      </w:r>
      <w:proofErr w:type="spellStart"/>
      <w:r w:rsidRPr="00F8712A">
        <w:rPr>
          <w:rFonts w:cs="Times New Roman"/>
        </w:rPr>
        <w:t>Perosi</w:t>
      </w:r>
      <w:proofErr w:type="spellEnd"/>
      <w:r w:rsidRPr="00F8712A">
        <w:rPr>
          <w:rFonts w:cs="Times New Roman"/>
        </w:rPr>
        <w:t xml:space="preserve"> un génie, mais elles autorisent toutes les espérances. Qu</w:t>
      </w:r>
      <w:r w:rsidR="000B1783">
        <w:rPr>
          <w:rFonts w:cs="Times New Roman"/>
        </w:rPr>
        <w:t>’</w:t>
      </w:r>
      <w:r w:rsidRPr="00F8712A">
        <w:rPr>
          <w:rFonts w:cs="Times New Roman"/>
        </w:rPr>
        <w:t>il marche donc dans la noble voie qu</w:t>
      </w:r>
      <w:r w:rsidR="000B1783">
        <w:rPr>
          <w:rFonts w:cs="Times New Roman"/>
        </w:rPr>
        <w:t>’</w:t>
      </w:r>
      <w:r w:rsidRPr="00F8712A">
        <w:rPr>
          <w:rFonts w:cs="Times New Roman"/>
        </w:rPr>
        <w:t>il s</w:t>
      </w:r>
      <w:r w:rsidR="000B1783">
        <w:rPr>
          <w:rFonts w:cs="Times New Roman"/>
        </w:rPr>
        <w:t>’</w:t>
      </w:r>
      <w:r w:rsidRPr="00F8712A">
        <w:rPr>
          <w:rFonts w:cs="Times New Roman"/>
        </w:rPr>
        <w:t>est tracée, qu</w:t>
      </w:r>
      <w:r w:rsidR="000B1783">
        <w:rPr>
          <w:rFonts w:cs="Times New Roman"/>
        </w:rPr>
        <w:t>’</w:t>
      </w:r>
      <w:r w:rsidRPr="00F8712A">
        <w:rPr>
          <w:rFonts w:cs="Times New Roman"/>
        </w:rPr>
        <w:t>il consacre les dons merveilleux qu</w:t>
      </w:r>
      <w:r w:rsidR="000B1783">
        <w:rPr>
          <w:rFonts w:cs="Times New Roman"/>
        </w:rPr>
        <w:t>’</w:t>
      </w:r>
      <w:r w:rsidRPr="00F8712A">
        <w:rPr>
          <w:rFonts w:cs="Times New Roman"/>
        </w:rPr>
        <w:t>il a reçus à la propagation de sa foi</w:t>
      </w:r>
      <w:r>
        <w:rPr>
          <w:rFonts w:cs="Times New Roman"/>
        </w:rPr>
        <w:t> ;</w:t>
      </w:r>
      <w:r w:rsidRPr="00F8712A">
        <w:rPr>
          <w:rFonts w:cs="Times New Roman"/>
        </w:rPr>
        <w:t xml:space="preserve"> s</w:t>
      </w:r>
      <w:r w:rsidR="000B1783">
        <w:rPr>
          <w:rFonts w:cs="Times New Roman"/>
        </w:rPr>
        <w:t>’</w:t>
      </w:r>
      <w:r w:rsidRPr="00F8712A">
        <w:rPr>
          <w:rFonts w:cs="Times New Roman"/>
        </w:rPr>
        <w:t>il parvient à libérer l</w:t>
      </w:r>
      <w:r w:rsidR="000B1783">
        <w:rPr>
          <w:rFonts w:cs="Times New Roman"/>
        </w:rPr>
        <w:t>’</w:t>
      </w:r>
      <w:r w:rsidRPr="00F8712A">
        <w:rPr>
          <w:rFonts w:cs="Times New Roman"/>
        </w:rPr>
        <w:t>art religieux de son pays, et, par sa musique, à faire entendre ceux qui ont des oreilles et qui cependant n</w:t>
      </w:r>
      <w:r w:rsidR="000B1783">
        <w:rPr>
          <w:rFonts w:cs="Times New Roman"/>
        </w:rPr>
        <w:t>’</w:t>
      </w:r>
      <w:r w:rsidRPr="00F8712A">
        <w:rPr>
          <w:rFonts w:cs="Times New Roman"/>
        </w:rPr>
        <w:t>entendaient pas, il aura accompli une œuvre grande et hautement belle. C</w:t>
      </w:r>
      <w:r w:rsidR="000B1783">
        <w:rPr>
          <w:rFonts w:cs="Times New Roman"/>
        </w:rPr>
        <w:t>’</w:t>
      </w:r>
      <w:r w:rsidRPr="00F8712A">
        <w:rPr>
          <w:rFonts w:cs="Times New Roman"/>
        </w:rPr>
        <w:t>est en elle, je n</w:t>
      </w:r>
      <w:r w:rsidR="000B1783">
        <w:rPr>
          <w:rFonts w:cs="Times New Roman"/>
        </w:rPr>
        <w:t>’</w:t>
      </w:r>
      <w:r w:rsidRPr="00F8712A">
        <w:rPr>
          <w:rFonts w:cs="Times New Roman"/>
        </w:rPr>
        <w:t>en doute pas, qu</w:t>
      </w:r>
      <w:r w:rsidR="000B1783">
        <w:rPr>
          <w:rFonts w:cs="Times New Roman"/>
        </w:rPr>
        <w:t>’</w:t>
      </w:r>
      <w:r w:rsidRPr="00F8712A">
        <w:rPr>
          <w:rFonts w:cs="Times New Roman"/>
        </w:rPr>
        <w:t>il trouvera sa récompense, récompense plus douce à son cœur de prêtre que les enthousiasmes irréfléchis dont sa modestie et sa clairvoyance lui ont certainement dénoncé l</w:t>
      </w:r>
      <w:r w:rsidR="000B1783">
        <w:rPr>
          <w:rFonts w:cs="Times New Roman"/>
        </w:rPr>
        <w:t>’</w:t>
      </w:r>
      <w:r w:rsidRPr="00F8712A">
        <w:rPr>
          <w:rFonts w:cs="Times New Roman"/>
        </w:rPr>
        <w:t>exagération.</w:t>
      </w:r>
    </w:p>
    <w:p w14:paraId="172CD0A1" w14:textId="77777777" w:rsidR="004512A9" w:rsidRPr="003E2E52" w:rsidRDefault="004512A9" w:rsidP="004512A9">
      <w:pPr>
        <w:pStyle w:val="Titre2"/>
        <w:rPr>
          <w:lang w:val="it-IT"/>
        </w:rPr>
      </w:pPr>
      <w:proofErr w:type="spellStart"/>
      <w:r w:rsidRPr="003E2E52">
        <w:rPr>
          <w:lang w:val="it-IT"/>
        </w:rPr>
        <w:t>Lettres</w:t>
      </w:r>
      <w:proofErr w:type="spellEnd"/>
      <w:r w:rsidRPr="003E2E52">
        <w:rPr>
          <w:lang w:val="it-IT"/>
        </w:rPr>
        <w:t xml:space="preserve"> </w:t>
      </w:r>
      <w:proofErr w:type="spellStart"/>
      <w:r w:rsidRPr="003E2E52">
        <w:rPr>
          <w:lang w:val="it-IT"/>
        </w:rPr>
        <w:t>italiennes</w:t>
      </w:r>
      <w:proofErr w:type="spellEnd"/>
    </w:p>
    <w:p w14:paraId="2D4C66BD" w14:textId="77777777" w:rsidR="004512A9" w:rsidRPr="003E2E52" w:rsidRDefault="004512A9" w:rsidP="004512A9">
      <w:pPr>
        <w:pStyle w:val="term"/>
        <w:rPr>
          <w:lang w:val="it-IT"/>
        </w:rPr>
      </w:pPr>
      <w:proofErr w:type="gramStart"/>
      <w:r w:rsidRPr="003E2E52">
        <w:rPr>
          <w:lang w:val="it-IT"/>
        </w:rPr>
        <w:t>id :</w:t>
      </w:r>
      <w:proofErr w:type="gramEnd"/>
      <w:r w:rsidRPr="003E2E52">
        <w:rPr>
          <w:lang w:val="it-IT"/>
        </w:rPr>
        <w:t xml:space="preserve"> article-1899-04_268</w:t>
      </w:r>
    </w:p>
    <w:p w14:paraId="670E3E9E" w14:textId="77777777" w:rsidR="004512A9" w:rsidRPr="003E2E52" w:rsidRDefault="004512A9" w:rsidP="004512A9">
      <w:pPr>
        <w:pStyle w:val="term"/>
        <w:rPr>
          <w:lang w:val="it-IT"/>
        </w:rPr>
      </w:pPr>
      <w:proofErr w:type="spellStart"/>
      <w:proofErr w:type="gramStart"/>
      <w:r w:rsidRPr="003E2E52">
        <w:rPr>
          <w:lang w:val="it-IT"/>
        </w:rPr>
        <w:t>author</w:t>
      </w:r>
      <w:proofErr w:type="spellEnd"/>
      <w:r w:rsidRPr="003E2E52">
        <w:rPr>
          <w:lang w:val="it-IT"/>
        </w:rPr>
        <w:t> :</w:t>
      </w:r>
      <w:proofErr w:type="gramEnd"/>
      <w:r w:rsidRPr="003E2E52">
        <w:rPr>
          <w:lang w:val="it-IT"/>
        </w:rPr>
        <w:t xml:space="preserve"> </w:t>
      </w:r>
      <w:proofErr w:type="spellStart"/>
      <w:r w:rsidRPr="003E2E52">
        <w:rPr>
          <w:rFonts w:eastAsiaTheme="majorEastAsia"/>
          <w:lang w:val="it-IT"/>
        </w:rPr>
        <w:t>Zùccoli</w:t>
      </w:r>
      <w:proofErr w:type="spellEnd"/>
      <w:r w:rsidRPr="003E2E52">
        <w:rPr>
          <w:rFonts w:eastAsiaTheme="majorEastAsia"/>
          <w:lang w:val="it-IT"/>
        </w:rPr>
        <w:t>, Luciano (1868-1929)</w:t>
      </w:r>
    </w:p>
    <w:p w14:paraId="28852B10" w14:textId="77777777" w:rsidR="004512A9" w:rsidRPr="003E2E52" w:rsidRDefault="004512A9" w:rsidP="004512A9">
      <w:pPr>
        <w:pStyle w:val="term"/>
        <w:rPr>
          <w:lang w:val="it-IT"/>
        </w:rPr>
      </w:pPr>
      <w:proofErr w:type="spellStart"/>
      <w:proofErr w:type="gramStart"/>
      <w:r w:rsidRPr="003E2E52">
        <w:rPr>
          <w:lang w:val="it-IT"/>
        </w:rPr>
        <w:t>signed</w:t>
      </w:r>
      <w:proofErr w:type="spellEnd"/>
      <w:r w:rsidRPr="003E2E52">
        <w:rPr>
          <w:lang w:val="it-IT"/>
        </w:rPr>
        <w:t> :</w:t>
      </w:r>
      <w:proofErr w:type="gramEnd"/>
      <w:r w:rsidRPr="003E2E52">
        <w:rPr>
          <w:lang w:val="it-IT"/>
        </w:rPr>
        <w:t xml:space="preserve"> Luciano </w:t>
      </w:r>
      <w:proofErr w:type="spellStart"/>
      <w:r w:rsidRPr="003E2E52">
        <w:rPr>
          <w:rFonts w:eastAsiaTheme="majorEastAsia"/>
          <w:lang w:val="it-IT"/>
        </w:rPr>
        <w:t>Zùccoli</w:t>
      </w:r>
      <w:proofErr w:type="spellEnd"/>
    </w:p>
    <w:p w14:paraId="17D1BB5D" w14:textId="77777777" w:rsidR="004512A9" w:rsidRDefault="004512A9" w:rsidP="004512A9">
      <w:pPr>
        <w:pStyle w:val="term"/>
      </w:pPr>
      <w:proofErr w:type="gramStart"/>
      <w:r w:rsidRPr="00925B7B">
        <w:t>section</w:t>
      </w:r>
      <w:proofErr w:type="gramEnd"/>
      <w:r w:rsidRPr="00925B7B">
        <w:t xml:space="preserve"> : </w:t>
      </w:r>
      <w:r>
        <w:t>Lettres italiennes</w:t>
      </w:r>
    </w:p>
    <w:p w14:paraId="640D9B40" w14:textId="77777777" w:rsidR="004512A9" w:rsidRPr="0044359D" w:rsidRDefault="004512A9" w:rsidP="004512A9">
      <w:pPr>
        <w:pStyle w:val="term"/>
      </w:pPr>
      <w:proofErr w:type="spellStart"/>
      <w:proofErr w:type="gramStart"/>
      <w:r w:rsidRPr="00DA7419">
        <w:t>title</w:t>
      </w:r>
      <w:proofErr w:type="spellEnd"/>
      <w:proofErr w:type="gramEnd"/>
      <w:r w:rsidRPr="00DA7419">
        <w:t xml:space="preserve"> : </w:t>
      </w:r>
      <w:r>
        <w:t>Lettres italiennes</w:t>
      </w:r>
    </w:p>
    <w:p w14:paraId="7909D67D" w14:textId="77777777" w:rsidR="004512A9" w:rsidRPr="00925B7B" w:rsidRDefault="004512A9" w:rsidP="004512A9">
      <w:pPr>
        <w:pStyle w:val="term"/>
      </w:pPr>
      <w:proofErr w:type="gramStart"/>
      <w:r w:rsidRPr="00925B7B">
        <w:t>date</w:t>
      </w:r>
      <w:proofErr w:type="gramEnd"/>
      <w:r w:rsidRPr="00925B7B">
        <w:t> :</w:t>
      </w:r>
      <w:r>
        <w:t xml:space="preserve"> 1899-04</w:t>
      </w:r>
    </w:p>
    <w:p w14:paraId="09767D5D" w14:textId="77777777" w:rsidR="004512A9" w:rsidRDefault="004512A9" w:rsidP="004512A9">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w:t>
      </w:r>
    </w:p>
    <w:p w14:paraId="21B40751" w14:textId="77777777" w:rsidR="004512A9" w:rsidRPr="003E2E52" w:rsidRDefault="004512A9" w:rsidP="004512A9">
      <w:pPr>
        <w:pStyle w:val="byline"/>
        <w:rPr>
          <w:lang w:val="it-IT"/>
        </w:rPr>
      </w:pPr>
      <w:r w:rsidRPr="003E2E52">
        <w:rPr>
          <w:smallCaps/>
          <w:lang w:val="it-IT"/>
        </w:rPr>
        <w:t xml:space="preserve">Luciano </w:t>
      </w:r>
      <w:proofErr w:type="spellStart"/>
      <w:r w:rsidRPr="003E2E52">
        <w:rPr>
          <w:smallCaps/>
          <w:lang w:val="it-IT"/>
        </w:rPr>
        <w:t>Zùccoli</w:t>
      </w:r>
      <w:proofErr w:type="spellEnd"/>
      <w:r w:rsidRPr="003E2E52">
        <w:rPr>
          <w:lang w:val="it-IT"/>
        </w:rPr>
        <w:t>.</w:t>
      </w:r>
    </w:p>
    <w:p w14:paraId="1289808D" w14:textId="77777777" w:rsidR="004512A9" w:rsidRPr="003E2E52" w:rsidRDefault="004512A9" w:rsidP="004512A9">
      <w:pPr>
        <w:pStyle w:val="bibl"/>
        <w:rPr>
          <w:lang w:val="it-IT"/>
        </w:rPr>
      </w:pPr>
      <w:r w:rsidRPr="003E2E52">
        <w:rPr>
          <w:lang w:val="it-IT"/>
        </w:rPr>
        <w:t xml:space="preserve">Tome XXX, </w:t>
      </w:r>
      <w:proofErr w:type="spellStart"/>
      <w:r w:rsidRPr="003E2E52">
        <w:rPr>
          <w:lang w:val="it-IT"/>
        </w:rPr>
        <w:t>numéro</w:t>
      </w:r>
      <w:proofErr w:type="spellEnd"/>
      <w:r w:rsidRPr="003E2E52">
        <w:rPr>
          <w:lang w:val="it-IT"/>
        </w:rPr>
        <w:t> 112, 1</w:t>
      </w:r>
      <w:r w:rsidRPr="003E2E52">
        <w:rPr>
          <w:vertAlign w:val="superscript"/>
          <w:lang w:val="it-IT"/>
        </w:rPr>
        <w:t>er</w:t>
      </w:r>
      <w:r w:rsidRPr="003E2E52">
        <w:rPr>
          <w:lang w:val="it-IT"/>
        </w:rPr>
        <w:t> </w:t>
      </w:r>
      <w:proofErr w:type="spellStart"/>
      <w:r w:rsidRPr="003E2E52">
        <w:rPr>
          <w:lang w:val="it-IT"/>
        </w:rPr>
        <w:t>avril</w:t>
      </w:r>
      <w:proofErr w:type="spellEnd"/>
      <w:r w:rsidRPr="003E2E52">
        <w:rPr>
          <w:lang w:val="it-IT"/>
        </w:rPr>
        <w:t> 1899, p. 268-272.</w:t>
      </w:r>
    </w:p>
    <w:p w14:paraId="401557B2" w14:textId="77777777" w:rsidR="00F8712A" w:rsidRPr="00F8712A" w:rsidRDefault="00F8712A" w:rsidP="00F8712A">
      <w:pPr>
        <w:pStyle w:val="Corpsdetexte"/>
        <w:rPr>
          <w:rFonts w:cs="Times New Roman"/>
        </w:rPr>
      </w:pPr>
      <w:r w:rsidRPr="00F8712A">
        <w:rPr>
          <w:rFonts w:cs="Times New Roman"/>
        </w:rPr>
        <w:t>Ouf</w:t>
      </w:r>
      <w:r>
        <w:rPr>
          <w:rFonts w:cs="Times New Roman"/>
        </w:rPr>
        <w:t> !</w:t>
      </w:r>
      <w:r w:rsidRPr="00F8712A">
        <w:rPr>
          <w:rFonts w:cs="Times New Roman"/>
        </w:rPr>
        <w:t xml:space="preserve"> On peut enfin respirer un peu, après huit mois de politique militante, acharnée, et en attendant les autres mois, les longs mois, où la lutte ne sera pas moins tapageuse et entêtée. La bataille politique, chez nous, est devenue une mêlée aux coups furieux, aux armes empoisonnées</w:t>
      </w:r>
      <w:r>
        <w:rPr>
          <w:rFonts w:cs="Times New Roman"/>
        </w:rPr>
        <w:t> ;</w:t>
      </w:r>
      <w:r w:rsidRPr="00F8712A">
        <w:rPr>
          <w:rFonts w:cs="Times New Roman"/>
        </w:rPr>
        <w:t xml:space="preserve"> depuis huit mois que je dirige un journal politique, j</w:t>
      </w:r>
      <w:r w:rsidR="000B1783">
        <w:rPr>
          <w:rFonts w:cs="Times New Roman"/>
        </w:rPr>
        <w:t>’</w:t>
      </w:r>
      <w:r w:rsidRPr="00F8712A">
        <w:rPr>
          <w:rFonts w:cs="Times New Roman"/>
        </w:rPr>
        <w:t xml:space="preserve">ai trois procès en vue, et la pépinière se remplit toujours. Vous croirez que je suis anarchiste, ou socialiste du moins. Au contraire, ce </w:t>
      </w:r>
      <w:del w:id="8" w:author="Marguerite-Marie Bordry" w:date="2018-12-07T18:29:00Z">
        <w:r w:rsidRPr="00F8712A" w:rsidDel="0037215E">
          <w:rPr>
            <w:rFonts w:cs="Times New Roman"/>
          </w:rPr>
          <w:delText xml:space="preserve">sonr </w:delText>
        </w:r>
      </w:del>
      <w:ins w:id="9" w:author="Marguerite-Marie Bordry" w:date="2018-12-07T18:29:00Z">
        <w:r w:rsidR="0037215E" w:rsidRPr="00F8712A">
          <w:rPr>
            <w:rFonts w:cs="Times New Roman"/>
          </w:rPr>
          <w:t>son</w:t>
        </w:r>
        <w:r w:rsidR="0037215E">
          <w:rPr>
            <w:rFonts w:cs="Times New Roman"/>
          </w:rPr>
          <w:t>t</w:t>
        </w:r>
        <w:r w:rsidR="0037215E" w:rsidRPr="00F8712A">
          <w:rPr>
            <w:rFonts w:cs="Times New Roman"/>
          </w:rPr>
          <w:t xml:space="preserve"> </w:t>
        </w:r>
      </w:ins>
      <w:r w:rsidRPr="00F8712A">
        <w:rPr>
          <w:rFonts w:cs="Times New Roman"/>
        </w:rPr>
        <w:t>ceux-là, aujourd</w:t>
      </w:r>
      <w:r w:rsidR="000B1783">
        <w:rPr>
          <w:rFonts w:cs="Times New Roman"/>
        </w:rPr>
        <w:t>’</w:t>
      </w:r>
      <w:r w:rsidRPr="00F8712A">
        <w:rPr>
          <w:rFonts w:cs="Times New Roman"/>
        </w:rPr>
        <w:t>hui, qui nous attaquent de tous les côtés, et qui portent plainte contre ceux qu</w:t>
      </w:r>
      <w:r w:rsidR="000B1783">
        <w:rPr>
          <w:rFonts w:cs="Times New Roman"/>
        </w:rPr>
        <w:t>’</w:t>
      </w:r>
      <w:r w:rsidRPr="00F8712A">
        <w:rPr>
          <w:rFonts w:cs="Times New Roman"/>
        </w:rPr>
        <w:t xml:space="preserve">ils appellent avec un mot intraduisible les </w:t>
      </w:r>
      <w:proofErr w:type="spellStart"/>
      <w:r w:rsidRPr="00F8712A">
        <w:rPr>
          <w:rFonts w:cs="Times New Roman"/>
          <w:i/>
        </w:rPr>
        <w:t>forcaioli</w:t>
      </w:r>
      <w:proofErr w:type="spellEnd"/>
      <w:r w:rsidRPr="00F8712A">
        <w:rPr>
          <w:rFonts w:cs="Times New Roman"/>
        </w:rPr>
        <w:t>, c</w:t>
      </w:r>
      <w:r w:rsidR="000B1783">
        <w:rPr>
          <w:rFonts w:cs="Times New Roman"/>
        </w:rPr>
        <w:t>’</w:t>
      </w:r>
      <w:r w:rsidRPr="00F8712A">
        <w:rPr>
          <w:rFonts w:cs="Times New Roman"/>
        </w:rPr>
        <w:t xml:space="preserve">est-à-dire les petits bourreaux, les </w:t>
      </w:r>
      <w:proofErr w:type="spellStart"/>
      <w:r w:rsidRPr="00F8712A">
        <w:rPr>
          <w:rFonts w:cs="Times New Roman"/>
        </w:rPr>
        <w:t>dilettanti</w:t>
      </w:r>
      <w:proofErr w:type="spellEnd"/>
      <w:r w:rsidRPr="00F8712A">
        <w:rPr>
          <w:rFonts w:cs="Times New Roman"/>
        </w:rPr>
        <w:t xml:space="preserve"> du gibet et de la corde. Je suis censé être parmi ces </w:t>
      </w:r>
      <w:proofErr w:type="spellStart"/>
      <w:r w:rsidRPr="00F8712A">
        <w:rPr>
          <w:rFonts w:cs="Times New Roman"/>
          <w:i/>
        </w:rPr>
        <w:t>forcaioli</w:t>
      </w:r>
      <w:proofErr w:type="spellEnd"/>
      <w:r w:rsidRPr="00F8712A">
        <w:rPr>
          <w:rFonts w:cs="Times New Roman"/>
        </w:rPr>
        <w:t xml:space="preserve"> et j</w:t>
      </w:r>
      <w:r w:rsidR="000B1783">
        <w:rPr>
          <w:rFonts w:cs="Times New Roman"/>
        </w:rPr>
        <w:t>’</w:t>
      </w:r>
      <w:r w:rsidRPr="00F8712A">
        <w:rPr>
          <w:rFonts w:cs="Times New Roman"/>
        </w:rPr>
        <w:t>ai aux yeux de mes très ignorants confrères la tache ineffaçable d</w:t>
      </w:r>
      <w:r w:rsidR="000B1783">
        <w:rPr>
          <w:rFonts w:cs="Times New Roman"/>
        </w:rPr>
        <w:t>’</w:t>
      </w:r>
      <w:r w:rsidRPr="00F8712A">
        <w:rPr>
          <w:rFonts w:cs="Times New Roman"/>
        </w:rPr>
        <w:t>avoir été et d</w:t>
      </w:r>
      <w:r w:rsidR="000B1783">
        <w:rPr>
          <w:rFonts w:cs="Times New Roman"/>
        </w:rPr>
        <w:t>’</w:t>
      </w:r>
      <w:r w:rsidRPr="00F8712A">
        <w:rPr>
          <w:rFonts w:cs="Times New Roman"/>
        </w:rPr>
        <w:t xml:space="preserve">être avant tout un homme de lettres. Gare aux littérateurs, </w:t>
      </w:r>
      <w:r w:rsidR="00C81EC7">
        <w:rPr>
          <w:rFonts w:cs="Times New Roman"/>
        </w:rPr>
        <w:t>— </w:t>
      </w:r>
      <w:r w:rsidRPr="00F8712A">
        <w:rPr>
          <w:rFonts w:cs="Times New Roman"/>
        </w:rPr>
        <w:t>aux jeunes, notamment, qui n</w:t>
      </w:r>
      <w:r w:rsidR="000B1783">
        <w:rPr>
          <w:rFonts w:cs="Times New Roman"/>
        </w:rPr>
        <w:t>’</w:t>
      </w:r>
      <w:r w:rsidRPr="00F8712A">
        <w:rPr>
          <w:rFonts w:cs="Times New Roman"/>
        </w:rPr>
        <w:t>oublient pas leur fardeau de rêves superbes sur le seuil du journalisme quotidien</w:t>
      </w:r>
      <w:proofErr w:type="gramStart"/>
      <w:r>
        <w:rPr>
          <w:rFonts w:cs="Times New Roman"/>
        </w:rPr>
        <w:t> !</w:t>
      </w:r>
      <w:r w:rsidRPr="00F8712A">
        <w:rPr>
          <w:rFonts w:cs="Times New Roman"/>
        </w:rPr>
        <w:t>…</w:t>
      </w:r>
      <w:proofErr w:type="gramEnd"/>
      <w:r w:rsidRPr="00F8712A">
        <w:rPr>
          <w:rFonts w:cs="Times New Roman"/>
        </w:rPr>
        <w:t xml:space="preserve"> D</w:t>
      </w:r>
      <w:r w:rsidR="000B1783">
        <w:rPr>
          <w:rFonts w:cs="Times New Roman"/>
        </w:rPr>
        <w:t>’</w:t>
      </w:r>
      <w:r w:rsidRPr="00F8712A">
        <w:rPr>
          <w:rFonts w:cs="Times New Roman"/>
        </w:rPr>
        <w:t>ailleurs, il faut bien que messieurs les idiots s</w:t>
      </w:r>
      <w:r w:rsidR="000B1783">
        <w:rPr>
          <w:rFonts w:cs="Times New Roman"/>
        </w:rPr>
        <w:t>’</w:t>
      </w:r>
      <w:r w:rsidRPr="00F8712A">
        <w:rPr>
          <w:rFonts w:cs="Times New Roman"/>
        </w:rPr>
        <w:t>y habituent doucement…</w:t>
      </w:r>
    </w:p>
    <w:p w14:paraId="0DD22388" w14:textId="77777777" w:rsidR="00F8712A" w:rsidRPr="00F8712A" w:rsidRDefault="00F8712A" w:rsidP="00F8712A">
      <w:pPr>
        <w:pStyle w:val="Corpsdetexte"/>
        <w:rPr>
          <w:rFonts w:cs="Times New Roman"/>
        </w:rPr>
      </w:pPr>
      <w:r w:rsidRPr="00F8712A">
        <w:rPr>
          <w:rFonts w:cs="Times New Roman"/>
        </w:rPr>
        <w:t xml:space="preserve">Et me voici, donc, dans un </w:t>
      </w:r>
      <w:r w:rsidRPr="00F8712A">
        <w:rPr>
          <w:rFonts w:cs="Times New Roman"/>
          <w:i/>
        </w:rPr>
        <w:t>intermezzo,</w:t>
      </w:r>
      <w:r w:rsidRPr="00F8712A">
        <w:rPr>
          <w:rFonts w:cs="Times New Roman"/>
        </w:rPr>
        <w:t xml:space="preserve"> à respirer encore un peu d</w:t>
      </w:r>
      <w:r w:rsidR="000B1783">
        <w:rPr>
          <w:rFonts w:cs="Times New Roman"/>
        </w:rPr>
        <w:t>’</w:t>
      </w:r>
      <w:r w:rsidRPr="00F8712A">
        <w:rPr>
          <w:rFonts w:cs="Times New Roman"/>
        </w:rPr>
        <w:t xml:space="preserve">air frais, et à rendre compte à mes lecteurs, </w:t>
      </w:r>
      <w:r w:rsidR="00C81EC7">
        <w:rPr>
          <w:rFonts w:cs="Times New Roman"/>
        </w:rPr>
        <w:t>— </w:t>
      </w:r>
      <w:r w:rsidRPr="00F8712A">
        <w:rPr>
          <w:rFonts w:cs="Times New Roman"/>
        </w:rPr>
        <w:t>ils m</w:t>
      </w:r>
      <w:r w:rsidR="000B1783">
        <w:rPr>
          <w:rFonts w:cs="Times New Roman"/>
        </w:rPr>
        <w:t>’</w:t>
      </w:r>
      <w:r w:rsidRPr="00F8712A">
        <w:rPr>
          <w:rFonts w:cs="Times New Roman"/>
        </w:rPr>
        <w:t>auront oublié et il</w:t>
      </w:r>
      <w:r w:rsidR="009550FA">
        <w:rPr>
          <w:rFonts w:cs="Times New Roman"/>
        </w:rPr>
        <w:t xml:space="preserve">s auront bien fait, après tout, — </w:t>
      </w:r>
      <w:r w:rsidRPr="00F8712A">
        <w:rPr>
          <w:rFonts w:cs="Times New Roman"/>
        </w:rPr>
        <w:t xml:space="preserve">de quelques livres </w:t>
      </w:r>
      <w:r w:rsidRPr="00F8712A">
        <w:rPr>
          <w:rFonts w:cs="Times New Roman"/>
        </w:rPr>
        <w:lastRenderedPageBreak/>
        <w:t>choisis dans le tas qui est venu s</w:t>
      </w:r>
      <w:r w:rsidR="000B1783">
        <w:rPr>
          <w:rFonts w:cs="Times New Roman"/>
        </w:rPr>
        <w:t>’</w:t>
      </w:r>
      <w:r w:rsidRPr="00F8712A">
        <w:rPr>
          <w:rFonts w:cs="Times New Roman"/>
        </w:rPr>
        <w:t>amonceler sur ma table.</w:t>
      </w:r>
    </w:p>
    <w:p w14:paraId="51A9C00B" w14:textId="77777777" w:rsidR="00F8712A" w:rsidRPr="00F8712A" w:rsidRDefault="00F8712A" w:rsidP="00F8712A">
      <w:pPr>
        <w:pStyle w:val="Corpsdetexte"/>
        <w:rPr>
          <w:rFonts w:cs="Times New Roman"/>
        </w:rPr>
      </w:pPr>
      <w:proofErr w:type="spellStart"/>
      <w:r w:rsidRPr="00F8712A">
        <w:rPr>
          <w:rFonts w:cs="Times New Roman"/>
          <w:b/>
        </w:rPr>
        <w:t>Fotografie</w:t>
      </w:r>
      <w:proofErr w:type="spellEnd"/>
      <w:r w:rsidRPr="00F8712A">
        <w:rPr>
          <w:rFonts w:cs="Times New Roman"/>
          <w:b/>
        </w:rPr>
        <w:t xml:space="preserve"> </w:t>
      </w:r>
      <w:proofErr w:type="spellStart"/>
      <w:r w:rsidRPr="00F8712A">
        <w:rPr>
          <w:rFonts w:cs="Times New Roman"/>
          <w:b/>
        </w:rPr>
        <w:t>matrimoniali</w:t>
      </w:r>
      <w:proofErr w:type="spellEnd"/>
      <w:r w:rsidRPr="00F8712A">
        <w:rPr>
          <w:rFonts w:cs="Times New Roman"/>
        </w:rPr>
        <w:t xml:space="preserve">, par </w:t>
      </w:r>
      <w:proofErr w:type="spellStart"/>
      <w:r w:rsidRPr="00F8712A">
        <w:rPr>
          <w:rFonts w:cs="Times New Roman"/>
        </w:rPr>
        <w:t>Neera</w:t>
      </w:r>
      <w:proofErr w:type="spellEnd"/>
      <w:r w:rsidRPr="00F8712A">
        <w:rPr>
          <w:rFonts w:cs="Times New Roman"/>
        </w:rPr>
        <w:t xml:space="preserve">, et </w:t>
      </w:r>
      <w:proofErr w:type="spellStart"/>
      <w:r w:rsidRPr="00F8712A">
        <w:rPr>
          <w:rFonts w:cs="Times New Roman"/>
          <w:b/>
        </w:rPr>
        <w:t>Racconti</w:t>
      </w:r>
      <w:proofErr w:type="spellEnd"/>
      <w:r w:rsidRPr="00F8712A">
        <w:rPr>
          <w:rFonts w:cs="Times New Roman"/>
          <w:b/>
        </w:rPr>
        <w:t xml:space="preserve"> </w:t>
      </w:r>
      <w:proofErr w:type="spellStart"/>
      <w:r w:rsidRPr="00F8712A">
        <w:rPr>
          <w:rFonts w:cs="Times New Roman"/>
          <w:b/>
        </w:rPr>
        <w:t>popolari</w:t>
      </w:r>
      <w:proofErr w:type="spellEnd"/>
      <w:r w:rsidRPr="00F8712A">
        <w:rPr>
          <w:rFonts w:cs="Times New Roman"/>
        </w:rPr>
        <w:t xml:space="preserve">, par Vittorio </w:t>
      </w:r>
      <w:proofErr w:type="spellStart"/>
      <w:r w:rsidRPr="00F8712A">
        <w:rPr>
          <w:rFonts w:cs="Times New Roman"/>
        </w:rPr>
        <w:t>Bersezio</w:t>
      </w:r>
      <w:proofErr w:type="spellEnd"/>
      <w:r w:rsidRPr="00F8712A">
        <w:rPr>
          <w:rFonts w:cs="Times New Roman"/>
        </w:rPr>
        <w:t>, parfaitement négligeables. Rééditions de vieux contes publiés jadis, bien jadis, dans les journaux littéraires.</w:t>
      </w:r>
    </w:p>
    <w:p w14:paraId="78394334" w14:textId="77777777" w:rsidR="004512A9" w:rsidRPr="003E2E52" w:rsidRDefault="004512A9" w:rsidP="004512A9">
      <w:pPr>
        <w:pStyle w:val="Titre3"/>
        <w:rPr>
          <w:lang w:val="it-IT"/>
        </w:rPr>
      </w:pPr>
      <w:proofErr w:type="spellStart"/>
      <w:r w:rsidRPr="003E2E52">
        <w:rPr>
          <w:lang w:val="it-IT"/>
        </w:rPr>
        <w:t>Th</w:t>
      </w:r>
      <w:proofErr w:type="spellEnd"/>
      <w:r w:rsidRPr="003E2E52">
        <w:rPr>
          <w:lang w:val="it-IT"/>
        </w:rPr>
        <w:t>. </w:t>
      </w:r>
      <w:proofErr w:type="gramStart"/>
      <w:r w:rsidRPr="003E2E52">
        <w:rPr>
          <w:lang w:val="it-IT"/>
        </w:rPr>
        <w:t>Neal :</w:t>
      </w:r>
      <w:proofErr w:type="gramEnd"/>
      <w:r w:rsidRPr="003E2E52">
        <w:rPr>
          <w:lang w:val="it-IT"/>
        </w:rPr>
        <w:t xml:space="preserve"> </w:t>
      </w:r>
      <w:r w:rsidRPr="003E2E52">
        <w:rPr>
          <w:i/>
          <w:lang w:val="it-IT"/>
        </w:rPr>
        <w:t>Studi di letteratura e d’arte</w:t>
      </w:r>
      <w:r w:rsidRPr="003E2E52">
        <w:rPr>
          <w:lang w:val="it-IT"/>
        </w:rPr>
        <w:t xml:space="preserve"> (Florence, Marzocco)</w:t>
      </w:r>
    </w:p>
    <w:p w14:paraId="47D42098" w14:textId="77777777" w:rsidR="009550FA" w:rsidRPr="003E2E52" w:rsidRDefault="009550FA" w:rsidP="009550FA">
      <w:pPr>
        <w:pStyle w:val="term"/>
        <w:rPr>
          <w:lang w:val="it-IT"/>
        </w:rPr>
      </w:pPr>
      <w:proofErr w:type="gramStart"/>
      <w:r w:rsidRPr="003E2E52">
        <w:rPr>
          <w:lang w:val="it-IT"/>
        </w:rPr>
        <w:t>id :</w:t>
      </w:r>
      <w:proofErr w:type="gramEnd"/>
      <w:r w:rsidRPr="003E2E52">
        <w:rPr>
          <w:lang w:val="it-IT"/>
        </w:rPr>
        <w:t xml:space="preserve"> article-1899-04_269</w:t>
      </w:r>
    </w:p>
    <w:p w14:paraId="2FF3470E" w14:textId="77777777" w:rsidR="009550FA" w:rsidRPr="003E2E52" w:rsidRDefault="009550FA" w:rsidP="009550FA">
      <w:pPr>
        <w:pStyle w:val="term"/>
        <w:rPr>
          <w:lang w:val="it-IT"/>
        </w:rPr>
      </w:pPr>
      <w:proofErr w:type="spellStart"/>
      <w:proofErr w:type="gramStart"/>
      <w:r w:rsidRPr="003E2E52">
        <w:rPr>
          <w:lang w:val="it-IT"/>
        </w:rPr>
        <w:t>author</w:t>
      </w:r>
      <w:proofErr w:type="spellEnd"/>
      <w:r w:rsidRPr="003E2E52">
        <w:rPr>
          <w:lang w:val="it-IT"/>
        </w:rPr>
        <w:t> :</w:t>
      </w:r>
      <w:proofErr w:type="gramEnd"/>
      <w:r w:rsidRPr="003E2E52">
        <w:rPr>
          <w:lang w:val="it-IT"/>
        </w:rPr>
        <w:t xml:space="preserve"> </w:t>
      </w:r>
      <w:proofErr w:type="spellStart"/>
      <w:r w:rsidRPr="003E2E52">
        <w:rPr>
          <w:rFonts w:eastAsiaTheme="majorEastAsia"/>
          <w:lang w:val="it-IT"/>
        </w:rPr>
        <w:t>Zùccoli</w:t>
      </w:r>
      <w:proofErr w:type="spellEnd"/>
      <w:r w:rsidRPr="003E2E52">
        <w:rPr>
          <w:rFonts w:eastAsiaTheme="majorEastAsia"/>
          <w:lang w:val="it-IT"/>
        </w:rPr>
        <w:t>, Luciano (1868-1929)</w:t>
      </w:r>
    </w:p>
    <w:p w14:paraId="22F9A3C7" w14:textId="77777777" w:rsidR="009550FA" w:rsidRPr="003E2E52" w:rsidRDefault="009550FA" w:rsidP="009550FA">
      <w:pPr>
        <w:pStyle w:val="term"/>
        <w:rPr>
          <w:lang w:val="it-IT"/>
        </w:rPr>
      </w:pPr>
      <w:proofErr w:type="spellStart"/>
      <w:proofErr w:type="gramStart"/>
      <w:r w:rsidRPr="003E2E52">
        <w:rPr>
          <w:lang w:val="it-IT"/>
        </w:rPr>
        <w:t>signed</w:t>
      </w:r>
      <w:proofErr w:type="spellEnd"/>
      <w:r w:rsidRPr="003E2E52">
        <w:rPr>
          <w:lang w:val="it-IT"/>
        </w:rPr>
        <w:t> :</w:t>
      </w:r>
      <w:proofErr w:type="gramEnd"/>
      <w:r w:rsidRPr="003E2E52">
        <w:rPr>
          <w:lang w:val="it-IT"/>
        </w:rPr>
        <w:t xml:space="preserve"> Luciano </w:t>
      </w:r>
      <w:proofErr w:type="spellStart"/>
      <w:r w:rsidRPr="003E2E52">
        <w:rPr>
          <w:rFonts w:eastAsiaTheme="majorEastAsia"/>
          <w:lang w:val="it-IT"/>
        </w:rPr>
        <w:t>Zùccoli</w:t>
      </w:r>
      <w:proofErr w:type="spellEnd"/>
    </w:p>
    <w:p w14:paraId="5E0CCBE7" w14:textId="77777777" w:rsidR="009550FA" w:rsidRPr="003E2E52" w:rsidRDefault="009550FA" w:rsidP="009550FA">
      <w:pPr>
        <w:pStyle w:val="term"/>
        <w:rPr>
          <w:lang w:val="it-IT"/>
        </w:rPr>
      </w:pPr>
      <w:proofErr w:type="gramStart"/>
      <w:r w:rsidRPr="003E2E52">
        <w:rPr>
          <w:lang w:val="it-IT"/>
        </w:rPr>
        <w:t>section :</w:t>
      </w:r>
      <w:proofErr w:type="gramEnd"/>
      <w:r w:rsidRPr="003E2E52">
        <w:rPr>
          <w:lang w:val="it-IT"/>
        </w:rPr>
        <w:t xml:space="preserve"> </w:t>
      </w:r>
      <w:proofErr w:type="spellStart"/>
      <w:r w:rsidRPr="003E2E52">
        <w:rPr>
          <w:lang w:val="it-IT"/>
        </w:rPr>
        <w:t>Lettres</w:t>
      </w:r>
      <w:proofErr w:type="spellEnd"/>
      <w:r w:rsidRPr="003E2E52">
        <w:rPr>
          <w:lang w:val="it-IT"/>
        </w:rPr>
        <w:t xml:space="preserve"> </w:t>
      </w:r>
      <w:proofErr w:type="spellStart"/>
      <w:r w:rsidRPr="003E2E52">
        <w:rPr>
          <w:lang w:val="it-IT"/>
        </w:rPr>
        <w:t>italiennes</w:t>
      </w:r>
      <w:proofErr w:type="spellEnd"/>
    </w:p>
    <w:p w14:paraId="2BF7491E" w14:textId="77777777" w:rsidR="009550FA" w:rsidRPr="003E2E52" w:rsidRDefault="009550FA" w:rsidP="009550FA">
      <w:pPr>
        <w:pStyle w:val="term"/>
        <w:rPr>
          <w:lang w:val="it-IT"/>
        </w:rPr>
      </w:pPr>
      <w:proofErr w:type="spellStart"/>
      <w:proofErr w:type="gramStart"/>
      <w:r w:rsidRPr="003E2E52">
        <w:rPr>
          <w:lang w:val="it-IT"/>
        </w:rPr>
        <w:t>title</w:t>
      </w:r>
      <w:proofErr w:type="spellEnd"/>
      <w:r w:rsidRPr="003E2E52">
        <w:rPr>
          <w:lang w:val="it-IT"/>
        </w:rPr>
        <w:t> :</w:t>
      </w:r>
      <w:proofErr w:type="gramEnd"/>
      <w:r w:rsidRPr="003E2E52">
        <w:rPr>
          <w:lang w:val="it-IT"/>
        </w:rPr>
        <w:t xml:space="preserve"> </w:t>
      </w:r>
      <w:proofErr w:type="spellStart"/>
      <w:r w:rsidRPr="003E2E52">
        <w:rPr>
          <w:lang w:val="it-IT"/>
        </w:rPr>
        <w:t>Th</w:t>
      </w:r>
      <w:proofErr w:type="spellEnd"/>
      <w:r w:rsidRPr="003E2E52">
        <w:rPr>
          <w:lang w:val="it-IT"/>
        </w:rPr>
        <w:t>. </w:t>
      </w:r>
      <w:proofErr w:type="gramStart"/>
      <w:r w:rsidRPr="003E2E52">
        <w:rPr>
          <w:lang w:val="it-IT"/>
        </w:rPr>
        <w:t>Neal :</w:t>
      </w:r>
      <w:proofErr w:type="gramEnd"/>
      <w:r w:rsidRPr="003E2E52">
        <w:rPr>
          <w:lang w:val="it-IT"/>
        </w:rPr>
        <w:t xml:space="preserve"> </w:t>
      </w:r>
      <w:r w:rsidRPr="003E2E52">
        <w:rPr>
          <w:i/>
          <w:lang w:val="it-IT"/>
        </w:rPr>
        <w:t>Studi di letteratura e d’arte</w:t>
      </w:r>
      <w:r w:rsidRPr="003E2E52">
        <w:rPr>
          <w:lang w:val="it-IT"/>
        </w:rPr>
        <w:t xml:space="preserve"> (Florence, Marzocco)</w:t>
      </w:r>
    </w:p>
    <w:p w14:paraId="48BCC277" w14:textId="77777777" w:rsidR="009550FA" w:rsidRPr="00925B7B" w:rsidRDefault="009550FA" w:rsidP="009550FA">
      <w:pPr>
        <w:pStyle w:val="term"/>
      </w:pPr>
      <w:proofErr w:type="gramStart"/>
      <w:r w:rsidRPr="00925B7B">
        <w:t>date</w:t>
      </w:r>
      <w:proofErr w:type="gramEnd"/>
      <w:r w:rsidRPr="00925B7B">
        <w:t> :</w:t>
      </w:r>
      <w:r>
        <w:t xml:space="preserve"> 1899-04</w:t>
      </w:r>
    </w:p>
    <w:p w14:paraId="0C7D1C69"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[269-270]</w:t>
      </w:r>
    </w:p>
    <w:p w14:paraId="36B79F11" w14:textId="77777777" w:rsidR="00F8712A" w:rsidRPr="00F8712A" w:rsidRDefault="00F8712A" w:rsidP="00F8712A">
      <w:pPr>
        <w:pStyle w:val="Corpsdetexte"/>
        <w:rPr>
          <w:rFonts w:cs="Times New Roman"/>
        </w:rPr>
      </w:pPr>
      <w:r w:rsidRPr="003E2E52">
        <w:rPr>
          <w:rFonts w:cs="Times New Roman"/>
          <w:b/>
          <w:lang w:val="it-IT"/>
        </w:rPr>
        <w:t>Studi di letteratura e d</w:t>
      </w:r>
      <w:r w:rsidR="000B1783" w:rsidRPr="003E2E52">
        <w:rPr>
          <w:rFonts w:cs="Times New Roman"/>
          <w:b/>
          <w:lang w:val="it-IT"/>
        </w:rPr>
        <w:t>’</w:t>
      </w:r>
      <w:r w:rsidRPr="003E2E52">
        <w:rPr>
          <w:rFonts w:cs="Times New Roman"/>
          <w:b/>
          <w:lang w:val="it-IT"/>
        </w:rPr>
        <w:t>arte</w:t>
      </w:r>
      <w:r w:rsidR="009550FA" w:rsidRPr="003E2E52">
        <w:rPr>
          <w:rFonts w:cs="Times New Roman"/>
          <w:lang w:val="it-IT"/>
        </w:rPr>
        <w:t xml:space="preserve">, par </w:t>
      </w:r>
      <w:proofErr w:type="spellStart"/>
      <w:r w:rsidR="009550FA" w:rsidRPr="003E2E52">
        <w:rPr>
          <w:rFonts w:cs="Times New Roman"/>
          <w:lang w:val="it-IT"/>
        </w:rPr>
        <w:t>Th</w:t>
      </w:r>
      <w:proofErr w:type="spellEnd"/>
      <w:r w:rsidR="009550FA" w:rsidRPr="003E2E52">
        <w:rPr>
          <w:rFonts w:cs="Times New Roman"/>
          <w:lang w:val="it-IT"/>
        </w:rPr>
        <w:t>. </w:t>
      </w:r>
      <w:r w:rsidRPr="00F8712A">
        <w:rPr>
          <w:rFonts w:cs="Times New Roman"/>
        </w:rPr>
        <w:t xml:space="preserve">Neal (Angelo </w:t>
      </w:r>
      <w:proofErr w:type="spellStart"/>
      <w:r w:rsidRPr="00F8712A">
        <w:rPr>
          <w:rFonts w:cs="Times New Roman"/>
        </w:rPr>
        <w:t>Cecconi</w:t>
      </w:r>
      <w:proofErr w:type="spellEnd"/>
      <w:r w:rsidRPr="00F8712A">
        <w:rPr>
          <w:rFonts w:cs="Times New Roman"/>
        </w:rPr>
        <w:t>). C</w:t>
      </w:r>
      <w:r w:rsidR="000B1783">
        <w:rPr>
          <w:rFonts w:cs="Times New Roman"/>
        </w:rPr>
        <w:t>’</w:t>
      </w:r>
      <w:r w:rsidRPr="00F8712A">
        <w:rPr>
          <w:rFonts w:cs="Times New Roman"/>
        </w:rPr>
        <w:t>est l</w:t>
      </w:r>
      <w:r w:rsidR="000B1783">
        <w:rPr>
          <w:rFonts w:cs="Times New Roman"/>
        </w:rPr>
        <w:t>’</w:t>
      </w:r>
      <w:r w:rsidRPr="00F8712A">
        <w:rPr>
          <w:rFonts w:cs="Times New Roman"/>
        </w:rPr>
        <w:t>œuvre d</w:t>
      </w:r>
      <w:r w:rsidR="000B1783">
        <w:rPr>
          <w:rFonts w:cs="Times New Roman"/>
        </w:rPr>
        <w:t>’</w:t>
      </w:r>
      <w:r w:rsidRPr="00F8712A">
        <w:rPr>
          <w:rFonts w:cs="Times New Roman"/>
        </w:rPr>
        <w:t>un esprit paradoxal qui résume, en une vingtaine de chapitres, ses idées sur les types littéraires italiens et français. Il a, par exemple, une étude</w:t>
      </w:r>
      <w:r>
        <w:rPr>
          <w:rFonts w:cs="Times New Roman"/>
        </w:rPr>
        <w:t> :</w:t>
      </w:r>
      <w:r w:rsidRPr="00F8712A">
        <w:rPr>
          <w:rFonts w:cs="Times New Roman"/>
        </w:rPr>
        <w:t xml:space="preserve"> </w:t>
      </w:r>
      <w:r w:rsidRPr="00F8712A">
        <w:rPr>
          <w:rFonts w:cs="Times New Roman"/>
          <w:i/>
        </w:rPr>
        <w:t>Max Klinger et la peinture trop ambitieuse</w:t>
      </w:r>
      <w:r w:rsidRPr="00F8712A">
        <w:rPr>
          <w:rFonts w:cs="Times New Roman"/>
        </w:rPr>
        <w:t>, dont on ne saurait dire s</w:t>
      </w:r>
      <w:r w:rsidR="000B1783">
        <w:rPr>
          <w:rFonts w:cs="Times New Roman"/>
        </w:rPr>
        <w:t>’</w:t>
      </w:r>
      <w:r w:rsidRPr="00F8712A">
        <w:rPr>
          <w:rFonts w:cs="Times New Roman"/>
        </w:rPr>
        <w:t>il faut en admirer d</w:t>
      </w:r>
      <w:r w:rsidR="000B1783">
        <w:rPr>
          <w:rFonts w:cs="Times New Roman"/>
        </w:rPr>
        <w:t>’</w:t>
      </w:r>
      <w:r w:rsidRPr="00F8712A">
        <w:rPr>
          <w:rFonts w:cs="Times New Roman"/>
        </w:rPr>
        <w:t>abord l</w:t>
      </w:r>
      <w:r w:rsidR="000B1783">
        <w:rPr>
          <w:rFonts w:cs="Times New Roman"/>
        </w:rPr>
        <w:t>’</w:t>
      </w:r>
      <w:r w:rsidRPr="00F8712A">
        <w:rPr>
          <w:rFonts w:cs="Times New Roman"/>
        </w:rPr>
        <w:t>ironie sanglante ou la finesse perçante de la critique</w:t>
      </w:r>
      <w:r>
        <w:rPr>
          <w:rFonts w:cs="Times New Roman"/>
        </w:rPr>
        <w:t> :</w:t>
      </w:r>
      <w:r w:rsidRPr="00F8712A">
        <w:rPr>
          <w:rFonts w:cs="Times New Roman"/>
        </w:rPr>
        <w:t xml:space="preserve"> ce pauvre </w:t>
      </w:r>
      <w:r>
        <w:rPr>
          <w:rFonts w:cs="Times New Roman"/>
        </w:rPr>
        <w:t>M. </w:t>
      </w:r>
      <w:r w:rsidRPr="00F8712A">
        <w:rPr>
          <w:rFonts w:cs="Times New Roman"/>
        </w:rPr>
        <w:t>Klinger, que les lourds Allemands sont en train d</w:t>
      </w:r>
      <w:r w:rsidR="000B1783">
        <w:rPr>
          <w:rFonts w:cs="Times New Roman"/>
        </w:rPr>
        <w:t>’</w:t>
      </w:r>
      <w:r w:rsidRPr="00F8712A">
        <w:rPr>
          <w:rFonts w:cs="Times New Roman"/>
        </w:rPr>
        <w:t>adorer, en sort très mal à son aise. Le mérite principal de cette petite brochure, c</w:t>
      </w:r>
      <w:r w:rsidR="000B1783">
        <w:rPr>
          <w:rFonts w:cs="Times New Roman"/>
        </w:rPr>
        <w:t>’</w:t>
      </w:r>
      <w:r w:rsidRPr="00F8712A">
        <w:rPr>
          <w:rFonts w:cs="Times New Roman"/>
        </w:rPr>
        <w:t>est qu</w:t>
      </w:r>
      <w:r w:rsidR="000B1783">
        <w:rPr>
          <w:rFonts w:cs="Times New Roman"/>
        </w:rPr>
        <w:t>’</w:t>
      </w:r>
      <w:r w:rsidRPr="00F8712A">
        <w:rPr>
          <w:rFonts w:cs="Times New Roman"/>
        </w:rPr>
        <w:t>elle révèle chez son auteur un talent individuel, une intelligence cultivée qui a ses idées à elle, en dépit de la mode et des caprices de la foule. Cela n</w:t>
      </w:r>
      <w:r w:rsidR="000B1783">
        <w:rPr>
          <w:rFonts w:cs="Times New Roman"/>
        </w:rPr>
        <w:t>’</w:t>
      </w:r>
      <w:r w:rsidRPr="00F8712A">
        <w:rPr>
          <w:rFonts w:cs="Times New Roman"/>
        </w:rPr>
        <w:t>empêche que je me garde d</w:t>
      </w:r>
      <w:r w:rsidR="000B1783">
        <w:rPr>
          <w:rFonts w:cs="Times New Roman"/>
        </w:rPr>
        <w:t>’</w:t>
      </w:r>
      <w:r w:rsidRPr="00F8712A">
        <w:rPr>
          <w:rFonts w:cs="Times New Roman"/>
        </w:rPr>
        <w:t>approuver tout le mal</w:t>
      </w:r>
      <w:r w:rsidR="004512A9">
        <w:rPr>
          <w:rFonts w:cs="Times New Roman"/>
        </w:rPr>
        <w:t xml:space="preserve"> </w:t>
      </w:r>
      <w:r w:rsidRPr="00F8712A">
        <w:rPr>
          <w:rFonts w:cs="Times New Roman"/>
        </w:rPr>
        <w:t xml:space="preserve">que </w:t>
      </w:r>
      <w:r>
        <w:rPr>
          <w:rFonts w:cs="Times New Roman"/>
        </w:rPr>
        <w:t>M. </w:t>
      </w:r>
      <w:proofErr w:type="spellStart"/>
      <w:r w:rsidRPr="00F8712A">
        <w:rPr>
          <w:rFonts w:cs="Times New Roman"/>
        </w:rPr>
        <w:t>Cecconi</w:t>
      </w:r>
      <w:proofErr w:type="spellEnd"/>
      <w:r w:rsidRPr="00F8712A">
        <w:rPr>
          <w:rFonts w:cs="Times New Roman"/>
        </w:rPr>
        <w:t xml:space="preserve"> écrit de Paul Bourget et tout le bien qu</w:t>
      </w:r>
      <w:r w:rsidR="000B1783">
        <w:rPr>
          <w:rFonts w:cs="Times New Roman"/>
        </w:rPr>
        <w:t>’</w:t>
      </w:r>
      <w:r w:rsidRPr="00F8712A">
        <w:rPr>
          <w:rFonts w:cs="Times New Roman"/>
        </w:rPr>
        <w:t xml:space="preserve">il pense de Felice </w:t>
      </w:r>
      <w:proofErr w:type="spellStart"/>
      <w:r w:rsidRPr="00F8712A">
        <w:rPr>
          <w:rFonts w:cs="Times New Roman"/>
        </w:rPr>
        <w:t>Cavallotti</w:t>
      </w:r>
      <w:proofErr w:type="spellEnd"/>
      <w:r w:rsidRPr="00F8712A">
        <w:rPr>
          <w:rFonts w:cs="Times New Roman"/>
        </w:rPr>
        <w:t>, duquel j</w:t>
      </w:r>
      <w:r w:rsidR="000B1783">
        <w:rPr>
          <w:rFonts w:cs="Times New Roman"/>
        </w:rPr>
        <w:t>’</w:t>
      </w:r>
      <w:r w:rsidRPr="00F8712A">
        <w:rPr>
          <w:rFonts w:cs="Times New Roman"/>
        </w:rPr>
        <w:t>ai eu l</w:t>
      </w:r>
      <w:r w:rsidR="000B1783">
        <w:rPr>
          <w:rFonts w:cs="Times New Roman"/>
        </w:rPr>
        <w:t>’</w:t>
      </w:r>
      <w:r w:rsidRPr="00F8712A">
        <w:rPr>
          <w:rFonts w:cs="Times New Roman"/>
        </w:rPr>
        <w:t xml:space="preserve">honneur de présenter la silhouette il y a un an aux lecteurs du </w:t>
      </w:r>
      <w:r w:rsidRPr="00F8712A">
        <w:rPr>
          <w:rFonts w:cs="Times New Roman"/>
          <w:i/>
        </w:rPr>
        <w:t>Mercure</w:t>
      </w:r>
      <w:r w:rsidRPr="00F8712A">
        <w:rPr>
          <w:rFonts w:cs="Times New Roman"/>
        </w:rPr>
        <w:t>.</w:t>
      </w:r>
    </w:p>
    <w:p w14:paraId="3D5E2E7C" w14:textId="77777777" w:rsidR="004512A9" w:rsidRPr="003E2E52" w:rsidRDefault="004512A9" w:rsidP="004512A9">
      <w:pPr>
        <w:pStyle w:val="Titre3"/>
        <w:rPr>
          <w:lang w:val="it-IT"/>
        </w:rPr>
      </w:pPr>
      <w:r w:rsidRPr="003E2E52">
        <w:rPr>
          <w:lang w:val="it-IT"/>
        </w:rPr>
        <w:t>R. </w:t>
      </w:r>
      <w:proofErr w:type="gramStart"/>
      <w:r w:rsidRPr="003E2E52">
        <w:rPr>
          <w:lang w:val="it-IT"/>
        </w:rPr>
        <w:t>Quaglino :</w:t>
      </w:r>
      <w:proofErr w:type="gramEnd"/>
      <w:r w:rsidRPr="003E2E52">
        <w:rPr>
          <w:lang w:val="it-IT"/>
        </w:rPr>
        <w:t xml:space="preserve"> </w:t>
      </w:r>
      <w:r w:rsidRPr="003E2E52">
        <w:rPr>
          <w:i/>
          <w:lang w:val="it-IT"/>
        </w:rPr>
        <w:t>Dialoghi d’esteta</w:t>
      </w:r>
      <w:r w:rsidRPr="003E2E52">
        <w:rPr>
          <w:lang w:val="it-IT"/>
        </w:rPr>
        <w:t xml:space="preserve"> (Milan, Fratelli Treves)</w:t>
      </w:r>
    </w:p>
    <w:p w14:paraId="612A26AF" w14:textId="77777777" w:rsidR="009550FA" w:rsidRPr="003E2E52" w:rsidRDefault="009550FA" w:rsidP="009550FA">
      <w:pPr>
        <w:pStyle w:val="term"/>
        <w:rPr>
          <w:lang w:val="it-IT"/>
        </w:rPr>
      </w:pPr>
      <w:proofErr w:type="gramStart"/>
      <w:r w:rsidRPr="003E2E52">
        <w:rPr>
          <w:lang w:val="it-IT"/>
        </w:rPr>
        <w:t>id :</w:t>
      </w:r>
      <w:proofErr w:type="gramEnd"/>
      <w:r w:rsidRPr="003E2E52">
        <w:rPr>
          <w:lang w:val="it-IT"/>
        </w:rPr>
        <w:t xml:space="preserve"> article-1899-04_270a</w:t>
      </w:r>
    </w:p>
    <w:p w14:paraId="291AE709" w14:textId="77777777" w:rsidR="009550FA" w:rsidRPr="003E2E52" w:rsidRDefault="009550FA" w:rsidP="009550FA">
      <w:pPr>
        <w:pStyle w:val="term"/>
        <w:rPr>
          <w:lang w:val="it-IT"/>
        </w:rPr>
      </w:pPr>
      <w:proofErr w:type="spellStart"/>
      <w:proofErr w:type="gramStart"/>
      <w:r w:rsidRPr="003E2E52">
        <w:rPr>
          <w:lang w:val="it-IT"/>
        </w:rPr>
        <w:t>author</w:t>
      </w:r>
      <w:proofErr w:type="spellEnd"/>
      <w:r w:rsidRPr="003E2E52">
        <w:rPr>
          <w:lang w:val="it-IT"/>
        </w:rPr>
        <w:t> :</w:t>
      </w:r>
      <w:proofErr w:type="gramEnd"/>
      <w:r w:rsidRPr="003E2E52">
        <w:rPr>
          <w:lang w:val="it-IT"/>
        </w:rPr>
        <w:t xml:space="preserve"> </w:t>
      </w:r>
      <w:proofErr w:type="spellStart"/>
      <w:r w:rsidRPr="003E2E52">
        <w:rPr>
          <w:rFonts w:eastAsiaTheme="majorEastAsia"/>
          <w:lang w:val="it-IT"/>
        </w:rPr>
        <w:t>Zùccoli</w:t>
      </w:r>
      <w:proofErr w:type="spellEnd"/>
      <w:r w:rsidRPr="003E2E52">
        <w:rPr>
          <w:rFonts w:eastAsiaTheme="majorEastAsia"/>
          <w:lang w:val="it-IT"/>
        </w:rPr>
        <w:t>, Luciano (1868-1929)</w:t>
      </w:r>
    </w:p>
    <w:p w14:paraId="081E077C" w14:textId="77777777" w:rsidR="009550FA" w:rsidRPr="003E2E52" w:rsidRDefault="009550FA" w:rsidP="009550FA">
      <w:pPr>
        <w:pStyle w:val="term"/>
        <w:rPr>
          <w:lang w:val="it-IT"/>
        </w:rPr>
      </w:pPr>
      <w:proofErr w:type="spellStart"/>
      <w:proofErr w:type="gramStart"/>
      <w:r w:rsidRPr="003E2E52">
        <w:rPr>
          <w:lang w:val="it-IT"/>
        </w:rPr>
        <w:t>signed</w:t>
      </w:r>
      <w:proofErr w:type="spellEnd"/>
      <w:r w:rsidRPr="003E2E52">
        <w:rPr>
          <w:lang w:val="it-IT"/>
        </w:rPr>
        <w:t> :</w:t>
      </w:r>
      <w:proofErr w:type="gramEnd"/>
      <w:r w:rsidRPr="003E2E52">
        <w:rPr>
          <w:lang w:val="it-IT"/>
        </w:rPr>
        <w:t xml:space="preserve"> Luciano </w:t>
      </w:r>
      <w:proofErr w:type="spellStart"/>
      <w:r w:rsidRPr="003E2E52">
        <w:rPr>
          <w:rFonts w:eastAsiaTheme="majorEastAsia"/>
          <w:lang w:val="it-IT"/>
        </w:rPr>
        <w:t>Zùccoli</w:t>
      </w:r>
      <w:proofErr w:type="spellEnd"/>
    </w:p>
    <w:p w14:paraId="0311D0E7" w14:textId="77777777" w:rsidR="009550FA" w:rsidRPr="003E2E52" w:rsidRDefault="009550FA" w:rsidP="009550FA">
      <w:pPr>
        <w:pStyle w:val="term"/>
        <w:rPr>
          <w:lang w:val="it-IT"/>
        </w:rPr>
      </w:pPr>
      <w:proofErr w:type="gramStart"/>
      <w:r w:rsidRPr="003E2E52">
        <w:rPr>
          <w:lang w:val="it-IT"/>
        </w:rPr>
        <w:t>section :</w:t>
      </w:r>
      <w:proofErr w:type="gramEnd"/>
      <w:r w:rsidRPr="003E2E52">
        <w:rPr>
          <w:lang w:val="it-IT"/>
        </w:rPr>
        <w:t xml:space="preserve"> </w:t>
      </w:r>
      <w:proofErr w:type="spellStart"/>
      <w:r w:rsidRPr="003E2E52">
        <w:rPr>
          <w:lang w:val="it-IT"/>
        </w:rPr>
        <w:t>Lettres</w:t>
      </w:r>
      <w:proofErr w:type="spellEnd"/>
      <w:r w:rsidRPr="003E2E52">
        <w:rPr>
          <w:lang w:val="it-IT"/>
        </w:rPr>
        <w:t xml:space="preserve"> </w:t>
      </w:r>
      <w:proofErr w:type="spellStart"/>
      <w:r w:rsidRPr="003E2E52">
        <w:rPr>
          <w:lang w:val="it-IT"/>
        </w:rPr>
        <w:t>italiennes</w:t>
      </w:r>
      <w:proofErr w:type="spellEnd"/>
    </w:p>
    <w:p w14:paraId="5D87F1E0" w14:textId="77777777" w:rsidR="009550FA" w:rsidRPr="003E2E52" w:rsidRDefault="009550FA" w:rsidP="009550FA">
      <w:pPr>
        <w:pStyle w:val="term"/>
        <w:rPr>
          <w:lang w:val="it-IT"/>
        </w:rPr>
      </w:pPr>
      <w:proofErr w:type="spellStart"/>
      <w:proofErr w:type="gramStart"/>
      <w:r w:rsidRPr="003E2E52">
        <w:rPr>
          <w:lang w:val="it-IT"/>
        </w:rPr>
        <w:t>title</w:t>
      </w:r>
      <w:proofErr w:type="spellEnd"/>
      <w:r w:rsidRPr="003E2E52">
        <w:rPr>
          <w:lang w:val="it-IT"/>
        </w:rPr>
        <w:t> :</w:t>
      </w:r>
      <w:proofErr w:type="gramEnd"/>
      <w:r w:rsidRPr="003E2E52">
        <w:rPr>
          <w:lang w:val="it-IT"/>
        </w:rPr>
        <w:t xml:space="preserve"> R. Quaglino : </w:t>
      </w:r>
      <w:r w:rsidRPr="003E2E52">
        <w:rPr>
          <w:i/>
          <w:lang w:val="it-IT"/>
        </w:rPr>
        <w:t>Dialoghi d’esteta</w:t>
      </w:r>
      <w:r w:rsidRPr="003E2E52">
        <w:rPr>
          <w:lang w:val="it-IT"/>
        </w:rPr>
        <w:t xml:space="preserve"> (Milan, Fratelli Treves)</w:t>
      </w:r>
    </w:p>
    <w:p w14:paraId="435714EA" w14:textId="77777777" w:rsidR="009550FA" w:rsidRPr="00925B7B" w:rsidRDefault="009550FA" w:rsidP="009550FA">
      <w:pPr>
        <w:pStyle w:val="term"/>
      </w:pPr>
      <w:proofErr w:type="gramStart"/>
      <w:r w:rsidRPr="00925B7B">
        <w:t>date</w:t>
      </w:r>
      <w:proofErr w:type="gramEnd"/>
      <w:r w:rsidRPr="00925B7B">
        <w:t> :</w:t>
      </w:r>
      <w:r>
        <w:t xml:space="preserve"> 1899-04</w:t>
      </w:r>
    </w:p>
    <w:p w14:paraId="7ECA2D1F"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[270]</w:t>
      </w:r>
    </w:p>
    <w:p w14:paraId="2D31EF7B" w14:textId="77777777" w:rsidR="00F8712A" w:rsidRPr="00F8712A" w:rsidRDefault="00F8712A" w:rsidP="00F8712A">
      <w:pPr>
        <w:pStyle w:val="Corpsdetexte"/>
        <w:rPr>
          <w:rFonts w:cs="Times New Roman"/>
        </w:rPr>
      </w:pPr>
      <w:r w:rsidRPr="003E2E52">
        <w:rPr>
          <w:rFonts w:cs="Times New Roman"/>
          <w:b/>
          <w:lang w:val="it-IT"/>
        </w:rPr>
        <w:t>Dialoghi d</w:t>
      </w:r>
      <w:r w:rsidR="000B1783" w:rsidRPr="003E2E52">
        <w:rPr>
          <w:rFonts w:cs="Times New Roman"/>
          <w:b/>
          <w:lang w:val="it-IT"/>
        </w:rPr>
        <w:t>’</w:t>
      </w:r>
      <w:r w:rsidRPr="003E2E52">
        <w:rPr>
          <w:rFonts w:cs="Times New Roman"/>
          <w:b/>
          <w:lang w:val="it-IT"/>
        </w:rPr>
        <w:t>esteta</w:t>
      </w:r>
      <w:r w:rsidRPr="003E2E52">
        <w:rPr>
          <w:rFonts w:cs="Times New Roman"/>
          <w:lang w:val="it-IT"/>
        </w:rPr>
        <w:t xml:space="preserve">, par Romolo Quaglino. </w:t>
      </w:r>
      <w:r w:rsidRPr="00F8712A">
        <w:rPr>
          <w:rFonts w:cs="Times New Roman"/>
        </w:rPr>
        <w:t>C</w:t>
      </w:r>
      <w:r w:rsidR="000B1783">
        <w:rPr>
          <w:rFonts w:cs="Times New Roman"/>
        </w:rPr>
        <w:t>’</w:t>
      </w:r>
      <w:r w:rsidRPr="00F8712A">
        <w:rPr>
          <w:rFonts w:cs="Times New Roman"/>
        </w:rPr>
        <w:t>est un recueil de discussions en forme de dialogues, que je déclare n</w:t>
      </w:r>
      <w:r w:rsidR="000B1783">
        <w:rPr>
          <w:rFonts w:cs="Times New Roman"/>
        </w:rPr>
        <w:t>’</w:t>
      </w:r>
      <w:r w:rsidRPr="00F8712A">
        <w:rPr>
          <w:rFonts w:cs="Times New Roman"/>
        </w:rPr>
        <w:t>avoir pas compris, bien que l</w:t>
      </w:r>
      <w:r w:rsidR="000B1783">
        <w:rPr>
          <w:rFonts w:cs="Times New Roman"/>
        </w:rPr>
        <w:t>’</w:t>
      </w:r>
      <w:r w:rsidRPr="00F8712A">
        <w:rPr>
          <w:rFonts w:cs="Times New Roman"/>
        </w:rPr>
        <w:t>édition soit fort élégante et rehaussée par une couverture symbolique d</w:t>
      </w:r>
      <w:r w:rsidR="000B1783">
        <w:rPr>
          <w:rFonts w:cs="Times New Roman"/>
        </w:rPr>
        <w:t>’</w:t>
      </w:r>
      <w:r w:rsidRPr="00F8712A">
        <w:rPr>
          <w:rFonts w:cs="Times New Roman"/>
        </w:rPr>
        <w:t xml:space="preserve">un goût adorable. </w:t>
      </w:r>
      <w:r>
        <w:rPr>
          <w:rFonts w:cs="Times New Roman"/>
        </w:rPr>
        <w:t>M. </w:t>
      </w:r>
      <w:proofErr w:type="spellStart"/>
      <w:r w:rsidRPr="00F8712A">
        <w:rPr>
          <w:rFonts w:cs="Times New Roman"/>
        </w:rPr>
        <w:t>Quaglino</w:t>
      </w:r>
      <w:proofErr w:type="spellEnd"/>
      <w:r w:rsidRPr="00F8712A">
        <w:rPr>
          <w:rFonts w:cs="Times New Roman"/>
        </w:rPr>
        <w:t xml:space="preserve">, </w:t>
      </w:r>
      <w:r w:rsidR="00C81EC7">
        <w:rPr>
          <w:rFonts w:cs="Times New Roman"/>
        </w:rPr>
        <w:t>— </w:t>
      </w:r>
      <w:r w:rsidRPr="00F8712A">
        <w:rPr>
          <w:rFonts w:cs="Times New Roman"/>
        </w:rPr>
        <w:t>il est mon ami, et j</w:t>
      </w:r>
      <w:r w:rsidR="000B1783">
        <w:rPr>
          <w:rFonts w:cs="Times New Roman"/>
        </w:rPr>
        <w:t>’</w:t>
      </w:r>
      <w:r w:rsidRPr="00F8712A">
        <w:rPr>
          <w:rFonts w:cs="Times New Roman"/>
        </w:rPr>
        <w:t>ai presque le devoir d</w:t>
      </w:r>
      <w:r w:rsidR="000B1783">
        <w:rPr>
          <w:rFonts w:cs="Times New Roman"/>
        </w:rPr>
        <w:t>’</w:t>
      </w:r>
      <w:r w:rsidR="009550FA">
        <w:rPr>
          <w:rFonts w:cs="Times New Roman"/>
        </w:rPr>
        <w:t xml:space="preserve">en parler mal, — </w:t>
      </w:r>
      <w:r w:rsidRPr="00F8712A">
        <w:rPr>
          <w:rFonts w:cs="Times New Roman"/>
        </w:rPr>
        <w:t>écrit sa prose comme de la poésie, en petites périodes rythmées. Il est curieux de noter que ce jeune socialiste est un artiste qui pousse l</w:t>
      </w:r>
      <w:r w:rsidR="000B1783">
        <w:rPr>
          <w:rFonts w:cs="Times New Roman"/>
        </w:rPr>
        <w:t>’</w:t>
      </w:r>
      <w:r w:rsidRPr="00F8712A">
        <w:rPr>
          <w:rFonts w:cs="Times New Roman"/>
        </w:rPr>
        <w:t>aristocratie jusqu</w:t>
      </w:r>
      <w:r w:rsidR="000B1783">
        <w:rPr>
          <w:rFonts w:cs="Times New Roman"/>
        </w:rPr>
        <w:t>’</w:t>
      </w:r>
      <w:r w:rsidRPr="00F8712A">
        <w:rPr>
          <w:rFonts w:cs="Times New Roman"/>
        </w:rPr>
        <w:t>à l</w:t>
      </w:r>
      <w:r w:rsidR="000B1783">
        <w:rPr>
          <w:rFonts w:cs="Times New Roman"/>
        </w:rPr>
        <w:t>’</w:t>
      </w:r>
      <w:r w:rsidRPr="00F8712A">
        <w:rPr>
          <w:rFonts w:cs="Times New Roman"/>
        </w:rPr>
        <w:t>incompréhensibilité</w:t>
      </w:r>
      <w:r>
        <w:rPr>
          <w:rFonts w:cs="Times New Roman"/>
        </w:rPr>
        <w:t> ;</w:t>
      </w:r>
      <w:r w:rsidRPr="00F8712A">
        <w:rPr>
          <w:rFonts w:cs="Times New Roman"/>
        </w:rPr>
        <w:t xml:space="preserve"> doué d</w:t>
      </w:r>
      <w:r w:rsidR="000B1783">
        <w:rPr>
          <w:rFonts w:cs="Times New Roman"/>
        </w:rPr>
        <w:t>’</w:t>
      </w:r>
      <w:r w:rsidRPr="00F8712A">
        <w:rPr>
          <w:rFonts w:cs="Times New Roman"/>
        </w:rPr>
        <w:t xml:space="preserve">un talent indéniable, dans une position sociale qui peut lui permettre bien des bizarreries, comme celle de se payer des éditions princières de ses œuvres, </w:t>
      </w:r>
      <w:r>
        <w:rPr>
          <w:rFonts w:cs="Times New Roman"/>
        </w:rPr>
        <w:t>M. </w:t>
      </w:r>
      <w:proofErr w:type="spellStart"/>
      <w:r w:rsidRPr="00F8712A">
        <w:rPr>
          <w:rFonts w:cs="Times New Roman"/>
        </w:rPr>
        <w:t>Quaglino</w:t>
      </w:r>
      <w:proofErr w:type="spellEnd"/>
      <w:r w:rsidRPr="00F8712A">
        <w:rPr>
          <w:rFonts w:cs="Times New Roman"/>
        </w:rPr>
        <w:t xml:space="preserve"> s</w:t>
      </w:r>
      <w:r w:rsidR="000B1783">
        <w:rPr>
          <w:rFonts w:cs="Times New Roman"/>
        </w:rPr>
        <w:t>’</w:t>
      </w:r>
      <w:r w:rsidRPr="00F8712A">
        <w:rPr>
          <w:rFonts w:cs="Times New Roman"/>
        </w:rPr>
        <w:t xml:space="preserve">est toujours gardé presque avec horreur de donner le livre clair, frappant, simple </w:t>
      </w:r>
      <w:r w:rsidRPr="00F8712A">
        <w:rPr>
          <w:rFonts w:cs="Times New Roman"/>
        </w:rPr>
        <w:lastRenderedPageBreak/>
        <w:t>et profond. Il a l</w:t>
      </w:r>
      <w:r w:rsidR="000B1783">
        <w:rPr>
          <w:rFonts w:cs="Times New Roman"/>
        </w:rPr>
        <w:t>’</w:t>
      </w:r>
      <w:r w:rsidRPr="00F8712A">
        <w:rPr>
          <w:rFonts w:cs="Times New Roman"/>
        </w:rPr>
        <w:t>imagination tortueuse, au service de laquelle il met quelquefois une forme enveloppée et nuageuse, de manière qu</w:t>
      </w:r>
      <w:r w:rsidR="000B1783">
        <w:rPr>
          <w:rFonts w:cs="Times New Roman"/>
        </w:rPr>
        <w:t>’</w:t>
      </w:r>
      <w:r w:rsidRPr="00F8712A">
        <w:rPr>
          <w:rFonts w:cs="Times New Roman"/>
        </w:rPr>
        <w:t>il fatigue plus qu</w:t>
      </w:r>
      <w:r w:rsidR="000B1783">
        <w:rPr>
          <w:rFonts w:cs="Times New Roman"/>
        </w:rPr>
        <w:t>’</w:t>
      </w:r>
      <w:r w:rsidRPr="00F8712A">
        <w:rPr>
          <w:rFonts w:cs="Times New Roman"/>
        </w:rPr>
        <w:t>il ne plaît. Je crois que son défaut c</w:t>
      </w:r>
      <w:r w:rsidR="000B1783">
        <w:rPr>
          <w:rFonts w:cs="Times New Roman"/>
        </w:rPr>
        <w:t>’</w:t>
      </w:r>
      <w:r w:rsidRPr="00F8712A">
        <w:rPr>
          <w:rFonts w:cs="Times New Roman"/>
        </w:rPr>
        <w:t>est la recherche à outrance de l</w:t>
      </w:r>
      <w:r w:rsidR="000B1783">
        <w:rPr>
          <w:rFonts w:cs="Times New Roman"/>
        </w:rPr>
        <w:t>’</w:t>
      </w:r>
      <w:r w:rsidRPr="00F8712A">
        <w:rPr>
          <w:rFonts w:cs="Times New Roman"/>
        </w:rPr>
        <w:t>originalité</w:t>
      </w:r>
      <w:r>
        <w:rPr>
          <w:rFonts w:cs="Times New Roman"/>
        </w:rPr>
        <w:t> ;</w:t>
      </w:r>
      <w:r w:rsidRPr="00F8712A">
        <w:rPr>
          <w:rFonts w:cs="Times New Roman"/>
        </w:rPr>
        <w:t xml:space="preserve"> il s</w:t>
      </w:r>
      <w:r w:rsidR="000B1783">
        <w:rPr>
          <w:rFonts w:cs="Times New Roman"/>
        </w:rPr>
        <w:t>’</w:t>
      </w:r>
      <w:r w:rsidRPr="00F8712A">
        <w:rPr>
          <w:rFonts w:cs="Times New Roman"/>
        </w:rPr>
        <w:t>arrêtera un jour sur ce chemin dangereux et il nous donnera un livre complet qui pourra honorer son nom et son talent.</w:t>
      </w:r>
    </w:p>
    <w:p w14:paraId="6FBD06D7" w14:textId="77777777" w:rsidR="004512A9" w:rsidRPr="003E2E52" w:rsidRDefault="004512A9" w:rsidP="004512A9">
      <w:pPr>
        <w:pStyle w:val="Titre3"/>
        <w:rPr>
          <w:lang w:val="it-IT"/>
          <w:rPrChange w:id="10" w:author="Marguerite-Marie Bordry" w:date="2018-12-07T18:06:00Z">
            <w:rPr/>
          </w:rPrChange>
        </w:rPr>
      </w:pPr>
      <w:r w:rsidRPr="003E2E52">
        <w:rPr>
          <w:lang w:val="it-IT"/>
          <w:rPrChange w:id="11" w:author="Marguerite-Marie Bordry" w:date="2018-12-07T18:06:00Z">
            <w:rPr/>
          </w:rPrChange>
        </w:rPr>
        <w:t>A. </w:t>
      </w:r>
      <w:proofErr w:type="gramStart"/>
      <w:r w:rsidRPr="003E2E52">
        <w:rPr>
          <w:lang w:val="it-IT"/>
          <w:rPrChange w:id="12" w:author="Marguerite-Marie Bordry" w:date="2018-12-07T18:06:00Z">
            <w:rPr/>
          </w:rPrChange>
        </w:rPr>
        <w:t>Orvieto :</w:t>
      </w:r>
      <w:proofErr w:type="gramEnd"/>
      <w:r w:rsidRPr="003E2E52">
        <w:rPr>
          <w:lang w:val="it-IT"/>
          <w:rPrChange w:id="13" w:author="Marguerite-Marie Bordry" w:date="2018-12-07T18:06:00Z">
            <w:rPr/>
          </w:rPrChange>
        </w:rPr>
        <w:t xml:space="preserve"> </w:t>
      </w:r>
      <w:r w:rsidRPr="003E2E52">
        <w:rPr>
          <w:i/>
          <w:lang w:val="it-IT"/>
          <w:rPrChange w:id="14" w:author="Marguerite-Marie Bordry" w:date="2018-12-07T18:06:00Z">
            <w:rPr>
              <w:i/>
            </w:rPr>
          </w:rPrChange>
        </w:rPr>
        <w:t xml:space="preserve">La filosofia di </w:t>
      </w:r>
      <w:proofErr w:type="spellStart"/>
      <w:r w:rsidRPr="003E2E52">
        <w:rPr>
          <w:i/>
          <w:lang w:val="it-IT"/>
          <w:rPrChange w:id="15" w:author="Marguerite-Marie Bordry" w:date="2018-12-07T18:06:00Z">
            <w:rPr>
              <w:i/>
            </w:rPr>
          </w:rPrChange>
        </w:rPr>
        <w:t>Senofane</w:t>
      </w:r>
      <w:proofErr w:type="spellEnd"/>
      <w:r w:rsidRPr="003E2E52">
        <w:rPr>
          <w:lang w:val="it-IT"/>
          <w:rPrChange w:id="16" w:author="Marguerite-Marie Bordry" w:date="2018-12-07T18:06:00Z">
            <w:rPr/>
          </w:rPrChange>
        </w:rPr>
        <w:t xml:space="preserve"> (Florence, B. </w:t>
      </w:r>
      <w:proofErr w:type="spellStart"/>
      <w:r w:rsidRPr="003E2E52">
        <w:rPr>
          <w:lang w:val="it-IT"/>
          <w:rPrChange w:id="17" w:author="Marguerite-Marie Bordry" w:date="2018-12-07T18:06:00Z">
            <w:rPr/>
          </w:rPrChange>
        </w:rPr>
        <w:t>Seiben</w:t>
      </w:r>
      <w:proofErr w:type="spellEnd"/>
      <w:r w:rsidRPr="003E2E52">
        <w:rPr>
          <w:lang w:val="it-IT"/>
          <w:rPrChange w:id="18" w:author="Marguerite-Marie Bordry" w:date="2018-12-07T18:06:00Z">
            <w:rPr/>
          </w:rPrChange>
        </w:rPr>
        <w:t>)</w:t>
      </w:r>
    </w:p>
    <w:p w14:paraId="41BC590C" w14:textId="77777777" w:rsidR="009550FA" w:rsidRPr="003E2E52" w:rsidRDefault="009550FA" w:rsidP="009550FA">
      <w:pPr>
        <w:pStyle w:val="term"/>
        <w:rPr>
          <w:lang w:val="it-IT"/>
          <w:rPrChange w:id="19" w:author="Marguerite-Marie Bordry" w:date="2018-12-07T18:06:00Z">
            <w:rPr/>
          </w:rPrChange>
        </w:rPr>
      </w:pPr>
      <w:proofErr w:type="gramStart"/>
      <w:r w:rsidRPr="003E2E52">
        <w:rPr>
          <w:lang w:val="it-IT"/>
          <w:rPrChange w:id="20" w:author="Marguerite-Marie Bordry" w:date="2018-12-07T18:06:00Z">
            <w:rPr/>
          </w:rPrChange>
        </w:rPr>
        <w:t>id :</w:t>
      </w:r>
      <w:proofErr w:type="gramEnd"/>
      <w:r w:rsidRPr="003E2E52">
        <w:rPr>
          <w:lang w:val="it-IT"/>
          <w:rPrChange w:id="21" w:author="Marguerite-Marie Bordry" w:date="2018-12-07T18:06:00Z">
            <w:rPr/>
          </w:rPrChange>
        </w:rPr>
        <w:t xml:space="preserve"> article-1899-04_270b</w:t>
      </w:r>
    </w:p>
    <w:p w14:paraId="71B0ED69" w14:textId="77777777" w:rsidR="009550FA" w:rsidRPr="003E2E52" w:rsidRDefault="009550FA" w:rsidP="009550FA">
      <w:pPr>
        <w:pStyle w:val="term"/>
        <w:rPr>
          <w:lang w:val="it-IT"/>
          <w:rPrChange w:id="22" w:author="Marguerite-Marie Bordry" w:date="2018-12-07T18:06:00Z">
            <w:rPr/>
          </w:rPrChange>
        </w:rPr>
      </w:pPr>
      <w:proofErr w:type="spellStart"/>
      <w:proofErr w:type="gramStart"/>
      <w:r w:rsidRPr="003E2E52">
        <w:rPr>
          <w:lang w:val="it-IT"/>
          <w:rPrChange w:id="23" w:author="Marguerite-Marie Bordry" w:date="2018-12-07T18:06:00Z">
            <w:rPr/>
          </w:rPrChange>
        </w:rPr>
        <w:t>author</w:t>
      </w:r>
      <w:proofErr w:type="spellEnd"/>
      <w:r w:rsidRPr="003E2E52">
        <w:rPr>
          <w:lang w:val="it-IT"/>
          <w:rPrChange w:id="24" w:author="Marguerite-Marie Bordry" w:date="2018-12-07T18:06:00Z">
            <w:rPr/>
          </w:rPrChange>
        </w:rPr>
        <w:t> :</w:t>
      </w:r>
      <w:proofErr w:type="gramEnd"/>
      <w:r w:rsidRPr="003E2E52">
        <w:rPr>
          <w:lang w:val="it-IT"/>
          <w:rPrChange w:id="25" w:author="Marguerite-Marie Bordry" w:date="2018-12-07T18:06:00Z">
            <w:rPr/>
          </w:rPrChange>
        </w:rPr>
        <w:t xml:space="preserve"> </w:t>
      </w:r>
      <w:proofErr w:type="spellStart"/>
      <w:r w:rsidRPr="003E2E52">
        <w:rPr>
          <w:rFonts w:eastAsiaTheme="majorEastAsia"/>
          <w:lang w:val="it-IT"/>
          <w:rPrChange w:id="26" w:author="Marguerite-Marie Bordry" w:date="2018-12-07T18:06:00Z">
            <w:rPr>
              <w:rFonts w:eastAsiaTheme="majorEastAsia"/>
            </w:rPr>
          </w:rPrChange>
        </w:rPr>
        <w:t>Zùccoli</w:t>
      </w:r>
      <w:proofErr w:type="spellEnd"/>
      <w:r w:rsidRPr="003E2E52">
        <w:rPr>
          <w:rFonts w:eastAsiaTheme="majorEastAsia"/>
          <w:lang w:val="it-IT"/>
          <w:rPrChange w:id="27" w:author="Marguerite-Marie Bordry" w:date="2018-12-07T18:06:00Z">
            <w:rPr>
              <w:rFonts w:eastAsiaTheme="majorEastAsia"/>
            </w:rPr>
          </w:rPrChange>
        </w:rPr>
        <w:t>, Luciano (1868-1929)</w:t>
      </w:r>
    </w:p>
    <w:p w14:paraId="2B90BCFF" w14:textId="77777777" w:rsidR="009550FA" w:rsidRPr="003E2E52" w:rsidRDefault="009550FA" w:rsidP="009550FA">
      <w:pPr>
        <w:pStyle w:val="term"/>
        <w:rPr>
          <w:lang w:val="it-IT"/>
          <w:rPrChange w:id="28" w:author="Marguerite-Marie Bordry" w:date="2018-12-07T18:06:00Z">
            <w:rPr/>
          </w:rPrChange>
        </w:rPr>
      </w:pPr>
      <w:proofErr w:type="spellStart"/>
      <w:proofErr w:type="gramStart"/>
      <w:r w:rsidRPr="003E2E52">
        <w:rPr>
          <w:lang w:val="it-IT"/>
          <w:rPrChange w:id="29" w:author="Marguerite-Marie Bordry" w:date="2018-12-07T18:06:00Z">
            <w:rPr/>
          </w:rPrChange>
        </w:rPr>
        <w:t>signed</w:t>
      </w:r>
      <w:proofErr w:type="spellEnd"/>
      <w:r w:rsidRPr="003E2E52">
        <w:rPr>
          <w:lang w:val="it-IT"/>
          <w:rPrChange w:id="30" w:author="Marguerite-Marie Bordry" w:date="2018-12-07T18:06:00Z">
            <w:rPr/>
          </w:rPrChange>
        </w:rPr>
        <w:t> :</w:t>
      </w:r>
      <w:proofErr w:type="gramEnd"/>
      <w:r w:rsidRPr="003E2E52">
        <w:rPr>
          <w:lang w:val="it-IT"/>
          <w:rPrChange w:id="31" w:author="Marguerite-Marie Bordry" w:date="2018-12-07T18:06:00Z">
            <w:rPr/>
          </w:rPrChange>
        </w:rPr>
        <w:t xml:space="preserve"> Luciano </w:t>
      </w:r>
      <w:proofErr w:type="spellStart"/>
      <w:r w:rsidRPr="003E2E52">
        <w:rPr>
          <w:rFonts w:eastAsiaTheme="majorEastAsia"/>
          <w:lang w:val="it-IT"/>
          <w:rPrChange w:id="32" w:author="Marguerite-Marie Bordry" w:date="2018-12-07T18:06:00Z">
            <w:rPr>
              <w:rFonts w:eastAsiaTheme="majorEastAsia"/>
            </w:rPr>
          </w:rPrChange>
        </w:rPr>
        <w:t>Zùccoli</w:t>
      </w:r>
      <w:proofErr w:type="spellEnd"/>
    </w:p>
    <w:p w14:paraId="6AAF532F" w14:textId="77777777" w:rsidR="009550FA" w:rsidRPr="003E2E52" w:rsidRDefault="009550FA" w:rsidP="009550FA">
      <w:pPr>
        <w:pStyle w:val="term"/>
        <w:rPr>
          <w:lang w:val="it-IT"/>
          <w:rPrChange w:id="33" w:author="Marguerite-Marie Bordry" w:date="2018-12-07T18:06:00Z">
            <w:rPr/>
          </w:rPrChange>
        </w:rPr>
      </w:pPr>
      <w:proofErr w:type="gramStart"/>
      <w:r w:rsidRPr="003E2E52">
        <w:rPr>
          <w:lang w:val="it-IT"/>
          <w:rPrChange w:id="34" w:author="Marguerite-Marie Bordry" w:date="2018-12-07T18:06:00Z">
            <w:rPr/>
          </w:rPrChange>
        </w:rPr>
        <w:t>section :</w:t>
      </w:r>
      <w:proofErr w:type="gramEnd"/>
      <w:r w:rsidRPr="003E2E52">
        <w:rPr>
          <w:lang w:val="it-IT"/>
          <w:rPrChange w:id="35" w:author="Marguerite-Marie Bordry" w:date="2018-12-07T18:06:00Z">
            <w:rPr/>
          </w:rPrChange>
        </w:rPr>
        <w:t xml:space="preserve"> </w:t>
      </w:r>
      <w:proofErr w:type="spellStart"/>
      <w:r w:rsidRPr="003E2E52">
        <w:rPr>
          <w:lang w:val="it-IT"/>
          <w:rPrChange w:id="36" w:author="Marguerite-Marie Bordry" w:date="2018-12-07T18:06:00Z">
            <w:rPr/>
          </w:rPrChange>
        </w:rPr>
        <w:t>Lettres</w:t>
      </w:r>
      <w:proofErr w:type="spellEnd"/>
      <w:r w:rsidRPr="003E2E52">
        <w:rPr>
          <w:lang w:val="it-IT"/>
          <w:rPrChange w:id="37" w:author="Marguerite-Marie Bordry" w:date="2018-12-07T18:06:00Z">
            <w:rPr/>
          </w:rPrChange>
        </w:rPr>
        <w:t xml:space="preserve"> </w:t>
      </w:r>
      <w:proofErr w:type="spellStart"/>
      <w:r w:rsidRPr="003E2E52">
        <w:rPr>
          <w:lang w:val="it-IT"/>
          <w:rPrChange w:id="38" w:author="Marguerite-Marie Bordry" w:date="2018-12-07T18:06:00Z">
            <w:rPr/>
          </w:rPrChange>
        </w:rPr>
        <w:t>italiennes</w:t>
      </w:r>
      <w:proofErr w:type="spellEnd"/>
    </w:p>
    <w:p w14:paraId="63171607" w14:textId="77777777" w:rsidR="009550FA" w:rsidRPr="003E2E52" w:rsidRDefault="009550FA" w:rsidP="009550FA">
      <w:pPr>
        <w:pStyle w:val="term"/>
        <w:rPr>
          <w:lang w:val="it-IT"/>
          <w:rPrChange w:id="39" w:author="Marguerite-Marie Bordry" w:date="2018-12-07T18:06:00Z">
            <w:rPr/>
          </w:rPrChange>
        </w:rPr>
      </w:pPr>
      <w:proofErr w:type="spellStart"/>
      <w:proofErr w:type="gramStart"/>
      <w:r w:rsidRPr="003E2E52">
        <w:rPr>
          <w:lang w:val="it-IT"/>
          <w:rPrChange w:id="40" w:author="Marguerite-Marie Bordry" w:date="2018-12-07T18:06:00Z">
            <w:rPr/>
          </w:rPrChange>
        </w:rPr>
        <w:t>title</w:t>
      </w:r>
      <w:proofErr w:type="spellEnd"/>
      <w:r w:rsidRPr="003E2E52">
        <w:rPr>
          <w:lang w:val="it-IT"/>
          <w:rPrChange w:id="41" w:author="Marguerite-Marie Bordry" w:date="2018-12-07T18:06:00Z">
            <w:rPr/>
          </w:rPrChange>
        </w:rPr>
        <w:t> :</w:t>
      </w:r>
      <w:proofErr w:type="gramEnd"/>
      <w:r w:rsidRPr="003E2E52">
        <w:rPr>
          <w:lang w:val="it-IT"/>
          <w:rPrChange w:id="42" w:author="Marguerite-Marie Bordry" w:date="2018-12-07T18:06:00Z">
            <w:rPr/>
          </w:rPrChange>
        </w:rPr>
        <w:t xml:space="preserve"> A. Orvieto : </w:t>
      </w:r>
      <w:r w:rsidRPr="003E2E52">
        <w:rPr>
          <w:i/>
          <w:lang w:val="it-IT"/>
          <w:rPrChange w:id="43" w:author="Marguerite-Marie Bordry" w:date="2018-12-07T18:06:00Z">
            <w:rPr>
              <w:i/>
            </w:rPr>
          </w:rPrChange>
        </w:rPr>
        <w:t xml:space="preserve">La filosofia di </w:t>
      </w:r>
      <w:proofErr w:type="spellStart"/>
      <w:r w:rsidRPr="003E2E52">
        <w:rPr>
          <w:i/>
          <w:lang w:val="it-IT"/>
          <w:rPrChange w:id="44" w:author="Marguerite-Marie Bordry" w:date="2018-12-07T18:06:00Z">
            <w:rPr>
              <w:i/>
            </w:rPr>
          </w:rPrChange>
        </w:rPr>
        <w:t>Senofane</w:t>
      </w:r>
      <w:proofErr w:type="spellEnd"/>
      <w:r w:rsidRPr="003E2E52">
        <w:rPr>
          <w:lang w:val="it-IT"/>
          <w:rPrChange w:id="45" w:author="Marguerite-Marie Bordry" w:date="2018-12-07T18:06:00Z">
            <w:rPr/>
          </w:rPrChange>
        </w:rPr>
        <w:t xml:space="preserve"> (Florence, B. </w:t>
      </w:r>
      <w:proofErr w:type="spellStart"/>
      <w:r w:rsidRPr="003E2E52">
        <w:rPr>
          <w:lang w:val="it-IT"/>
          <w:rPrChange w:id="46" w:author="Marguerite-Marie Bordry" w:date="2018-12-07T18:06:00Z">
            <w:rPr/>
          </w:rPrChange>
        </w:rPr>
        <w:t>Seiben</w:t>
      </w:r>
      <w:proofErr w:type="spellEnd"/>
      <w:r w:rsidRPr="003E2E52">
        <w:rPr>
          <w:lang w:val="it-IT"/>
          <w:rPrChange w:id="47" w:author="Marguerite-Marie Bordry" w:date="2018-12-07T18:06:00Z">
            <w:rPr/>
          </w:rPrChange>
        </w:rPr>
        <w:t>)</w:t>
      </w:r>
    </w:p>
    <w:p w14:paraId="07B4F039" w14:textId="77777777" w:rsidR="009550FA" w:rsidRPr="003E2E52" w:rsidRDefault="009550FA" w:rsidP="009550FA">
      <w:pPr>
        <w:pStyle w:val="term"/>
        <w:rPr>
          <w:lang w:val="it-IT"/>
          <w:rPrChange w:id="48" w:author="Marguerite-Marie Bordry" w:date="2018-12-07T18:06:00Z">
            <w:rPr/>
          </w:rPrChange>
        </w:rPr>
      </w:pPr>
      <w:proofErr w:type="gramStart"/>
      <w:r w:rsidRPr="003E2E52">
        <w:rPr>
          <w:lang w:val="it-IT"/>
          <w:rPrChange w:id="49" w:author="Marguerite-Marie Bordry" w:date="2018-12-07T18:06:00Z">
            <w:rPr/>
          </w:rPrChange>
        </w:rPr>
        <w:t>date :</w:t>
      </w:r>
      <w:proofErr w:type="gramEnd"/>
      <w:r w:rsidRPr="003E2E52">
        <w:rPr>
          <w:lang w:val="it-IT"/>
          <w:rPrChange w:id="50" w:author="Marguerite-Marie Bordry" w:date="2018-12-07T18:06:00Z">
            <w:rPr/>
          </w:rPrChange>
        </w:rPr>
        <w:t xml:space="preserve"> 1899-04</w:t>
      </w:r>
    </w:p>
    <w:p w14:paraId="437080D7" w14:textId="77777777" w:rsidR="009550FA" w:rsidRPr="003E2E52" w:rsidRDefault="009550FA" w:rsidP="009550FA">
      <w:pPr>
        <w:pStyle w:val="term"/>
        <w:rPr>
          <w:lang w:val="it-IT"/>
          <w:rPrChange w:id="51" w:author="Marguerite-Marie Bordry" w:date="2018-12-07T18:06:00Z">
            <w:rPr/>
          </w:rPrChange>
        </w:rPr>
      </w:pPr>
      <w:proofErr w:type="spellStart"/>
      <w:proofErr w:type="gramStart"/>
      <w:r w:rsidRPr="003E2E52">
        <w:rPr>
          <w:lang w:val="it-IT"/>
          <w:rPrChange w:id="52" w:author="Marguerite-Marie Bordry" w:date="2018-12-07T18:06:00Z">
            <w:rPr/>
          </w:rPrChange>
        </w:rPr>
        <w:t>ref</w:t>
      </w:r>
      <w:proofErr w:type="spellEnd"/>
      <w:r w:rsidRPr="003E2E52">
        <w:rPr>
          <w:lang w:val="it-IT"/>
          <w:rPrChange w:id="53" w:author="Marguerite-Marie Bordry" w:date="2018-12-07T18:06:00Z">
            <w:rPr/>
          </w:rPrChange>
        </w:rPr>
        <w:t> :</w:t>
      </w:r>
      <w:proofErr w:type="gramEnd"/>
      <w:r w:rsidRPr="003E2E52">
        <w:rPr>
          <w:lang w:val="it-IT"/>
          <w:rPrChange w:id="54" w:author="Marguerite-Marie Bordry" w:date="2018-12-07T18:06:00Z">
            <w:rPr/>
          </w:rPrChange>
        </w:rPr>
        <w:t xml:space="preserve"> Tome XXX, </w:t>
      </w:r>
      <w:proofErr w:type="spellStart"/>
      <w:r w:rsidRPr="003E2E52">
        <w:rPr>
          <w:lang w:val="it-IT"/>
          <w:rPrChange w:id="55" w:author="Marguerite-Marie Bordry" w:date="2018-12-07T18:06:00Z">
            <w:rPr/>
          </w:rPrChange>
        </w:rPr>
        <w:t>numéro</w:t>
      </w:r>
      <w:proofErr w:type="spellEnd"/>
      <w:r w:rsidRPr="003E2E52">
        <w:rPr>
          <w:lang w:val="it-IT"/>
          <w:rPrChange w:id="56" w:author="Marguerite-Marie Bordry" w:date="2018-12-07T18:06:00Z">
            <w:rPr/>
          </w:rPrChange>
        </w:rPr>
        <w:t> 112, 1</w:t>
      </w:r>
      <w:r w:rsidRPr="003E2E52">
        <w:rPr>
          <w:vertAlign w:val="superscript"/>
          <w:lang w:val="it-IT"/>
          <w:rPrChange w:id="57" w:author="Marguerite-Marie Bordry" w:date="2018-12-07T18:06:00Z">
            <w:rPr>
              <w:vertAlign w:val="superscript"/>
            </w:rPr>
          </w:rPrChange>
        </w:rPr>
        <w:t>er</w:t>
      </w:r>
      <w:r w:rsidRPr="003E2E52">
        <w:rPr>
          <w:lang w:val="it-IT"/>
          <w:rPrChange w:id="58" w:author="Marguerite-Marie Bordry" w:date="2018-12-07T18:06:00Z">
            <w:rPr/>
          </w:rPrChange>
        </w:rPr>
        <w:t> </w:t>
      </w:r>
      <w:proofErr w:type="spellStart"/>
      <w:r w:rsidRPr="003E2E52">
        <w:rPr>
          <w:lang w:val="it-IT"/>
          <w:rPrChange w:id="59" w:author="Marguerite-Marie Bordry" w:date="2018-12-07T18:06:00Z">
            <w:rPr/>
          </w:rPrChange>
        </w:rPr>
        <w:t>avril</w:t>
      </w:r>
      <w:proofErr w:type="spellEnd"/>
      <w:r w:rsidRPr="003E2E52">
        <w:rPr>
          <w:lang w:val="it-IT"/>
          <w:rPrChange w:id="60" w:author="Marguerite-Marie Bordry" w:date="2018-12-07T18:06:00Z">
            <w:rPr/>
          </w:rPrChange>
        </w:rPr>
        <w:t> 1899, p. 268-272 [270]</w:t>
      </w:r>
    </w:p>
    <w:p w14:paraId="4E0B928B" w14:textId="77777777" w:rsidR="00F8712A" w:rsidRPr="00F8712A" w:rsidRDefault="00F8712A" w:rsidP="00F8712A">
      <w:pPr>
        <w:pStyle w:val="Corpsdetexte"/>
        <w:rPr>
          <w:rFonts w:cs="Times New Roman"/>
        </w:rPr>
      </w:pPr>
      <w:r w:rsidRPr="003E2E52">
        <w:rPr>
          <w:rFonts w:cs="Times New Roman"/>
          <w:b/>
          <w:lang w:val="it-IT"/>
          <w:rPrChange w:id="61" w:author="Marguerite-Marie Bordry" w:date="2018-12-07T18:06:00Z">
            <w:rPr>
              <w:rFonts w:cs="Times New Roman"/>
              <w:b/>
            </w:rPr>
          </w:rPrChange>
        </w:rPr>
        <w:t xml:space="preserve">La filosofia di </w:t>
      </w:r>
      <w:proofErr w:type="spellStart"/>
      <w:r w:rsidRPr="003E2E52">
        <w:rPr>
          <w:rFonts w:cs="Times New Roman"/>
          <w:b/>
          <w:lang w:val="it-IT"/>
          <w:rPrChange w:id="62" w:author="Marguerite-Marie Bordry" w:date="2018-12-07T18:06:00Z">
            <w:rPr>
              <w:rFonts w:cs="Times New Roman"/>
              <w:b/>
            </w:rPr>
          </w:rPrChange>
        </w:rPr>
        <w:t>Senofane</w:t>
      </w:r>
      <w:proofErr w:type="spellEnd"/>
      <w:r w:rsidRPr="003E2E52">
        <w:rPr>
          <w:rFonts w:cs="Times New Roman"/>
          <w:lang w:val="it-IT"/>
          <w:rPrChange w:id="63" w:author="Marguerite-Marie Bordry" w:date="2018-12-07T18:06:00Z">
            <w:rPr>
              <w:rFonts w:cs="Times New Roman"/>
            </w:rPr>
          </w:rPrChange>
        </w:rPr>
        <w:t xml:space="preserve">, par Angiolo Orvieto. </w:t>
      </w:r>
      <w:r w:rsidRPr="00F8712A">
        <w:rPr>
          <w:rFonts w:cs="Times New Roman"/>
        </w:rPr>
        <w:t>Un autre jeune homme, riche, savant, poète et socialiste. Tandis que j</w:t>
      </w:r>
      <w:r w:rsidR="000B1783">
        <w:rPr>
          <w:rFonts w:cs="Times New Roman"/>
        </w:rPr>
        <w:t>’</w:t>
      </w:r>
      <w:r w:rsidRPr="00F8712A">
        <w:rPr>
          <w:rFonts w:cs="Times New Roman"/>
        </w:rPr>
        <w:t>écris sur lui, il est aux Indes, sur le retour d</w:t>
      </w:r>
      <w:r w:rsidR="000B1783">
        <w:rPr>
          <w:rFonts w:cs="Times New Roman"/>
        </w:rPr>
        <w:t>’</w:t>
      </w:r>
      <w:r w:rsidRPr="00F8712A">
        <w:rPr>
          <w:rFonts w:cs="Times New Roman"/>
        </w:rPr>
        <w:t>un voyage, qui dure depuis le mois de novembre et qui ne prendra fin qu</w:t>
      </w:r>
      <w:r w:rsidR="000B1783">
        <w:rPr>
          <w:rFonts w:cs="Times New Roman"/>
        </w:rPr>
        <w:t>’</w:t>
      </w:r>
      <w:r w:rsidRPr="00F8712A">
        <w:rPr>
          <w:rFonts w:cs="Times New Roman"/>
        </w:rPr>
        <w:t>en avril. Le livre dont je parle peut faire les délices des érudits, lourd qu</w:t>
      </w:r>
      <w:r w:rsidR="000B1783">
        <w:rPr>
          <w:rFonts w:cs="Times New Roman"/>
        </w:rPr>
        <w:t>’</w:t>
      </w:r>
      <w:r w:rsidRPr="00F8712A">
        <w:rPr>
          <w:rFonts w:cs="Times New Roman"/>
        </w:rPr>
        <w:t xml:space="preserve">il est de notes et de discussions sur les théories philosophiques de Xénophane et sur les interprétations de Kern, de Zeller, de </w:t>
      </w:r>
      <w:proofErr w:type="spellStart"/>
      <w:r w:rsidRPr="00F8712A">
        <w:rPr>
          <w:rFonts w:cs="Times New Roman"/>
        </w:rPr>
        <w:t>Freudenthal</w:t>
      </w:r>
      <w:proofErr w:type="spellEnd"/>
      <w:r w:rsidRPr="00F8712A">
        <w:rPr>
          <w:rFonts w:cs="Times New Roman"/>
        </w:rPr>
        <w:t xml:space="preserve">, etc. Tout en admirant la rare souplesse </w:t>
      </w:r>
      <w:del w:id="64" w:author="Marguerite-Marie Bordry" w:date="2018-12-07T18:30:00Z">
        <w:r w:rsidRPr="00F8712A" w:rsidDel="00F25C1A">
          <w:rPr>
            <w:rFonts w:cs="Times New Roman"/>
          </w:rPr>
          <w:delText xml:space="preserve">d </w:delText>
        </w:r>
      </w:del>
      <w:ins w:id="65" w:author="Marguerite-Marie Bordry" w:date="2018-12-07T18:30:00Z">
        <w:r w:rsidR="00F25C1A" w:rsidRPr="00F8712A">
          <w:rPr>
            <w:rFonts w:cs="Times New Roman"/>
          </w:rPr>
          <w:t>d</w:t>
        </w:r>
        <w:r w:rsidR="00F25C1A">
          <w:rPr>
            <w:rFonts w:cs="Times New Roman"/>
          </w:rPr>
          <w:t>’</w:t>
        </w:r>
      </w:ins>
      <w:r w:rsidRPr="00F8712A">
        <w:rPr>
          <w:rFonts w:cs="Times New Roman"/>
        </w:rPr>
        <w:t xml:space="preserve">esprit qui permet à </w:t>
      </w:r>
      <w:r>
        <w:rPr>
          <w:rFonts w:cs="Times New Roman"/>
        </w:rPr>
        <w:t>M. </w:t>
      </w:r>
      <w:r w:rsidRPr="00F8712A">
        <w:rPr>
          <w:rFonts w:cs="Times New Roman"/>
        </w:rPr>
        <w:t>Orvieto de passer tour à tour de l</w:t>
      </w:r>
      <w:r w:rsidR="000B1783">
        <w:rPr>
          <w:rFonts w:cs="Times New Roman"/>
        </w:rPr>
        <w:t>’</w:t>
      </w:r>
      <w:r w:rsidRPr="00F8712A">
        <w:rPr>
          <w:rFonts w:cs="Times New Roman"/>
        </w:rPr>
        <w:t xml:space="preserve">art à la philosophie la plus abstruse, je le préfère dans son </w:t>
      </w:r>
      <w:proofErr w:type="spellStart"/>
      <w:r w:rsidRPr="00F8712A">
        <w:rPr>
          <w:rFonts w:cs="Times New Roman"/>
          <w:i/>
        </w:rPr>
        <w:t>Velo</w:t>
      </w:r>
      <w:proofErr w:type="spellEnd"/>
      <w:r w:rsidRPr="00F8712A">
        <w:rPr>
          <w:rFonts w:cs="Times New Roman"/>
          <w:i/>
        </w:rPr>
        <w:t xml:space="preserve"> di Maya</w:t>
      </w:r>
      <w:r w:rsidRPr="00F8712A">
        <w:rPr>
          <w:rFonts w:cs="Times New Roman"/>
        </w:rPr>
        <w:t>, un recueil de vers lyriques dont plusieurs pièces sont absolument charmantes.</w:t>
      </w:r>
    </w:p>
    <w:p w14:paraId="2D01C18E" w14:textId="77777777" w:rsidR="004512A9" w:rsidRPr="003E2E52" w:rsidRDefault="004512A9" w:rsidP="004512A9">
      <w:pPr>
        <w:pStyle w:val="Titre3"/>
        <w:rPr>
          <w:lang w:val="it-IT"/>
          <w:rPrChange w:id="66" w:author="Marguerite-Marie Bordry" w:date="2018-12-07T18:06:00Z">
            <w:rPr/>
          </w:rPrChange>
        </w:rPr>
      </w:pPr>
      <w:r w:rsidRPr="003E2E52">
        <w:rPr>
          <w:lang w:val="it-IT"/>
          <w:rPrChange w:id="67" w:author="Marguerite-Marie Bordry" w:date="2018-12-07T18:06:00Z">
            <w:rPr/>
          </w:rPrChange>
        </w:rPr>
        <w:t>F. de </w:t>
      </w:r>
      <w:proofErr w:type="gramStart"/>
      <w:r w:rsidRPr="003E2E52">
        <w:rPr>
          <w:lang w:val="it-IT"/>
          <w:rPrChange w:id="68" w:author="Marguerite-Marie Bordry" w:date="2018-12-07T18:06:00Z">
            <w:rPr/>
          </w:rPrChange>
        </w:rPr>
        <w:t>Roberto :</w:t>
      </w:r>
      <w:proofErr w:type="gramEnd"/>
      <w:r w:rsidRPr="003E2E52">
        <w:rPr>
          <w:lang w:val="it-IT"/>
          <w:rPrChange w:id="69" w:author="Marguerite-Marie Bordry" w:date="2018-12-07T18:06:00Z">
            <w:rPr/>
          </w:rPrChange>
        </w:rPr>
        <w:t xml:space="preserve"> </w:t>
      </w:r>
      <w:r w:rsidRPr="003E2E52">
        <w:rPr>
          <w:i/>
          <w:lang w:val="it-IT"/>
          <w:rPrChange w:id="70" w:author="Marguerite-Marie Bordry" w:date="2018-12-07T18:06:00Z">
            <w:rPr>
              <w:i/>
            </w:rPr>
          </w:rPrChange>
        </w:rPr>
        <w:t>Leopardi</w:t>
      </w:r>
      <w:r w:rsidRPr="003E2E52">
        <w:rPr>
          <w:lang w:val="it-IT"/>
          <w:rPrChange w:id="71" w:author="Marguerite-Marie Bordry" w:date="2018-12-07T18:06:00Z">
            <w:rPr/>
          </w:rPrChange>
        </w:rPr>
        <w:t xml:space="preserve"> (Milan, Fratelli Treves)</w:t>
      </w:r>
    </w:p>
    <w:p w14:paraId="376B1D02" w14:textId="77777777" w:rsidR="009550FA" w:rsidRPr="003E2E52" w:rsidRDefault="009550FA" w:rsidP="009550FA">
      <w:pPr>
        <w:pStyle w:val="term"/>
        <w:rPr>
          <w:lang w:val="it-IT"/>
          <w:rPrChange w:id="72" w:author="Marguerite-Marie Bordry" w:date="2018-12-07T18:06:00Z">
            <w:rPr/>
          </w:rPrChange>
        </w:rPr>
      </w:pPr>
      <w:proofErr w:type="gramStart"/>
      <w:r w:rsidRPr="003E2E52">
        <w:rPr>
          <w:lang w:val="it-IT"/>
          <w:rPrChange w:id="73" w:author="Marguerite-Marie Bordry" w:date="2018-12-07T18:06:00Z">
            <w:rPr/>
          </w:rPrChange>
        </w:rPr>
        <w:t>id :</w:t>
      </w:r>
      <w:proofErr w:type="gramEnd"/>
      <w:r w:rsidRPr="003E2E52">
        <w:rPr>
          <w:lang w:val="it-IT"/>
          <w:rPrChange w:id="74" w:author="Marguerite-Marie Bordry" w:date="2018-12-07T18:06:00Z">
            <w:rPr/>
          </w:rPrChange>
        </w:rPr>
        <w:t xml:space="preserve"> article-1899-04_270c</w:t>
      </w:r>
    </w:p>
    <w:p w14:paraId="2344A6F3" w14:textId="77777777" w:rsidR="009550FA" w:rsidRPr="003E2E52" w:rsidRDefault="009550FA" w:rsidP="009550FA">
      <w:pPr>
        <w:pStyle w:val="term"/>
        <w:rPr>
          <w:lang w:val="it-IT"/>
          <w:rPrChange w:id="75" w:author="Marguerite-Marie Bordry" w:date="2018-12-07T18:06:00Z">
            <w:rPr/>
          </w:rPrChange>
        </w:rPr>
      </w:pPr>
      <w:proofErr w:type="spellStart"/>
      <w:proofErr w:type="gramStart"/>
      <w:r w:rsidRPr="003E2E52">
        <w:rPr>
          <w:lang w:val="it-IT"/>
          <w:rPrChange w:id="76" w:author="Marguerite-Marie Bordry" w:date="2018-12-07T18:06:00Z">
            <w:rPr/>
          </w:rPrChange>
        </w:rPr>
        <w:t>author</w:t>
      </w:r>
      <w:proofErr w:type="spellEnd"/>
      <w:r w:rsidRPr="003E2E52">
        <w:rPr>
          <w:lang w:val="it-IT"/>
          <w:rPrChange w:id="77" w:author="Marguerite-Marie Bordry" w:date="2018-12-07T18:06:00Z">
            <w:rPr/>
          </w:rPrChange>
        </w:rPr>
        <w:t> :</w:t>
      </w:r>
      <w:proofErr w:type="gramEnd"/>
      <w:r w:rsidRPr="003E2E52">
        <w:rPr>
          <w:lang w:val="it-IT"/>
          <w:rPrChange w:id="78" w:author="Marguerite-Marie Bordry" w:date="2018-12-07T18:06:00Z">
            <w:rPr/>
          </w:rPrChange>
        </w:rPr>
        <w:t xml:space="preserve"> </w:t>
      </w:r>
      <w:proofErr w:type="spellStart"/>
      <w:r w:rsidRPr="003E2E52">
        <w:rPr>
          <w:rFonts w:eastAsiaTheme="majorEastAsia"/>
          <w:lang w:val="it-IT"/>
          <w:rPrChange w:id="79" w:author="Marguerite-Marie Bordry" w:date="2018-12-07T18:06:00Z">
            <w:rPr>
              <w:rFonts w:eastAsiaTheme="majorEastAsia"/>
            </w:rPr>
          </w:rPrChange>
        </w:rPr>
        <w:t>Zùccoli</w:t>
      </w:r>
      <w:proofErr w:type="spellEnd"/>
      <w:r w:rsidRPr="003E2E52">
        <w:rPr>
          <w:rFonts w:eastAsiaTheme="majorEastAsia"/>
          <w:lang w:val="it-IT"/>
          <w:rPrChange w:id="80" w:author="Marguerite-Marie Bordry" w:date="2018-12-07T18:06:00Z">
            <w:rPr>
              <w:rFonts w:eastAsiaTheme="majorEastAsia"/>
            </w:rPr>
          </w:rPrChange>
        </w:rPr>
        <w:t>, Luciano (1868-1929)</w:t>
      </w:r>
    </w:p>
    <w:p w14:paraId="1BC58E39" w14:textId="77777777" w:rsidR="009550FA" w:rsidRPr="00925B7B" w:rsidRDefault="009550FA" w:rsidP="009550FA">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04EDE14D" w14:textId="77777777" w:rsidR="009550FA" w:rsidRDefault="009550FA" w:rsidP="009550FA">
      <w:pPr>
        <w:pStyle w:val="term"/>
      </w:pPr>
      <w:proofErr w:type="gramStart"/>
      <w:r w:rsidRPr="00925B7B">
        <w:t>section</w:t>
      </w:r>
      <w:proofErr w:type="gramEnd"/>
      <w:r w:rsidRPr="00925B7B">
        <w:t xml:space="preserve"> : </w:t>
      </w:r>
      <w:r>
        <w:t>Lettres italiennes</w:t>
      </w:r>
    </w:p>
    <w:p w14:paraId="34E8EA1D" w14:textId="77777777" w:rsidR="009550FA" w:rsidRPr="0044359D" w:rsidRDefault="009550FA" w:rsidP="009550FA">
      <w:pPr>
        <w:pStyle w:val="term"/>
      </w:pPr>
      <w:proofErr w:type="spellStart"/>
      <w:proofErr w:type="gramStart"/>
      <w:r w:rsidRPr="00DA7419">
        <w:t>title</w:t>
      </w:r>
      <w:proofErr w:type="spellEnd"/>
      <w:proofErr w:type="gramEnd"/>
      <w:r w:rsidRPr="00DA7419">
        <w:t xml:space="preserve"> : </w:t>
      </w:r>
      <w:r>
        <w:t>F. de </w:t>
      </w:r>
      <w:r w:rsidRPr="00F8712A">
        <w:t>Roberto</w:t>
      </w:r>
      <w:r>
        <w:t> :</w:t>
      </w:r>
      <w:r w:rsidRPr="00F8712A">
        <w:t xml:space="preserve"> </w:t>
      </w:r>
      <w:r w:rsidRPr="00F8712A">
        <w:rPr>
          <w:i/>
        </w:rPr>
        <w:t>Leopardi</w:t>
      </w:r>
      <w:r w:rsidRPr="00F8712A">
        <w:t xml:space="preserve"> (Milan, </w:t>
      </w:r>
      <w:proofErr w:type="spellStart"/>
      <w:r w:rsidRPr="00F8712A">
        <w:t>Fratelli</w:t>
      </w:r>
      <w:proofErr w:type="spellEnd"/>
      <w:r w:rsidRPr="00F8712A">
        <w:t xml:space="preserve"> Treves)</w:t>
      </w:r>
    </w:p>
    <w:p w14:paraId="666A3BA4" w14:textId="77777777" w:rsidR="009550FA" w:rsidRPr="00925B7B" w:rsidRDefault="009550FA" w:rsidP="009550FA">
      <w:pPr>
        <w:pStyle w:val="term"/>
      </w:pPr>
      <w:proofErr w:type="gramStart"/>
      <w:r w:rsidRPr="00925B7B">
        <w:t>date</w:t>
      </w:r>
      <w:proofErr w:type="gramEnd"/>
      <w:r w:rsidRPr="00925B7B">
        <w:t> :</w:t>
      </w:r>
      <w:r>
        <w:t xml:space="preserve"> 1899-04</w:t>
      </w:r>
    </w:p>
    <w:p w14:paraId="147EEC01"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[270-271]</w:t>
      </w:r>
    </w:p>
    <w:p w14:paraId="6430ABA4" w14:textId="77777777" w:rsidR="00F8712A" w:rsidRPr="00F8712A" w:rsidRDefault="00F8712A" w:rsidP="00F8712A">
      <w:pPr>
        <w:pStyle w:val="Corpsdetexte"/>
        <w:rPr>
          <w:rFonts w:cs="Times New Roman"/>
        </w:rPr>
      </w:pPr>
      <w:r w:rsidRPr="00F8712A">
        <w:rPr>
          <w:rFonts w:cs="Times New Roman"/>
          <w:b/>
        </w:rPr>
        <w:t>Leopardi</w:t>
      </w:r>
      <w:r w:rsidRPr="00F8712A">
        <w:rPr>
          <w:rFonts w:cs="Times New Roman"/>
        </w:rPr>
        <w:t xml:space="preserve">, par </w:t>
      </w:r>
      <w:r>
        <w:rPr>
          <w:rFonts w:cs="Times New Roman"/>
        </w:rPr>
        <w:t>F. </w:t>
      </w:r>
      <w:r w:rsidR="009550FA">
        <w:rPr>
          <w:rFonts w:cs="Times New Roman"/>
        </w:rPr>
        <w:t>de </w:t>
      </w:r>
      <w:r w:rsidRPr="00F8712A">
        <w:rPr>
          <w:rFonts w:cs="Times New Roman"/>
        </w:rPr>
        <w:t>Roberto. J</w:t>
      </w:r>
      <w:r w:rsidR="000B1783">
        <w:rPr>
          <w:rFonts w:cs="Times New Roman"/>
        </w:rPr>
        <w:t>’</w:t>
      </w:r>
      <w:r w:rsidRPr="00F8712A">
        <w:rPr>
          <w:rFonts w:cs="Times New Roman"/>
        </w:rPr>
        <w:t>ai presque risqué la vie, il y a deux mois, dans une polémique furieuse en défense de notre grand poète Leopardi, qu</w:t>
      </w:r>
      <w:r w:rsidR="000B1783">
        <w:rPr>
          <w:rFonts w:cs="Times New Roman"/>
        </w:rPr>
        <w:t>’</w:t>
      </w:r>
      <w:r w:rsidRPr="00F8712A">
        <w:rPr>
          <w:rFonts w:cs="Times New Roman"/>
        </w:rPr>
        <w:t>un professeur de physiologie, élève, hélas</w:t>
      </w:r>
      <w:r>
        <w:rPr>
          <w:rFonts w:cs="Times New Roman"/>
        </w:rPr>
        <w:t> !</w:t>
      </w:r>
      <w:r w:rsidRPr="00F8712A">
        <w:rPr>
          <w:rFonts w:cs="Times New Roman"/>
        </w:rPr>
        <w:t xml:space="preserve"> de </w:t>
      </w:r>
      <w:r>
        <w:rPr>
          <w:rFonts w:cs="Times New Roman"/>
        </w:rPr>
        <w:t>M. </w:t>
      </w:r>
      <w:r w:rsidRPr="00F8712A">
        <w:rPr>
          <w:rFonts w:cs="Times New Roman"/>
        </w:rPr>
        <w:t>Lombroso, traitait fort mal, sous le prétexte de découvrir les sources mystérieuses de son génie mélancolique et profond. C</w:t>
      </w:r>
      <w:r w:rsidR="000B1783">
        <w:rPr>
          <w:rFonts w:cs="Times New Roman"/>
        </w:rPr>
        <w:t>’</w:t>
      </w:r>
      <w:r w:rsidRPr="00F8712A">
        <w:rPr>
          <w:rFonts w:cs="Times New Roman"/>
        </w:rPr>
        <w:t xml:space="preserve">est pourquoi ce livre de </w:t>
      </w:r>
      <w:r>
        <w:rPr>
          <w:rFonts w:cs="Times New Roman"/>
        </w:rPr>
        <w:t>M. de </w:t>
      </w:r>
      <w:r w:rsidRPr="00F8712A">
        <w:rPr>
          <w:rFonts w:cs="Times New Roman"/>
        </w:rPr>
        <w:t>Roberto, qui, patiemment, avec une richesse admirable de détails, reconstruit la figure vraie du poète, m</w:t>
      </w:r>
      <w:r w:rsidR="000B1783">
        <w:rPr>
          <w:rFonts w:cs="Times New Roman"/>
        </w:rPr>
        <w:t>’</w:t>
      </w:r>
      <w:r w:rsidRPr="00F8712A">
        <w:rPr>
          <w:rFonts w:cs="Times New Roman"/>
        </w:rPr>
        <w:t>est particulièrement cher</w:t>
      </w:r>
      <w:r>
        <w:rPr>
          <w:rFonts w:cs="Times New Roman"/>
        </w:rPr>
        <w:t> :</w:t>
      </w:r>
      <w:r w:rsidRPr="00F8712A">
        <w:rPr>
          <w:rFonts w:cs="Times New Roman"/>
        </w:rPr>
        <w:t xml:space="preserve"> mais, en dehors de ces raisons subjectives et égoïstiques, le livre de </w:t>
      </w:r>
      <w:r>
        <w:rPr>
          <w:rFonts w:cs="Times New Roman"/>
        </w:rPr>
        <w:t>M. de </w:t>
      </w:r>
      <w:r w:rsidRPr="00F8712A">
        <w:rPr>
          <w:rFonts w:cs="Times New Roman"/>
        </w:rPr>
        <w:t>Roberto a été salué à son apparition comme un chef-d</w:t>
      </w:r>
      <w:r w:rsidR="000B1783">
        <w:rPr>
          <w:rFonts w:cs="Times New Roman"/>
        </w:rPr>
        <w:t>’</w:t>
      </w:r>
      <w:r w:rsidRPr="00F8712A">
        <w:rPr>
          <w:rFonts w:cs="Times New Roman"/>
        </w:rPr>
        <w:t xml:space="preserve">œuvre de psychologie et de critique. Les admirateurs innombrables du poète ne pourront désormais se passer de cette biographie délicate dont </w:t>
      </w:r>
      <w:r>
        <w:rPr>
          <w:rFonts w:cs="Times New Roman"/>
        </w:rPr>
        <w:t>M. de </w:t>
      </w:r>
      <w:r w:rsidRPr="00F8712A">
        <w:rPr>
          <w:rFonts w:cs="Times New Roman"/>
        </w:rPr>
        <w:t>Roberto a voulu enrichir son important bagage littéraire.</w:t>
      </w:r>
    </w:p>
    <w:p w14:paraId="3A35A525" w14:textId="77777777" w:rsidR="009550FA" w:rsidRPr="003E2E52" w:rsidRDefault="009550FA" w:rsidP="009550FA">
      <w:pPr>
        <w:pStyle w:val="Titre3"/>
        <w:rPr>
          <w:rFonts w:cs="Times New Roman"/>
          <w:lang w:val="it-IT"/>
          <w:rPrChange w:id="81" w:author="Marguerite-Marie Bordry" w:date="2018-12-07T18:06:00Z">
            <w:rPr>
              <w:rFonts w:cs="Times New Roman"/>
            </w:rPr>
          </w:rPrChange>
        </w:rPr>
      </w:pPr>
      <w:r w:rsidRPr="003E2E52">
        <w:rPr>
          <w:lang w:val="it-IT"/>
          <w:rPrChange w:id="82" w:author="Marguerite-Marie Bordry" w:date="2018-12-07T18:06:00Z">
            <w:rPr/>
          </w:rPrChange>
        </w:rPr>
        <w:lastRenderedPageBreak/>
        <w:t>A. </w:t>
      </w:r>
      <w:proofErr w:type="gramStart"/>
      <w:r w:rsidRPr="003E2E52">
        <w:rPr>
          <w:lang w:val="it-IT"/>
          <w:rPrChange w:id="83" w:author="Marguerite-Marie Bordry" w:date="2018-12-07T18:06:00Z">
            <w:rPr/>
          </w:rPrChange>
        </w:rPr>
        <w:t>Albertazzi :</w:t>
      </w:r>
      <w:proofErr w:type="gramEnd"/>
      <w:r w:rsidRPr="003E2E52">
        <w:rPr>
          <w:lang w:val="it-IT"/>
          <w:rPrChange w:id="84" w:author="Marguerite-Marie Bordry" w:date="2018-12-07T18:06:00Z">
            <w:rPr/>
          </w:rPrChange>
        </w:rPr>
        <w:t xml:space="preserve"> </w:t>
      </w:r>
      <w:r w:rsidRPr="003E2E52">
        <w:rPr>
          <w:i/>
          <w:lang w:val="it-IT"/>
          <w:rPrChange w:id="85" w:author="Marguerite-Marie Bordry" w:date="2018-12-07T18:06:00Z">
            <w:rPr>
              <w:i/>
            </w:rPr>
          </w:rPrChange>
        </w:rPr>
        <w:t>Ora e Sempre</w:t>
      </w:r>
      <w:r w:rsidRPr="003E2E52">
        <w:rPr>
          <w:lang w:val="it-IT"/>
          <w:rPrChange w:id="86" w:author="Marguerite-Marie Bordry" w:date="2018-12-07T18:06:00Z">
            <w:rPr/>
          </w:rPrChange>
        </w:rPr>
        <w:t xml:space="preserve"> </w:t>
      </w:r>
      <w:r w:rsidRPr="003E2E52">
        <w:rPr>
          <w:rFonts w:cs="Times New Roman"/>
          <w:lang w:val="it-IT"/>
          <w:rPrChange w:id="87" w:author="Marguerite-Marie Bordry" w:date="2018-12-07T18:06:00Z">
            <w:rPr>
              <w:rFonts w:cs="Times New Roman"/>
            </w:rPr>
          </w:rPrChange>
        </w:rPr>
        <w:t>(</w:t>
      </w:r>
      <w:r w:rsidRPr="003E2E52">
        <w:rPr>
          <w:rFonts w:cs="Times New Roman"/>
          <w:i/>
          <w:lang w:val="it-IT"/>
          <w:rPrChange w:id="88" w:author="Marguerite-Marie Bordry" w:date="2018-12-07T18:06:00Z">
            <w:rPr>
              <w:rFonts w:cs="Times New Roman"/>
              <w:i/>
            </w:rPr>
          </w:rPrChange>
        </w:rPr>
        <w:t>idem</w:t>
      </w:r>
      <w:r w:rsidRPr="003E2E52">
        <w:rPr>
          <w:rFonts w:cs="Times New Roman"/>
          <w:lang w:val="it-IT"/>
          <w:rPrChange w:id="89" w:author="Marguerite-Marie Bordry" w:date="2018-12-07T18:06:00Z">
            <w:rPr>
              <w:rFonts w:cs="Times New Roman"/>
            </w:rPr>
          </w:rPrChange>
        </w:rPr>
        <w:t>)</w:t>
      </w:r>
    </w:p>
    <w:p w14:paraId="370D4BDE" w14:textId="77777777" w:rsidR="009550FA" w:rsidRPr="003E2E52" w:rsidRDefault="009550FA" w:rsidP="009550FA">
      <w:pPr>
        <w:pStyle w:val="term"/>
        <w:rPr>
          <w:lang w:val="it-IT"/>
          <w:rPrChange w:id="90" w:author="Marguerite-Marie Bordry" w:date="2018-12-07T18:06:00Z">
            <w:rPr/>
          </w:rPrChange>
        </w:rPr>
      </w:pPr>
      <w:proofErr w:type="gramStart"/>
      <w:r w:rsidRPr="003E2E52">
        <w:rPr>
          <w:lang w:val="it-IT"/>
          <w:rPrChange w:id="91" w:author="Marguerite-Marie Bordry" w:date="2018-12-07T18:06:00Z">
            <w:rPr/>
          </w:rPrChange>
        </w:rPr>
        <w:t>id :</w:t>
      </w:r>
      <w:proofErr w:type="gramEnd"/>
      <w:r w:rsidRPr="003E2E52">
        <w:rPr>
          <w:lang w:val="it-IT"/>
          <w:rPrChange w:id="92" w:author="Marguerite-Marie Bordry" w:date="2018-12-07T18:06:00Z">
            <w:rPr/>
          </w:rPrChange>
        </w:rPr>
        <w:t xml:space="preserve"> article-1899-04_271a</w:t>
      </w:r>
    </w:p>
    <w:p w14:paraId="14244BCF" w14:textId="77777777" w:rsidR="009550FA" w:rsidRPr="003E2E52" w:rsidRDefault="009550FA" w:rsidP="009550FA">
      <w:pPr>
        <w:pStyle w:val="term"/>
        <w:rPr>
          <w:lang w:val="it-IT"/>
          <w:rPrChange w:id="93" w:author="Marguerite-Marie Bordry" w:date="2018-12-07T18:06:00Z">
            <w:rPr/>
          </w:rPrChange>
        </w:rPr>
      </w:pPr>
      <w:proofErr w:type="spellStart"/>
      <w:proofErr w:type="gramStart"/>
      <w:r w:rsidRPr="003E2E52">
        <w:rPr>
          <w:lang w:val="it-IT"/>
          <w:rPrChange w:id="94" w:author="Marguerite-Marie Bordry" w:date="2018-12-07T18:06:00Z">
            <w:rPr/>
          </w:rPrChange>
        </w:rPr>
        <w:t>author</w:t>
      </w:r>
      <w:proofErr w:type="spellEnd"/>
      <w:r w:rsidRPr="003E2E52">
        <w:rPr>
          <w:lang w:val="it-IT"/>
          <w:rPrChange w:id="95" w:author="Marguerite-Marie Bordry" w:date="2018-12-07T18:06:00Z">
            <w:rPr/>
          </w:rPrChange>
        </w:rPr>
        <w:t> :</w:t>
      </w:r>
      <w:proofErr w:type="gramEnd"/>
      <w:r w:rsidRPr="003E2E52">
        <w:rPr>
          <w:lang w:val="it-IT"/>
          <w:rPrChange w:id="96" w:author="Marguerite-Marie Bordry" w:date="2018-12-07T18:06:00Z">
            <w:rPr/>
          </w:rPrChange>
        </w:rPr>
        <w:t xml:space="preserve"> </w:t>
      </w:r>
      <w:proofErr w:type="spellStart"/>
      <w:r w:rsidRPr="003E2E52">
        <w:rPr>
          <w:rFonts w:eastAsiaTheme="majorEastAsia"/>
          <w:lang w:val="it-IT"/>
          <w:rPrChange w:id="97" w:author="Marguerite-Marie Bordry" w:date="2018-12-07T18:06:00Z">
            <w:rPr>
              <w:rFonts w:eastAsiaTheme="majorEastAsia"/>
            </w:rPr>
          </w:rPrChange>
        </w:rPr>
        <w:t>Zùccoli</w:t>
      </w:r>
      <w:proofErr w:type="spellEnd"/>
      <w:r w:rsidRPr="003E2E52">
        <w:rPr>
          <w:rFonts w:eastAsiaTheme="majorEastAsia"/>
          <w:lang w:val="it-IT"/>
          <w:rPrChange w:id="98" w:author="Marguerite-Marie Bordry" w:date="2018-12-07T18:06:00Z">
            <w:rPr>
              <w:rFonts w:eastAsiaTheme="majorEastAsia"/>
            </w:rPr>
          </w:rPrChange>
        </w:rPr>
        <w:t>, Luciano (1868-1929)</w:t>
      </w:r>
    </w:p>
    <w:p w14:paraId="4F7CF49A" w14:textId="77777777" w:rsidR="009550FA" w:rsidRPr="003E2E52" w:rsidRDefault="009550FA" w:rsidP="009550FA">
      <w:pPr>
        <w:pStyle w:val="term"/>
        <w:rPr>
          <w:lang w:val="it-IT"/>
          <w:rPrChange w:id="99" w:author="Marguerite-Marie Bordry" w:date="2018-12-07T18:06:00Z">
            <w:rPr/>
          </w:rPrChange>
        </w:rPr>
      </w:pPr>
      <w:proofErr w:type="spellStart"/>
      <w:proofErr w:type="gramStart"/>
      <w:r w:rsidRPr="003E2E52">
        <w:rPr>
          <w:lang w:val="it-IT"/>
          <w:rPrChange w:id="100" w:author="Marguerite-Marie Bordry" w:date="2018-12-07T18:06:00Z">
            <w:rPr/>
          </w:rPrChange>
        </w:rPr>
        <w:t>signed</w:t>
      </w:r>
      <w:proofErr w:type="spellEnd"/>
      <w:r w:rsidRPr="003E2E52">
        <w:rPr>
          <w:lang w:val="it-IT"/>
          <w:rPrChange w:id="101" w:author="Marguerite-Marie Bordry" w:date="2018-12-07T18:06:00Z">
            <w:rPr/>
          </w:rPrChange>
        </w:rPr>
        <w:t> :</w:t>
      </w:r>
      <w:proofErr w:type="gramEnd"/>
      <w:r w:rsidRPr="003E2E52">
        <w:rPr>
          <w:lang w:val="it-IT"/>
          <w:rPrChange w:id="102" w:author="Marguerite-Marie Bordry" w:date="2018-12-07T18:06:00Z">
            <w:rPr/>
          </w:rPrChange>
        </w:rPr>
        <w:t xml:space="preserve"> Luciano </w:t>
      </w:r>
      <w:proofErr w:type="spellStart"/>
      <w:r w:rsidRPr="003E2E52">
        <w:rPr>
          <w:rFonts w:eastAsiaTheme="majorEastAsia"/>
          <w:lang w:val="it-IT"/>
          <w:rPrChange w:id="103" w:author="Marguerite-Marie Bordry" w:date="2018-12-07T18:06:00Z">
            <w:rPr>
              <w:rFonts w:eastAsiaTheme="majorEastAsia"/>
            </w:rPr>
          </w:rPrChange>
        </w:rPr>
        <w:t>Zùccoli</w:t>
      </w:r>
      <w:proofErr w:type="spellEnd"/>
    </w:p>
    <w:p w14:paraId="07C09ED3" w14:textId="77777777" w:rsidR="009550FA" w:rsidRPr="003E2E52" w:rsidRDefault="009550FA" w:rsidP="009550FA">
      <w:pPr>
        <w:pStyle w:val="term"/>
        <w:rPr>
          <w:lang w:val="it-IT"/>
          <w:rPrChange w:id="104" w:author="Marguerite-Marie Bordry" w:date="2018-12-07T18:06:00Z">
            <w:rPr/>
          </w:rPrChange>
        </w:rPr>
      </w:pPr>
      <w:proofErr w:type="gramStart"/>
      <w:r w:rsidRPr="003E2E52">
        <w:rPr>
          <w:lang w:val="it-IT"/>
          <w:rPrChange w:id="105" w:author="Marguerite-Marie Bordry" w:date="2018-12-07T18:06:00Z">
            <w:rPr/>
          </w:rPrChange>
        </w:rPr>
        <w:t>section :</w:t>
      </w:r>
      <w:proofErr w:type="gramEnd"/>
      <w:r w:rsidRPr="003E2E52">
        <w:rPr>
          <w:lang w:val="it-IT"/>
          <w:rPrChange w:id="106" w:author="Marguerite-Marie Bordry" w:date="2018-12-07T18:06:00Z">
            <w:rPr/>
          </w:rPrChange>
        </w:rPr>
        <w:t xml:space="preserve"> </w:t>
      </w:r>
      <w:proofErr w:type="spellStart"/>
      <w:r w:rsidRPr="003E2E52">
        <w:rPr>
          <w:lang w:val="it-IT"/>
          <w:rPrChange w:id="107" w:author="Marguerite-Marie Bordry" w:date="2018-12-07T18:06:00Z">
            <w:rPr/>
          </w:rPrChange>
        </w:rPr>
        <w:t>Lettres</w:t>
      </w:r>
      <w:proofErr w:type="spellEnd"/>
      <w:r w:rsidRPr="003E2E52">
        <w:rPr>
          <w:lang w:val="it-IT"/>
          <w:rPrChange w:id="108" w:author="Marguerite-Marie Bordry" w:date="2018-12-07T18:06:00Z">
            <w:rPr/>
          </w:rPrChange>
        </w:rPr>
        <w:t xml:space="preserve"> </w:t>
      </w:r>
      <w:proofErr w:type="spellStart"/>
      <w:r w:rsidRPr="003E2E52">
        <w:rPr>
          <w:lang w:val="it-IT"/>
          <w:rPrChange w:id="109" w:author="Marguerite-Marie Bordry" w:date="2018-12-07T18:06:00Z">
            <w:rPr/>
          </w:rPrChange>
        </w:rPr>
        <w:t>italiennes</w:t>
      </w:r>
      <w:proofErr w:type="spellEnd"/>
    </w:p>
    <w:p w14:paraId="0399C731" w14:textId="77777777" w:rsidR="009550FA" w:rsidRPr="003E2E52" w:rsidRDefault="009550FA" w:rsidP="009550FA">
      <w:pPr>
        <w:pStyle w:val="term"/>
        <w:rPr>
          <w:lang w:val="it-IT"/>
          <w:rPrChange w:id="110" w:author="Marguerite-Marie Bordry" w:date="2018-12-07T18:06:00Z">
            <w:rPr/>
          </w:rPrChange>
        </w:rPr>
      </w:pPr>
      <w:proofErr w:type="spellStart"/>
      <w:proofErr w:type="gramStart"/>
      <w:r w:rsidRPr="003E2E52">
        <w:rPr>
          <w:lang w:val="it-IT"/>
          <w:rPrChange w:id="111" w:author="Marguerite-Marie Bordry" w:date="2018-12-07T18:06:00Z">
            <w:rPr/>
          </w:rPrChange>
        </w:rPr>
        <w:t>title</w:t>
      </w:r>
      <w:proofErr w:type="spellEnd"/>
      <w:r w:rsidRPr="003E2E52">
        <w:rPr>
          <w:lang w:val="it-IT"/>
          <w:rPrChange w:id="112" w:author="Marguerite-Marie Bordry" w:date="2018-12-07T18:06:00Z">
            <w:rPr/>
          </w:rPrChange>
        </w:rPr>
        <w:t> :</w:t>
      </w:r>
      <w:proofErr w:type="gramEnd"/>
      <w:r w:rsidRPr="003E2E52">
        <w:rPr>
          <w:lang w:val="it-IT"/>
          <w:rPrChange w:id="113" w:author="Marguerite-Marie Bordry" w:date="2018-12-07T18:06:00Z">
            <w:rPr/>
          </w:rPrChange>
        </w:rPr>
        <w:t xml:space="preserve"> A. Albertazzi : </w:t>
      </w:r>
      <w:r w:rsidRPr="003E2E52">
        <w:rPr>
          <w:i/>
          <w:lang w:val="it-IT"/>
          <w:rPrChange w:id="114" w:author="Marguerite-Marie Bordry" w:date="2018-12-07T18:06:00Z">
            <w:rPr>
              <w:i/>
            </w:rPr>
          </w:rPrChange>
        </w:rPr>
        <w:t>Ora e Sempre</w:t>
      </w:r>
      <w:r w:rsidRPr="003E2E52">
        <w:rPr>
          <w:lang w:val="it-IT"/>
          <w:rPrChange w:id="115" w:author="Marguerite-Marie Bordry" w:date="2018-12-07T18:06:00Z">
            <w:rPr/>
          </w:rPrChange>
        </w:rPr>
        <w:t xml:space="preserve"> (</w:t>
      </w:r>
      <w:r w:rsidRPr="003E2E52">
        <w:rPr>
          <w:i/>
          <w:lang w:val="it-IT"/>
          <w:rPrChange w:id="116" w:author="Marguerite-Marie Bordry" w:date="2018-12-07T18:06:00Z">
            <w:rPr>
              <w:i/>
            </w:rPr>
          </w:rPrChange>
        </w:rPr>
        <w:t>idem</w:t>
      </w:r>
      <w:r w:rsidRPr="003E2E52">
        <w:rPr>
          <w:lang w:val="it-IT"/>
          <w:rPrChange w:id="117" w:author="Marguerite-Marie Bordry" w:date="2018-12-07T18:06:00Z">
            <w:rPr/>
          </w:rPrChange>
        </w:rPr>
        <w:t>)</w:t>
      </w:r>
    </w:p>
    <w:p w14:paraId="3D7B61AB" w14:textId="77777777" w:rsidR="009550FA" w:rsidRPr="00925B7B" w:rsidRDefault="009550FA" w:rsidP="009550FA">
      <w:pPr>
        <w:pStyle w:val="term"/>
      </w:pPr>
      <w:proofErr w:type="gramStart"/>
      <w:r w:rsidRPr="00925B7B">
        <w:t>date</w:t>
      </w:r>
      <w:proofErr w:type="gramEnd"/>
      <w:r w:rsidRPr="00925B7B">
        <w:t> :</w:t>
      </w:r>
      <w:r>
        <w:t xml:space="preserve"> 1899-04</w:t>
      </w:r>
    </w:p>
    <w:p w14:paraId="415E9FCF"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[271]</w:t>
      </w:r>
    </w:p>
    <w:p w14:paraId="66259500" w14:textId="77777777" w:rsidR="00F8712A" w:rsidRPr="00F8712A" w:rsidRDefault="00F8712A" w:rsidP="00F8712A">
      <w:pPr>
        <w:pStyle w:val="Corpsdetexte"/>
        <w:rPr>
          <w:rFonts w:cs="Times New Roman"/>
        </w:rPr>
      </w:pPr>
      <w:r w:rsidRPr="00F8712A">
        <w:rPr>
          <w:rFonts w:cs="Times New Roman"/>
          <w:b/>
        </w:rPr>
        <w:t>Ora e sempre</w:t>
      </w:r>
      <w:r w:rsidRPr="00F8712A">
        <w:rPr>
          <w:rFonts w:cs="Times New Roman"/>
        </w:rPr>
        <w:t>, par Adolfo Albertazzi, un bon roman, qui en style nerveux, rapide, quelquefois trop sec, nous présente une histoire passionnelle. Les personnages bien dessinés</w:t>
      </w:r>
      <w:r>
        <w:rPr>
          <w:rFonts w:cs="Times New Roman"/>
        </w:rPr>
        <w:t> ;</w:t>
      </w:r>
      <w:r w:rsidRPr="00F8712A">
        <w:rPr>
          <w:rFonts w:cs="Times New Roman"/>
        </w:rPr>
        <w:t xml:space="preserve"> les positions claires et logiques</w:t>
      </w:r>
      <w:r>
        <w:rPr>
          <w:rFonts w:cs="Times New Roman"/>
        </w:rPr>
        <w:t> ;</w:t>
      </w:r>
      <w:r w:rsidRPr="00F8712A">
        <w:rPr>
          <w:rFonts w:cs="Times New Roman"/>
        </w:rPr>
        <w:t xml:space="preserve"> l</w:t>
      </w:r>
      <w:r w:rsidR="000B1783">
        <w:rPr>
          <w:rFonts w:cs="Times New Roman"/>
        </w:rPr>
        <w:t>’</w:t>
      </w:r>
      <w:r w:rsidRPr="00F8712A">
        <w:rPr>
          <w:rFonts w:cs="Times New Roman"/>
        </w:rPr>
        <w:t xml:space="preserve">action fort mouvementée. </w:t>
      </w:r>
      <w:r>
        <w:rPr>
          <w:rFonts w:cs="Times New Roman"/>
        </w:rPr>
        <w:t>M. </w:t>
      </w:r>
      <w:r w:rsidRPr="00F8712A">
        <w:rPr>
          <w:rFonts w:cs="Times New Roman"/>
        </w:rPr>
        <w:t>Albertazzi n</w:t>
      </w:r>
      <w:r w:rsidR="000B1783">
        <w:rPr>
          <w:rFonts w:cs="Times New Roman"/>
        </w:rPr>
        <w:t>’</w:t>
      </w:r>
      <w:r w:rsidRPr="00F8712A">
        <w:rPr>
          <w:rFonts w:cs="Times New Roman"/>
        </w:rPr>
        <w:t>est pas encore un écrivain irréprochable et il offre le flanc à la critique par son dédain des excellences de la forme, dont nous sommes avides</w:t>
      </w:r>
      <w:r>
        <w:rPr>
          <w:rFonts w:cs="Times New Roman"/>
        </w:rPr>
        <w:t> ;</w:t>
      </w:r>
      <w:r w:rsidRPr="00F8712A">
        <w:rPr>
          <w:rFonts w:cs="Times New Roman"/>
        </w:rPr>
        <w:t xml:space="preserve"> mais il a une vision nette de la réalité et une bonne méthode d</w:t>
      </w:r>
      <w:r w:rsidR="000B1783">
        <w:rPr>
          <w:rFonts w:cs="Times New Roman"/>
        </w:rPr>
        <w:t>’</w:t>
      </w:r>
      <w:r w:rsidRPr="00F8712A">
        <w:rPr>
          <w:rFonts w:cs="Times New Roman"/>
        </w:rPr>
        <w:t>exposition.</w:t>
      </w:r>
    </w:p>
    <w:p w14:paraId="4AD201CF" w14:textId="77777777" w:rsidR="009550FA" w:rsidRPr="003E2E52" w:rsidRDefault="009550FA" w:rsidP="009550FA">
      <w:pPr>
        <w:pStyle w:val="Titre3"/>
        <w:rPr>
          <w:rFonts w:cs="Times New Roman"/>
          <w:lang w:val="it-IT"/>
          <w:rPrChange w:id="118" w:author="Marguerite-Marie Bordry" w:date="2018-12-07T18:06:00Z">
            <w:rPr>
              <w:rFonts w:cs="Times New Roman"/>
            </w:rPr>
          </w:rPrChange>
        </w:rPr>
      </w:pPr>
      <w:r w:rsidRPr="003E2E52">
        <w:rPr>
          <w:rFonts w:cs="Times New Roman"/>
          <w:lang w:val="it-IT"/>
          <w:rPrChange w:id="119" w:author="Marguerite-Marie Bordry" w:date="2018-12-07T18:06:00Z">
            <w:rPr>
              <w:rFonts w:cs="Times New Roman"/>
            </w:rPr>
          </w:rPrChange>
        </w:rPr>
        <w:t>G. </w:t>
      </w:r>
      <w:proofErr w:type="gramStart"/>
      <w:r w:rsidRPr="003E2E52">
        <w:rPr>
          <w:rFonts w:cs="Times New Roman"/>
          <w:lang w:val="it-IT"/>
          <w:rPrChange w:id="120" w:author="Marguerite-Marie Bordry" w:date="2018-12-07T18:06:00Z">
            <w:rPr>
              <w:rFonts w:cs="Times New Roman"/>
            </w:rPr>
          </w:rPrChange>
        </w:rPr>
        <w:t>Cena :</w:t>
      </w:r>
      <w:proofErr w:type="gramEnd"/>
      <w:r w:rsidRPr="003E2E52">
        <w:rPr>
          <w:rFonts w:cs="Times New Roman"/>
          <w:lang w:val="it-IT"/>
          <w:rPrChange w:id="121" w:author="Marguerite-Marie Bordry" w:date="2018-12-07T18:06:00Z">
            <w:rPr>
              <w:rFonts w:cs="Times New Roman"/>
            </w:rPr>
          </w:rPrChange>
        </w:rPr>
        <w:t xml:space="preserve"> </w:t>
      </w:r>
      <w:r w:rsidRPr="003E2E52">
        <w:rPr>
          <w:rFonts w:cs="Times New Roman"/>
          <w:i/>
          <w:lang w:val="it-IT"/>
          <w:rPrChange w:id="122" w:author="Marguerite-Marie Bordry" w:date="2018-12-07T18:06:00Z">
            <w:rPr>
              <w:rFonts w:cs="Times New Roman"/>
              <w:i/>
            </w:rPr>
          </w:rPrChange>
        </w:rPr>
        <w:t>In Umbra</w:t>
      </w:r>
      <w:r w:rsidRPr="003E2E52">
        <w:rPr>
          <w:rFonts w:cs="Times New Roman"/>
          <w:lang w:val="it-IT"/>
          <w:rPrChange w:id="123" w:author="Marguerite-Marie Bordry" w:date="2018-12-07T18:06:00Z">
            <w:rPr>
              <w:rFonts w:cs="Times New Roman"/>
            </w:rPr>
          </w:rPrChange>
        </w:rPr>
        <w:t xml:space="preserve"> (</w:t>
      </w:r>
      <w:proofErr w:type="spellStart"/>
      <w:r w:rsidRPr="003E2E52">
        <w:rPr>
          <w:rFonts w:cs="Times New Roman"/>
          <w:lang w:val="it-IT"/>
          <w:rPrChange w:id="124" w:author="Marguerite-Marie Bordry" w:date="2018-12-07T18:06:00Z">
            <w:rPr>
              <w:rFonts w:cs="Times New Roman"/>
            </w:rPr>
          </w:rPrChange>
        </w:rPr>
        <w:t>Turin</w:t>
      </w:r>
      <w:proofErr w:type="spellEnd"/>
      <w:r w:rsidRPr="003E2E52">
        <w:rPr>
          <w:rFonts w:cs="Times New Roman"/>
          <w:lang w:val="it-IT"/>
          <w:rPrChange w:id="125" w:author="Marguerite-Marie Bordry" w:date="2018-12-07T18:06:00Z">
            <w:rPr>
              <w:rFonts w:cs="Times New Roman"/>
            </w:rPr>
          </w:rPrChange>
        </w:rPr>
        <w:t>, R. </w:t>
      </w:r>
      <w:proofErr w:type="spellStart"/>
      <w:r w:rsidRPr="003E2E52">
        <w:rPr>
          <w:rFonts w:cs="Times New Roman"/>
          <w:lang w:val="it-IT"/>
          <w:rPrChange w:id="126" w:author="Marguerite-Marie Bordry" w:date="2018-12-07T18:06:00Z">
            <w:rPr>
              <w:rFonts w:cs="Times New Roman"/>
            </w:rPr>
          </w:rPrChange>
        </w:rPr>
        <w:t>Streglio</w:t>
      </w:r>
      <w:proofErr w:type="spellEnd"/>
      <w:r w:rsidRPr="003E2E52">
        <w:rPr>
          <w:rFonts w:cs="Times New Roman"/>
          <w:lang w:val="it-IT"/>
          <w:rPrChange w:id="127" w:author="Marguerite-Marie Bordry" w:date="2018-12-07T18:06:00Z">
            <w:rPr>
              <w:rFonts w:cs="Times New Roman"/>
            </w:rPr>
          </w:rPrChange>
        </w:rPr>
        <w:t>)</w:t>
      </w:r>
    </w:p>
    <w:p w14:paraId="759C2FBF" w14:textId="77777777" w:rsidR="009550FA" w:rsidRPr="003E2E52" w:rsidRDefault="009550FA" w:rsidP="009550FA">
      <w:pPr>
        <w:pStyle w:val="term"/>
        <w:rPr>
          <w:lang w:val="it-IT"/>
          <w:rPrChange w:id="128" w:author="Marguerite-Marie Bordry" w:date="2018-12-07T18:06:00Z">
            <w:rPr/>
          </w:rPrChange>
        </w:rPr>
      </w:pPr>
      <w:proofErr w:type="gramStart"/>
      <w:r w:rsidRPr="003E2E52">
        <w:rPr>
          <w:lang w:val="it-IT"/>
          <w:rPrChange w:id="129" w:author="Marguerite-Marie Bordry" w:date="2018-12-07T18:06:00Z">
            <w:rPr/>
          </w:rPrChange>
        </w:rPr>
        <w:t>id :</w:t>
      </w:r>
      <w:proofErr w:type="gramEnd"/>
      <w:r w:rsidRPr="003E2E52">
        <w:rPr>
          <w:lang w:val="it-IT"/>
          <w:rPrChange w:id="130" w:author="Marguerite-Marie Bordry" w:date="2018-12-07T18:06:00Z">
            <w:rPr/>
          </w:rPrChange>
        </w:rPr>
        <w:t xml:space="preserve"> article-1899-04_271b</w:t>
      </w:r>
    </w:p>
    <w:p w14:paraId="03E0B285" w14:textId="77777777" w:rsidR="009550FA" w:rsidRPr="003E2E52" w:rsidRDefault="009550FA" w:rsidP="009550FA">
      <w:pPr>
        <w:pStyle w:val="term"/>
        <w:rPr>
          <w:lang w:val="it-IT"/>
          <w:rPrChange w:id="131" w:author="Marguerite-Marie Bordry" w:date="2018-12-07T18:06:00Z">
            <w:rPr/>
          </w:rPrChange>
        </w:rPr>
      </w:pPr>
      <w:proofErr w:type="spellStart"/>
      <w:proofErr w:type="gramStart"/>
      <w:r w:rsidRPr="003E2E52">
        <w:rPr>
          <w:lang w:val="it-IT"/>
          <w:rPrChange w:id="132" w:author="Marguerite-Marie Bordry" w:date="2018-12-07T18:06:00Z">
            <w:rPr/>
          </w:rPrChange>
        </w:rPr>
        <w:t>author</w:t>
      </w:r>
      <w:proofErr w:type="spellEnd"/>
      <w:r w:rsidRPr="003E2E52">
        <w:rPr>
          <w:lang w:val="it-IT"/>
          <w:rPrChange w:id="133" w:author="Marguerite-Marie Bordry" w:date="2018-12-07T18:06:00Z">
            <w:rPr/>
          </w:rPrChange>
        </w:rPr>
        <w:t> :</w:t>
      </w:r>
      <w:proofErr w:type="gramEnd"/>
      <w:r w:rsidRPr="003E2E52">
        <w:rPr>
          <w:lang w:val="it-IT"/>
          <w:rPrChange w:id="134" w:author="Marguerite-Marie Bordry" w:date="2018-12-07T18:06:00Z">
            <w:rPr/>
          </w:rPrChange>
        </w:rPr>
        <w:t xml:space="preserve"> </w:t>
      </w:r>
      <w:proofErr w:type="spellStart"/>
      <w:r w:rsidRPr="003E2E52">
        <w:rPr>
          <w:rFonts w:eastAsiaTheme="majorEastAsia"/>
          <w:lang w:val="it-IT"/>
          <w:rPrChange w:id="135" w:author="Marguerite-Marie Bordry" w:date="2018-12-07T18:06:00Z">
            <w:rPr>
              <w:rFonts w:eastAsiaTheme="majorEastAsia"/>
            </w:rPr>
          </w:rPrChange>
        </w:rPr>
        <w:t>Zùccoli</w:t>
      </w:r>
      <w:proofErr w:type="spellEnd"/>
      <w:r w:rsidRPr="003E2E52">
        <w:rPr>
          <w:rFonts w:eastAsiaTheme="majorEastAsia"/>
          <w:lang w:val="it-IT"/>
          <w:rPrChange w:id="136" w:author="Marguerite-Marie Bordry" w:date="2018-12-07T18:06:00Z">
            <w:rPr>
              <w:rFonts w:eastAsiaTheme="majorEastAsia"/>
            </w:rPr>
          </w:rPrChange>
        </w:rPr>
        <w:t>, Luciano (1868-1929)</w:t>
      </w:r>
    </w:p>
    <w:p w14:paraId="5E2D3CCE" w14:textId="77777777" w:rsidR="009550FA" w:rsidRPr="003E2E52" w:rsidRDefault="009550FA" w:rsidP="009550FA">
      <w:pPr>
        <w:pStyle w:val="term"/>
        <w:rPr>
          <w:lang w:val="it-IT"/>
          <w:rPrChange w:id="137" w:author="Marguerite-Marie Bordry" w:date="2018-12-07T18:06:00Z">
            <w:rPr/>
          </w:rPrChange>
        </w:rPr>
      </w:pPr>
      <w:proofErr w:type="spellStart"/>
      <w:proofErr w:type="gramStart"/>
      <w:r w:rsidRPr="003E2E52">
        <w:rPr>
          <w:lang w:val="it-IT"/>
          <w:rPrChange w:id="138" w:author="Marguerite-Marie Bordry" w:date="2018-12-07T18:06:00Z">
            <w:rPr/>
          </w:rPrChange>
        </w:rPr>
        <w:t>signed</w:t>
      </w:r>
      <w:proofErr w:type="spellEnd"/>
      <w:r w:rsidRPr="003E2E52">
        <w:rPr>
          <w:lang w:val="it-IT"/>
          <w:rPrChange w:id="139" w:author="Marguerite-Marie Bordry" w:date="2018-12-07T18:06:00Z">
            <w:rPr/>
          </w:rPrChange>
        </w:rPr>
        <w:t> :</w:t>
      </w:r>
      <w:proofErr w:type="gramEnd"/>
      <w:r w:rsidRPr="003E2E52">
        <w:rPr>
          <w:lang w:val="it-IT"/>
          <w:rPrChange w:id="140" w:author="Marguerite-Marie Bordry" w:date="2018-12-07T18:06:00Z">
            <w:rPr/>
          </w:rPrChange>
        </w:rPr>
        <w:t xml:space="preserve"> Luciano </w:t>
      </w:r>
      <w:proofErr w:type="spellStart"/>
      <w:r w:rsidRPr="003E2E52">
        <w:rPr>
          <w:rFonts w:eastAsiaTheme="majorEastAsia"/>
          <w:lang w:val="it-IT"/>
          <w:rPrChange w:id="141" w:author="Marguerite-Marie Bordry" w:date="2018-12-07T18:06:00Z">
            <w:rPr>
              <w:rFonts w:eastAsiaTheme="majorEastAsia"/>
            </w:rPr>
          </w:rPrChange>
        </w:rPr>
        <w:t>Zùccoli</w:t>
      </w:r>
      <w:proofErr w:type="spellEnd"/>
    </w:p>
    <w:p w14:paraId="08829649" w14:textId="77777777" w:rsidR="009550FA" w:rsidRPr="003E2E52" w:rsidRDefault="009550FA" w:rsidP="009550FA">
      <w:pPr>
        <w:pStyle w:val="term"/>
        <w:rPr>
          <w:lang w:val="it-IT"/>
          <w:rPrChange w:id="142" w:author="Marguerite-Marie Bordry" w:date="2018-12-07T18:06:00Z">
            <w:rPr/>
          </w:rPrChange>
        </w:rPr>
      </w:pPr>
      <w:proofErr w:type="gramStart"/>
      <w:r w:rsidRPr="003E2E52">
        <w:rPr>
          <w:lang w:val="it-IT"/>
          <w:rPrChange w:id="143" w:author="Marguerite-Marie Bordry" w:date="2018-12-07T18:06:00Z">
            <w:rPr/>
          </w:rPrChange>
        </w:rPr>
        <w:t>section :</w:t>
      </w:r>
      <w:proofErr w:type="gramEnd"/>
      <w:r w:rsidRPr="003E2E52">
        <w:rPr>
          <w:lang w:val="it-IT"/>
          <w:rPrChange w:id="144" w:author="Marguerite-Marie Bordry" w:date="2018-12-07T18:06:00Z">
            <w:rPr/>
          </w:rPrChange>
        </w:rPr>
        <w:t xml:space="preserve"> </w:t>
      </w:r>
      <w:proofErr w:type="spellStart"/>
      <w:r w:rsidRPr="003E2E52">
        <w:rPr>
          <w:lang w:val="it-IT"/>
          <w:rPrChange w:id="145" w:author="Marguerite-Marie Bordry" w:date="2018-12-07T18:06:00Z">
            <w:rPr/>
          </w:rPrChange>
        </w:rPr>
        <w:t>Lettres</w:t>
      </w:r>
      <w:proofErr w:type="spellEnd"/>
      <w:r w:rsidRPr="003E2E52">
        <w:rPr>
          <w:lang w:val="it-IT"/>
          <w:rPrChange w:id="146" w:author="Marguerite-Marie Bordry" w:date="2018-12-07T18:06:00Z">
            <w:rPr/>
          </w:rPrChange>
        </w:rPr>
        <w:t xml:space="preserve"> </w:t>
      </w:r>
      <w:proofErr w:type="spellStart"/>
      <w:r w:rsidRPr="003E2E52">
        <w:rPr>
          <w:lang w:val="it-IT"/>
          <w:rPrChange w:id="147" w:author="Marguerite-Marie Bordry" w:date="2018-12-07T18:06:00Z">
            <w:rPr/>
          </w:rPrChange>
        </w:rPr>
        <w:t>italiennes</w:t>
      </w:r>
      <w:proofErr w:type="spellEnd"/>
    </w:p>
    <w:p w14:paraId="14CC3422" w14:textId="77777777" w:rsidR="009550FA" w:rsidRPr="003E2E52" w:rsidRDefault="009550FA" w:rsidP="009550FA">
      <w:pPr>
        <w:pStyle w:val="term"/>
        <w:rPr>
          <w:lang w:val="it-IT"/>
          <w:rPrChange w:id="148" w:author="Marguerite-Marie Bordry" w:date="2018-12-07T18:06:00Z">
            <w:rPr/>
          </w:rPrChange>
        </w:rPr>
      </w:pPr>
      <w:proofErr w:type="spellStart"/>
      <w:proofErr w:type="gramStart"/>
      <w:r w:rsidRPr="003E2E52">
        <w:rPr>
          <w:lang w:val="it-IT"/>
          <w:rPrChange w:id="149" w:author="Marguerite-Marie Bordry" w:date="2018-12-07T18:06:00Z">
            <w:rPr/>
          </w:rPrChange>
        </w:rPr>
        <w:t>title</w:t>
      </w:r>
      <w:proofErr w:type="spellEnd"/>
      <w:r w:rsidRPr="003E2E52">
        <w:rPr>
          <w:lang w:val="it-IT"/>
          <w:rPrChange w:id="150" w:author="Marguerite-Marie Bordry" w:date="2018-12-07T18:06:00Z">
            <w:rPr/>
          </w:rPrChange>
        </w:rPr>
        <w:t> :</w:t>
      </w:r>
      <w:proofErr w:type="gramEnd"/>
      <w:r w:rsidRPr="003E2E52">
        <w:rPr>
          <w:lang w:val="it-IT"/>
          <w:rPrChange w:id="151" w:author="Marguerite-Marie Bordry" w:date="2018-12-07T18:06:00Z">
            <w:rPr/>
          </w:rPrChange>
        </w:rPr>
        <w:t xml:space="preserve"> G. Cena : </w:t>
      </w:r>
      <w:r w:rsidRPr="003E2E52">
        <w:rPr>
          <w:i/>
          <w:lang w:val="it-IT"/>
          <w:rPrChange w:id="152" w:author="Marguerite-Marie Bordry" w:date="2018-12-07T18:06:00Z">
            <w:rPr>
              <w:i/>
            </w:rPr>
          </w:rPrChange>
        </w:rPr>
        <w:t>In Umbra</w:t>
      </w:r>
      <w:r w:rsidRPr="003E2E52">
        <w:rPr>
          <w:lang w:val="it-IT"/>
          <w:rPrChange w:id="153" w:author="Marguerite-Marie Bordry" w:date="2018-12-07T18:06:00Z">
            <w:rPr/>
          </w:rPrChange>
        </w:rPr>
        <w:t xml:space="preserve"> (</w:t>
      </w:r>
      <w:proofErr w:type="spellStart"/>
      <w:r w:rsidRPr="003E2E52">
        <w:rPr>
          <w:lang w:val="it-IT"/>
          <w:rPrChange w:id="154" w:author="Marguerite-Marie Bordry" w:date="2018-12-07T18:06:00Z">
            <w:rPr/>
          </w:rPrChange>
        </w:rPr>
        <w:t>Turin</w:t>
      </w:r>
      <w:proofErr w:type="spellEnd"/>
      <w:r w:rsidRPr="003E2E52">
        <w:rPr>
          <w:lang w:val="it-IT"/>
          <w:rPrChange w:id="155" w:author="Marguerite-Marie Bordry" w:date="2018-12-07T18:06:00Z">
            <w:rPr/>
          </w:rPrChange>
        </w:rPr>
        <w:t>, R. </w:t>
      </w:r>
      <w:proofErr w:type="spellStart"/>
      <w:r w:rsidRPr="003E2E52">
        <w:rPr>
          <w:lang w:val="it-IT"/>
          <w:rPrChange w:id="156" w:author="Marguerite-Marie Bordry" w:date="2018-12-07T18:06:00Z">
            <w:rPr/>
          </w:rPrChange>
        </w:rPr>
        <w:t>Streglio</w:t>
      </w:r>
      <w:proofErr w:type="spellEnd"/>
      <w:r w:rsidRPr="003E2E52">
        <w:rPr>
          <w:lang w:val="it-IT"/>
          <w:rPrChange w:id="157" w:author="Marguerite-Marie Bordry" w:date="2018-12-07T18:06:00Z">
            <w:rPr/>
          </w:rPrChange>
        </w:rPr>
        <w:t>)</w:t>
      </w:r>
    </w:p>
    <w:p w14:paraId="78F8A602" w14:textId="77777777" w:rsidR="009550FA" w:rsidRPr="00925B7B" w:rsidRDefault="009550FA" w:rsidP="009550FA">
      <w:pPr>
        <w:pStyle w:val="term"/>
      </w:pPr>
      <w:proofErr w:type="gramStart"/>
      <w:r w:rsidRPr="00925B7B">
        <w:t>date</w:t>
      </w:r>
      <w:proofErr w:type="gramEnd"/>
      <w:r w:rsidRPr="00925B7B">
        <w:t> :</w:t>
      </w:r>
      <w:r>
        <w:t xml:space="preserve"> 1899-04</w:t>
      </w:r>
    </w:p>
    <w:p w14:paraId="76059AA0"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[271]</w:t>
      </w:r>
    </w:p>
    <w:p w14:paraId="5009EEB9" w14:textId="77777777" w:rsidR="00F8712A" w:rsidRPr="00F8712A" w:rsidRDefault="00F8712A" w:rsidP="00F8712A">
      <w:pPr>
        <w:pStyle w:val="Corpsdetexte"/>
        <w:rPr>
          <w:rFonts w:cs="Times New Roman"/>
        </w:rPr>
      </w:pPr>
      <w:r w:rsidRPr="00F8712A">
        <w:rPr>
          <w:rFonts w:cs="Times New Roman"/>
          <w:b/>
        </w:rPr>
        <w:t xml:space="preserve">In </w:t>
      </w:r>
      <w:proofErr w:type="spellStart"/>
      <w:r w:rsidRPr="00F8712A">
        <w:rPr>
          <w:rFonts w:cs="Times New Roman"/>
          <w:b/>
        </w:rPr>
        <w:t>Umbra</w:t>
      </w:r>
      <w:proofErr w:type="spellEnd"/>
      <w:r w:rsidRPr="00F8712A">
        <w:rPr>
          <w:rFonts w:cs="Times New Roman"/>
        </w:rPr>
        <w:t xml:space="preserve">, par Giovanni </w:t>
      </w:r>
      <w:proofErr w:type="spellStart"/>
      <w:r w:rsidRPr="00F8712A">
        <w:rPr>
          <w:rFonts w:cs="Times New Roman"/>
        </w:rPr>
        <w:t>Cena</w:t>
      </w:r>
      <w:proofErr w:type="spellEnd"/>
      <w:r w:rsidRPr="00F8712A">
        <w:rPr>
          <w:rFonts w:cs="Times New Roman"/>
        </w:rPr>
        <w:t>, par un poète, et autour duquel on a fait grand bruit, il y a quelques années, en l</w:t>
      </w:r>
      <w:r w:rsidR="000B1783">
        <w:rPr>
          <w:rFonts w:cs="Times New Roman"/>
        </w:rPr>
        <w:t>’</w:t>
      </w:r>
      <w:r w:rsidRPr="00F8712A">
        <w:rPr>
          <w:rFonts w:cs="Times New Roman"/>
        </w:rPr>
        <w:t>acclamant comme un jeune maître. Ce livre est sans doute remarquable, et son auteur connaît bien toutes les ruses et toutes les finesses de la poésie italienne</w:t>
      </w:r>
      <w:r>
        <w:rPr>
          <w:rFonts w:cs="Times New Roman"/>
        </w:rPr>
        <w:t> ;</w:t>
      </w:r>
      <w:r w:rsidRPr="00F8712A">
        <w:rPr>
          <w:rFonts w:cs="Times New Roman"/>
        </w:rPr>
        <w:t xml:space="preserve"> mais c</w:t>
      </w:r>
      <w:r w:rsidR="000B1783">
        <w:rPr>
          <w:rFonts w:cs="Times New Roman"/>
        </w:rPr>
        <w:t>’</w:t>
      </w:r>
      <w:r w:rsidRPr="00F8712A">
        <w:rPr>
          <w:rFonts w:cs="Times New Roman"/>
        </w:rPr>
        <w:t>est son caractère qui choque, ce caractère mi-larmoyant et mi-rhéteur que le socialisme platonique nous a façonné, et qui encombre désormais toutes les branches de la littérature. Comme je considère l</w:t>
      </w:r>
      <w:r w:rsidR="000B1783">
        <w:rPr>
          <w:rFonts w:cs="Times New Roman"/>
        </w:rPr>
        <w:t>’</w:t>
      </w:r>
      <w:r w:rsidRPr="00F8712A">
        <w:rPr>
          <w:rFonts w:cs="Times New Roman"/>
        </w:rPr>
        <w:t xml:space="preserve">art comme tout à fait indépendant des conditions politiques et sociales du pays où il fleurit, je ne veux pas encourager </w:t>
      </w:r>
      <w:r>
        <w:rPr>
          <w:rFonts w:cs="Times New Roman"/>
        </w:rPr>
        <w:t>M. </w:t>
      </w:r>
      <w:proofErr w:type="spellStart"/>
      <w:r w:rsidRPr="00F8712A">
        <w:rPr>
          <w:rFonts w:cs="Times New Roman"/>
        </w:rPr>
        <w:t>Cena</w:t>
      </w:r>
      <w:proofErr w:type="spellEnd"/>
      <w:r w:rsidRPr="00F8712A">
        <w:rPr>
          <w:rFonts w:cs="Times New Roman"/>
        </w:rPr>
        <w:t xml:space="preserve"> dans cette voie, où Ada Negri, qui l</w:t>
      </w:r>
      <w:r w:rsidR="000B1783">
        <w:rPr>
          <w:rFonts w:cs="Times New Roman"/>
        </w:rPr>
        <w:t>’</w:t>
      </w:r>
      <w:r w:rsidRPr="00F8712A">
        <w:rPr>
          <w:rFonts w:cs="Times New Roman"/>
        </w:rPr>
        <w:t>a déjà suivie, s</w:t>
      </w:r>
      <w:r w:rsidR="000B1783">
        <w:rPr>
          <w:rFonts w:cs="Times New Roman"/>
        </w:rPr>
        <w:t>’</w:t>
      </w:r>
      <w:r w:rsidRPr="00F8712A">
        <w:rPr>
          <w:rFonts w:cs="Times New Roman"/>
        </w:rPr>
        <w:t>est arrêtée dans un beau silence très proche de l</w:t>
      </w:r>
      <w:r w:rsidR="000B1783">
        <w:rPr>
          <w:rFonts w:cs="Times New Roman"/>
        </w:rPr>
        <w:t>’</w:t>
      </w:r>
      <w:r w:rsidRPr="00F8712A">
        <w:rPr>
          <w:rFonts w:cs="Times New Roman"/>
        </w:rPr>
        <w:t>épuisement.</w:t>
      </w:r>
    </w:p>
    <w:p w14:paraId="28182020" w14:textId="77777777" w:rsidR="009550FA" w:rsidRPr="003E2E52" w:rsidRDefault="009550FA" w:rsidP="009550FA">
      <w:pPr>
        <w:pStyle w:val="Titre3"/>
        <w:rPr>
          <w:rFonts w:cs="Times New Roman"/>
          <w:lang w:val="it-IT"/>
          <w:rPrChange w:id="158" w:author="Marguerite-Marie Bordry" w:date="2018-12-07T18:06:00Z">
            <w:rPr>
              <w:rFonts w:cs="Times New Roman"/>
            </w:rPr>
          </w:rPrChange>
        </w:rPr>
      </w:pPr>
      <w:r w:rsidRPr="003E2E52">
        <w:rPr>
          <w:rFonts w:cs="Times New Roman"/>
          <w:lang w:val="it-IT"/>
          <w:rPrChange w:id="159" w:author="Marguerite-Marie Bordry" w:date="2018-12-07T18:06:00Z">
            <w:rPr>
              <w:rFonts w:cs="Times New Roman"/>
            </w:rPr>
          </w:rPrChange>
        </w:rPr>
        <w:t>E. </w:t>
      </w:r>
      <w:proofErr w:type="spellStart"/>
      <w:proofErr w:type="gramStart"/>
      <w:r w:rsidRPr="003E2E52">
        <w:rPr>
          <w:rFonts w:cs="Times New Roman"/>
          <w:lang w:val="it-IT"/>
          <w:rPrChange w:id="160" w:author="Marguerite-Marie Bordry" w:date="2018-12-07T18:06:00Z">
            <w:rPr>
              <w:rFonts w:cs="Times New Roman"/>
            </w:rPr>
          </w:rPrChange>
        </w:rPr>
        <w:t>Vidari</w:t>
      </w:r>
      <w:proofErr w:type="spellEnd"/>
      <w:r w:rsidRPr="003E2E52">
        <w:rPr>
          <w:rFonts w:cs="Times New Roman"/>
          <w:lang w:val="it-IT"/>
          <w:rPrChange w:id="161" w:author="Marguerite-Marie Bordry" w:date="2018-12-07T18:06:00Z">
            <w:rPr>
              <w:rFonts w:cs="Times New Roman"/>
            </w:rPr>
          </w:rPrChange>
        </w:rPr>
        <w:t> :</w:t>
      </w:r>
      <w:proofErr w:type="gramEnd"/>
      <w:r w:rsidRPr="003E2E52">
        <w:rPr>
          <w:rFonts w:cs="Times New Roman"/>
          <w:lang w:val="it-IT"/>
          <w:rPrChange w:id="162" w:author="Marguerite-Marie Bordry" w:date="2018-12-07T18:06:00Z">
            <w:rPr>
              <w:rFonts w:cs="Times New Roman"/>
            </w:rPr>
          </w:rPrChange>
        </w:rPr>
        <w:t xml:space="preserve"> </w:t>
      </w:r>
      <w:r w:rsidRPr="003E2E52">
        <w:rPr>
          <w:rFonts w:cs="Times New Roman"/>
          <w:i/>
          <w:lang w:val="it-IT"/>
          <w:rPrChange w:id="163" w:author="Marguerite-Marie Bordry" w:date="2018-12-07T18:06:00Z">
            <w:rPr>
              <w:rFonts w:cs="Times New Roman"/>
              <w:i/>
            </w:rPr>
          </w:rPrChange>
        </w:rPr>
        <w:t>La presente vita italiana</w:t>
      </w:r>
      <w:r w:rsidRPr="003E2E52">
        <w:rPr>
          <w:rFonts w:cs="Times New Roman"/>
          <w:lang w:val="it-IT"/>
          <w:rPrChange w:id="164" w:author="Marguerite-Marie Bordry" w:date="2018-12-07T18:06:00Z">
            <w:rPr>
              <w:rFonts w:cs="Times New Roman"/>
            </w:rPr>
          </w:rPrChange>
        </w:rPr>
        <w:t xml:space="preserve"> (Milan, M. Hoepli)</w:t>
      </w:r>
    </w:p>
    <w:p w14:paraId="40953B33" w14:textId="77777777" w:rsidR="009550FA" w:rsidRPr="003E2E52" w:rsidRDefault="009550FA" w:rsidP="009550FA">
      <w:pPr>
        <w:pStyle w:val="term"/>
        <w:rPr>
          <w:lang w:val="it-IT"/>
          <w:rPrChange w:id="165" w:author="Marguerite-Marie Bordry" w:date="2018-12-07T18:06:00Z">
            <w:rPr/>
          </w:rPrChange>
        </w:rPr>
      </w:pPr>
      <w:proofErr w:type="gramStart"/>
      <w:r w:rsidRPr="003E2E52">
        <w:rPr>
          <w:lang w:val="it-IT"/>
          <w:rPrChange w:id="166" w:author="Marguerite-Marie Bordry" w:date="2018-12-07T18:06:00Z">
            <w:rPr/>
          </w:rPrChange>
        </w:rPr>
        <w:t>id :</w:t>
      </w:r>
      <w:proofErr w:type="gramEnd"/>
      <w:r w:rsidRPr="003E2E52">
        <w:rPr>
          <w:lang w:val="it-IT"/>
          <w:rPrChange w:id="167" w:author="Marguerite-Marie Bordry" w:date="2018-12-07T18:06:00Z">
            <w:rPr/>
          </w:rPrChange>
        </w:rPr>
        <w:t xml:space="preserve"> article-1899-04_271c</w:t>
      </w:r>
    </w:p>
    <w:p w14:paraId="380CE99F" w14:textId="77777777" w:rsidR="009550FA" w:rsidRPr="003E2E52" w:rsidRDefault="009550FA" w:rsidP="009550FA">
      <w:pPr>
        <w:pStyle w:val="term"/>
        <w:rPr>
          <w:lang w:val="it-IT"/>
          <w:rPrChange w:id="168" w:author="Marguerite-Marie Bordry" w:date="2018-12-07T18:06:00Z">
            <w:rPr/>
          </w:rPrChange>
        </w:rPr>
      </w:pPr>
      <w:proofErr w:type="spellStart"/>
      <w:proofErr w:type="gramStart"/>
      <w:r w:rsidRPr="003E2E52">
        <w:rPr>
          <w:lang w:val="it-IT"/>
          <w:rPrChange w:id="169" w:author="Marguerite-Marie Bordry" w:date="2018-12-07T18:06:00Z">
            <w:rPr/>
          </w:rPrChange>
        </w:rPr>
        <w:t>author</w:t>
      </w:r>
      <w:proofErr w:type="spellEnd"/>
      <w:r w:rsidRPr="003E2E52">
        <w:rPr>
          <w:lang w:val="it-IT"/>
          <w:rPrChange w:id="170" w:author="Marguerite-Marie Bordry" w:date="2018-12-07T18:06:00Z">
            <w:rPr/>
          </w:rPrChange>
        </w:rPr>
        <w:t> :</w:t>
      </w:r>
      <w:proofErr w:type="gramEnd"/>
      <w:r w:rsidRPr="003E2E52">
        <w:rPr>
          <w:lang w:val="it-IT"/>
          <w:rPrChange w:id="171" w:author="Marguerite-Marie Bordry" w:date="2018-12-07T18:06:00Z">
            <w:rPr/>
          </w:rPrChange>
        </w:rPr>
        <w:t xml:space="preserve"> </w:t>
      </w:r>
      <w:proofErr w:type="spellStart"/>
      <w:r w:rsidRPr="003E2E52">
        <w:rPr>
          <w:rFonts w:eastAsiaTheme="majorEastAsia"/>
          <w:lang w:val="it-IT"/>
          <w:rPrChange w:id="172" w:author="Marguerite-Marie Bordry" w:date="2018-12-07T18:06:00Z">
            <w:rPr>
              <w:rFonts w:eastAsiaTheme="majorEastAsia"/>
            </w:rPr>
          </w:rPrChange>
        </w:rPr>
        <w:t>Zùccoli</w:t>
      </w:r>
      <w:proofErr w:type="spellEnd"/>
      <w:r w:rsidRPr="003E2E52">
        <w:rPr>
          <w:rFonts w:eastAsiaTheme="majorEastAsia"/>
          <w:lang w:val="it-IT"/>
          <w:rPrChange w:id="173" w:author="Marguerite-Marie Bordry" w:date="2018-12-07T18:06:00Z">
            <w:rPr>
              <w:rFonts w:eastAsiaTheme="majorEastAsia"/>
            </w:rPr>
          </w:rPrChange>
        </w:rPr>
        <w:t>, Luciano (1868-1929)</w:t>
      </w:r>
    </w:p>
    <w:p w14:paraId="626B4749" w14:textId="77777777" w:rsidR="009550FA" w:rsidRPr="003E2E52" w:rsidRDefault="009550FA" w:rsidP="009550FA">
      <w:pPr>
        <w:pStyle w:val="term"/>
        <w:rPr>
          <w:lang w:val="it-IT"/>
          <w:rPrChange w:id="174" w:author="Marguerite-Marie Bordry" w:date="2018-12-07T18:06:00Z">
            <w:rPr/>
          </w:rPrChange>
        </w:rPr>
      </w:pPr>
      <w:proofErr w:type="spellStart"/>
      <w:proofErr w:type="gramStart"/>
      <w:r w:rsidRPr="003E2E52">
        <w:rPr>
          <w:lang w:val="it-IT"/>
          <w:rPrChange w:id="175" w:author="Marguerite-Marie Bordry" w:date="2018-12-07T18:06:00Z">
            <w:rPr/>
          </w:rPrChange>
        </w:rPr>
        <w:t>signed</w:t>
      </w:r>
      <w:proofErr w:type="spellEnd"/>
      <w:r w:rsidRPr="003E2E52">
        <w:rPr>
          <w:lang w:val="it-IT"/>
          <w:rPrChange w:id="176" w:author="Marguerite-Marie Bordry" w:date="2018-12-07T18:06:00Z">
            <w:rPr/>
          </w:rPrChange>
        </w:rPr>
        <w:t> :</w:t>
      </w:r>
      <w:proofErr w:type="gramEnd"/>
      <w:r w:rsidRPr="003E2E52">
        <w:rPr>
          <w:lang w:val="it-IT"/>
          <w:rPrChange w:id="177" w:author="Marguerite-Marie Bordry" w:date="2018-12-07T18:06:00Z">
            <w:rPr/>
          </w:rPrChange>
        </w:rPr>
        <w:t xml:space="preserve"> Luciano </w:t>
      </w:r>
      <w:proofErr w:type="spellStart"/>
      <w:r w:rsidRPr="003E2E52">
        <w:rPr>
          <w:rFonts w:eastAsiaTheme="majorEastAsia"/>
          <w:lang w:val="it-IT"/>
          <w:rPrChange w:id="178" w:author="Marguerite-Marie Bordry" w:date="2018-12-07T18:06:00Z">
            <w:rPr>
              <w:rFonts w:eastAsiaTheme="majorEastAsia"/>
            </w:rPr>
          </w:rPrChange>
        </w:rPr>
        <w:t>Zùccoli</w:t>
      </w:r>
      <w:proofErr w:type="spellEnd"/>
    </w:p>
    <w:p w14:paraId="489AA325" w14:textId="77777777" w:rsidR="009550FA" w:rsidRPr="003E2E52" w:rsidRDefault="009550FA" w:rsidP="009550FA">
      <w:pPr>
        <w:pStyle w:val="term"/>
        <w:rPr>
          <w:lang w:val="it-IT"/>
          <w:rPrChange w:id="179" w:author="Marguerite-Marie Bordry" w:date="2018-12-07T18:06:00Z">
            <w:rPr/>
          </w:rPrChange>
        </w:rPr>
      </w:pPr>
      <w:proofErr w:type="gramStart"/>
      <w:r w:rsidRPr="003E2E52">
        <w:rPr>
          <w:lang w:val="it-IT"/>
          <w:rPrChange w:id="180" w:author="Marguerite-Marie Bordry" w:date="2018-12-07T18:06:00Z">
            <w:rPr/>
          </w:rPrChange>
        </w:rPr>
        <w:t>section :</w:t>
      </w:r>
      <w:proofErr w:type="gramEnd"/>
      <w:r w:rsidRPr="003E2E52">
        <w:rPr>
          <w:lang w:val="it-IT"/>
          <w:rPrChange w:id="181" w:author="Marguerite-Marie Bordry" w:date="2018-12-07T18:06:00Z">
            <w:rPr/>
          </w:rPrChange>
        </w:rPr>
        <w:t xml:space="preserve"> </w:t>
      </w:r>
      <w:proofErr w:type="spellStart"/>
      <w:r w:rsidRPr="003E2E52">
        <w:rPr>
          <w:lang w:val="it-IT"/>
          <w:rPrChange w:id="182" w:author="Marguerite-Marie Bordry" w:date="2018-12-07T18:06:00Z">
            <w:rPr/>
          </w:rPrChange>
        </w:rPr>
        <w:t>Lettres</w:t>
      </w:r>
      <w:proofErr w:type="spellEnd"/>
      <w:r w:rsidRPr="003E2E52">
        <w:rPr>
          <w:lang w:val="it-IT"/>
          <w:rPrChange w:id="183" w:author="Marguerite-Marie Bordry" w:date="2018-12-07T18:06:00Z">
            <w:rPr/>
          </w:rPrChange>
        </w:rPr>
        <w:t xml:space="preserve"> </w:t>
      </w:r>
      <w:proofErr w:type="spellStart"/>
      <w:r w:rsidRPr="003E2E52">
        <w:rPr>
          <w:lang w:val="it-IT"/>
          <w:rPrChange w:id="184" w:author="Marguerite-Marie Bordry" w:date="2018-12-07T18:06:00Z">
            <w:rPr/>
          </w:rPrChange>
        </w:rPr>
        <w:t>italiennes</w:t>
      </w:r>
      <w:proofErr w:type="spellEnd"/>
    </w:p>
    <w:p w14:paraId="6F71A44C" w14:textId="77777777" w:rsidR="009550FA" w:rsidRPr="003E2E52" w:rsidRDefault="009550FA" w:rsidP="009550FA">
      <w:pPr>
        <w:pStyle w:val="term"/>
        <w:rPr>
          <w:lang w:val="it-IT"/>
          <w:rPrChange w:id="185" w:author="Marguerite-Marie Bordry" w:date="2018-12-07T18:06:00Z">
            <w:rPr/>
          </w:rPrChange>
        </w:rPr>
      </w:pPr>
      <w:proofErr w:type="spellStart"/>
      <w:proofErr w:type="gramStart"/>
      <w:r w:rsidRPr="003E2E52">
        <w:rPr>
          <w:lang w:val="it-IT"/>
          <w:rPrChange w:id="186" w:author="Marguerite-Marie Bordry" w:date="2018-12-07T18:06:00Z">
            <w:rPr/>
          </w:rPrChange>
        </w:rPr>
        <w:t>title</w:t>
      </w:r>
      <w:proofErr w:type="spellEnd"/>
      <w:r w:rsidRPr="003E2E52">
        <w:rPr>
          <w:lang w:val="it-IT"/>
          <w:rPrChange w:id="187" w:author="Marguerite-Marie Bordry" w:date="2018-12-07T18:06:00Z">
            <w:rPr/>
          </w:rPrChange>
        </w:rPr>
        <w:t> :</w:t>
      </w:r>
      <w:proofErr w:type="gramEnd"/>
      <w:r w:rsidRPr="003E2E52">
        <w:rPr>
          <w:lang w:val="it-IT"/>
          <w:rPrChange w:id="188" w:author="Marguerite-Marie Bordry" w:date="2018-12-07T18:06:00Z">
            <w:rPr/>
          </w:rPrChange>
        </w:rPr>
        <w:t xml:space="preserve"> E. </w:t>
      </w:r>
      <w:proofErr w:type="spellStart"/>
      <w:r w:rsidRPr="003E2E52">
        <w:rPr>
          <w:lang w:val="it-IT"/>
          <w:rPrChange w:id="189" w:author="Marguerite-Marie Bordry" w:date="2018-12-07T18:06:00Z">
            <w:rPr/>
          </w:rPrChange>
        </w:rPr>
        <w:t>Vidari</w:t>
      </w:r>
      <w:proofErr w:type="spellEnd"/>
      <w:r w:rsidRPr="003E2E52">
        <w:rPr>
          <w:lang w:val="it-IT"/>
          <w:rPrChange w:id="190" w:author="Marguerite-Marie Bordry" w:date="2018-12-07T18:06:00Z">
            <w:rPr/>
          </w:rPrChange>
        </w:rPr>
        <w:t xml:space="preserve"> : </w:t>
      </w:r>
      <w:r w:rsidRPr="003E2E52">
        <w:rPr>
          <w:i/>
          <w:lang w:val="it-IT"/>
          <w:rPrChange w:id="191" w:author="Marguerite-Marie Bordry" w:date="2018-12-07T18:06:00Z">
            <w:rPr>
              <w:i/>
            </w:rPr>
          </w:rPrChange>
        </w:rPr>
        <w:t>La presente vita italiana</w:t>
      </w:r>
      <w:r w:rsidRPr="003E2E52">
        <w:rPr>
          <w:lang w:val="it-IT"/>
          <w:rPrChange w:id="192" w:author="Marguerite-Marie Bordry" w:date="2018-12-07T18:06:00Z">
            <w:rPr/>
          </w:rPrChange>
        </w:rPr>
        <w:t xml:space="preserve"> (Milan, M. Hoepli)</w:t>
      </w:r>
    </w:p>
    <w:p w14:paraId="75B8D9FD" w14:textId="77777777" w:rsidR="009550FA" w:rsidRPr="00925B7B" w:rsidRDefault="009550FA" w:rsidP="009550FA">
      <w:pPr>
        <w:pStyle w:val="term"/>
      </w:pPr>
      <w:proofErr w:type="gramStart"/>
      <w:r w:rsidRPr="00925B7B">
        <w:t>date</w:t>
      </w:r>
      <w:proofErr w:type="gramEnd"/>
      <w:r w:rsidRPr="00925B7B">
        <w:t> :</w:t>
      </w:r>
      <w:r>
        <w:t xml:space="preserve"> 1899-04</w:t>
      </w:r>
    </w:p>
    <w:p w14:paraId="4F8FABC8"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[271]</w:t>
      </w:r>
    </w:p>
    <w:p w14:paraId="55BDEEA6" w14:textId="77777777" w:rsidR="00F8712A" w:rsidRPr="00F8712A" w:rsidRDefault="00F8712A" w:rsidP="00F8712A">
      <w:pPr>
        <w:pStyle w:val="Corpsdetexte"/>
        <w:rPr>
          <w:rFonts w:cs="Times New Roman"/>
        </w:rPr>
      </w:pPr>
      <w:r w:rsidRPr="00F8712A">
        <w:rPr>
          <w:rFonts w:cs="Times New Roman"/>
          <w:b/>
        </w:rPr>
        <w:t xml:space="preserve">La </w:t>
      </w:r>
      <w:proofErr w:type="spellStart"/>
      <w:r w:rsidRPr="00F8712A">
        <w:rPr>
          <w:rFonts w:cs="Times New Roman"/>
          <w:b/>
        </w:rPr>
        <w:t>presente</w:t>
      </w:r>
      <w:proofErr w:type="spellEnd"/>
      <w:r w:rsidRPr="00F8712A">
        <w:rPr>
          <w:rFonts w:cs="Times New Roman"/>
          <w:b/>
        </w:rPr>
        <w:t xml:space="preserve"> </w:t>
      </w:r>
      <w:proofErr w:type="spellStart"/>
      <w:r w:rsidRPr="00F8712A">
        <w:rPr>
          <w:rFonts w:cs="Times New Roman"/>
          <w:b/>
        </w:rPr>
        <w:t>vita</w:t>
      </w:r>
      <w:proofErr w:type="spellEnd"/>
      <w:r w:rsidRPr="00F8712A">
        <w:rPr>
          <w:rFonts w:cs="Times New Roman"/>
          <w:b/>
        </w:rPr>
        <w:t xml:space="preserve"> </w:t>
      </w:r>
      <w:proofErr w:type="spellStart"/>
      <w:r w:rsidRPr="00F8712A">
        <w:rPr>
          <w:rFonts w:cs="Times New Roman"/>
          <w:b/>
        </w:rPr>
        <w:t>italiana</w:t>
      </w:r>
      <w:proofErr w:type="spellEnd"/>
      <w:r w:rsidRPr="00F8712A">
        <w:rPr>
          <w:rFonts w:cs="Times New Roman"/>
        </w:rPr>
        <w:t xml:space="preserve">, par </w:t>
      </w:r>
      <w:proofErr w:type="spellStart"/>
      <w:r w:rsidRPr="00F8712A">
        <w:rPr>
          <w:rFonts w:cs="Times New Roman"/>
        </w:rPr>
        <w:t>Ercole</w:t>
      </w:r>
      <w:proofErr w:type="spellEnd"/>
      <w:r w:rsidRPr="00F8712A">
        <w:rPr>
          <w:rFonts w:cs="Times New Roman"/>
        </w:rPr>
        <w:t xml:space="preserve"> </w:t>
      </w:r>
      <w:proofErr w:type="spellStart"/>
      <w:r w:rsidRPr="00F8712A">
        <w:rPr>
          <w:rFonts w:cs="Times New Roman"/>
        </w:rPr>
        <w:t>Vidari</w:t>
      </w:r>
      <w:proofErr w:type="spellEnd"/>
      <w:r w:rsidRPr="00F8712A">
        <w:rPr>
          <w:rFonts w:cs="Times New Roman"/>
        </w:rPr>
        <w:t>, est une œuvre de haute politique, inspirée elle aussi par les circonstances actuelles de l</w:t>
      </w:r>
      <w:r w:rsidR="000B1783">
        <w:rPr>
          <w:rFonts w:cs="Times New Roman"/>
        </w:rPr>
        <w:t>’</w:t>
      </w:r>
      <w:r w:rsidRPr="00F8712A">
        <w:rPr>
          <w:rFonts w:cs="Times New Roman"/>
        </w:rPr>
        <w:t xml:space="preserve">Italie. Livre plein de </w:t>
      </w:r>
      <w:r w:rsidRPr="00F8712A">
        <w:rPr>
          <w:rFonts w:cs="Times New Roman"/>
          <w:i/>
        </w:rPr>
        <w:t>desiderata</w:t>
      </w:r>
      <w:r w:rsidRPr="00F8712A">
        <w:rPr>
          <w:rFonts w:cs="Times New Roman"/>
        </w:rPr>
        <w:t xml:space="preserve">, ce qui démontre en </w:t>
      </w:r>
      <w:r>
        <w:rPr>
          <w:rFonts w:cs="Times New Roman"/>
        </w:rPr>
        <w:t>M. </w:t>
      </w:r>
      <w:proofErr w:type="spellStart"/>
      <w:r w:rsidRPr="00F8712A">
        <w:rPr>
          <w:rFonts w:cs="Times New Roman"/>
        </w:rPr>
        <w:t>Vidari</w:t>
      </w:r>
      <w:proofErr w:type="spellEnd"/>
      <w:r w:rsidRPr="00F8712A">
        <w:rPr>
          <w:rFonts w:cs="Times New Roman"/>
        </w:rPr>
        <w:t xml:space="preserve"> un talent plus idéaliste que pratique, un écrivain en dehors de la vie politique vécue. </w:t>
      </w:r>
      <w:r w:rsidRPr="00F8712A">
        <w:rPr>
          <w:rFonts w:cs="Times New Roman"/>
        </w:rPr>
        <w:lastRenderedPageBreak/>
        <w:t>Cela ne gâte rien</w:t>
      </w:r>
      <w:r>
        <w:rPr>
          <w:rFonts w:cs="Times New Roman"/>
        </w:rPr>
        <w:t> ;</w:t>
      </w:r>
      <w:r w:rsidRPr="00F8712A">
        <w:rPr>
          <w:rFonts w:cs="Times New Roman"/>
        </w:rPr>
        <w:t xml:space="preserve"> ce qui est plus grave, c</w:t>
      </w:r>
      <w:r w:rsidR="000B1783">
        <w:rPr>
          <w:rFonts w:cs="Times New Roman"/>
        </w:rPr>
        <w:t>’</w:t>
      </w:r>
      <w:r w:rsidRPr="00F8712A">
        <w:rPr>
          <w:rFonts w:cs="Times New Roman"/>
        </w:rPr>
        <w:t>est sa forme négligée et bourgeoise.</w:t>
      </w:r>
    </w:p>
    <w:p w14:paraId="72792BB8" w14:textId="77777777" w:rsidR="009550FA" w:rsidRPr="003E2E52" w:rsidRDefault="009550FA" w:rsidP="009550FA">
      <w:pPr>
        <w:pStyle w:val="Titre3"/>
        <w:rPr>
          <w:rFonts w:cs="Times New Roman"/>
          <w:lang w:val="it-IT"/>
          <w:rPrChange w:id="193" w:author="Marguerite-Marie Bordry" w:date="2018-12-07T18:06:00Z">
            <w:rPr>
              <w:rFonts w:cs="Times New Roman"/>
            </w:rPr>
          </w:rPrChange>
        </w:rPr>
      </w:pPr>
      <w:r w:rsidRPr="003E2E52">
        <w:rPr>
          <w:rFonts w:cs="Times New Roman"/>
          <w:lang w:val="it-IT"/>
          <w:rPrChange w:id="194" w:author="Marguerite-Marie Bordry" w:date="2018-12-07T18:06:00Z">
            <w:rPr>
              <w:rFonts w:cs="Times New Roman"/>
            </w:rPr>
          </w:rPrChange>
        </w:rPr>
        <w:t>E. </w:t>
      </w:r>
      <w:proofErr w:type="gramStart"/>
      <w:r w:rsidRPr="003E2E52">
        <w:rPr>
          <w:rFonts w:cs="Times New Roman"/>
          <w:lang w:val="it-IT"/>
          <w:rPrChange w:id="195" w:author="Marguerite-Marie Bordry" w:date="2018-12-07T18:06:00Z">
            <w:rPr>
              <w:rFonts w:cs="Times New Roman"/>
            </w:rPr>
          </w:rPrChange>
        </w:rPr>
        <w:t>Zoccoli :</w:t>
      </w:r>
      <w:proofErr w:type="gramEnd"/>
      <w:r w:rsidRPr="003E2E52">
        <w:rPr>
          <w:rFonts w:cs="Times New Roman"/>
          <w:lang w:val="it-IT"/>
          <w:rPrChange w:id="196" w:author="Marguerite-Marie Bordry" w:date="2018-12-07T18:06:00Z">
            <w:rPr>
              <w:rFonts w:cs="Times New Roman"/>
            </w:rPr>
          </w:rPrChange>
        </w:rPr>
        <w:t xml:space="preserve"> </w:t>
      </w:r>
      <w:r w:rsidRPr="003E2E52">
        <w:rPr>
          <w:rFonts w:cs="Times New Roman"/>
          <w:i/>
          <w:lang w:val="it-IT"/>
          <w:rPrChange w:id="197" w:author="Marguerite-Marie Bordry" w:date="2018-12-07T18:06:00Z">
            <w:rPr>
              <w:rFonts w:cs="Times New Roman"/>
              <w:i/>
            </w:rPr>
          </w:rPrChange>
        </w:rPr>
        <w:t>Federico Nietzsche</w:t>
      </w:r>
      <w:r w:rsidRPr="003E2E52">
        <w:rPr>
          <w:rFonts w:cs="Times New Roman"/>
          <w:lang w:val="it-IT"/>
          <w:rPrChange w:id="198" w:author="Marguerite-Marie Bordry" w:date="2018-12-07T18:06:00Z">
            <w:rPr>
              <w:rFonts w:cs="Times New Roman"/>
            </w:rPr>
          </w:rPrChange>
        </w:rPr>
        <w:t xml:space="preserve"> (</w:t>
      </w:r>
      <w:proofErr w:type="spellStart"/>
      <w:r w:rsidRPr="003E2E52">
        <w:rPr>
          <w:rFonts w:cs="Times New Roman"/>
          <w:lang w:val="it-IT"/>
          <w:rPrChange w:id="199" w:author="Marguerite-Marie Bordry" w:date="2018-12-07T18:06:00Z">
            <w:rPr>
              <w:rFonts w:cs="Times New Roman"/>
            </w:rPr>
          </w:rPrChange>
        </w:rPr>
        <w:t>Modène</w:t>
      </w:r>
      <w:proofErr w:type="spellEnd"/>
      <w:r w:rsidRPr="003E2E52">
        <w:rPr>
          <w:rFonts w:cs="Times New Roman"/>
          <w:lang w:val="it-IT"/>
          <w:rPrChange w:id="200" w:author="Marguerite-Marie Bordry" w:date="2018-12-07T18:06:00Z">
            <w:rPr>
              <w:rFonts w:cs="Times New Roman"/>
            </w:rPr>
          </w:rPrChange>
        </w:rPr>
        <w:t>, G. T. Vincenzi e Nipoti)</w:t>
      </w:r>
    </w:p>
    <w:p w14:paraId="2D8F34BF" w14:textId="77777777" w:rsidR="009550FA" w:rsidRPr="003E2E52" w:rsidRDefault="009550FA" w:rsidP="009550FA">
      <w:pPr>
        <w:pStyle w:val="term"/>
        <w:rPr>
          <w:lang w:val="it-IT"/>
          <w:rPrChange w:id="201" w:author="Marguerite-Marie Bordry" w:date="2018-12-07T18:06:00Z">
            <w:rPr/>
          </w:rPrChange>
        </w:rPr>
      </w:pPr>
      <w:proofErr w:type="gramStart"/>
      <w:r w:rsidRPr="003E2E52">
        <w:rPr>
          <w:lang w:val="it-IT"/>
          <w:rPrChange w:id="202" w:author="Marguerite-Marie Bordry" w:date="2018-12-07T18:06:00Z">
            <w:rPr/>
          </w:rPrChange>
        </w:rPr>
        <w:t>id :</w:t>
      </w:r>
      <w:proofErr w:type="gramEnd"/>
      <w:r w:rsidRPr="003E2E52">
        <w:rPr>
          <w:lang w:val="it-IT"/>
          <w:rPrChange w:id="203" w:author="Marguerite-Marie Bordry" w:date="2018-12-07T18:06:00Z">
            <w:rPr/>
          </w:rPrChange>
        </w:rPr>
        <w:t xml:space="preserve"> article-1899-04_271d</w:t>
      </w:r>
    </w:p>
    <w:p w14:paraId="69E74373" w14:textId="77777777" w:rsidR="009550FA" w:rsidRPr="003E2E52" w:rsidRDefault="009550FA" w:rsidP="009550FA">
      <w:pPr>
        <w:pStyle w:val="term"/>
        <w:rPr>
          <w:lang w:val="it-IT"/>
          <w:rPrChange w:id="204" w:author="Marguerite-Marie Bordry" w:date="2018-12-07T18:06:00Z">
            <w:rPr/>
          </w:rPrChange>
        </w:rPr>
      </w:pPr>
      <w:proofErr w:type="spellStart"/>
      <w:proofErr w:type="gramStart"/>
      <w:r w:rsidRPr="003E2E52">
        <w:rPr>
          <w:lang w:val="it-IT"/>
          <w:rPrChange w:id="205" w:author="Marguerite-Marie Bordry" w:date="2018-12-07T18:06:00Z">
            <w:rPr/>
          </w:rPrChange>
        </w:rPr>
        <w:t>author</w:t>
      </w:r>
      <w:proofErr w:type="spellEnd"/>
      <w:r w:rsidRPr="003E2E52">
        <w:rPr>
          <w:lang w:val="it-IT"/>
          <w:rPrChange w:id="206" w:author="Marguerite-Marie Bordry" w:date="2018-12-07T18:06:00Z">
            <w:rPr/>
          </w:rPrChange>
        </w:rPr>
        <w:t> :</w:t>
      </w:r>
      <w:proofErr w:type="gramEnd"/>
      <w:r w:rsidRPr="003E2E52">
        <w:rPr>
          <w:lang w:val="it-IT"/>
          <w:rPrChange w:id="207" w:author="Marguerite-Marie Bordry" w:date="2018-12-07T18:06:00Z">
            <w:rPr/>
          </w:rPrChange>
        </w:rPr>
        <w:t xml:space="preserve"> </w:t>
      </w:r>
      <w:proofErr w:type="spellStart"/>
      <w:r w:rsidRPr="003E2E52">
        <w:rPr>
          <w:rFonts w:eastAsiaTheme="majorEastAsia"/>
          <w:lang w:val="it-IT"/>
          <w:rPrChange w:id="208" w:author="Marguerite-Marie Bordry" w:date="2018-12-07T18:06:00Z">
            <w:rPr>
              <w:rFonts w:eastAsiaTheme="majorEastAsia"/>
            </w:rPr>
          </w:rPrChange>
        </w:rPr>
        <w:t>Zùccoli</w:t>
      </w:r>
      <w:proofErr w:type="spellEnd"/>
      <w:r w:rsidRPr="003E2E52">
        <w:rPr>
          <w:rFonts w:eastAsiaTheme="majorEastAsia"/>
          <w:lang w:val="it-IT"/>
          <w:rPrChange w:id="209" w:author="Marguerite-Marie Bordry" w:date="2018-12-07T18:06:00Z">
            <w:rPr>
              <w:rFonts w:eastAsiaTheme="majorEastAsia"/>
            </w:rPr>
          </w:rPrChange>
        </w:rPr>
        <w:t>, Luciano (1868-1929)</w:t>
      </w:r>
    </w:p>
    <w:p w14:paraId="6813783A" w14:textId="77777777" w:rsidR="009550FA" w:rsidRPr="003E2E52" w:rsidRDefault="009550FA" w:rsidP="009550FA">
      <w:pPr>
        <w:pStyle w:val="term"/>
        <w:rPr>
          <w:lang w:val="it-IT"/>
          <w:rPrChange w:id="210" w:author="Marguerite-Marie Bordry" w:date="2018-12-07T18:06:00Z">
            <w:rPr/>
          </w:rPrChange>
        </w:rPr>
      </w:pPr>
      <w:proofErr w:type="spellStart"/>
      <w:proofErr w:type="gramStart"/>
      <w:r w:rsidRPr="003E2E52">
        <w:rPr>
          <w:lang w:val="it-IT"/>
          <w:rPrChange w:id="211" w:author="Marguerite-Marie Bordry" w:date="2018-12-07T18:06:00Z">
            <w:rPr/>
          </w:rPrChange>
        </w:rPr>
        <w:t>signed</w:t>
      </w:r>
      <w:proofErr w:type="spellEnd"/>
      <w:r w:rsidRPr="003E2E52">
        <w:rPr>
          <w:lang w:val="it-IT"/>
          <w:rPrChange w:id="212" w:author="Marguerite-Marie Bordry" w:date="2018-12-07T18:06:00Z">
            <w:rPr/>
          </w:rPrChange>
        </w:rPr>
        <w:t> :</w:t>
      </w:r>
      <w:proofErr w:type="gramEnd"/>
      <w:r w:rsidRPr="003E2E52">
        <w:rPr>
          <w:lang w:val="it-IT"/>
          <w:rPrChange w:id="213" w:author="Marguerite-Marie Bordry" w:date="2018-12-07T18:06:00Z">
            <w:rPr/>
          </w:rPrChange>
        </w:rPr>
        <w:t xml:space="preserve"> Luciano </w:t>
      </w:r>
      <w:proofErr w:type="spellStart"/>
      <w:r w:rsidRPr="003E2E52">
        <w:rPr>
          <w:rFonts w:eastAsiaTheme="majorEastAsia"/>
          <w:lang w:val="it-IT"/>
          <w:rPrChange w:id="214" w:author="Marguerite-Marie Bordry" w:date="2018-12-07T18:06:00Z">
            <w:rPr>
              <w:rFonts w:eastAsiaTheme="majorEastAsia"/>
            </w:rPr>
          </w:rPrChange>
        </w:rPr>
        <w:t>Zùccoli</w:t>
      </w:r>
      <w:proofErr w:type="spellEnd"/>
    </w:p>
    <w:p w14:paraId="4DF84706" w14:textId="77777777" w:rsidR="009550FA" w:rsidRPr="003E2E52" w:rsidRDefault="009550FA" w:rsidP="009550FA">
      <w:pPr>
        <w:pStyle w:val="term"/>
        <w:rPr>
          <w:lang w:val="it-IT"/>
          <w:rPrChange w:id="215" w:author="Marguerite-Marie Bordry" w:date="2018-12-07T18:06:00Z">
            <w:rPr/>
          </w:rPrChange>
        </w:rPr>
      </w:pPr>
      <w:proofErr w:type="gramStart"/>
      <w:r w:rsidRPr="003E2E52">
        <w:rPr>
          <w:lang w:val="it-IT"/>
          <w:rPrChange w:id="216" w:author="Marguerite-Marie Bordry" w:date="2018-12-07T18:06:00Z">
            <w:rPr/>
          </w:rPrChange>
        </w:rPr>
        <w:t>section :</w:t>
      </w:r>
      <w:proofErr w:type="gramEnd"/>
      <w:r w:rsidRPr="003E2E52">
        <w:rPr>
          <w:lang w:val="it-IT"/>
          <w:rPrChange w:id="217" w:author="Marguerite-Marie Bordry" w:date="2018-12-07T18:06:00Z">
            <w:rPr/>
          </w:rPrChange>
        </w:rPr>
        <w:t xml:space="preserve"> </w:t>
      </w:r>
      <w:proofErr w:type="spellStart"/>
      <w:r w:rsidRPr="003E2E52">
        <w:rPr>
          <w:lang w:val="it-IT"/>
          <w:rPrChange w:id="218" w:author="Marguerite-Marie Bordry" w:date="2018-12-07T18:06:00Z">
            <w:rPr/>
          </w:rPrChange>
        </w:rPr>
        <w:t>Lettres</w:t>
      </w:r>
      <w:proofErr w:type="spellEnd"/>
      <w:r w:rsidRPr="003E2E52">
        <w:rPr>
          <w:lang w:val="it-IT"/>
          <w:rPrChange w:id="219" w:author="Marguerite-Marie Bordry" w:date="2018-12-07T18:06:00Z">
            <w:rPr/>
          </w:rPrChange>
        </w:rPr>
        <w:t xml:space="preserve"> </w:t>
      </w:r>
      <w:proofErr w:type="spellStart"/>
      <w:r w:rsidRPr="003E2E52">
        <w:rPr>
          <w:lang w:val="it-IT"/>
          <w:rPrChange w:id="220" w:author="Marguerite-Marie Bordry" w:date="2018-12-07T18:06:00Z">
            <w:rPr/>
          </w:rPrChange>
        </w:rPr>
        <w:t>italiennes</w:t>
      </w:r>
      <w:proofErr w:type="spellEnd"/>
    </w:p>
    <w:p w14:paraId="48C997FB" w14:textId="77777777" w:rsidR="009550FA" w:rsidRPr="003E2E52" w:rsidRDefault="009550FA" w:rsidP="009550FA">
      <w:pPr>
        <w:pStyle w:val="term"/>
        <w:rPr>
          <w:lang w:val="it-IT"/>
          <w:rPrChange w:id="221" w:author="Marguerite-Marie Bordry" w:date="2018-12-07T18:06:00Z">
            <w:rPr/>
          </w:rPrChange>
        </w:rPr>
      </w:pPr>
      <w:proofErr w:type="spellStart"/>
      <w:proofErr w:type="gramStart"/>
      <w:r w:rsidRPr="003E2E52">
        <w:rPr>
          <w:lang w:val="it-IT"/>
          <w:rPrChange w:id="222" w:author="Marguerite-Marie Bordry" w:date="2018-12-07T18:06:00Z">
            <w:rPr/>
          </w:rPrChange>
        </w:rPr>
        <w:t>title</w:t>
      </w:r>
      <w:proofErr w:type="spellEnd"/>
      <w:r w:rsidRPr="003E2E52">
        <w:rPr>
          <w:lang w:val="it-IT"/>
          <w:rPrChange w:id="223" w:author="Marguerite-Marie Bordry" w:date="2018-12-07T18:06:00Z">
            <w:rPr/>
          </w:rPrChange>
        </w:rPr>
        <w:t> :</w:t>
      </w:r>
      <w:proofErr w:type="gramEnd"/>
      <w:r w:rsidRPr="003E2E52">
        <w:rPr>
          <w:lang w:val="it-IT"/>
          <w:rPrChange w:id="224" w:author="Marguerite-Marie Bordry" w:date="2018-12-07T18:06:00Z">
            <w:rPr/>
          </w:rPrChange>
        </w:rPr>
        <w:t xml:space="preserve"> E. Zoccoli : </w:t>
      </w:r>
      <w:r w:rsidRPr="003E2E52">
        <w:rPr>
          <w:i/>
          <w:lang w:val="it-IT"/>
          <w:rPrChange w:id="225" w:author="Marguerite-Marie Bordry" w:date="2018-12-07T18:06:00Z">
            <w:rPr>
              <w:i/>
            </w:rPr>
          </w:rPrChange>
        </w:rPr>
        <w:t>Federico Nietzsche</w:t>
      </w:r>
      <w:r w:rsidRPr="003E2E52">
        <w:rPr>
          <w:lang w:val="it-IT"/>
          <w:rPrChange w:id="226" w:author="Marguerite-Marie Bordry" w:date="2018-12-07T18:06:00Z">
            <w:rPr/>
          </w:rPrChange>
        </w:rPr>
        <w:t xml:space="preserve"> (</w:t>
      </w:r>
      <w:proofErr w:type="spellStart"/>
      <w:r w:rsidRPr="003E2E52">
        <w:rPr>
          <w:lang w:val="it-IT"/>
          <w:rPrChange w:id="227" w:author="Marguerite-Marie Bordry" w:date="2018-12-07T18:06:00Z">
            <w:rPr/>
          </w:rPrChange>
        </w:rPr>
        <w:t>Modène</w:t>
      </w:r>
      <w:proofErr w:type="spellEnd"/>
      <w:r w:rsidRPr="003E2E52">
        <w:rPr>
          <w:lang w:val="it-IT"/>
          <w:rPrChange w:id="228" w:author="Marguerite-Marie Bordry" w:date="2018-12-07T18:06:00Z">
            <w:rPr/>
          </w:rPrChange>
        </w:rPr>
        <w:t>, G. T. Vincenzi e Nipoti)</w:t>
      </w:r>
    </w:p>
    <w:p w14:paraId="78D85A1D" w14:textId="77777777" w:rsidR="009550FA" w:rsidRPr="00925B7B" w:rsidRDefault="009550FA" w:rsidP="009550FA">
      <w:pPr>
        <w:pStyle w:val="term"/>
      </w:pPr>
      <w:proofErr w:type="gramStart"/>
      <w:r w:rsidRPr="00925B7B">
        <w:t>date</w:t>
      </w:r>
      <w:proofErr w:type="gramEnd"/>
      <w:r w:rsidRPr="00925B7B">
        <w:t> :</w:t>
      </w:r>
      <w:r>
        <w:t xml:space="preserve"> 1899-04</w:t>
      </w:r>
    </w:p>
    <w:p w14:paraId="1F05F3E3" w14:textId="77777777" w:rsidR="009550FA" w:rsidRDefault="009550FA" w:rsidP="009550FA">
      <w:pPr>
        <w:pStyle w:val="term"/>
      </w:pPr>
      <w:proofErr w:type="spellStart"/>
      <w:proofErr w:type="gramStart"/>
      <w:r w:rsidRPr="00925B7B">
        <w:t>ref</w:t>
      </w:r>
      <w:proofErr w:type="spellEnd"/>
      <w:proofErr w:type="gramEnd"/>
      <w:r w:rsidRPr="00925B7B">
        <w:t xml:space="preserve"> : </w:t>
      </w:r>
      <w:r>
        <w:t>Tome XXX, numéro 112, 1</w:t>
      </w:r>
      <w:r w:rsidRPr="00685873">
        <w:rPr>
          <w:vertAlign w:val="superscript"/>
        </w:rPr>
        <w:t>er</w:t>
      </w:r>
      <w:r>
        <w:t> avril 1899</w:t>
      </w:r>
      <w:r w:rsidRPr="00925B7B">
        <w:t xml:space="preserve">, </w:t>
      </w:r>
      <w:r>
        <w:t>p. 268-272 [271-272]</w:t>
      </w:r>
    </w:p>
    <w:p w14:paraId="426A0DED" w14:textId="77777777" w:rsidR="00F8712A" w:rsidRPr="00F8712A" w:rsidRDefault="00F8712A" w:rsidP="00F8712A">
      <w:pPr>
        <w:pStyle w:val="Corpsdetexte"/>
        <w:rPr>
          <w:rFonts w:cs="Times New Roman"/>
        </w:rPr>
      </w:pPr>
      <w:r w:rsidRPr="00F8712A">
        <w:rPr>
          <w:rFonts w:cs="Times New Roman"/>
          <w:b/>
        </w:rPr>
        <w:t>Federico Nietzsche</w:t>
      </w:r>
      <w:r w:rsidRPr="00F8712A">
        <w:rPr>
          <w:rFonts w:cs="Times New Roman"/>
        </w:rPr>
        <w:t xml:space="preserve">, par Ettore </w:t>
      </w:r>
      <w:proofErr w:type="spellStart"/>
      <w:r w:rsidRPr="00F8712A">
        <w:rPr>
          <w:rFonts w:cs="Times New Roman"/>
        </w:rPr>
        <w:t>Zoccoli</w:t>
      </w:r>
      <w:proofErr w:type="spellEnd"/>
      <w:r w:rsidRPr="00F8712A">
        <w:rPr>
          <w:rFonts w:cs="Times New Roman"/>
        </w:rPr>
        <w:t>, à mon avis représente l</w:t>
      </w:r>
      <w:r w:rsidR="000B1783">
        <w:rPr>
          <w:rFonts w:cs="Times New Roman"/>
        </w:rPr>
        <w:t>’</w:t>
      </w:r>
      <w:r w:rsidRPr="00F8712A">
        <w:rPr>
          <w:rFonts w:cs="Times New Roman"/>
        </w:rPr>
        <w:t>étude la plus complète qui ait paru en Italie sur le philosophe allemand. Absolument remarquable la lucidité avec laquelle l</w:t>
      </w:r>
      <w:r w:rsidR="000B1783">
        <w:rPr>
          <w:rFonts w:cs="Times New Roman"/>
        </w:rPr>
        <w:t>’</w:t>
      </w:r>
      <w:r w:rsidRPr="00F8712A">
        <w:rPr>
          <w:rFonts w:cs="Times New Roman"/>
        </w:rPr>
        <w:t xml:space="preserve">auteur débrouille et expose toute la méthode de Nietzsche, de manière à en offrir une vision complète et sûre. Les Italiens qui ont entendu mille fois ce nom allemand, et qui, probablement, sans les traductions françaises du </w:t>
      </w:r>
      <w:r w:rsidRPr="00F8712A">
        <w:rPr>
          <w:rFonts w:cs="Times New Roman"/>
          <w:i/>
        </w:rPr>
        <w:t>Mercure</w:t>
      </w:r>
      <w:r w:rsidRPr="00F8712A">
        <w:rPr>
          <w:rFonts w:cs="Times New Roman"/>
        </w:rPr>
        <w:t>, se seraient bornés à apprendre qu</w:t>
      </w:r>
      <w:r w:rsidR="000B1783">
        <w:rPr>
          <w:rFonts w:cs="Times New Roman"/>
        </w:rPr>
        <w:t>’</w:t>
      </w:r>
      <w:r w:rsidRPr="00F8712A">
        <w:rPr>
          <w:rFonts w:cs="Times New Roman"/>
        </w:rPr>
        <w:t>il était un philosophe et qu</w:t>
      </w:r>
      <w:r w:rsidR="000B1783">
        <w:rPr>
          <w:rFonts w:cs="Times New Roman"/>
        </w:rPr>
        <w:t>’</w:t>
      </w:r>
      <w:r w:rsidRPr="00F8712A">
        <w:rPr>
          <w:rFonts w:cs="Times New Roman"/>
        </w:rPr>
        <w:t>il est fou, trouveront dans l</w:t>
      </w:r>
      <w:r w:rsidR="000B1783">
        <w:rPr>
          <w:rFonts w:cs="Times New Roman"/>
        </w:rPr>
        <w:t>’</w:t>
      </w:r>
      <w:r w:rsidRPr="00F8712A">
        <w:rPr>
          <w:rFonts w:cs="Times New Roman"/>
        </w:rPr>
        <w:t xml:space="preserve">étude de </w:t>
      </w:r>
      <w:r>
        <w:rPr>
          <w:rFonts w:cs="Times New Roman"/>
        </w:rPr>
        <w:t>M. </w:t>
      </w:r>
      <w:proofErr w:type="spellStart"/>
      <w:r w:rsidRPr="00F8712A">
        <w:rPr>
          <w:rFonts w:cs="Times New Roman"/>
        </w:rPr>
        <w:t>Zoccoli</w:t>
      </w:r>
      <w:proofErr w:type="spellEnd"/>
      <w:r w:rsidRPr="00F8712A">
        <w:rPr>
          <w:rFonts w:cs="Times New Roman"/>
        </w:rPr>
        <w:t xml:space="preserve"> cet ensemble de notices biographiques et d</w:t>
      </w:r>
      <w:r w:rsidR="000B1783">
        <w:rPr>
          <w:rFonts w:cs="Times New Roman"/>
        </w:rPr>
        <w:t>’</w:t>
      </w:r>
      <w:r w:rsidRPr="00F8712A">
        <w:rPr>
          <w:rFonts w:cs="Times New Roman"/>
        </w:rPr>
        <w:t>exégèses claires, limpides, qui leur</w:t>
      </w:r>
      <w:r w:rsidR="009550FA">
        <w:rPr>
          <w:rFonts w:cs="Times New Roman"/>
        </w:rPr>
        <w:t xml:space="preserve"> </w:t>
      </w:r>
      <w:r w:rsidRPr="00F8712A">
        <w:rPr>
          <w:rFonts w:cs="Times New Roman"/>
        </w:rPr>
        <w:t>servira de guide pour la compréhension du poète de Zarathoustra. Après avoir tâché de découvrir les causes du succès énorme que les théories de Nietzsche ont rencontré en toute l</w:t>
      </w:r>
      <w:r w:rsidR="000B1783">
        <w:rPr>
          <w:rFonts w:cs="Times New Roman"/>
        </w:rPr>
        <w:t>’</w:t>
      </w:r>
      <w:r w:rsidRPr="00F8712A">
        <w:rPr>
          <w:rFonts w:cs="Times New Roman"/>
        </w:rPr>
        <w:t xml:space="preserve">Europe, je dirais presque dans le monde entier, </w:t>
      </w:r>
      <w:r>
        <w:rPr>
          <w:rFonts w:cs="Times New Roman"/>
        </w:rPr>
        <w:t>M. </w:t>
      </w:r>
      <w:proofErr w:type="spellStart"/>
      <w:r w:rsidRPr="00F8712A">
        <w:rPr>
          <w:rFonts w:cs="Times New Roman"/>
        </w:rPr>
        <w:t>Zoccoli</w:t>
      </w:r>
      <w:proofErr w:type="spellEnd"/>
      <w:r w:rsidRPr="00F8712A">
        <w:rPr>
          <w:rFonts w:cs="Times New Roman"/>
        </w:rPr>
        <w:t xml:space="preserve"> esquisse d</w:t>
      </w:r>
      <w:r w:rsidR="000B1783">
        <w:rPr>
          <w:rFonts w:cs="Times New Roman"/>
        </w:rPr>
        <w:t>’</w:t>
      </w:r>
      <w:r w:rsidRPr="00F8712A">
        <w:rPr>
          <w:rFonts w:cs="Times New Roman"/>
        </w:rPr>
        <w:t>une main franche la vie de l</w:t>
      </w:r>
      <w:r w:rsidR="000B1783">
        <w:rPr>
          <w:rFonts w:cs="Times New Roman"/>
        </w:rPr>
        <w:t>’</w:t>
      </w:r>
      <w:r w:rsidRPr="00F8712A">
        <w:rPr>
          <w:rFonts w:cs="Times New Roman"/>
        </w:rPr>
        <w:t>écrivain, puis développe sa philosophie, c</w:t>
      </w:r>
      <w:r w:rsidR="000B1783">
        <w:rPr>
          <w:rFonts w:cs="Times New Roman"/>
        </w:rPr>
        <w:t>’</w:t>
      </w:r>
      <w:r w:rsidRPr="00F8712A">
        <w:rPr>
          <w:rFonts w:cs="Times New Roman"/>
        </w:rPr>
        <w:t>est-à-dire ses négations, que l</w:t>
      </w:r>
      <w:r w:rsidR="000B1783">
        <w:rPr>
          <w:rFonts w:cs="Times New Roman"/>
        </w:rPr>
        <w:t>’</w:t>
      </w:r>
      <w:r w:rsidRPr="00F8712A">
        <w:rPr>
          <w:rFonts w:cs="Times New Roman"/>
        </w:rPr>
        <w:t>auteur distingue en négations abstraites, historiques et sentimentales, non sans s</w:t>
      </w:r>
      <w:r w:rsidR="000B1783">
        <w:rPr>
          <w:rFonts w:cs="Times New Roman"/>
        </w:rPr>
        <w:t>’</w:t>
      </w:r>
      <w:r w:rsidRPr="00F8712A">
        <w:rPr>
          <w:rFonts w:cs="Times New Roman"/>
        </w:rPr>
        <w:t>arrêter longuement sur les théories esthétiques de Nietzsche.</w:t>
      </w:r>
    </w:p>
    <w:p w14:paraId="79A51B5B" w14:textId="77777777" w:rsidR="00F8712A" w:rsidRPr="00F8712A" w:rsidRDefault="00F8712A" w:rsidP="00F8712A">
      <w:pPr>
        <w:pStyle w:val="Corpsdetexte"/>
        <w:rPr>
          <w:rFonts w:cs="Times New Roman"/>
        </w:rPr>
      </w:pPr>
      <w:r w:rsidRPr="00F8712A">
        <w:rPr>
          <w:rFonts w:cs="Times New Roman"/>
        </w:rPr>
        <w:t>Loin d</w:t>
      </w:r>
      <w:r w:rsidR="000B1783">
        <w:rPr>
          <w:rFonts w:cs="Times New Roman"/>
        </w:rPr>
        <w:t>’</w:t>
      </w:r>
      <w:r w:rsidRPr="00F8712A">
        <w:rPr>
          <w:rFonts w:cs="Times New Roman"/>
        </w:rPr>
        <w:t xml:space="preserve">être un admirateur inconditionné du philosophe qui a fait tourner la tête à bien des jeunes gens, </w:t>
      </w:r>
      <w:r>
        <w:rPr>
          <w:rFonts w:cs="Times New Roman"/>
        </w:rPr>
        <w:t>M. </w:t>
      </w:r>
      <w:proofErr w:type="spellStart"/>
      <w:r w:rsidRPr="00F8712A">
        <w:rPr>
          <w:rFonts w:cs="Times New Roman"/>
        </w:rPr>
        <w:t>Zoccoli</w:t>
      </w:r>
      <w:proofErr w:type="spellEnd"/>
      <w:r w:rsidRPr="00F8712A">
        <w:rPr>
          <w:rFonts w:cs="Times New Roman"/>
        </w:rPr>
        <w:t xml:space="preserve"> dispute avec patience et les prémisses et les conséquences dernières de ce système philosophique, auquel il dispute vaillamment le terrain pouce par pouce.</w:t>
      </w:r>
    </w:p>
    <w:p w14:paraId="4E175F3B" w14:textId="77777777" w:rsidR="00F8712A" w:rsidRPr="00F8712A" w:rsidRDefault="00F8712A" w:rsidP="00F8712A">
      <w:pPr>
        <w:pStyle w:val="Corpsdetexte"/>
        <w:rPr>
          <w:rFonts w:cs="Times New Roman"/>
        </w:rPr>
      </w:pPr>
      <w:r w:rsidRPr="00F8712A">
        <w:rPr>
          <w:rFonts w:cs="Times New Roman"/>
        </w:rPr>
        <w:t>C</w:t>
      </w:r>
      <w:r w:rsidR="000B1783">
        <w:rPr>
          <w:rFonts w:cs="Times New Roman"/>
        </w:rPr>
        <w:t>’</w:t>
      </w:r>
      <w:r w:rsidRPr="00F8712A">
        <w:rPr>
          <w:rFonts w:cs="Times New Roman"/>
        </w:rPr>
        <w:t xml:space="preserve">est à la suite de cette œuvre très importante que </w:t>
      </w:r>
      <w:r>
        <w:rPr>
          <w:rFonts w:cs="Times New Roman"/>
        </w:rPr>
        <w:t>M. </w:t>
      </w:r>
      <w:r w:rsidRPr="00F8712A">
        <w:rPr>
          <w:rFonts w:cs="Times New Roman"/>
        </w:rPr>
        <w:t xml:space="preserve">Ettore </w:t>
      </w:r>
      <w:proofErr w:type="spellStart"/>
      <w:r w:rsidRPr="00F8712A">
        <w:rPr>
          <w:rFonts w:cs="Times New Roman"/>
        </w:rPr>
        <w:t>Zoccoli</w:t>
      </w:r>
      <w:proofErr w:type="spellEnd"/>
      <w:r w:rsidRPr="00F8712A">
        <w:rPr>
          <w:rFonts w:cs="Times New Roman"/>
        </w:rPr>
        <w:t>, âgé d</w:t>
      </w:r>
      <w:r w:rsidR="000B1783">
        <w:rPr>
          <w:rFonts w:cs="Times New Roman"/>
        </w:rPr>
        <w:t>’</w:t>
      </w:r>
      <w:r w:rsidRPr="00F8712A">
        <w:rPr>
          <w:rFonts w:cs="Times New Roman"/>
        </w:rPr>
        <w:t>à peine vingt-cinq ans, a été élu membre de l</w:t>
      </w:r>
      <w:r w:rsidR="000B1783">
        <w:rPr>
          <w:rFonts w:cs="Times New Roman"/>
        </w:rPr>
        <w:t>’</w:t>
      </w:r>
      <w:r w:rsidRPr="00F8712A">
        <w:rPr>
          <w:rFonts w:cs="Times New Roman"/>
        </w:rPr>
        <w:t>Académie des Sciences et des Lettres de Modène.</w:t>
      </w:r>
    </w:p>
    <w:p w14:paraId="71AD26EF" w14:textId="77777777" w:rsidR="00CB556B" w:rsidRPr="003D0EBB" w:rsidRDefault="00CB556B" w:rsidP="00CB556B">
      <w:pPr>
        <w:pStyle w:val="Titre1"/>
        <w:rPr>
          <w:lang w:val="it-IT"/>
        </w:rPr>
      </w:pPr>
      <w:r>
        <w:rPr>
          <w:lang w:val="it-IT"/>
        </w:rPr>
        <w:t xml:space="preserve">Tome XXX, </w:t>
      </w:r>
      <w:proofErr w:type="spellStart"/>
      <w:r>
        <w:rPr>
          <w:lang w:val="it-IT"/>
        </w:rPr>
        <w:t>numéro</w:t>
      </w:r>
      <w:proofErr w:type="spellEnd"/>
      <w:r>
        <w:rPr>
          <w:lang w:val="it-IT"/>
        </w:rPr>
        <w:t> 113</w:t>
      </w:r>
      <w:r w:rsidRPr="003D0EBB">
        <w:rPr>
          <w:lang w:val="it-IT"/>
        </w:rPr>
        <w:t>, 1</w:t>
      </w:r>
      <w:r w:rsidRPr="003D0EBB">
        <w:rPr>
          <w:vertAlign w:val="superscript"/>
          <w:lang w:val="it-IT"/>
        </w:rPr>
        <w:t>er</w:t>
      </w:r>
      <w:r w:rsidR="009550FA">
        <w:rPr>
          <w:lang w:val="it-IT"/>
        </w:rPr>
        <w:t> mai </w:t>
      </w:r>
      <w:r>
        <w:rPr>
          <w:lang w:val="it-IT"/>
        </w:rPr>
        <w:t>1899</w:t>
      </w:r>
    </w:p>
    <w:p w14:paraId="1ABB8A20" w14:textId="77777777" w:rsidR="009550FA" w:rsidRPr="009550FA" w:rsidRDefault="009550FA" w:rsidP="009550FA">
      <w:pPr>
        <w:pStyle w:val="Titre2"/>
      </w:pPr>
      <w:r>
        <w:t xml:space="preserve">Archéologie, voyages. </w:t>
      </w:r>
      <w:r>
        <w:br/>
        <w:t xml:space="preserve">P. Allard : </w:t>
      </w:r>
      <w:r>
        <w:rPr>
          <w:i/>
        </w:rPr>
        <w:t>Études d’Histoire et d’Archéologie</w:t>
      </w:r>
      <w:r>
        <w:t>, V. </w:t>
      </w:r>
      <w:proofErr w:type="spellStart"/>
      <w:r>
        <w:t>Lecoffre</w:t>
      </w:r>
      <w:proofErr w:type="spellEnd"/>
      <w:r>
        <w:t>, 3.50</w:t>
      </w:r>
      <w:r w:rsidR="00591EFD">
        <w:t xml:space="preserve"> [extrait]</w:t>
      </w:r>
    </w:p>
    <w:p w14:paraId="27AEA54C" w14:textId="77777777" w:rsidR="009550FA" w:rsidRPr="003E2E52" w:rsidRDefault="009550FA" w:rsidP="009550FA">
      <w:pPr>
        <w:pStyle w:val="term"/>
        <w:rPr>
          <w:lang w:val="en-GB"/>
          <w:rPrChange w:id="229" w:author="Marguerite-Marie Bordry" w:date="2018-12-07T18:06:00Z">
            <w:rPr/>
          </w:rPrChange>
        </w:rPr>
      </w:pPr>
      <w:proofErr w:type="gramStart"/>
      <w:r w:rsidRPr="003E2E52">
        <w:rPr>
          <w:lang w:val="en-GB"/>
          <w:rPrChange w:id="230" w:author="Marguerite-Marie Bordry" w:date="2018-12-07T18:06:00Z">
            <w:rPr/>
          </w:rPrChange>
        </w:rPr>
        <w:t>id :</w:t>
      </w:r>
      <w:proofErr w:type="gramEnd"/>
      <w:r w:rsidRPr="003E2E52">
        <w:rPr>
          <w:lang w:val="en-GB"/>
          <w:rPrChange w:id="231" w:author="Marguerite-Marie Bordry" w:date="2018-12-07T18:06:00Z">
            <w:rPr/>
          </w:rPrChange>
        </w:rPr>
        <w:t xml:space="preserve"> article-1899-05_492</w:t>
      </w:r>
    </w:p>
    <w:p w14:paraId="72082CDF" w14:textId="77777777" w:rsidR="009550FA" w:rsidRPr="003E2E52" w:rsidRDefault="009550FA" w:rsidP="009550FA">
      <w:pPr>
        <w:pStyle w:val="term"/>
        <w:rPr>
          <w:lang w:val="en-GB"/>
          <w:rPrChange w:id="232" w:author="Marguerite-Marie Bordry" w:date="2018-12-07T18:06:00Z">
            <w:rPr/>
          </w:rPrChange>
        </w:rPr>
      </w:pPr>
      <w:proofErr w:type="gramStart"/>
      <w:r w:rsidRPr="003E2E52">
        <w:rPr>
          <w:lang w:val="en-GB"/>
          <w:rPrChange w:id="233" w:author="Marguerite-Marie Bordry" w:date="2018-12-07T18:06:00Z">
            <w:rPr/>
          </w:rPrChange>
        </w:rPr>
        <w:t>author :</w:t>
      </w:r>
      <w:proofErr w:type="gramEnd"/>
      <w:r w:rsidRPr="003E2E52">
        <w:rPr>
          <w:lang w:val="en-GB"/>
          <w:rPrChange w:id="234" w:author="Marguerite-Marie Bordry" w:date="2018-12-07T18:06:00Z">
            <w:rPr/>
          </w:rPrChange>
        </w:rPr>
        <w:t xml:space="preserve"> </w:t>
      </w:r>
      <w:proofErr w:type="spellStart"/>
      <w:r w:rsidRPr="003E2E52">
        <w:rPr>
          <w:rFonts w:eastAsiaTheme="majorEastAsia"/>
          <w:lang w:val="en-GB"/>
          <w:rPrChange w:id="235" w:author="Marguerite-Marie Bordry" w:date="2018-12-07T18:06:00Z">
            <w:rPr>
              <w:rFonts w:eastAsiaTheme="majorEastAsia"/>
            </w:rPr>
          </w:rPrChange>
        </w:rPr>
        <w:t>Merki</w:t>
      </w:r>
      <w:proofErr w:type="spellEnd"/>
      <w:r w:rsidRPr="003E2E52">
        <w:rPr>
          <w:rFonts w:eastAsiaTheme="majorEastAsia"/>
          <w:lang w:val="en-GB"/>
          <w:rPrChange w:id="236" w:author="Marguerite-Marie Bordry" w:date="2018-12-07T18:06:00Z">
            <w:rPr>
              <w:rFonts w:eastAsiaTheme="majorEastAsia"/>
            </w:rPr>
          </w:rPrChange>
        </w:rPr>
        <w:t>, Charles (18..-19..)</w:t>
      </w:r>
    </w:p>
    <w:p w14:paraId="3EAE662A" w14:textId="77777777" w:rsidR="009550FA" w:rsidRPr="00925B7B" w:rsidRDefault="009550FA" w:rsidP="009550FA">
      <w:pPr>
        <w:pStyle w:val="term"/>
      </w:pPr>
      <w:proofErr w:type="spellStart"/>
      <w:proofErr w:type="gramStart"/>
      <w:r w:rsidRPr="00925B7B">
        <w:t>signed</w:t>
      </w:r>
      <w:proofErr w:type="spellEnd"/>
      <w:proofErr w:type="gramEnd"/>
      <w:r w:rsidRPr="00925B7B">
        <w:t xml:space="preserve"> : </w:t>
      </w:r>
      <w:r>
        <w:t>Charles Merki</w:t>
      </w:r>
    </w:p>
    <w:p w14:paraId="43923C8A" w14:textId="77777777" w:rsidR="009550FA" w:rsidRDefault="009550FA" w:rsidP="009550FA">
      <w:pPr>
        <w:pStyle w:val="term"/>
      </w:pPr>
      <w:proofErr w:type="gramStart"/>
      <w:r w:rsidRPr="00925B7B">
        <w:t>section</w:t>
      </w:r>
      <w:proofErr w:type="gramEnd"/>
      <w:r w:rsidRPr="00925B7B">
        <w:t xml:space="preserve"> : </w:t>
      </w:r>
      <w:r>
        <w:t>Archéologie, voyages</w:t>
      </w:r>
    </w:p>
    <w:p w14:paraId="5C294775" w14:textId="77777777" w:rsidR="009550FA" w:rsidRPr="0044359D" w:rsidRDefault="009550FA" w:rsidP="009550FA">
      <w:pPr>
        <w:pStyle w:val="term"/>
      </w:pPr>
      <w:proofErr w:type="spellStart"/>
      <w:proofErr w:type="gramStart"/>
      <w:r w:rsidRPr="00DA7419">
        <w:t>title</w:t>
      </w:r>
      <w:proofErr w:type="spellEnd"/>
      <w:proofErr w:type="gramEnd"/>
      <w:r w:rsidRPr="00DA7419">
        <w:t xml:space="preserve"> : </w:t>
      </w:r>
      <w:r>
        <w:t xml:space="preserve">P. Allard : </w:t>
      </w:r>
      <w:r>
        <w:rPr>
          <w:i/>
        </w:rPr>
        <w:t>Études d’Histoire et d’Archéologie</w:t>
      </w:r>
      <w:r>
        <w:t>, V. </w:t>
      </w:r>
      <w:proofErr w:type="spellStart"/>
      <w:r>
        <w:t>Lecoffre</w:t>
      </w:r>
      <w:proofErr w:type="spellEnd"/>
      <w:r>
        <w:t>, 3.50</w:t>
      </w:r>
      <w:r w:rsidR="00591EFD">
        <w:t xml:space="preserve"> [extrait]</w:t>
      </w:r>
    </w:p>
    <w:p w14:paraId="36A73EBA" w14:textId="77777777" w:rsidR="009550FA" w:rsidRPr="00925B7B" w:rsidRDefault="009550FA" w:rsidP="009550FA">
      <w:pPr>
        <w:pStyle w:val="term"/>
      </w:pPr>
      <w:proofErr w:type="gramStart"/>
      <w:r w:rsidRPr="00925B7B">
        <w:t>date</w:t>
      </w:r>
      <w:proofErr w:type="gramEnd"/>
      <w:r w:rsidRPr="00925B7B">
        <w:t> :</w:t>
      </w:r>
      <w:r>
        <w:t xml:space="preserve"> 1899-05</w:t>
      </w:r>
    </w:p>
    <w:p w14:paraId="491E3CA3" w14:textId="77777777" w:rsidR="009550FA" w:rsidRDefault="009550FA" w:rsidP="009550FA">
      <w:pPr>
        <w:pStyle w:val="term"/>
      </w:pPr>
      <w:proofErr w:type="spellStart"/>
      <w:proofErr w:type="gramStart"/>
      <w:r w:rsidRPr="00925B7B">
        <w:t>ref</w:t>
      </w:r>
      <w:proofErr w:type="spellEnd"/>
      <w:proofErr w:type="gramEnd"/>
      <w:r w:rsidRPr="00925B7B">
        <w:t xml:space="preserve"> : </w:t>
      </w:r>
      <w:r w:rsidRPr="003E2E52">
        <w:rPr>
          <w:rPrChange w:id="237" w:author="Marguerite-Marie Bordry" w:date="2018-12-07T18:06:00Z">
            <w:rPr>
              <w:lang w:val="it-IT"/>
            </w:rPr>
          </w:rPrChange>
        </w:rPr>
        <w:t>Tome XXX, numéro 113, 1</w:t>
      </w:r>
      <w:r w:rsidRPr="003E2E52">
        <w:rPr>
          <w:vertAlign w:val="superscript"/>
          <w:rPrChange w:id="238" w:author="Marguerite-Marie Bordry" w:date="2018-12-07T18:06:00Z">
            <w:rPr>
              <w:vertAlign w:val="superscript"/>
              <w:lang w:val="it-IT"/>
            </w:rPr>
          </w:rPrChange>
        </w:rPr>
        <w:t>er</w:t>
      </w:r>
      <w:r w:rsidRPr="003E2E52">
        <w:rPr>
          <w:rPrChange w:id="239" w:author="Marguerite-Marie Bordry" w:date="2018-12-07T18:06:00Z">
            <w:rPr>
              <w:lang w:val="it-IT"/>
            </w:rPr>
          </w:rPrChange>
        </w:rPr>
        <w:t> mai 1899</w:t>
      </w:r>
      <w:r w:rsidRPr="00925B7B">
        <w:t xml:space="preserve">, </w:t>
      </w:r>
      <w:r>
        <w:t>p. </w:t>
      </w:r>
      <w:r w:rsidR="00591EFD">
        <w:t>488-495 [492]</w:t>
      </w:r>
    </w:p>
    <w:p w14:paraId="2809159A" w14:textId="77777777" w:rsidR="009550FA" w:rsidRDefault="009550FA" w:rsidP="009550FA">
      <w:pPr>
        <w:pStyle w:val="byline"/>
      </w:pPr>
      <w:r>
        <w:rPr>
          <w:smallCaps/>
        </w:rPr>
        <w:lastRenderedPageBreak/>
        <w:t>Charles Merki</w:t>
      </w:r>
      <w:r>
        <w:t>.</w:t>
      </w:r>
    </w:p>
    <w:p w14:paraId="7F8E8D5B" w14:textId="77777777" w:rsidR="009550FA" w:rsidRPr="003E2E52" w:rsidRDefault="00591EFD" w:rsidP="009550FA">
      <w:pPr>
        <w:pStyle w:val="bibl"/>
        <w:rPr>
          <w:lang w:val="it-IT"/>
          <w:rPrChange w:id="240" w:author="Marguerite-Marie Bordry" w:date="2018-12-07T18:06:00Z">
            <w:rPr/>
          </w:rPrChange>
        </w:rPr>
      </w:pPr>
      <w:r>
        <w:rPr>
          <w:lang w:val="it-IT"/>
        </w:rPr>
        <w:t xml:space="preserve">Tome XXX, </w:t>
      </w:r>
      <w:proofErr w:type="spellStart"/>
      <w:r>
        <w:rPr>
          <w:lang w:val="it-IT"/>
        </w:rPr>
        <w:t>numéro</w:t>
      </w:r>
      <w:proofErr w:type="spellEnd"/>
      <w:r>
        <w:rPr>
          <w:lang w:val="it-IT"/>
        </w:rPr>
        <w:t> 113</w:t>
      </w:r>
      <w:r w:rsidRPr="003D0EBB">
        <w:rPr>
          <w:lang w:val="it-IT"/>
        </w:rPr>
        <w:t>, 1</w:t>
      </w:r>
      <w:r w:rsidRPr="003D0EBB">
        <w:rPr>
          <w:vertAlign w:val="superscript"/>
          <w:lang w:val="it-IT"/>
        </w:rPr>
        <w:t>er</w:t>
      </w:r>
      <w:r>
        <w:rPr>
          <w:lang w:val="it-IT"/>
        </w:rPr>
        <w:t> mai 1899</w:t>
      </w:r>
      <w:r w:rsidRPr="003E2E52">
        <w:rPr>
          <w:lang w:val="it-IT"/>
          <w:rPrChange w:id="241" w:author="Marguerite-Marie Bordry" w:date="2018-12-07T18:06:00Z">
            <w:rPr/>
          </w:rPrChange>
        </w:rPr>
        <w:t>, p. 488-495 [492]</w:t>
      </w:r>
      <w:r w:rsidR="009550FA" w:rsidRPr="003E2E52">
        <w:rPr>
          <w:lang w:val="it-IT"/>
          <w:rPrChange w:id="242" w:author="Marguerite-Marie Bordry" w:date="2018-12-07T18:06:00Z">
            <w:rPr/>
          </w:rPrChange>
        </w:rPr>
        <w:t>.</w:t>
      </w:r>
    </w:p>
    <w:p w14:paraId="1AD1E927" w14:textId="77777777" w:rsidR="00591EFD" w:rsidRDefault="00F8712A" w:rsidP="00F8712A">
      <w:pPr>
        <w:pStyle w:val="Corpsdetexte"/>
        <w:rPr>
          <w:rFonts w:cs="Times New Roman"/>
        </w:rPr>
      </w:pPr>
      <w:r w:rsidRPr="00F8712A">
        <w:rPr>
          <w:rFonts w:cs="Times New Roman"/>
        </w:rPr>
        <w:t xml:space="preserve">Les </w:t>
      </w:r>
      <w:r w:rsidRPr="00F8712A">
        <w:rPr>
          <w:rFonts w:cs="Times New Roman"/>
          <w:b/>
        </w:rPr>
        <w:t>Études d</w:t>
      </w:r>
      <w:r w:rsidR="000B1783">
        <w:rPr>
          <w:rFonts w:cs="Times New Roman"/>
          <w:b/>
        </w:rPr>
        <w:t>’</w:t>
      </w:r>
      <w:r w:rsidRPr="00F8712A">
        <w:rPr>
          <w:rFonts w:cs="Times New Roman"/>
          <w:b/>
        </w:rPr>
        <w:t>Histoire et d</w:t>
      </w:r>
      <w:r w:rsidR="000B1783">
        <w:rPr>
          <w:rFonts w:cs="Times New Roman"/>
          <w:b/>
        </w:rPr>
        <w:t>’</w:t>
      </w:r>
      <w:r w:rsidRPr="00F8712A">
        <w:rPr>
          <w:rFonts w:cs="Times New Roman"/>
          <w:b/>
        </w:rPr>
        <w:t>Archéologie</w:t>
      </w:r>
      <w:r w:rsidRPr="00F8712A">
        <w:rPr>
          <w:rFonts w:cs="Times New Roman"/>
        </w:rPr>
        <w:t xml:space="preserve"> de </w:t>
      </w:r>
      <w:r>
        <w:rPr>
          <w:rFonts w:cs="Times New Roman"/>
        </w:rPr>
        <w:t>M. </w:t>
      </w:r>
      <w:r w:rsidR="00591EFD">
        <w:rPr>
          <w:rFonts w:cs="Times New Roman"/>
        </w:rPr>
        <w:t>P. Al</w:t>
      </w:r>
      <w:r w:rsidRPr="00F8712A">
        <w:rPr>
          <w:rFonts w:cs="Times New Roman"/>
        </w:rPr>
        <w:t>lard recèlent de très remarquables notices sur la Philosophie antique et l</w:t>
      </w:r>
      <w:r w:rsidR="000B1783">
        <w:rPr>
          <w:rFonts w:cs="Times New Roman"/>
        </w:rPr>
        <w:t>’</w:t>
      </w:r>
      <w:r w:rsidRPr="00F8712A">
        <w:rPr>
          <w:rFonts w:cs="Times New Roman"/>
        </w:rPr>
        <w:t>esclavage</w:t>
      </w:r>
      <w:r>
        <w:rPr>
          <w:rFonts w:cs="Times New Roman"/>
        </w:rPr>
        <w:t> ;</w:t>
      </w:r>
      <w:r w:rsidRPr="00F8712A">
        <w:rPr>
          <w:rFonts w:cs="Times New Roman"/>
        </w:rPr>
        <w:t xml:space="preserve"> sur les Archives et la Bibliothèque pontificales aux premiers siècles</w:t>
      </w:r>
      <w:r>
        <w:rPr>
          <w:rFonts w:cs="Times New Roman"/>
        </w:rPr>
        <w:t> ;</w:t>
      </w:r>
      <w:r w:rsidRPr="00F8712A">
        <w:rPr>
          <w:rFonts w:cs="Times New Roman"/>
        </w:rPr>
        <w:t xml:space="preserve"> sur la maison romaine du </w:t>
      </w:r>
      <w:r w:rsidRPr="00F8712A">
        <w:rPr>
          <w:rFonts w:cs="Times New Roman"/>
          <w:smallCaps/>
        </w:rPr>
        <w:t>iv</w:t>
      </w:r>
      <w:r w:rsidRPr="00E554D0">
        <w:rPr>
          <w:vertAlign w:val="superscript"/>
        </w:rPr>
        <w:t>e</w:t>
      </w:r>
      <w:r w:rsidR="00591EFD">
        <w:rPr>
          <w:rFonts w:cs="Times New Roman"/>
        </w:rPr>
        <w:t> siècle découverte et dé</w:t>
      </w:r>
      <w:r w:rsidRPr="00F8712A">
        <w:rPr>
          <w:rFonts w:cs="Times New Roman"/>
        </w:rPr>
        <w:t xml:space="preserve">blayée sur le </w:t>
      </w:r>
      <w:proofErr w:type="spellStart"/>
      <w:r w:rsidRPr="00F8712A">
        <w:rPr>
          <w:rFonts w:cs="Times New Roman"/>
        </w:rPr>
        <w:t>Cælius</w:t>
      </w:r>
      <w:proofErr w:type="spellEnd"/>
      <w:r w:rsidRPr="00F8712A">
        <w:rPr>
          <w:rFonts w:cs="Times New Roman"/>
        </w:rPr>
        <w:t xml:space="preserve"> p</w:t>
      </w:r>
      <w:r w:rsidR="00591EFD">
        <w:rPr>
          <w:rFonts w:cs="Times New Roman"/>
        </w:rPr>
        <w:t>ar le P. </w:t>
      </w:r>
      <w:r w:rsidRPr="00F8712A">
        <w:rPr>
          <w:rFonts w:cs="Times New Roman"/>
        </w:rPr>
        <w:t xml:space="preserve">Germano et connue sous le nom de </w:t>
      </w:r>
      <w:r w:rsidRPr="00F8712A">
        <w:rPr>
          <w:rFonts w:cs="Times New Roman"/>
          <w:i/>
        </w:rPr>
        <w:t xml:space="preserve">Maison des </w:t>
      </w:r>
      <w:proofErr w:type="gramStart"/>
      <w:r w:rsidRPr="00F8712A">
        <w:rPr>
          <w:rFonts w:cs="Times New Roman"/>
          <w:i/>
        </w:rPr>
        <w:t>Martyrs</w:t>
      </w:r>
      <w:r w:rsidR="00591EFD">
        <w:rPr>
          <w:rFonts w:cs="Times New Roman"/>
        </w:rPr>
        <w:t xml:space="preserve"> </w:t>
      </w:r>
      <w:r w:rsidR="00591EFD" w:rsidRPr="00F8712A">
        <w:rPr>
          <w:rFonts w:cs="Times New Roman"/>
        </w:rPr>
        <w:t xml:space="preserve"> [</w:t>
      </w:r>
      <w:proofErr w:type="gramEnd"/>
      <w:r w:rsidR="00591EFD" w:rsidRPr="00F8712A">
        <w:rPr>
          <w:rFonts w:cs="Times New Roman"/>
        </w:rPr>
        <w:t>…]</w:t>
      </w:r>
      <w:r w:rsidR="00591EFD">
        <w:rPr>
          <w:rFonts w:cs="Times New Roman"/>
        </w:rPr>
        <w:t>.</w:t>
      </w:r>
    </w:p>
    <w:p w14:paraId="01EA31D9" w14:textId="77777777" w:rsidR="00591EFD" w:rsidRDefault="00591EFD" w:rsidP="00591EFD">
      <w:pPr>
        <w:pStyle w:val="Titre2"/>
      </w:pPr>
      <w:r>
        <w:t xml:space="preserve">Art ancien. </w:t>
      </w:r>
      <w:r>
        <w:br/>
      </w:r>
      <w:r w:rsidRPr="00F8712A">
        <w:rPr>
          <w:rFonts w:cs="Times New Roman"/>
        </w:rPr>
        <w:t>Les dessins du Pisanello</w:t>
      </w:r>
    </w:p>
    <w:p w14:paraId="1086F98C" w14:textId="77777777" w:rsidR="00591EFD" w:rsidRPr="003E2E52" w:rsidRDefault="00591EFD" w:rsidP="00591EFD">
      <w:pPr>
        <w:pStyle w:val="term"/>
        <w:rPr>
          <w:lang w:val="en-GB"/>
          <w:rPrChange w:id="243" w:author="Marguerite-Marie Bordry" w:date="2018-12-07T18:06:00Z">
            <w:rPr/>
          </w:rPrChange>
        </w:rPr>
      </w:pPr>
      <w:proofErr w:type="gramStart"/>
      <w:r w:rsidRPr="003E2E52">
        <w:rPr>
          <w:lang w:val="en-GB"/>
          <w:rPrChange w:id="244" w:author="Marguerite-Marie Bordry" w:date="2018-12-07T18:06:00Z">
            <w:rPr/>
          </w:rPrChange>
        </w:rPr>
        <w:t>id :</w:t>
      </w:r>
      <w:proofErr w:type="gramEnd"/>
      <w:r w:rsidRPr="003E2E52">
        <w:rPr>
          <w:lang w:val="en-GB"/>
          <w:rPrChange w:id="245" w:author="Marguerite-Marie Bordry" w:date="2018-12-07T18:06:00Z">
            <w:rPr/>
          </w:rPrChange>
        </w:rPr>
        <w:t xml:space="preserve"> article-1899-05_535</w:t>
      </w:r>
    </w:p>
    <w:p w14:paraId="25202DAE" w14:textId="77777777" w:rsidR="00FC65D3" w:rsidRPr="003E2E52" w:rsidRDefault="00FC65D3" w:rsidP="00FC65D3">
      <w:pPr>
        <w:pStyle w:val="term"/>
        <w:rPr>
          <w:lang w:val="en-GB"/>
          <w:rPrChange w:id="246" w:author="Marguerite-Marie Bordry" w:date="2018-12-07T18:06:00Z">
            <w:rPr/>
          </w:rPrChange>
        </w:rPr>
      </w:pPr>
      <w:proofErr w:type="gramStart"/>
      <w:r w:rsidRPr="003E2E52">
        <w:rPr>
          <w:lang w:val="en-GB"/>
          <w:rPrChange w:id="247" w:author="Marguerite-Marie Bordry" w:date="2018-12-07T18:06:00Z">
            <w:rPr/>
          </w:rPrChange>
        </w:rPr>
        <w:t>author :</w:t>
      </w:r>
      <w:proofErr w:type="gramEnd"/>
      <w:r w:rsidRPr="003E2E52">
        <w:rPr>
          <w:lang w:val="en-GB"/>
          <w:rPrChange w:id="248" w:author="Marguerite-Marie Bordry" w:date="2018-12-07T18:06:00Z">
            <w:rPr/>
          </w:rPrChange>
        </w:rPr>
        <w:t xml:space="preserve"> </w:t>
      </w:r>
      <w:proofErr w:type="spellStart"/>
      <w:r w:rsidRPr="003E2E52">
        <w:rPr>
          <w:lang w:val="en-GB"/>
          <w:rPrChange w:id="249" w:author="Marguerite-Marie Bordry" w:date="2018-12-07T18:06:00Z">
            <w:rPr/>
          </w:rPrChange>
        </w:rPr>
        <w:t>Josz</w:t>
      </w:r>
      <w:proofErr w:type="spellEnd"/>
      <w:r w:rsidRPr="003E2E52">
        <w:rPr>
          <w:lang w:val="en-GB"/>
          <w:rPrChange w:id="250" w:author="Marguerite-Marie Bordry" w:date="2018-12-07T18:06:00Z">
            <w:rPr/>
          </w:rPrChange>
        </w:rPr>
        <w:t xml:space="preserve">, </w:t>
      </w:r>
      <w:proofErr w:type="spellStart"/>
      <w:r w:rsidRPr="003E2E52">
        <w:rPr>
          <w:lang w:val="en-GB"/>
          <w:rPrChange w:id="251" w:author="Marguerite-Marie Bordry" w:date="2018-12-07T18:06:00Z">
            <w:rPr/>
          </w:rPrChange>
        </w:rPr>
        <w:t>Virgile</w:t>
      </w:r>
      <w:proofErr w:type="spellEnd"/>
      <w:r w:rsidRPr="003E2E52">
        <w:rPr>
          <w:lang w:val="en-GB"/>
          <w:rPrChange w:id="252" w:author="Marguerite-Marie Bordry" w:date="2018-12-07T18:06:00Z">
            <w:rPr/>
          </w:rPrChange>
        </w:rPr>
        <w:t xml:space="preserve"> (1859-1904)</w:t>
      </w:r>
    </w:p>
    <w:p w14:paraId="5E853112" w14:textId="77777777" w:rsidR="00FC65D3" w:rsidRPr="003E2E52" w:rsidRDefault="00FC65D3" w:rsidP="00FC65D3">
      <w:pPr>
        <w:pStyle w:val="term"/>
        <w:rPr>
          <w:lang w:val="en-GB"/>
          <w:rPrChange w:id="253" w:author="Marguerite-Marie Bordry" w:date="2018-12-07T18:06:00Z">
            <w:rPr/>
          </w:rPrChange>
        </w:rPr>
      </w:pPr>
      <w:proofErr w:type="gramStart"/>
      <w:r w:rsidRPr="003E2E52">
        <w:rPr>
          <w:lang w:val="en-GB"/>
          <w:rPrChange w:id="254" w:author="Marguerite-Marie Bordry" w:date="2018-12-07T18:06:00Z">
            <w:rPr/>
          </w:rPrChange>
        </w:rPr>
        <w:t>signed :</w:t>
      </w:r>
      <w:proofErr w:type="gramEnd"/>
      <w:r w:rsidRPr="003E2E52">
        <w:rPr>
          <w:lang w:val="en-GB"/>
          <w:rPrChange w:id="255" w:author="Marguerite-Marie Bordry" w:date="2018-12-07T18:06:00Z">
            <w:rPr/>
          </w:rPrChange>
        </w:rPr>
        <w:t xml:space="preserve"> </w:t>
      </w:r>
      <w:proofErr w:type="spellStart"/>
      <w:r w:rsidRPr="003E2E52">
        <w:rPr>
          <w:lang w:val="en-GB"/>
          <w:rPrChange w:id="256" w:author="Marguerite-Marie Bordry" w:date="2018-12-07T18:06:00Z">
            <w:rPr/>
          </w:rPrChange>
        </w:rPr>
        <w:t>Virgile</w:t>
      </w:r>
      <w:proofErr w:type="spellEnd"/>
      <w:r w:rsidRPr="003E2E52">
        <w:rPr>
          <w:lang w:val="en-GB"/>
          <w:rPrChange w:id="257" w:author="Marguerite-Marie Bordry" w:date="2018-12-07T18:06:00Z">
            <w:rPr/>
          </w:rPrChange>
        </w:rPr>
        <w:t xml:space="preserve"> </w:t>
      </w:r>
      <w:proofErr w:type="spellStart"/>
      <w:r w:rsidRPr="003E2E52">
        <w:rPr>
          <w:lang w:val="en-GB"/>
          <w:rPrChange w:id="258" w:author="Marguerite-Marie Bordry" w:date="2018-12-07T18:06:00Z">
            <w:rPr/>
          </w:rPrChange>
        </w:rPr>
        <w:t>Josz</w:t>
      </w:r>
      <w:proofErr w:type="spellEnd"/>
    </w:p>
    <w:p w14:paraId="36B8569B" w14:textId="77777777" w:rsidR="00591EFD" w:rsidRPr="003E2E52" w:rsidRDefault="00591EFD" w:rsidP="00591EFD">
      <w:pPr>
        <w:pStyle w:val="term"/>
        <w:rPr>
          <w:lang w:val="en-GB"/>
          <w:rPrChange w:id="259" w:author="Marguerite-Marie Bordry" w:date="2018-12-07T18:06:00Z">
            <w:rPr/>
          </w:rPrChange>
        </w:rPr>
      </w:pPr>
      <w:proofErr w:type="gramStart"/>
      <w:r w:rsidRPr="003E2E52">
        <w:rPr>
          <w:lang w:val="en-GB"/>
          <w:rPrChange w:id="260" w:author="Marguerite-Marie Bordry" w:date="2018-12-07T18:06:00Z">
            <w:rPr/>
          </w:rPrChange>
        </w:rPr>
        <w:t>section :</w:t>
      </w:r>
      <w:proofErr w:type="gramEnd"/>
      <w:r w:rsidRPr="003E2E52">
        <w:rPr>
          <w:lang w:val="en-GB"/>
          <w:rPrChange w:id="261" w:author="Marguerite-Marie Bordry" w:date="2018-12-07T18:06:00Z">
            <w:rPr/>
          </w:rPrChange>
        </w:rPr>
        <w:t xml:space="preserve"> Art </w:t>
      </w:r>
      <w:proofErr w:type="spellStart"/>
      <w:r w:rsidRPr="003E2E52">
        <w:rPr>
          <w:lang w:val="en-GB"/>
          <w:rPrChange w:id="262" w:author="Marguerite-Marie Bordry" w:date="2018-12-07T18:06:00Z">
            <w:rPr/>
          </w:rPrChange>
        </w:rPr>
        <w:t>ancien</w:t>
      </w:r>
      <w:proofErr w:type="spellEnd"/>
    </w:p>
    <w:p w14:paraId="58DF54B2" w14:textId="77777777" w:rsidR="00591EFD" w:rsidRPr="0044359D" w:rsidRDefault="00591EFD" w:rsidP="00591EFD">
      <w:pPr>
        <w:pStyle w:val="term"/>
      </w:pPr>
      <w:proofErr w:type="spellStart"/>
      <w:proofErr w:type="gramStart"/>
      <w:r w:rsidRPr="00DA7419">
        <w:t>title</w:t>
      </w:r>
      <w:proofErr w:type="spellEnd"/>
      <w:proofErr w:type="gramEnd"/>
      <w:r w:rsidRPr="00DA7419">
        <w:t xml:space="preserve"> : </w:t>
      </w:r>
      <w:r w:rsidRPr="00F8712A">
        <w:t>Les dessins du Pisanello</w:t>
      </w:r>
    </w:p>
    <w:p w14:paraId="0AC10915" w14:textId="77777777" w:rsidR="00591EFD" w:rsidRPr="00925B7B" w:rsidRDefault="00591EFD" w:rsidP="00591EFD">
      <w:pPr>
        <w:pStyle w:val="term"/>
      </w:pPr>
      <w:proofErr w:type="gramStart"/>
      <w:r w:rsidRPr="00925B7B">
        <w:t>date</w:t>
      </w:r>
      <w:proofErr w:type="gramEnd"/>
      <w:r w:rsidRPr="00925B7B">
        <w:t> :</w:t>
      </w:r>
      <w:r>
        <w:t xml:space="preserve"> 1899-05</w:t>
      </w:r>
    </w:p>
    <w:p w14:paraId="2A862AFE" w14:textId="77777777" w:rsidR="00591EFD" w:rsidRDefault="00591EFD" w:rsidP="00591EFD">
      <w:pPr>
        <w:pStyle w:val="term"/>
      </w:pPr>
      <w:proofErr w:type="spellStart"/>
      <w:proofErr w:type="gramStart"/>
      <w:r w:rsidRPr="00925B7B">
        <w:t>ref</w:t>
      </w:r>
      <w:proofErr w:type="spellEnd"/>
      <w:proofErr w:type="gramEnd"/>
      <w:r w:rsidRPr="00925B7B">
        <w:t xml:space="preserve"> : </w:t>
      </w:r>
      <w:r w:rsidRPr="003E2E52">
        <w:rPr>
          <w:rPrChange w:id="263" w:author="Marguerite-Marie Bordry" w:date="2018-12-07T18:06:00Z">
            <w:rPr>
              <w:lang w:val="it-IT"/>
            </w:rPr>
          </w:rPrChange>
        </w:rPr>
        <w:t>Tome XXX, numéro 113, 1</w:t>
      </w:r>
      <w:r w:rsidRPr="003E2E52">
        <w:rPr>
          <w:vertAlign w:val="superscript"/>
          <w:rPrChange w:id="264" w:author="Marguerite-Marie Bordry" w:date="2018-12-07T18:06:00Z">
            <w:rPr>
              <w:vertAlign w:val="superscript"/>
              <w:lang w:val="it-IT"/>
            </w:rPr>
          </w:rPrChange>
        </w:rPr>
        <w:t>er</w:t>
      </w:r>
      <w:r w:rsidRPr="003E2E52">
        <w:rPr>
          <w:rPrChange w:id="265" w:author="Marguerite-Marie Bordry" w:date="2018-12-07T18:06:00Z">
            <w:rPr>
              <w:lang w:val="it-IT"/>
            </w:rPr>
          </w:rPrChange>
        </w:rPr>
        <w:t> mai 1899</w:t>
      </w:r>
      <w:r w:rsidRPr="00925B7B">
        <w:t xml:space="preserve">, </w:t>
      </w:r>
      <w:r>
        <w:t>p. 535-543 [535-540]</w:t>
      </w:r>
    </w:p>
    <w:p w14:paraId="782C2D3C" w14:textId="77777777" w:rsidR="00FC65D3" w:rsidRDefault="00FC65D3" w:rsidP="00FC65D3">
      <w:pPr>
        <w:pStyle w:val="byline"/>
      </w:pPr>
      <w:r w:rsidRPr="006E04A5">
        <w:rPr>
          <w:smallCaps/>
        </w:rPr>
        <w:t xml:space="preserve">Virgile </w:t>
      </w:r>
      <w:proofErr w:type="spellStart"/>
      <w:r w:rsidRPr="006E04A5">
        <w:rPr>
          <w:smallCaps/>
        </w:rPr>
        <w:t>Josz</w:t>
      </w:r>
      <w:proofErr w:type="spellEnd"/>
      <w:r>
        <w:t>.</w:t>
      </w:r>
    </w:p>
    <w:p w14:paraId="51D04444" w14:textId="77777777" w:rsidR="00591EFD" w:rsidRDefault="00591EFD" w:rsidP="00591EFD">
      <w:pPr>
        <w:pStyle w:val="bibl"/>
      </w:pPr>
      <w:r w:rsidRPr="003E2E52">
        <w:rPr>
          <w:rPrChange w:id="266" w:author="Marguerite-Marie Bordry" w:date="2018-12-07T18:06:00Z">
            <w:rPr>
              <w:lang w:val="it-IT"/>
            </w:rPr>
          </w:rPrChange>
        </w:rPr>
        <w:t>Tome XXX, numéro 113, 1</w:t>
      </w:r>
      <w:r w:rsidRPr="003E2E52">
        <w:rPr>
          <w:vertAlign w:val="superscript"/>
          <w:rPrChange w:id="267" w:author="Marguerite-Marie Bordry" w:date="2018-12-07T18:06:00Z">
            <w:rPr>
              <w:vertAlign w:val="superscript"/>
              <w:lang w:val="it-IT"/>
            </w:rPr>
          </w:rPrChange>
        </w:rPr>
        <w:t>er</w:t>
      </w:r>
      <w:r w:rsidRPr="003E2E52">
        <w:rPr>
          <w:rPrChange w:id="268" w:author="Marguerite-Marie Bordry" w:date="2018-12-07T18:06:00Z">
            <w:rPr>
              <w:lang w:val="it-IT"/>
            </w:rPr>
          </w:rPrChange>
        </w:rPr>
        <w:t> mai 1899</w:t>
      </w:r>
      <w:r w:rsidRPr="00925B7B">
        <w:t xml:space="preserve">, </w:t>
      </w:r>
      <w:r>
        <w:t>p. 535-543 [535-540].</w:t>
      </w:r>
    </w:p>
    <w:p w14:paraId="3DD7CD14"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 xml:space="preserve">exposition temporaire des dessins du Louvre est consacrée, cette fois, à </w:t>
      </w:r>
      <w:proofErr w:type="spellStart"/>
      <w:r w:rsidRPr="00F8712A">
        <w:rPr>
          <w:rFonts w:cs="Times New Roman"/>
        </w:rPr>
        <w:t>Vittore</w:t>
      </w:r>
      <w:proofErr w:type="spellEnd"/>
      <w:r w:rsidRPr="00F8712A">
        <w:rPr>
          <w:rFonts w:cs="Times New Roman"/>
        </w:rPr>
        <w:t xml:space="preserve"> Pisano. L</w:t>
      </w:r>
      <w:r w:rsidR="000B1783">
        <w:rPr>
          <w:rFonts w:cs="Times New Roman"/>
        </w:rPr>
        <w:t>’</w:t>
      </w:r>
      <w:r w:rsidRPr="00F8712A">
        <w:rPr>
          <w:rFonts w:cs="Times New Roman"/>
        </w:rPr>
        <w:t xml:space="preserve">aubaine est rare de pouvoir étudier ces petites merveilles enfin réunies, et si heureusement découvertes dans le recueil de </w:t>
      </w:r>
      <w:proofErr w:type="spellStart"/>
      <w:r w:rsidRPr="00F8712A">
        <w:rPr>
          <w:rFonts w:cs="Times New Roman"/>
        </w:rPr>
        <w:t>Vallardi</w:t>
      </w:r>
      <w:proofErr w:type="spellEnd"/>
      <w:r w:rsidRPr="00F8712A">
        <w:rPr>
          <w:rFonts w:cs="Times New Roman"/>
        </w:rPr>
        <w:t>. Quelle reconnaissance ne devons-nous pas à ce marchand milanais de nous avoir cédé le livre qu</w:t>
      </w:r>
      <w:r w:rsidR="000B1783">
        <w:rPr>
          <w:rFonts w:cs="Times New Roman"/>
        </w:rPr>
        <w:t>’</w:t>
      </w:r>
      <w:r w:rsidRPr="00F8712A">
        <w:rPr>
          <w:rFonts w:cs="Times New Roman"/>
        </w:rPr>
        <w:t>il avait su remarquer dans les archives d</w:t>
      </w:r>
      <w:r w:rsidR="000B1783">
        <w:rPr>
          <w:rFonts w:cs="Times New Roman"/>
        </w:rPr>
        <w:t>’</w:t>
      </w:r>
      <w:r w:rsidRPr="00F8712A">
        <w:rPr>
          <w:rFonts w:cs="Times New Roman"/>
        </w:rPr>
        <w:t xml:space="preserve">une </w:t>
      </w:r>
      <w:r w:rsidRPr="00591EFD">
        <w:rPr>
          <w:rStyle w:val="quotec"/>
        </w:rPr>
        <w:t>« famille noble mais gênée qui habitait un château proche de la ville… »</w:t>
      </w:r>
      <w:r w:rsidRPr="00F8712A">
        <w:rPr>
          <w:rFonts w:cs="Times New Roman"/>
        </w:rPr>
        <w:t xml:space="preserve">. Ce bon </w:t>
      </w:r>
      <w:proofErr w:type="spellStart"/>
      <w:r w:rsidRPr="00F8712A">
        <w:rPr>
          <w:rFonts w:cs="Times New Roman"/>
        </w:rPr>
        <w:t>Vallardi</w:t>
      </w:r>
      <w:proofErr w:type="spellEnd"/>
      <w:r w:rsidRPr="00F8712A">
        <w:rPr>
          <w:rFonts w:cs="Times New Roman"/>
        </w:rPr>
        <w:t xml:space="preserve"> en avait attribué toutes les pièces au Vinci</w:t>
      </w:r>
      <w:r>
        <w:rPr>
          <w:rFonts w:cs="Times New Roman"/>
        </w:rPr>
        <w:t> :</w:t>
      </w:r>
      <w:r w:rsidRPr="00F8712A">
        <w:rPr>
          <w:rFonts w:cs="Times New Roman"/>
        </w:rPr>
        <w:t xml:space="preserve"> une étude plus attentive a fait restituer au Pisanello celles qui lui appartenaient, </w:t>
      </w:r>
      <w:r w:rsidR="00C81EC7">
        <w:rPr>
          <w:rFonts w:cs="Times New Roman"/>
        </w:rPr>
        <w:t>— </w:t>
      </w:r>
      <w:r w:rsidRPr="00F8712A">
        <w:rPr>
          <w:rFonts w:cs="Times New Roman"/>
        </w:rPr>
        <w:t>le précieux recueil étant composé, ainsi que les analogues de l</w:t>
      </w:r>
      <w:r w:rsidR="000B1783">
        <w:rPr>
          <w:rFonts w:cs="Times New Roman"/>
        </w:rPr>
        <w:t>’</w:t>
      </w:r>
      <w:r w:rsidRPr="00F8712A">
        <w:rPr>
          <w:rFonts w:cs="Times New Roman"/>
        </w:rPr>
        <w:t>Ambrosienne de Milan, d</w:t>
      </w:r>
      <w:r w:rsidR="000B1783">
        <w:rPr>
          <w:rFonts w:cs="Times New Roman"/>
        </w:rPr>
        <w:t>’</w:t>
      </w:r>
      <w:r w:rsidRPr="00F8712A">
        <w:rPr>
          <w:rFonts w:cs="Times New Roman"/>
        </w:rPr>
        <w:t>œuvres de Léonard, certes, mais d</w:t>
      </w:r>
      <w:r w:rsidR="000B1783">
        <w:rPr>
          <w:rFonts w:cs="Times New Roman"/>
        </w:rPr>
        <w:t>’</w:t>
      </w:r>
      <w:r w:rsidRPr="00F8712A">
        <w:rPr>
          <w:rFonts w:cs="Times New Roman"/>
        </w:rPr>
        <w:t xml:space="preserve">autres encore, de </w:t>
      </w:r>
      <w:proofErr w:type="spellStart"/>
      <w:r w:rsidRPr="00F8712A">
        <w:rPr>
          <w:rFonts w:cs="Times New Roman"/>
        </w:rPr>
        <w:t>Cesaro</w:t>
      </w:r>
      <w:proofErr w:type="spellEnd"/>
      <w:r w:rsidRPr="00F8712A">
        <w:rPr>
          <w:rFonts w:cs="Times New Roman"/>
        </w:rPr>
        <w:t xml:space="preserve"> de </w:t>
      </w:r>
      <w:proofErr w:type="spellStart"/>
      <w:r w:rsidRPr="00F8712A">
        <w:rPr>
          <w:rFonts w:cs="Times New Roman"/>
        </w:rPr>
        <w:t>Sesto</w:t>
      </w:r>
      <w:proofErr w:type="spellEnd"/>
      <w:r w:rsidRPr="00F8712A">
        <w:rPr>
          <w:rFonts w:cs="Times New Roman"/>
        </w:rPr>
        <w:t>, notamment. Or, c</w:t>
      </w:r>
      <w:r w:rsidR="000B1783">
        <w:rPr>
          <w:rFonts w:cs="Times New Roman"/>
        </w:rPr>
        <w:t>’</w:t>
      </w:r>
      <w:r w:rsidRPr="00F8712A">
        <w:rPr>
          <w:rFonts w:cs="Times New Roman"/>
        </w:rPr>
        <w:t>est dans la petite salle la belle manifestation d</w:t>
      </w:r>
      <w:r w:rsidR="000B1783">
        <w:rPr>
          <w:rFonts w:cs="Times New Roman"/>
        </w:rPr>
        <w:t>’</w:t>
      </w:r>
      <w:r w:rsidRPr="00F8712A">
        <w:rPr>
          <w:rFonts w:cs="Times New Roman"/>
        </w:rPr>
        <w:t xml:space="preserve">un des grands de ce </w:t>
      </w:r>
      <w:proofErr w:type="spellStart"/>
      <w:r w:rsidRPr="00F8712A">
        <w:rPr>
          <w:rFonts w:cs="Times New Roman"/>
          <w:smallCaps/>
        </w:rPr>
        <w:t>xviii</w:t>
      </w:r>
      <w:r w:rsidRPr="00E554D0">
        <w:rPr>
          <w:vertAlign w:val="superscript"/>
        </w:rPr>
        <w:t>e</w:t>
      </w:r>
      <w:proofErr w:type="spellEnd"/>
      <w:r w:rsidR="00591EFD">
        <w:rPr>
          <w:rFonts w:cs="Times New Roman"/>
        </w:rPr>
        <w:t> </w:t>
      </w:r>
      <w:r w:rsidRPr="00F8712A">
        <w:rPr>
          <w:rFonts w:cs="Times New Roman"/>
        </w:rPr>
        <w:t>siècle italien à l</w:t>
      </w:r>
      <w:r w:rsidR="000B1783">
        <w:rPr>
          <w:rFonts w:cs="Times New Roman"/>
        </w:rPr>
        <w:t>’</w:t>
      </w:r>
      <w:r w:rsidRPr="00F8712A">
        <w:rPr>
          <w:rFonts w:cs="Times New Roman"/>
        </w:rPr>
        <w:t>admirable floraison et au merveilleux rayonnement, dont l</w:t>
      </w:r>
      <w:r w:rsidR="000B1783">
        <w:rPr>
          <w:rFonts w:cs="Times New Roman"/>
        </w:rPr>
        <w:t>’</w:t>
      </w:r>
      <w:r w:rsidRPr="00F8712A">
        <w:rPr>
          <w:rFonts w:cs="Times New Roman"/>
        </w:rPr>
        <w:t>étude patiente fait découvrir, sous les génies que l</w:t>
      </w:r>
      <w:r w:rsidR="000B1783">
        <w:rPr>
          <w:rFonts w:cs="Times New Roman"/>
        </w:rPr>
        <w:t>’</w:t>
      </w:r>
      <w:r w:rsidRPr="00F8712A">
        <w:rPr>
          <w:rFonts w:cs="Times New Roman"/>
        </w:rPr>
        <w:t>on connaît, d</w:t>
      </w:r>
      <w:r w:rsidR="000B1783">
        <w:rPr>
          <w:rFonts w:cs="Times New Roman"/>
        </w:rPr>
        <w:t>’</w:t>
      </w:r>
      <w:r w:rsidRPr="00F8712A">
        <w:rPr>
          <w:rFonts w:cs="Times New Roman"/>
        </w:rPr>
        <w:t xml:space="preserve">autres créateurs, </w:t>
      </w:r>
      <w:r w:rsidR="00C81EC7">
        <w:rPr>
          <w:rFonts w:cs="Times New Roman"/>
        </w:rPr>
        <w:t>— </w:t>
      </w:r>
      <w:r w:rsidRPr="00F8712A">
        <w:rPr>
          <w:rFonts w:cs="Times New Roman"/>
        </w:rPr>
        <w:t>tandis que ceux-là même qui vous sont familiers étonnent, chaque jour davantage, par l</w:t>
      </w:r>
      <w:r w:rsidR="000B1783">
        <w:rPr>
          <w:rFonts w:cs="Times New Roman"/>
        </w:rPr>
        <w:t>’</w:t>
      </w:r>
      <w:r w:rsidRPr="00F8712A">
        <w:rPr>
          <w:rFonts w:cs="Times New Roman"/>
        </w:rPr>
        <w:t>ampleur de leur cerveau.</w:t>
      </w:r>
    </w:p>
    <w:p w14:paraId="1AE35315" w14:textId="77777777" w:rsidR="00F8712A" w:rsidRPr="00F8712A" w:rsidRDefault="00F8712A" w:rsidP="00F8712A">
      <w:pPr>
        <w:pStyle w:val="Corpsdetexte"/>
        <w:rPr>
          <w:rFonts w:cs="Times New Roman"/>
        </w:rPr>
      </w:pPr>
      <w:proofErr w:type="spellStart"/>
      <w:r w:rsidRPr="00F8712A">
        <w:rPr>
          <w:rFonts w:cs="Times New Roman"/>
        </w:rPr>
        <w:t>Vittore</w:t>
      </w:r>
      <w:proofErr w:type="spellEnd"/>
      <w:r w:rsidRPr="00F8712A">
        <w:rPr>
          <w:rFonts w:cs="Times New Roman"/>
        </w:rPr>
        <w:t xml:space="preserve"> Pisano, de San </w:t>
      </w:r>
      <w:proofErr w:type="spellStart"/>
      <w:r w:rsidRPr="00F8712A">
        <w:rPr>
          <w:rFonts w:cs="Times New Roman"/>
        </w:rPr>
        <w:t>Virgilio</w:t>
      </w:r>
      <w:proofErr w:type="spellEnd"/>
      <w:r w:rsidRPr="00F8712A">
        <w:rPr>
          <w:rFonts w:cs="Times New Roman"/>
        </w:rPr>
        <w:t xml:space="preserve"> sur le lac de Garde, est certes un des plus grands. Et il ne survit aujourd</w:t>
      </w:r>
      <w:r w:rsidR="000B1783">
        <w:rPr>
          <w:rFonts w:cs="Times New Roman"/>
        </w:rPr>
        <w:t>’</w:t>
      </w:r>
      <w:r w:rsidRPr="00F8712A">
        <w:rPr>
          <w:rFonts w:cs="Times New Roman"/>
        </w:rPr>
        <w:t xml:space="preserve">hui que par deux fresques à demi ruinées, celles de Santa Anastasia et de San </w:t>
      </w:r>
      <w:proofErr w:type="spellStart"/>
      <w:r w:rsidRPr="00F8712A">
        <w:rPr>
          <w:rFonts w:cs="Times New Roman"/>
        </w:rPr>
        <w:t>Fermo</w:t>
      </w:r>
      <w:proofErr w:type="spellEnd"/>
      <w:r w:rsidRPr="00F8712A">
        <w:rPr>
          <w:rFonts w:cs="Times New Roman"/>
        </w:rPr>
        <w:t xml:space="preserve"> à Vérone, un saint Georges à la National </w:t>
      </w:r>
      <w:proofErr w:type="spellStart"/>
      <w:r w:rsidRPr="00F8712A">
        <w:rPr>
          <w:rFonts w:cs="Times New Roman"/>
        </w:rPr>
        <w:t>Gallery</w:t>
      </w:r>
      <w:proofErr w:type="spellEnd"/>
      <w:r w:rsidRPr="00F8712A">
        <w:rPr>
          <w:rFonts w:cs="Times New Roman"/>
        </w:rPr>
        <w:t>, un portrait de femme au Louvre, sur lequel je vais revenir, et quelques médailles, reste de la production mentionnée par les contemporains. Cela et ses dessins. Mais c</w:t>
      </w:r>
      <w:r w:rsidR="000B1783">
        <w:rPr>
          <w:rFonts w:cs="Times New Roman"/>
        </w:rPr>
        <w:t>’</w:t>
      </w:r>
      <w:r w:rsidRPr="00F8712A">
        <w:rPr>
          <w:rFonts w:cs="Times New Roman"/>
        </w:rPr>
        <w:t>est assez pour affirmer une des plus hautes personnalités d</w:t>
      </w:r>
      <w:r w:rsidR="000B1783">
        <w:rPr>
          <w:rFonts w:cs="Times New Roman"/>
        </w:rPr>
        <w:t>’</w:t>
      </w:r>
      <w:r w:rsidRPr="00F8712A">
        <w:rPr>
          <w:rFonts w:cs="Times New Roman"/>
        </w:rPr>
        <w:t>art.</w:t>
      </w:r>
    </w:p>
    <w:p w14:paraId="1DF705CD" w14:textId="77777777" w:rsidR="00F8712A" w:rsidRPr="00F8712A" w:rsidRDefault="00F8712A" w:rsidP="00F8712A">
      <w:pPr>
        <w:pStyle w:val="Corpsdetexte"/>
        <w:rPr>
          <w:rFonts w:cs="Times New Roman"/>
        </w:rPr>
      </w:pPr>
      <w:r w:rsidRPr="00F8712A">
        <w:rPr>
          <w:rFonts w:cs="Times New Roman"/>
        </w:rPr>
        <w:lastRenderedPageBreak/>
        <w:t>Puis, c</w:t>
      </w:r>
      <w:r w:rsidR="000B1783">
        <w:rPr>
          <w:rFonts w:cs="Times New Roman"/>
        </w:rPr>
        <w:t>’</w:t>
      </w:r>
      <w:r w:rsidRPr="00F8712A">
        <w:rPr>
          <w:rFonts w:cs="Times New Roman"/>
        </w:rPr>
        <w:t>est le premier des médailleurs de la Renaissance, en date et en fait. Tous et tout dérivent de lui, ou à peu près, et</w:t>
      </w:r>
      <w:r w:rsidR="00591EFD">
        <w:rPr>
          <w:rFonts w:cs="Times New Roman"/>
        </w:rPr>
        <w:t xml:space="preserve"> </w:t>
      </w:r>
      <w:r w:rsidRPr="00F8712A">
        <w:rPr>
          <w:rFonts w:cs="Times New Roman"/>
        </w:rPr>
        <w:t xml:space="preserve">les Ferrarais, et les Florentins, et les Mantouans, et les Napolitains, et ceux de Venise. </w:t>
      </w:r>
      <w:proofErr w:type="spellStart"/>
      <w:r w:rsidRPr="00F8712A">
        <w:rPr>
          <w:rFonts w:cs="Times New Roman"/>
        </w:rPr>
        <w:t>Guarino</w:t>
      </w:r>
      <w:proofErr w:type="spellEnd"/>
      <w:r w:rsidRPr="00F8712A">
        <w:rPr>
          <w:rFonts w:cs="Times New Roman"/>
        </w:rPr>
        <w:t>, le précepteur de Lionel d</w:t>
      </w:r>
      <w:r w:rsidR="000B1783">
        <w:rPr>
          <w:rFonts w:cs="Times New Roman"/>
        </w:rPr>
        <w:t>’</w:t>
      </w:r>
      <w:r w:rsidRPr="00F8712A">
        <w:rPr>
          <w:rFonts w:cs="Times New Roman"/>
        </w:rPr>
        <w:t xml:space="preserve">Este, Tito </w:t>
      </w:r>
      <w:proofErr w:type="spellStart"/>
      <w:r w:rsidRPr="00F8712A">
        <w:rPr>
          <w:rFonts w:cs="Times New Roman"/>
        </w:rPr>
        <w:t>Vespasiano</w:t>
      </w:r>
      <w:proofErr w:type="spellEnd"/>
      <w:r w:rsidRPr="00F8712A">
        <w:rPr>
          <w:rFonts w:cs="Times New Roman"/>
        </w:rPr>
        <w:t xml:space="preserve"> Strozzi, </w:t>
      </w:r>
      <w:proofErr w:type="spellStart"/>
      <w:r w:rsidRPr="00F8712A">
        <w:rPr>
          <w:rFonts w:cs="Times New Roman"/>
        </w:rPr>
        <w:t>Porcellio</w:t>
      </w:r>
      <w:proofErr w:type="spellEnd"/>
      <w:r w:rsidRPr="00F8712A">
        <w:rPr>
          <w:rFonts w:cs="Times New Roman"/>
        </w:rPr>
        <w:t xml:space="preserve"> </w:t>
      </w:r>
      <w:proofErr w:type="spellStart"/>
      <w:r w:rsidRPr="00F8712A">
        <w:rPr>
          <w:rFonts w:cs="Times New Roman"/>
        </w:rPr>
        <w:t>Pandoni</w:t>
      </w:r>
      <w:proofErr w:type="spellEnd"/>
      <w:r w:rsidRPr="00F8712A">
        <w:rPr>
          <w:rFonts w:cs="Times New Roman"/>
        </w:rPr>
        <w:t xml:space="preserve"> de Naples le secrétaire intime d</w:t>
      </w:r>
      <w:r w:rsidR="000B1783">
        <w:rPr>
          <w:rFonts w:cs="Times New Roman"/>
        </w:rPr>
        <w:t>’</w:t>
      </w:r>
      <w:r w:rsidR="00591EFD">
        <w:rPr>
          <w:rFonts w:cs="Times New Roman"/>
        </w:rPr>
        <w:t>Alphonse </w:t>
      </w:r>
      <w:r w:rsidRPr="00F8712A">
        <w:rPr>
          <w:rFonts w:cs="Times New Roman"/>
        </w:rPr>
        <w:t>V, ne tarissent pas d</w:t>
      </w:r>
      <w:r w:rsidR="000B1783">
        <w:rPr>
          <w:rFonts w:cs="Times New Roman"/>
        </w:rPr>
        <w:t>’</w:t>
      </w:r>
      <w:r w:rsidRPr="00F8712A">
        <w:rPr>
          <w:rFonts w:cs="Times New Roman"/>
        </w:rPr>
        <w:t>éloges. Le jeune marquis d</w:t>
      </w:r>
      <w:r w:rsidR="000B1783">
        <w:rPr>
          <w:rFonts w:cs="Times New Roman"/>
        </w:rPr>
        <w:t>’</w:t>
      </w:r>
      <w:r w:rsidRPr="00F8712A">
        <w:rPr>
          <w:rFonts w:cs="Times New Roman"/>
        </w:rPr>
        <w:t>Este dit de lui</w:t>
      </w:r>
      <w:r>
        <w:rPr>
          <w:rFonts w:cs="Times New Roman"/>
        </w:rPr>
        <w:t> :</w:t>
      </w:r>
      <w:r w:rsidRPr="00F8712A">
        <w:rPr>
          <w:rFonts w:cs="Times New Roman"/>
        </w:rPr>
        <w:t xml:space="preserve"> </w:t>
      </w:r>
      <w:r w:rsidRPr="00591EFD">
        <w:rPr>
          <w:rStyle w:val="quotec"/>
        </w:rPr>
        <w:t>« </w:t>
      </w:r>
      <w:proofErr w:type="spellStart"/>
      <w:r w:rsidRPr="00591EFD">
        <w:rPr>
          <w:rStyle w:val="quotec"/>
          <w:i/>
        </w:rPr>
        <w:t>Pisanus</w:t>
      </w:r>
      <w:proofErr w:type="spellEnd"/>
      <w:r w:rsidRPr="00591EFD">
        <w:rPr>
          <w:rStyle w:val="quotec"/>
          <w:i/>
        </w:rPr>
        <w:t xml:space="preserve"> omnium </w:t>
      </w:r>
      <w:proofErr w:type="spellStart"/>
      <w:r w:rsidRPr="00591EFD">
        <w:rPr>
          <w:rStyle w:val="quotec"/>
          <w:i/>
        </w:rPr>
        <w:t>pictorum</w:t>
      </w:r>
      <w:proofErr w:type="spellEnd"/>
      <w:r w:rsidRPr="00591EFD">
        <w:rPr>
          <w:rStyle w:val="quotec"/>
          <w:i/>
        </w:rPr>
        <w:t xml:space="preserve"> </w:t>
      </w:r>
      <w:proofErr w:type="spellStart"/>
      <w:r w:rsidRPr="00591EFD">
        <w:rPr>
          <w:rStyle w:val="quotec"/>
          <w:i/>
        </w:rPr>
        <w:t>hujusce</w:t>
      </w:r>
      <w:proofErr w:type="spellEnd"/>
      <w:r w:rsidRPr="00591EFD">
        <w:rPr>
          <w:rStyle w:val="quotec"/>
          <w:i/>
        </w:rPr>
        <w:t xml:space="preserve"> </w:t>
      </w:r>
      <w:proofErr w:type="spellStart"/>
      <w:r w:rsidRPr="00591EFD">
        <w:rPr>
          <w:rStyle w:val="quotec"/>
          <w:i/>
        </w:rPr>
        <w:t>ætatis</w:t>
      </w:r>
      <w:proofErr w:type="spellEnd"/>
      <w:r w:rsidRPr="00591EFD">
        <w:rPr>
          <w:rStyle w:val="quotec"/>
          <w:i/>
        </w:rPr>
        <w:t xml:space="preserve"> </w:t>
      </w:r>
      <w:proofErr w:type="spellStart"/>
      <w:r w:rsidRPr="00591EFD">
        <w:rPr>
          <w:rStyle w:val="quotec"/>
          <w:i/>
        </w:rPr>
        <w:t>egregius</w:t>
      </w:r>
      <w:proofErr w:type="spellEnd"/>
      <w:r w:rsidRPr="00591EFD">
        <w:rPr>
          <w:rStyle w:val="quotec"/>
          <w:i/>
        </w:rPr>
        <w:t>.</w:t>
      </w:r>
      <w:r w:rsidRPr="00591EFD">
        <w:rPr>
          <w:rStyle w:val="quotec"/>
        </w:rPr>
        <w:t> »</w:t>
      </w:r>
      <w:r w:rsidRPr="00F8712A">
        <w:rPr>
          <w:rFonts w:cs="Times New Roman"/>
        </w:rPr>
        <w:t xml:space="preserve"> Et à sa mort, </w:t>
      </w:r>
      <w:proofErr w:type="spellStart"/>
      <w:r w:rsidRPr="00F8712A">
        <w:rPr>
          <w:rFonts w:cs="Times New Roman"/>
        </w:rPr>
        <w:t>Fazio</w:t>
      </w:r>
      <w:proofErr w:type="spellEnd"/>
      <w:r w:rsidRPr="00F8712A">
        <w:rPr>
          <w:rFonts w:cs="Times New Roman"/>
        </w:rPr>
        <w:t xml:space="preserve"> écrit</w:t>
      </w:r>
      <w:r>
        <w:rPr>
          <w:rFonts w:cs="Times New Roman"/>
        </w:rPr>
        <w:t> :</w:t>
      </w:r>
      <w:r w:rsidRPr="00F8712A">
        <w:rPr>
          <w:rFonts w:cs="Times New Roman"/>
        </w:rPr>
        <w:t xml:space="preserve"> </w:t>
      </w:r>
      <w:r w:rsidRPr="00591EFD">
        <w:rPr>
          <w:rStyle w:val="quotec"/>
        </w:rPr>
        <w:t>« </w:t>
      </w:r>
      <w:r w:rsidRPr="00591EFD">
        <w:rPr>
          <w:rStyle w:val="quotec"/>
          <w:i/>
        </w:rPr>
        <w:t xml:space="preserve">In </w:t>
      </w:r>
      <w:proofErr w:type="spellStart"/>
      <w:r w:rsidRPr="00591EFD">
        <w:rPr>
          <w:rStyle w:val="quotec"/>
          <w:i/>
        </w:rPr>
        <w:t>pingedis</w:t>
      </w:r>
      <w:proofErr w:type="spellEnd"/>
      <w:r w:rsidRPr="00591EFD">
        <w:rPr>
          <w:rStyle w:val="quotec"/>
          <w:i/>
        </w:rPr>
        <w:t xml:space="preserve"> </w:t>
      </w:r>
      <w:proofErr w:type="spellStart"/>
      <w:r w:rsidRPr="00591EFD">
        <w:rPr>
          <w:rStyle w:val="quotec"/>
          <w:i/>
        </w:rPr>
        <w:t>formis</w:t>
      </w:r>
      <w:proofErr w:type="spellEnd"/>
      <w:r w:rsidRPr="00591EFD">
        <w:rPr>
          <w:rStyle w:val="quotec"/>
          <w:i/>
        </w:rPr>
        <w:t xml:space="preserve"> </w:t>
      </w:r>
      <w:proofErr w:type="spellStart"/>
      <w:r w:rsidRPr="00591EFD">
        <w:rPr>
          <w:rStyle w:val="quotec"/>
          <w:i/>
        </w:rPr>
        <w:t>rerum</w:t>
      </w:r>
      <w:proofErr w:type="spellEnd"/>
      <w:r w:rsidRPr="00591EFD">
        <w:rPr>
          <w:rStyle w:val="quotec"/>
          <w:i/>
        </w:rPr>
        <w:t xml:space="preserve"> </w:t>
      </w:r>
      <w:proofErr w:type="spellStart"/>
      <w:r w:rsidRPr="00591EFD">
        <w:rPr>
          <w:rStyle w:val="quotec"/>
          <w:i/>
        </w:rPr>
        <w:t>sensibusque</w:t>
      </w:r>
      <w:proofErr w:type="spellEnd"/>
      <w:r w:rsidRPr="00591EFD">
        <w:rPr>
          <w:rStyle w:val="quotec"/>
          <w:i/>
        </w:rPr>
        <w:t xml:space="preserve"> </w:t>
      </w:r>
      <w:proofErr w:type="spellStart"/>
      <w:r w:rsidRPr="00591EFD">
        <w:rPr>
          <w:rStyle w:val="quotec"/>
          <w:i/>
        </w:rPr>
        <w:t>ingenio</w:t>
      </w:r>
      <w:proofErr w:type="spellEnd"/>
      <w:r w:rsidRPr="00591EFD">
        <w:rPr>
          <w:rStyle w:val="quotec"/>
          <w:i/>
        </w:rPr>
        <w:t xml:space="preserve"> </w:t>
      </w:r>
      <w:proofErr w:type="spellStart"/>
      <w:r w:rsidRPr="00591EFD">
        <w:rPr>
          <w:rStyle w:val="quotec"/>
          <w:i/>
        </w:rPr>
        <w:t>prope</w:t>
      </w:r>
      <w:proofErr w:type="spellEnd"/>
      <w:r w:rsidRPr="00591EFD">
        <w:rPr>
          <w:rStyle w:val="quotec"/>
          <w:i/>
        </w:rPr>
        <w:t xml:space="preserve"> </w:t>
      </w:r>
      <w:proofErr w:type="spellStart"/>
      <w:r w:rsidRPr="00591EFD">
        <w:rPr>
          <w:rStyle w:val="quotec"/>
          <w:i/>
        </w:rPr>
        <w:t>poetico</w:t>
      </w:r>
      <w:proofErr w:type="spellEnd"/>
      <w:r w:rsidRPr="00591EFD">
        <w:rPr>
          <w:rStyle w:val="quotec"/>
          <w:i/>
        </w:rPr>
        <w:t xml:space="preserve"> </w:t>
      </w:r>
      <w:proofErr w:type="spellStart"/>
      <w:r w:rsidRPr="00591EFD">
        <w:rPr>
          <w:rStyle w:val="quotec"/>
          <w:i/>
        </w:rPr>
        <w:t>putatus</w:t>
      </w:r>
      <w:proofErr w:type="spellEnd"/>
      <w:r w:rsidRPr="00591EFD">
        <w:rPr>
          <w:rStyle w:val="quotec"/>
          <w:i/>
        </w:rPr>
        <w:t xml:space="preserve"> est ; </w:t>
      </w:r>
      <w:proofErr w:type="spellStart"/>
      <w:r w:rsidRPr="00591EFD">
        <w:rPr>
          <w:rStyle w:val="quotec"/>
          <w:i/>
        </w:rPr>
        <w:t>sed</w:t>
      </w:r>
      <w:proofErr w:type="spellEnd"/>
      <w:r w:rsidRPr="00591EFD">
        <w:rPr>
          <w:rStyle w:val="quotec"/>
          <w:i/>
        </w:rPr>
        <w:t xml:space="preserve"> in </w:t>
      </w:r>
      <w:proofErr w:type="spellStart"/>
      <w:r w:rsidRPr="00591EFD">
        <w:rPr>
          <w:rStyle w:val="quotec"/>
          <w:i/>
        </w:rPr>
        <w:t>pingedis</w:t>
      </w:r>
      <w:proofErr w:type="spellEnd"/>
      <w:r w:rsidRPr="00591EFD">
        <w:rPr>
          <w:rStyle w:val="quotec"/>
          <w:i/>
        </w:rPr>
        <w:t xml:space="preserve"> </w:t>
      </w:r>
      <w:proofErr w:type="spellStart"/>
      <w:r w:rsidRPr="00591EFD">
        <w:rPr>
          <w:rStyle w:val="quotec"/>
          <w:i/>
        </w:rPr>
        <w:t>equis</w:t>
      </w:r>
      <w:proofErr w:type="spellEnd"/>
      <w:r w:rsidRPr="00591EFD">
        <w:rPr>
          <w:rStyle w:val="quotec"/>
          <w:i/>
        </w:rPr>
        <w:t xml:space="preserve"> </w:t>
      </w:r>
      <w:proofErr w:type="spellStart"/>
      <w:r w:rsidRPr="00591EFD">
        <w:rPr>
          <w:rStyle w:val="quotec"/>
          <w:i/>
        </w:rPr>
        <w:t>cæterisque</w:t>
      </w:r>
      <w:proofErr w:type="spellEnd"/>
      <w:r w:rsidRPr="00591EFD">
        <w:rPr>
          <w:rStyle w:val="quotec"/>
          <w:i/>
        </w:rPr>
        <w:t xml:space="preserve"> </w:t>
      </w:r>
      <w:proofErr w:type="spellStart"/>
      <w:r w:rsidRPr="00591EFD">
        <w:rPr>
          <w:rStyle w:val="quotec"/>
          <w:i/>
        </w:rPr>
        <w:t>animalibus</w:t>
      </w:r>
      <w:proofErr w:type="spellEnd"/>
      <w:r w:rsidRPr="00591EFD">
        <w:rPr>
          <w:rStyle w:val="quotec"/>
          <w:i/>
        </w:rPr>
        <w:t xml:space="preserve">, </w:t>
      </w:r>
      <w:proofErr w:type="spellStart"/>
      <w:r w:rsidRPr="00591EFD">
        <w:rPr>
          <w:rStyle w:val="quotec"/>
          <w:i/>
        </w:rPr>
        <w:t>periforum</w:t>
      </w:r>
      <w:proofErr w:type="spellEnd"/>
      <w:r w:rsidRPr="00591EFD">
        <w:rPr>
          <w:rStyle w:val="quotec"/>
          <w:i/>
        </w:rPr>
        <w:t xml:space="preserve"> </w:t>
      </w:r>
      <w:proofErr w:type="spellStart"/>
      <w:r w:rsidRPr="00591EFD">
        <w:rPr>
          <w:rStyle w:val="quotec"/>
          <w:i/>
        </w:rPr>
        <w:t>judicio</w:t>
      </w:r>
      <w:proofErr w:type="spellEnd"/>
      <w:r w:rsidRPr="00591EFD">
        <w:rPr>
          <w:rStyle w:val="quotec"/>
          <w:i/>
        </w:rPr>
        <w:t xml:space="preserve">, </w:t>
      </w:r>
      <w:proofErr w:type="spellStart"/>
      <w:r w:rsidRPr="00591EFD">
        <w:rPr>
          <w:rStyle w:val="quotec"/>
          <w:i/>
        </w:rPr>
        <w:t>cæteros</w:t>
      </w:r>
      <w:proofErr w:type="spellEnd"/>
      <w:r w:rsidRPr="00591EFD">
        <w:rPr>
          <w:rStyle w:val="quotec"/>
          <w:i/>
        </w:rPr>
        <w:t xml:space="preserve"> </w:t>
      </w:r>
      <w:proofErr w:type="spellStart"/>
      <w:r w:rsidRPr="00591EFD">
        <w:rPr>
          <w:rStyle w:val="quotec"/>
          <w:i/>
        </w:rPr>
        <w:t>antecessit</w:t>
      </w:r>
      <w:proofErr w:type="spellEnd"/>
      <w:r w:rsidRPr="00591EFD">
        <w:rPr>
          <w:rStyle w:val="quotec"/>
          <w:i/>
        </w:rPr>
        <w:t xml:space="preserve">. </w:t>
      </w:r>
      <w:proofErr w:type="spellStart"/>
      <w:r w:rsidRPr="00591EFD">
        <w:rPr>
          <w:rStyle w:val="quotec"/>
          <w:i/>
        </w:rPr>
        <w:t>Mantuæ</w:t>
      </w:r>
      <w:proofErr w:type="spellEnd"/>
      <w:r w:rsidRPr="00591EFD">
        <w:rPr>
          <w:rStyle w:val="quotec"/>
          <w:i/>
        </w:rPr>
        <w:t xml:space="preserve"> </w:t>
      </w:r>
      <w:proofErr w:type="spellStart"/>
      <w:r w:rsidRPr="00591EFD">
        <w:rPr>
          <w:rStyle w:val="quotec"/>
          <w:i/>
        </w:rPr>
        <w:t>ædiculum</w:t>
      </w:r>
      <w:proofErr w:type="spellEnd"/>
      <w:r w:rsidRPr="00591EFD">
        <w:rPr>
          <w:rStyle w:val="quotec"/>
          <w:i/>
        </w:rPr>
        <w:t xml:space="preserve"> </w:t>
      </w:r>
      <w:proofErr w:type="spellStart"/>
      <w:r w:rsidRPr="00591EFD">
        <w:rPr>
          <w:rStyle w:val="quotec"/>
          <w:i/>
        </w:rPr>
        <w:t>pinxit</w:t>
      </w:r>
      <w:proofErr w:type="spellEnd"/>
      <w:r w:rsidRPr="00591EFD">
        <w:rPr>
          <w:rStyle w:val="quotec"/>
          <w:i/>
        </w:rPr>
        <w:t>…</w:t>
      </w:r>
      <w:r w:rsidRPr="00591EFD">
        <w:rPr>
          <w:rStyle w:val="quotec"/>
        </w:rPr>
        <w:t> »</w:t>
      </w:r>
      <w:r w:rsidRPr="00F8712A">
        <w:rPr>
          <w:rFonts w:cs="Times New Roman"/>
        </w:rPr>
        <w:t xml:space="preserve"> Et il y a tout le verbiage de Vasari.</w:t>
      </w:r>
    </w:p>
    <w:p w14:paraId="28A653A7" w14:textId="77777777" w:rsidR="00F8712A" w:rsidRPr="00F8712A" w:rsidRDefault="00F8712A" w:rsidP="00F8712A">
      <w:pPr>
        <w:pStyle w:val="Corpsdetexte"/>
        <w:rPr>
          <w:rFonts w:cs="Times New Roman"/>
        </w:rPr>
      </w:pPr>
      <w:r w:rsidRPr="00F8712A">
        <w:rPr>
          <w:rFonts w:cs="Times New Roman"/>
        </w:rPr>
        <w:t>Ce qui frappe, dès l</w:t>
      </w:r>
      <w:r w:rsidR="000B1783">
        <w:rPr>
          <w:rFonts w:cs="Times New Roman"/>
        </w:rPr>
        <w:t>’</w:t>
      </w:r>
      <w:r w:rsidRPr="00F8712A">
        <w:rPr>
          <w:rFonts w:cs="Times New Roman"/>
        </w:rPr>
        <w:t>abord, à cette exposition du Louvre, c</w:t>
      </w:r>
      <w:r w:rsidR="000B1783">
        <w:rPr>
          <w:rFonts w:cs="Times New Roman"/>
        </w:rPr>
        <w:t>’</w:t>
      </w:r>
      <w:r w:rsidRPr="00F8712A">
        <w:rPr>
          <w:rFonts w:cs="Times New Roman"/>
        </w:rPr>
        <w:t>est la quantité d</w:t>
      </w:r>
      <w:r w:rsidR="000B1783">
        <w:rPr>
          <w:rFonts w:cs="Times New Roman"/>
        </w:rPr>
        <w:t>’</w:t>
      </w:r>
      <w:r w:rsidRPr="00F8712A">
        <w:rPr>
          <w:rFonts w:cs="Times New Roman"/>
        </w:rPr>
        <w:t>études d</w:t>
      </w:r>
      <w:r w:rsidR="000B1783">
        <w:rPr>
          <w:rFonts w:cs="Times New Roman"/>
        </w:rPr>
        <w:t>’</w:t>
      </w:r>
      <w:r w:rsidRPr="00F8712A">
        <w:rPr>
          <w:rFonts w:cs="Times New Roman"/>
        </w:rPr>
        <w:t>animaux, oiseaux, chiens, chevaux, sangliers, si curieusement notés. C</w:t>
      </w:r>
      <w:r w:rsidR="000B1783">
        <w:rPr>
          <w:rFonts w:cs="Times New Roman"/>
        </w:rPr>
        <w:t>’</w:t>
      </w:r>
      <w:r w:rsidRPr="00F8712A">
        <w:rPr>
          <w:rFonts w:cs="Times New Roman"/>
        </w:rPr>
        <w:t>est bien l</w:t>
      </w:r>
      <w:r w:rsidR="000B1783">
        <w:rPr>
          <w:rFonts w:cs="Times New Roman"/>
        </w:rPr>
        <w:t>’</w:t>
      </w:r>
      <w:r w:rsidRPr="00F8712A">
        <w:rPr>
          <w:rFonts w:cs="Times New Roman"/>
        </w:rPr>
        <w:t xml:space="preserve">homme que </w:t>
      </w:r>
      <w:proofErr w:type="spellStart"/>
      <w:r w:rsidRPr="00F8712A">
        <w:rPr>
          <w:rFonts w:cs="Times New Roman"/>
        </w:rPr>
        <w:t>Fazio</w:t>
      </w:r>
      <w:proofErr w:type="spellEnd"/>
      <w:r w:rsidRPr="00F8712A">
        <w:rPr>
          <w:rFonts w:cs="Times New Roman"/>
        </w:rPr>
        <w:t xml:space="preserve"> célébrait pour son talent extraordinaire et particulier. Voici, à la pointe d</w:t>
      </w:r>
      <w:r w:rsidR="000B1783">
        <w:rPr>
          <w:rFonts w:cs="Times New Roman"/>
        </w:rPr>
        <w:t>’</w:t>
      </w:r>
      <w:r w:rsidRPr="00F8712A">
        <w:rPr>
          <w:rFonts w:cs="Times New Roman"/>
        </w:rPr>
        <w:t>argent sur vélin, à la plume ou à la pierre noire, entr</w:t>
      </w:r>
      <w:r w:rsidR="000B1783">
        <w:rPr>
          <w:rFonts w:cs="Times New Roman"/>
        </w:rPr>
        <w:t>’</w:t>
      </w:r>
      <w:r w:rsidRPr="00F8712A">
        <w:rPr>
          <w:rFonts w:cs="Times New Roman"/>
        </w:rPr>
        <w:t>aperçus, finis minutieusement ou lavés d</w:t>
      </w:r>
      <w:r w:rsidR="000B1783">
        <w:rPr>
          <w:rFonts w:cs="Times New Roman"/>
        </w:rPr>
        <w:t>’</w:t>
      </w:r>
      <w:r w:rsidRPr="00F8712A">
        <w:rPr>
          <w:rFonts w:cs="Times New Roman"/>
        </w:rPr>
        <w:t>aquarelle, des têtes de chevaux, éludes de naseaux, de dents, de jambes, très réalistes et des plus curieuses</w:t>
      </w:r>
      <w:r>
        <w:rPr>
          <w:rFonts w:cs="Times New Roman"/>
        </w:rPr>
        <w:t> ;</w:t>
      </w:r>
      <w:r w:rsidRPr="00F8712A">
        <w:rPr>
          <w:rFonts w:cs="Times New Roman"/>
        </w:rPr>
        <w:t xml:space="preserve"> puis une feuille de canards et d</w:t>
      </w:r>
      <w:r w:rsidR="000B1783">
        <w:rPr>
          <w:rFonts w:cs="Times New Roman"/>
        </w:rPr>
        <w:t>’</w:t>
      </w:r>
      <w:r w:rsidRPr="00F8712A">
        <w:rPr>
          <w:rFonts w:cs="Times New Roman"/>
        </w:rPr>
        <w:t>aigles</w:t>
      </w:r>
      <w:r>
        <w:rPr>
          <w:rFonts w:cs="Times New Roman"/>
        </w:rPr>
        <w:t> ;</w:t>
      </w:r>
      <w:r w:rsidRPr="00F8712A">
        <w:rPr>
          <w:rFonts w:cs="Times New Roman"/>
        </w:rPr>
        <w:t xml:space="preserve"> puis, un renard, à la plume, et des singes avec des recherches de courbes très particulières, et des cigognes, et des pigeons, et un vieux cheval encore, fatigué, fourbu, dont l</w:t>
      </w:r>
      <w:r w:rsidR="000B1783">
        <w:rPr>
          <w:rFonts w:cs="Times New Roman"/>
        </w:rPr>
        <w:t>’</w:t>
      </w:r>
      <w:r w:rsidRPr="00F8712A">
        <w:rPr>
          <w:rFonts w:cs="Times New Roman"/>
        </w:rPr>
        <w:t>œil et les naseaux creux sont d</w:t>
      </w:r>
      <w:r w:rsidR="000B1783">
        <w:rPr>
          <w:rFonts w:cs="Times New Roman"/>
        </w:rPr>
        <w:t>’</w:t>
      </w:r>
      <w:r w:rsidRPr="00F8712A">
        <w:rPr>
          <w:rFonts w:cs="Times New Roman"/>
        </w:rPr>
        <w:t>une vérité effrayante, et un marcassin, et une mule bâtée, et un cheval sellé, et des aiglons, un flamant, un paon, des lièvres, des lévriers, des oiseaux héraldiques, tout ce qui peut se trouver enfin au revers d</w:t>
      </w:r>
      <w:r w:rsidR="000B1783">
        <w:rPr>
          <w:rFonts w:cs="Times New Roman"/>
        </w:rPr>
        <w:t>’</w:t>
      </w:r>
      <w:r w:rsidRPr="00F8712A">
        <w:rPr>
          <w:rFonts w:cs="Times New Roman"/>
        </w:rPr>
        <w:t>une médaille, au cours d</w:t>
      </w:r>
      <w:r w:rsidR="000B1783">
        <w:rPr>
          <w:rFonts w:cs="Times New Roman"/>
        </w:rPr>
        <w:t>’</w:t>
      </w:r>
      <w:r w:rsidRPr="00F8712A">
        <w:rPr>
          <w:rFonts w:cs="Times New Roman"/>
        </w:rPr>
        <w:t>une allégorie.</w:t>
      </w:r>
    </w:p>
    <w:p w14:paraId="0FE400C4" w14:textId="77777777" w:rsidR="00F8712A" w:rsidRPr="00F8712A" w:rsidRDefault="00F8712A" w:rsidP="00F8712A">
      <w:pPr>
        <w:pStyle w:val="Corpsdetexte"/>
        <w:rPr>
          <w:rFonts w:cs="Times New Roman"/>
        </w:rPr>
      </w:pPr>
      <w:r w:rsidRPr="00F8712A">
        <w:rPr>
          <w:rFonts w:cs="Times New Roman"/>
        </w:rPr>
        <w:t>Deux feuilles doivent être mises à part dans ces premières choses</w:t>
      </w:r>
      <w:r>
        <w:rPr>
          <w:rFonts w:cs="Times New Roman"/>
        </w:rPr>
        <w:t> :</w:t>
      </w:r>
      <w:r w:rsidRPr="00F8712A">
        <w:rPr>
          <w:rFonts w:cs="Times New Roman"/>
        </w:rPr>
        <w:t xml:space="preserve"> des bœufs accouplés et une vache dont l</w:t>
      </w:r>
      <w:r w:rsidR="000B1783">
        <w:rPr>
          <w:rFonts w:cs="Times New Roman"/>
        </w:rPr>
        <w:t>’</w:t>
      </w:r>
      <w:r w:rsidRPr="00F8712A">
        <w:rPr>
          <w:rFonts w:cs="Times New Roman"/>
        </w:rPr>
        <w:t>exécution fait penser à Durer, et des oiseaux fantastiques, des sauterelles parmi des calices de violettes, d</w:t>
      </w:r>
      <w:r w:rsidR="000B1783">
        <w:rPr>
          <w:rFonts w:cs="Times New Roman"/>
        </w:rPr>
        <w:t>’</w:t>
      </w:r>
      <w:r w:rsidRPr="00F8712A">
        <w:rPr>
          <w:rFonts w:cs="Times New Roman"/>
        </w:rPr>
        <w:t>un caractère véritablement étrange.</w:t>
      </w:r>
    </w:p>
    <w:p w14:paraId="38FE238A" w14:textId="77777777" w:rsidR="00F8712A" w:rsidRPr="00F8712A" w:rsidRDefault="00F8712A" w:rsidP="00F8712A">
      <w:pPr>
        <w:pStyle w:val="Corpsdetexte"/>
        <w:rPr>
          <w:rFonts w:cs="Times New Roman"/>
        </w:rPr>
      </w:pPr>
      <w:r w:rsidRPr="00F8712A">
        <w:rPr>
          <w:rFonts w:cs="Times New Roman"/>
        </w:rPr>
        <w:t>Ceci, c</w:t>
      </w:r>
      <w:r w:rsidR="000B1783">
        <w:rPr>
          <w:rFonts w:cs="Times New Roman"/>
        </w:rPr>
        <w:t>’</w:t>
      </w:r>
      <w:r w:rsidRPr="00F8712A">
        <w:rPr>
          <w:rFonts w:cs="Times New Roman"/>
        </w:rPr>
        <w:t xml:space="preserve">est une partie, la moindre, de cette exposition. Il y a maintenant des figures, </w:t>
      </w:r>
      <w:r w:rsidR="00C81EC7">
        <w:rPr>
          <w:rFonts w:cs="Times New Roman"/>
        </w:rPr>
        <w:t>— </w:t>
      </w:r>
      <w:r w:rsidRPr="00F8712A">
        <w:rPr>
          <w:rFonts w:cs="Times New Roman"/>
        </w:rPr>
        <w:t>et, à côté d</w:t>
      </w:r>
      <w:r w:rsidR="000B1783">
        <w:rPr>
          <w:rFonts w:cs="Times New Roman"/>
        </w:rPr>
        <w:t>’</w:t>
      </w:r>
      <w:r w:rsidRPr="00F8712A">
        <w:rPr>
          <w:rFonts w:cs="Times New Roman"/>
        </w:rPr>
        <w:t>elles, quelques exemplaires de médailles, malheureusement d</w:t>
      </w:r>
      <w:r w:rsidR="000B1783">
        <w:rPr>
          <w:rFonts w:cs="Times New Roman"/>
        </w:rPr>
        <w:t>’</w:t>
      </w:r>
      <w:r w:rsidRPr="00F8712A">
        <w:rPr>
          <w:rFonts w:cs="Times New Roman"/>
        </w:rPr>
        <w:t>une qualité relative, mais beaux encore.</w:t>
      </w:r>
    </w:p>
    <w:p w14:paraId="08A631CA" w14:textId="77777777" w:rsidR="00F8712A" w:rsidRPr="00F8712A" w:rsidRDefault="00F8712A" w:rsidP="00591EFD">
      <w:pPr>
        <w:pStyle w:val="ab"/>
      </w:pPr>
      <w:r w:rsidRPr="00F8712A">
        <w:t>§</w:t>
      </w:r>
    </w:p>
    <w:p w14:paraId="6AD0BEE3"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homme fut peintre, médailleur, architecte à n</w:t>
      </w:r>
      <w:r w:rsidR="000B1783">
        <w:rPr>
          <w:rFonts w:cs="Times New Roman"/>
        </w:rPr>
        <w:t>’</w:t>
      </w:r>
      <w:r w:rsidRPr="00F8712A">
        <w:rPr>
          <w:rFonts w:cs="Times New Roman"/>
        </w:rPr>
        <w:t>en pas douter, et eut cet universel et stupéfiant génie particulier aux créateurs de son époque. Et les dures conditions de la vie font que ce n</w:t>
      </w:r>
      <w:r w:rsidR="000B1783">
        <w:rPr>
          <w:rFonts w:cs="Times New Roman"/>
        </w:rPr>
        <w:t>’</w:t>
      </w:r>
      <w:r w:rsidRPr="00F8712A">
        <w:rPr>
          <w:rFonts w:cs="Times New Roman"/>
        </w:rPr>
        <w:t>est que tard, très tard, qu</w:t>
      </w:r>
      <w:r w:rsidR="000B1783">
        <w:rPr>
          <w:rFonts w:cs="Times New Roman"/>
        </w:rPr>
        <w:t>’</w:t>
      </w:r>
      <w:r w:rsidRPr="00F8712A">
        <w:rPr>
          <w:rFonts w:cs="Times New Roman"/>
        </w:rPr>
        <w:t>il commence à se manifester. Il naît vers 1380, meurt en 1456, et ce n</w:t>
      </w:r>
      <w:r w:rsidR="000B1783">
        <w:rPr>
          <w:rFonts w:cs="Times New Roman"/>
        </w:rPr>
        <w:t>’</w:t>
      </w:r>
      <w:r w:rsidRPr="00F8712A">
        <w:rPr>
          <w:rFonts w:cs="Times New Roman"/>
        </w:rPr>
        <w:t>est qu</w:t>
      </w:r>
      <w:r w:rsidR="000B1783">
        <w:rPr>
          <w:rFonts w:cs="Times New Roman"/>
        </w:rPr>
        <w:t>’</w:t>
      </w:r>
      <w:r w:rsidRPr="00F8712A">
        <w:rPr>
          <w:rFonts w:cs="Times New Roman"/>
        </w:rPr>
        <w:t>à soixante ans qu</w:t>
      </w:r>
      <w:r w:rsidR="000B1783">
        <w:rPr>
          <w:rFonts w:cs="Times New Roman"/>
        </w:rPr>
        <w:t>’</w:t>
      </w:r>
      <w:r w:rsidRPr="00F8712A">
        <w:rPr>
          <w:rFonts w:cs="Times New Roman"/>
        </w:rPr>
        <w:t>il exécute sa première médaille, celle de Jean</w:t>
      </w:r>
      <w:r w:rsidR="00591EFD">
        <w:rPr>
          <w:rFonts w:cs="Times New Roman"/>
        </w:rPr>
        <w:t> </w:t>
      </w:r>
      <w:r w:rsidRPr="00F8712A">
        <w:rPr>
          <w:rFonts w:cs="Times New Roman"/>
        </w:rPr>
        <w:t xml:space="preserve">VII Paléologue. Avant, il court de ville en ville, de Maison en Maison, peignant ici, </w:t>
      </w:r>
      <w:proofErr w:type="spellStart"/>
      <w:r w:rsidRPr="00F8712A">
        <w:rPr>
          <w:rFonts w:cs="Times New Roman"/>
        </w:rPr>
        <w:t>portraicturant</w:t>
      </w:r>
      <w:proofErr w:type="spellEnd"/>
      <w:r w:rsidRPr="00F8712A">
        <w:rPr>
          <w:rFonts w:cs="Times New Roman"/>
        </w:rPr>
        <w:t xml:space="preserve"> là, se gîtant au hasard des guerres et des émois sanglants, au coin sûr où il pense ne recevoir </w:t>
      </w:r>
      <w:r w:rsidRPr="00F8712A">
        <w:rPr>
          <w:rFonts w:cs="Times New Roman"/>
        </w:rPr>
        <w:lastRenderedPageBreak/>
        <w:t>trop de horions, se domestiquant avec cette passivité curieuse du temps, et rejetant son idéal, son rêve, bien au-delà des communes barrières. Quand on considère l</w:t>
      </w:r>
      <w:r w:rsidR="000B1783">
        <w:rPr>
          <w:rFonts w:cs="Times New Roman"/>
        </w:rPr>
        <w:t>’</w:t>
      </w:r>
      <w:r w:rsidRPr="00F8712A">
        <w:rPr>
          <w:rFonts w:cs="Times New Roman"/>
        </w:rPr>
        <w:t>énergique profil que donne la médaille qu</w:t>
      </w:r>
      <w:r w:rsidR="000B1783">
        <w:rPr>
          <w:rFonts w:cs="Times New Roman"/>
        </w:rPr>
        <w:t>’</w:t>
      </w:r>
      <w:r w:rsidRPr="00F8712A">
        <w:rPr>
          <w:rFonts w:cs="Times New Roman"/>
        </w:rPr>
        <w:t>on a faite de lui, ce nez rond, cet œil couvert et scrutateur, cette bouche réfléchie et ce menton volontaire, on se rend vite compte qu</w:t>
      </w:r>
      <w:r w:rsidR="000B1783">
        <w:rPr>
          <w:rFonts w:cs="Times New Roman"/>
        </w:rPr>
        <w:t>’</w:t>
      </w:r>
      <w:r w:rsidRPr="00F8712A">
        <w:rPr>
          <w:rFonts w:cs="Times New Roman"/>
        </w:rPr>
        <w:t>on se trouve devant un entêté, un patient que les épreuves ne doivent rebuter facilement, que n</w:t>
      </w:r>
      <w:r w:rsidR="000B1783">
        <w:rPr>
          <w:rFonts w:cs="Times New Roman"/>
        </w:rPr>
        <w:t>’</w:t>
      </w:r>
      <w:r w:rsidRPr="00F8712A">
        <w:rPr>
          <w:rFonts w:cs="Times New Roman"/>
        </w:rPr>
        <w:t>abattent les habituelles rancœurs de la vie. Et de fait, il va très haut et très loin, sans qu</w:t>
      </w:r>
      <w:r w:rsidR="000B1783">
        <w:rPr>
          <w:rFonts w:cs="Times New Roman"/>
        </w:rPr>
        <w:t>’</w:t>
      </w:r>
      <w:r w:rsidRPr="00F8712A">
        <w:rPr>
          <w:rFonts w:cs="Times New Roman"/>
        </w:rPr>
        <w:t>aucune mauvaise chance paraisse assez forte pour le renverser.</w:t>
      </w:r>
    </w:p>
    <w:p w14:paraId="6538069E" w14:textId="77777777" w:rsidR="00F8712A" w:rsidRPr="00F8712A" w:rsidRDefault="00F8712A" w:rsidP="00F8712A">
      <w:pPr>
        <w:pStyle w:val="Corpsdetexte"/>
        <w:rPr>
          <w:rFonts w:cs="Times New Roman"/>
        </w:rPr>
      </w:pPr>
      <w:r w:rsidRPr="00F8712A">
        <w:rPr>
          <w:rFonts w:cs="Times New Roman"/>
        </w:rPr>
        <w:t>Un des dessins du Pisan qui attire de suite est le croquis du Paléologue, la barbe en pointe, coiffé du haut chapeau conique. Il n</w:t>
      </w:r>
      <w:r w:rsidR="000B1783">
        <w:rPr>
          <w:rFonts w:cs="Times New Roman"/>
        </w:rPr>
        <w:t>’</w:t>
      </w:r>
      <w:r w:rsidRPr="00F8712A">
        <w:rPr>
          <w:rFonts w:cs="Times New Roman"/>
        </w:rPr>
        <w:t>y a plus qu</w:t>
      </w:r>
      <w:r w:rsidR="000B1783">
        <w:rPr>
          <w:rFonts w:cs="Times New Roman"/>
        </w:rPr>
        <w:t>’</w:t>
      </w:r>
      <w:r w:rsidRPr="00F8712A">
        <w:rPr>
          <w:rFonts w:cs="Times New Roman"/>
        </w:rPr>
        <w:t>un vague frottis tachant à peine le grain du papier</w:t>
      </w:r>
      <w:r>
        <w:rPr>
          <w:rFonts w:cs="Times New Roman"/>
        </w:rPr>
        <w:t> :</w:t>
      </w:r>
      <w:r w:rsidRPr="00F8712A">
        <w:rPr>
          <w:rFonts w:cs="Times New Roman"/>
        </w:rPr>
        <w:t xml:space="preserve"> c</w:t>
      </w:r>
      <w:r w:rsidR="000B1783">
        <w:rPr>
          <w:rFonts w:cs="Times New Roman"/>
        </w:rPr>
        <w:t>’</w:t>
      </w:r>
      <w:r w:rsidRPr="00F8712A">
        <w:rPr>
          <w:rFonts w:cs="Times New Roman"/>
        </w:rPr>
        <w:t>est la première idée de la médaille de l</w:t>
      </w:r>
      <w:r w:rsidR="000B1783">
        <w:rPr>
          <w:rFonts w:cs="Times New Roman"/>
        </w:rPr>
        <w:t>’</w:t>
      </w:r>
      <w:r w:rsidRPr="00F8712A">
        <w:rPr>
          <w:rFonts w:cs="Times New Roman"/>
        </w:rPr>
        <w:t>Empereur de Constantinople qu</w:t>
      </w:r>
      <w:r w:rsidR="000B1783">
        <w:rPr>
          <w:rFonts w:cs="Times New Roman"/>
        </w:rPr>
        <w:t>’</w:t>
      </w:r>
      <w:r w:rsidRPr="00F8712A">
        <w:rPr>
          <w:rFonts w:cs="Times New Roman"/>
        </w:rPr>
        <w:t>il exécuta à Ferrare en 1438, lorsque ce rêveur vint au concile tenter l</w:t>
      </w:r>
      <w:r w:rsidR="000B1783">
        <w:rPr>
          <w:rFonts w:cs="Times New Roman"/>
        </w:rPr>
        <w:t>’</w:t>
      </w:r>
      <w:r w:rsidRPr="00F8712A">
        <w:rPr>
          <w:rFonts w:cs="Times New Roman"/>
        </w:rPr>
        <w:t>impossible mariage des deux Églises. Il faut rapprocher de ce croquis ces guerriers asiatiques et ces orientaux, exécutés évidemment d</w:t>
      </w:r>
      <w:r w:rsidR="000B1783">
        <w:rPr>
          <w:rFonts w:cs="Times New Roman"/>
        </w:rPr>
        <w:t>’</w:t>
      </w:r>
      <w:r w:rsidRPr="00F8712A">
        <w:rPr>
          <w:rFonts w:cs="Times New Roman"/>
        </w:rPr>
        <w:t>après les personnages de la suite</w:t>
      </w:r>
      <w:r>
        <w:rPr>
          <w:rFonts w:cs="Times New Roman"/>
        </w:rPr>
        <w:t> :</w:t>
      </w:r>
      <w:r w:rsidRPr="00F8712A">
        <w:rPr>
          <w:rFonts w:cs="Times New Roman"/>
        </w:rPr>
        <w:t xml:space="preserve"> rien n</w:t>
      </w:r>
      <w:r w:rsidR="000B1783">
        <w:rPr>
          <w:rFonts w:cs="Times New Roman"/>
        </w:rPr>
        <w:t>’</w:t>
      </w:r>
      <w:r w:rsidRPr="00F8712A">
        <w:rPr>
          <w:rFonts w:cs="Times New Roman"/>
        </w:rPr>
        <w:t>est plus curieux que ces fourrures, ces écharpes, ces boucliers, ces chevelures longues dissimulant à demi ces masques tatares, expressifs et impressionnants.</w:t>
      </w:r>
    </w:p>
    <w:p w14:paraId="3162DADA" w14:textId="77777777" w:rsidR="00F8712A" w:rsidRPr="00F8712A" w:rsidRDefault="00F8712A" w:rsidP="00F8712A">
      <w:pPr>
        <w:pStyle w:val="Corpsdetexte"/>
        <w:rPr>
          <w:rFonts w:cs="Times New Roman"/>
        </w:rPr>
      </w:pPr>
      <w:r w:rsidRPr="00F8712A">
        <w:rPr>
          <w:rFonts w:cs="Times New Roman"/>
        </w:rPr>
        <w:t>Puis, voici, à la plume, une étude pour le médaillon d</w:t>
      </w:r>
      <w:r w:rsidR="000B1783">
        <w:rPr>
          <w:rFonts w:cs="Times New Roman"/>
        </w:rPr>
        <w:t>’</w:t>
      </w:r>
      <w:r w:rsidR="00591EFD">
        <w:rPr>
          <w:rFonts w:cs="Times New Roman"/>
        </w:rPr>
        <w:t>Alphonse </w:t>
      </w:r>
      <w:r w:rsidRPr="00F8712A">
        <w:rPr>
          <w:rFonts w:cs="Times New Roman"/>
        </w:rPr>
        <w:t>V d</w:t>
      </w:r>
      <w:r w:rsidR="000B1783">
        <w:rPr>
          <w:rFonts w:cs="Times New Roman"/>
        </w:rPr>
        <w:t>’</w:t>
      </w:r>
      <w:r w:rsidRPr="00F8712A">
        <w:rPr>
          <w:rFonts w:cs="Times New Roman"/>
        </w:rPr>
        <w:t>Aragon, et quatre petites médailles d</w:t>
      </w:r>
      <w:r w:rsidR="000B1783">
        <w:rPr>
          <w:rFonts w:cs="Times New Roman"/>
        </w:rPr>
        <w:t>’</w:t>
      </w:r>
      <w:r w:rsidRPr="00F8712A">
        <w:rPr>
          <w:rFonts w:cs="Times New Roman"/>
        </w:rPr>
        <w:t>un jeté extraordinaire, où Alphonse est couronné, en armure, agenouillé et tête nue brandissant l</w:t>
      </w:r>
      <w:r w:rsidR="000B1783">
        <w:rPr>
          <w:rFonts w:cs="Times New Roman"/>
        </w:rPr>
        <w:t>’</w:t>
      </w:r>
      <w:r w:rsidRPr="00F8712A">
        <w:rPr>
          <w:rFonts w:cs="Times New Roman"/>
        </w:rPr>
        <w:t>étendard de l</w:t>
      </w:r>
      <w:r w:rsidR="000B1783">
        <w:rPr>
          <w:rFonts w:cs="Times New Roman"/>
        </w:rPr>
        <w:t>’</w:t>
      </w:r>
      <w:r w:rsidRPr="00F8712A">
        <w:rPr>
          <w:rFonts w:cs="Times New Roman"/>
        </w:rPr>
        <w:t>archange Michel, avec des revers quadrilobés, écussonnés aux armes d</w:t>
      </w:r>
      <w:r w:rsidR="000B1783">
        <w:rPr>
          <w:rFonts w:cs="Times New Roman"/>
        </w:rPr>
        <w:t>’</w:t>
      </w:r>
      <w:r w:rsidRPr="00F8712A">
        <w:rPr>
          <w:rFonts w:cs="Times New Roman"/>
        </w:rPr>
        <w:t>Aragon, de Sicile et de Jérusalem, pleines d</w:t>
      </w:r>
      <w:r w:rsidR="000B1783">
        <w:rPr>
          <w:rFonts w:cs="Times New Roman"/>
        </w:rPr>
        <w:t>’</w:t>
      </w:r>
      <w:r w:rsidRPr="00F8712A">
        <w:rPr>
          <w:rFonts w:cs="Times New Roman"/>
        </w:rPr>
        <w:t>aigles aux ailes éployées et de couronnes royales inimaginablement fleuries.</w:t>
      </w:r>
    </w:p>
    <w:p w14:paraId="3872B5E9" w14:textId="77777777" w:rsidR="00F8712A" w:rsidRPr="00F8712A" w:rsidRDefault="00F8712A" w:rsidP="00F8712A">
      <w:pPr>
        <w:pStyle w:val="Corpsdetexte"/>
        <w:rPr>
          <w:rFonts w:cs="Times New Roman"/>
        </w:rPr>
      </w:pPr>
      <w:r w:rsidRPr="00F8712A">
        <w:rPr>
          <w:rFonts w:cs="Times New Roman"/>
        </w:rPr>
        <w:t>Il y a, tout à côté de cette feuille, les deux grands profils de Philippe-Marie Visconti, duc de Milan, les cheveux ras sous le lourd bonnet, l</w:t>
      </w:r>
      <w:r w:rsidR="000B1783">
        <w:rPr>
          <w:rFonts w:cs="Times New Roman"/>
        </w:rPr>
        <w:t>’</w:t>
      </w:r>
      <w:r w:rsidRPr="00F8712A">
        <w:rPr>
          <w:rFonts w:cs="Times New Roman"/>
        </w:rPr>
        <w:t>œil ouvert, et qui sont les études préparatoires de la médaille frappée vers 1441. Philippe-Marie Visconti était, au dire de ses contemporains, d</w:t>
      </w:r>
      <w:r w:rsidR="000B1783">
        <w:rPr>
          <w:rFonts w:cs="Times New Roman"/>
        </w:rPr>
        <w:t>’</w:t>
      </w:r>
      <w:r w:rsidRPr="00F8712A">
        <w:rPr>
          <w:rFonts w:cs="Times New Roman"/>
        </w:rPr>
        <w:t>une laideur repoussante</w:t>
      </w:r>
      <w:r>
        <w:rPr>
          <w:rFonts w:cs="Times New Roman"/>
        </w:rPr>
        <w:t> :</w:t>
      </w:r>
      <w:r w:rsidRPr="00F8712A">
        <w:rPr>
          <w:rFonts w:cs="Times New Roman"/>
        </w:rPr>
        <w:t xml:space="preserve"> il n</w:t>
      </w:r>
      <w:r w:rsidR="000B1783">
        <w:rPr>
          <w:rFonts w:cs="Times New Roman"/>
        </w:rPr>
        <w:t>’</w:t>
      </w:r>
      <w:r w:rsidRPr="00F8712A">
        <w:rPr>
          <w:rFonts w:cs="Times New Roman"/>
        </w:rPr>
        <w:t xml:space="preserve">a pas ici cette physionomie </w:t>
      </w:r>
      <w:r>
        <w:rPr>
          <w:rFonts w:cs="Times New Roman"/>
        </w:rPr>
        <w:t>« </w:t>
      </w:r>
      <w:proofErr w:type="spellStart"/>
      <w:r w:rsidRPr="00F8712A">
        <w:rPr>
          <w:rFonts w:cs="Times New Roman"/>
        </w:rPr>
        <w:t>terribile</w:t>
      </w:r>
      <w:proofErr w:type="spellEnd"/>
      <w:r>
        <w:rPr>
          <w:rFonts w:cs="Times New Roman"/>
        </w:rPr>
        <w:t> »</w:t>
      </w:r>
      <w:r w:rsidRPr="00F8712A">
        <w:rPr>
          <w:rFonts w:cs="Times New Roman"/>
        </w:rPr>
        <w:t xml:space="preserve"> dont le gratifie Lorenzo. Puis, voici encore une étude de jeune homme au type oriental, le vêtement entr</w:t>
      </w:r>
      <w:r w:rsidR="000B1783">
        <w:rPr>
          <w:rFonts w:cs="Times New Roman"/>
        </w:rPr>
        <w:t>’</w:t>
      </w:r>
      <w:r w:rsidRPr="00F8712A">
        <w:rPr>
          <w:rFonts w:cs="Times New Roman"/>
        </w:rPr>
        <w:t xml:space="preserve">ouvert laissant voir le col, </w:t>
      </w:r>
      <w:r w:rsidR="00C81EC7">
        <w:rPr>
          <w:rFonts w:cs="Times New Roman"/>
        </w:rPr>
        <w:t>— </w:t>
      </w:r>
      <w:r w:rsidRPr="00F8712A">
        <w:rPr>
          <w:rFonts w:cs="Times New Roman"/>
        </w:rPr>
        <w:t>trois têtes de femmes et des têtes d</w:t>
      </w:r>
      <w:r w:rsidR="000B1783">
        <w:rPr>
          <w:rFonts w:cs="Times New Roman"/>
        </w:rPr>
        <w:t>’</w:t>
      </w:r>
      <w:r w:rsidR="00591EFD">
        <w:rPr>
          <w:rFonts w:cs="Times New Roman"/>
        </w:rPr>
        <w:t xml:space="preserve">enfant, graves et réfléchies, — </w:t>
      </w:r>
      <w:r w:rsidRPr="00F8712A">
        <w:rPr>
          <w:rFonts w:cs="Times New Roman"/>
        </w:rPr>
        <w:t>un jeune seigneur, de profil à droite, la chevelure touffue et relevée derrière la tête, à la mode des Malatesta.</w:t>
      </w:r>
    </w:p>
    <w:p w14:paraId="23B987E2" w14:textId="77777777" w:rsidR="00F8712A" w:rsidRPr="00F8712A" w:rsidRDefault="00F8712A" w:rsidP="00F8712A">
      <w:pPr>
        <w:pStyle w:val="Corpsdetexte"/>
        <w:rPr>
          <w:rFonts w:cs="Times New Roman"/>
        </w:rPr>
      </w:pPr>
      <w:r w:rsidRPr="00F8712A">
        <w:rPr>
          <w:rFonts w:cs="Times New Roman"/>
        </w:rPr>
        <w:t xml:space="preserve">Malatesta… Rimini… Fatalement, le Pisan devait, lui aussi, comme Matteo </w:t>
      </w:r>
      <w:proofErr w:type="spellStart"/>
      <w:r w:rsidRPr="00F8712A">
        <w:rPr>
          <w:rFonts w:cs="Times New Roman"/>
        </w:rPr>
        <w:t>Pasti</w:t>
      </w:r>
      <w:proofErr w:type="spellEnd"/>
      <w:r w:rsidRPr="00F8712A">
        <w:rPr>
          <w:rFonts w:cs="Times New Roman"/>
        </w:rPr>
        <w:t xml:space="preserve">, comme </w:t>
      </w:r>
      <w:proofErr w:type="spellStart"/>
      <w:r w:rsidRPr="00F8712A">
        <w:rPr>
          <w:rFonts w:cs="Times New Roman"/>
        </w:rPr>
        <w:t>Mino</w:t>
      </w:r>
      <w:proofErr w:type="spellEnd"/>
      <w:r w:rsidRPr="00F8712A">
        <w:rPr>
          <w:rFonts w:cs="Times New Roman"/>
        </w:rPr>
        <w:t xml:space="preserve"> de Fiesole, comme Gentile da Fabriano, comme Léon-Battista Alberti et comme le Francesca, au cours de son aventureuse vie d</w:t>
      </w:r>
      <w:r w:rsidR="000B1783">
        <w:rPr>
          <w:rFonts w:cs="Times New Roman"/>
        </w:rPr>
        <w:t>’</w:t>
      </w:r>
      <w:r w:rsidRPr="00F8712A">
        <w:rPr>
          <w:rFonts w:cs="Times New Roman"/>
        </w:rPr>
        <w:t xml:space="preserve">artiste, échouer et rester à Rimini, où étaient </w:t>
      </w:r>
      <w:proofErr w:type="spellStart"/>
      <w:r w:rsidRPr="00F8712A">
        <w:rPr>
          <w:rFonts w:cs="Times New Roman"/>
        </w:rPr>
        <w:t>Pandolpho</w:t>
      </w:r>
      <w:proofErr w:type="spellEnd"/>
      <w:r w:rsidRPr="00F8712A">
        <w:rPr>
          <w:rFonts w:cs="Times New Roman"/>
        </w:rPr>
        <w:t xml:space="preserve"> et </w:t>
      </w:r>
      <w:proofErr w:type="spellStart"/>
      <w:r w:rsidRPr="00F8712A">
        <w:rPr>
          <w:rFonts w:cs="Times New Roman"/>
        </w:rPr>
        <w:t>Izotta</w:t>
      </w:r>
      <w:proofErr w:type="spellEnd"/>
      <w:r w:rsidRPr="00F8712A">
        <w:rPr>
          <w:rFonts w:cs="Times New Roman"/>
        </w:rPr>
        <w:t>, l</w:t>
      </w:r>
      <w:r w:rsidR="000B1783">
        <w:rPr>
          <w:rFonts w:cs="Times New Roman"/>
        </w:rPr>
        <w:t>’</w:t>
      </w:r>
      <w:proofErr w:type="spellStart"/>
      <w:r w:rsidRPr="00F8712A">
        <w:rPr>
          <w:rFonts w:cs="Times New Roman"/>
        </w:rPr>
        <w:t>Izotta</w:t>
      </w:r>
      <w:proofErr w:type="spellEnd"/>
      <w:r w:rsidRPr="00F8712A">
        <w:rPr>
          <w:rFonts w:cs="Times New Roman"/>
        </w:rPr>
        <w:t xml:space="preserve"> des sonnets et des canzone, l</w:t>
      </w:r>
      <w:r w:rsidR="000B1783">
        <w:rPr>
          <w:rFonts w:cs="Times New Roman"/>
        </w:rPr>
        <w:t>’</w:t>
      </w:r>
      <w:proofErr w:type="spellStart"/>
      <w:r w:rsidRPr="00F8712A">
        <w:rPr>
          <w:rFonts w:cs="Times New Roman"/>
        </w:rPr>
        <w:t>Izotta</w:t>
      </w:r>
      <w:proofErr w:type="spellEnd"/>
      <w:r w:rsidRPr="00F8712A">
        <w:rPr>
          <w:rFonts w:cs="Times New Roman"/>
        </w:rPr>
        <w:t xml:space="preserve"> des </w:t>
      </w:r>
      <w:proofErr w:type="spellStart"/>
      <w:r w:rsidRPr="00F8712A">
        <w:rPr>
          <w:rFonts w:cs="Times New Roman"/>
          <w:i/>
        </w:rPr>
        <w:t>Isottei</w:t>
      </w:r>
      <w:proofErr w:type="spellEnd"/>
      <w:r w:rsidRPr="00F8712A">
        <w:rPr>
          <w:rFonts w:cs="Times New Roman"/>
        </w:rPr>
        <w:t>, l</w:t>
      </w:r>
      <w:r w:rsidR="000B1783">
        <w:rPr>
          <w:rFonts w:cs="Times New Roman"/>
        </w:rPr>
        <w:t>’</w:t>
      </w:r>
      <w:r w:rsidRPr="00F8712A">
        <w:rPr>
          <w:rFonts w:cs="Times New Roman"/>
        </w:rPr>
        <w:t>enchanteresse, la vraiment maîtresse du furieux, du fou et du poète.</w:t>
      </w:r>
    </w:p>
    <w:p w14:paraId="1F9EB395" w14:textId="77777777" w:rsidR="00F8712A" w:rsidRPr="00F8712A" w:rsidRDefault="00F8712A" w:rsidP="00F8712A">
      <w:pPr>
        <w:pStyle w:val="Corpsdetexte"/>
        <w:rPr>
          <w:rFonts w:cs="Times New Roman"/>
        </w:rPr>
      </w:pPr>
      <w:r w:rsidRPr="00F8712A">
        <w:rPr>
          <w:rFonts w:cs="Times New Roman"/>
        </w:rPr>
        <w:lastRenderedPageBreak/>
        <w:t>Comme les autres, il exécute l</w:t>
      </w:r>
      <w:r w:rsidR="000B1783">
        <w:rPr>
          <w:rFonts w:cs="Times New Roman"/>
        </w:rPr>
        <w:t>’</w:t>
      </w:r>
      <w:r w:rsidRPr="00F8712A">
        <w:rPr>
          <w:rFonts w:cs="Times New Roman"/>
        </w:rPr>
        <w:t>effigie des deux amants</w:t>
      </w:r>
      <w:r>
        <w:rPr>
          <w:rFonts w:cs="Times New Roman"/>
        </w:rPr>
        <w:t> :</w:t>
      </w:r>
      <w:r w:rsidRPr="00F8712A">
        <w:rPr>
          <w:rFonts w:cs="Times New Roman"/>
        </w:rPr>
        <w:t xml:space="preserve"> d</w:t>
      </w:r>
      <w:r w:rsidR="000B1783">
        <w:rPr>
          <w:rFonts w:cs="Times New Roman"/>
        </w:rPr>
        <w:t>’</w:t>
      </w:r>
      <w:r w:rsidRPr="00F8712A">
        <w:rPr>
          <w:rFonts w:cs="Times New Roman"/>
        </w:rPr>
        <w:t xml:space="preserve">un côté, le profil de brute nimbé des lettres lourdes </w:t>
      </w:r>
      <w:r w:rsidRPr="00591EFD">
        <w:rPr>
          <w:rStyle w:val="quotec"/>
        </w:rPr>
        <w:t xml:space="preserve">SIGISMVNDVS </w:t>
      </w:r>
      <w:proofErr w:type="gramStart"/>
      <w:r w:rsidRPr="00591EFD">
        <w:rPr>
          <w:rStyle w:val="quotec"/>
        </w:rPr>
        <w:t>PANDVLFVS .</w:t>
      </w:r>
      <w:proofErr w:type="gramEnd"/>
      <w:r w:rsidRPr="00591EFD">
        <w:rPr>
          <w:rStyle w:val="quotec"/>
        </w:rPr>
        <w:t xml:space="preserve"> </w:t>
      </w:r>
      <w:proofErr w:type="gramStart"/>
      <w:r w:rsidRPr="00591EFD">
        <w:rPr>
          <w:rStyle w:val="quotec"/>
        </w:rPr>
        <w:t>DE .</w:t>
      </w:r>
      <w:proofErr w:type="gramEnd"/>
      <w:r w:rsidRPr="00591EFD">
        <w:rPr>
          <w:rStyle w:val="quotec"/>
        </w:rPr>
        <w:t xml:space="preserve"> </w:t>
      </w:r>
      <w:proofErr w:type="gramStart"/>
      <w:r w:rsidRPr="00591EFD">
        <w:rPr>
          <w:rStyle w:val="quotec"/>
        </w:rPr>
        <w:t>MALATESTIS .</w:t>
      </w:r>
      <w:proofErr w:type="gramEnd"/>
      <w:r w:rsidRPr="00591EFD">
        <w:rPr>
          <w:rStyle w:val="quotec"/>
        </w:rPr>
        <w:t xml:space="preserve"> </w:t>
      </w:r>
      <w:proofErr w:type="gramStart"/>
      <w:r w:rsidRPr="00591EFD">
        <w:rPr>
          <w:rStyle w:val="quotec"/>
        </w:rPr>
        <w:t>ARIMINI .</w:t>
      </w:r>
      <w:proofErr w:type="gramEnd"/>
      <w:r w:rsidRPr="00591EFD">
        <w:rPr>
          <w:rStyle w:val="quotec"/>
        </w:rPr>
        <w:t xml:space="preserve"> FANI D.</w:t>
      </w:r>
      <w:r w:rsidR="00591EFD">
        <w:rPr>
          <w:rFonts w:cs="Times New Roman"/>
        </w:rPr>
        <w:t xml:space="preserve"> </w:t>
      </w:r>
      <w:r w:rsidRPr="00F8712A">
        <w:rPr>
          <w:rFonts w:cs="Times New Roman"/>
        </w:rPr>
        <w:t>et de l</w:t>
      </w:r>
      <w:r w:rsidR="000B1783">
        <w:rPr>
          <w:rFonts w:cs="Times New Roman"/>
        </w:rPr>
        <w:t>’</w:t>
      </w:r>
      <w:r w:rsidRPr="00F8712A">
        <w:rPr>
          <w:rFonts w:cs="Times New Roman"/>
        </w:rPr>
        <w:t>autre, sous les cheveux hauts, comme en hennin, le grand front et le sourcil arqué, l</w:t>
      </w:r>
      <w:r w:rsidR="000B1783">
        <w:rPr>
          <w:rFonts w:cs="Times New Roman"/>
        </w:rPr>
        <w:t>’</w:t>
      </w:r>
      <w:r w:rsidRPr="00F8712A">
        <w:rPr>
          <w:rFonts w:cs="Times New Roman"/>
        </w:rPr>
        <w:t xml:space="preserve">œil enjoué, malicieux et spirituel, </w:t>
      </w:r>
      <w:r w:rsidR="00C81EC7">
        <w:rPr>
          <w:rFonts w:cs="Times New Roman"/>
        </w:rPr>
        <w:t>— </w:t>
      </w:r>
      <w:r w:rsidRPr="00F8712A">
        <w:rPr>
          <w:rFonts w:cs="Times New Roman"/>
        </w:rPr>
        <w:t>l</w:t>
      </w:r>
      <w:r w:rsidR="000B1783">
        <w:rPr>
          <w:rFonts w:cs="Times New Roman"/>
        </w:rPr>
        <w:t>’</w:t>
      </w:r>
      <w:r w:rsidRPr="00F8712A">
        <w:rPr>
          <w:rFonts w:cs="Times New Roman"/>
        </w:rPr>
        <w:t>œil dont ne peuvent distraire ni la bouche sarcastique, ni le menton sensuel, l</w:t>
      </w:r>
      <w:r w:rsidR="000B1783">
        <w:rPr>
          <w:rFonts w:cs="Times New Roman"/>
        </w:rPr>
        <w:t>’</w:t>
      </w:r>
      <w:r w:rsidRPr="00F8712A">
        <w:rPr>
          <w:rFonts w:cs="Times New Roman"/>
        </w:rPr>
        <w:t>œil de la dominatrice, de la frêle et de la forte.</w:t>
      </w:r>
    </w:p>
    <w:p w14:paraId="265C23BC" w14:textId="77777777" w:rsidR="00F8712A" w:rsidRPr="00F8712A" w:rsidRDefault="00F8712A" w:rsidP="00F8712A">
      <w:pPr>
        <w:pStyle w:val="Corpsdetexte"/>
        <w:rPr>
          <w:rFonts w:cs="Times New Roman"/>
        </w:rPr>
      </w:pPr>
      <w:r w:rsidRPr="00F8712A">
        <w:rPr>
          <w:rFonts w:cs="Times New Roman"/>
        </w:rPr>
        <w:t>Voilà, avec le petit clerc aux cheveux en rond, à la face glabre, qu</w:t>
      </w:r>
      <w:r w:rsidR="000B1783">
        <w:rPr>
          <w:rFonts w:cs="Times New Roman"/>
        </w:rPr>
        <w:t>’</w:t>
      </w:r>
      <w:r w:rsidRPr="00F8712A">
        <w:rPr>
          <w:rFonts w:cs="Times New Roman"/>
        </w:rPr>
        <w:t>il jette d</w:t>
      </w:r>
      <w:r w:rsidR="000B1783">
        <w:rPr>
          <w:rFonts w:cs="Times New Roman"/>
        </w:rPr>
        <w:t>’</w:t>
      </w:r>
      <w:r w:rsidRPr="00F8712A">
        <w:rPr>
          <w:rFonts w:cs="Times New Roman"/>
        </w:rPr>
        <w:t>une plume si sûre et si dure sur cette feuille où transparaissent des profils d</w:t>
      </w:r>
      <w:r w:rsidR="000B1783">
        <w:rPr>
          <w:rFonts w:cs="Times New Roman"/>
        </w:rPr>
        <w:t>’</w:t>
      </w:r>
      <w:r w:rsidRPr="00F8712A">
        <w:rPr>
          <w:rFonts w:cs="Times New Roman"/>
        </w:rPr>
        <w:t>aigles dessinés au verso, et le facies magistral de ce vieux à l</w:t>
      </w:r>
      <w:r w:rsidR="000B1783">
        <w:rPr>
          <w:rFonts w:cs="Times New Roman"/>
        </w:rPr>
        <w:t>’</w:t>
      </w:r>
      <w:r w:rsidRPr="00F8712A">
        <w:rPr>
          <w:rFonts w:cs="Times New Roman"/>
        </w:rPr>
        <w:t>œil soupçonneux et à la bouche mauvaise, ce qu</w:t>
      </w:r>
      <w:r w:rsidR="000B1783">
        <w:rPr>
          <w:rFonts w:cs="Times New Roman"/>
        </w:rPr>
        <w:t>’</w:t>
      </w:r>
      <w:r w:rsidRPr="00F8712A">
        <w:rPr>
          <w:rFonts w:cs="Times New Roman"/>
        </w:rPr>
        <w:t xml:space="preserve">il y a de remarquable à cette exposition, </w:t>
      </w:r>
      <w:r w:rsidR="00C81EC7">
        <w:rPr>
          <w:rFonts w:cs="Times New Roman"/>
        </w:rPr>
        <w:t>— </w:t>
      </w:r>
      <w:r w:rsidRPr="00F8712A">
        <w:rPr>
          <w:rFonts w:cs="Times New Roman"/>
        </w:rPr>
        <w:t>avant, toutefois, d</w:t>
      </w:r>
      <w:r w:rsidR="000B1783">
        <w:rPr>
          <w:rFonts w:cs="Times New Roman"/>
        </w:rPr>
        <w:t>’</w:t>
      </w:r>
      <w:r w:rsidRPr="00F8712A">
        <w:rPr>
          <w:rFonts w:cs="Times New Roman"/>
        </w:rPr>
        <w:t>admirer et d</w:t>
      </w:r>
      <w:r w:rsidR="000B1783">
        <w:rPr>
          <w:rFonts w:cs="Times New Roman"/>
        </w:rPr>
        <w:t>’</w:t>
      </w:r>
      <w:r w:rsidRPr="00F8712A">
        <w:rPr>
          <w:rFonts w:cs="Times New Roman"/>
        </w:rPr>
        <w:t>essayer de déchiffrer la figure de femme qui la domine et l</w:t>
      </w:r>
      <w:r w:rsidR="000B1783">
        <w:rPr>
          <w:rFonts w:cs="Times New Roman"/>
        </w:rPr>
        <w:t>’</w:t>
      </w:r>
      <w:r w:rsidRPr="00F8712A">
        <w:rPr>
          <w:rFonts w:cs="Times New Roman"/>
        </w:rPr>
        <w:t>emplit toute</w:t>
      </w:r>
      <w:r>
        <w:rPr>
          <w:rFonts w:cs="Times New Roman"/>
        </w:rPr>
        <w:t> :</w:t>
      </w:r>
      <w:r w:rsidRPr="00F8712A">
        <w:rPr>
          <w:rFonts w:cs="Times New Roman"/>
        </w:rPr>
        <w:t xml:space="preserve"> je veux parler de cette inoubliable et captivante Cécilia </w:t>
      </w:r>
      <w:proofErr w:type="spellStart"/>
      <w:r w:rsidRPr="00F8712A">
        <w:rPr>
          <w:rFonts w:cs="Times New Roman"/>
        </w:rPr>
        <w:t>Gonzagua</w:t>
      </w:r>
      <w:proofErr w:type="spellEnd"/>
      <w:r w:rsidRPr="00F8712A">
        <w:rPr>
          <w:rFonts w:cs="Times New Roman"/>
        </w:rPr>
        <w:t xml:space="preserve"> qui revit là, entière, en un petit panneau peint, un croquis à peine indiqué (une femme vue à mi-corps assise de profil à droite, bandeau dans la coiffure, robe collante et transparente, à la pointe d</w:t>
      </w:r>
      <w:r w:rsidR="000B1783">
        <w:rPr>
          <w:rFonts w:cs="Times New Roman"/>
        </w:rPr>
        <w:t>’</w:t>
      </w:r>
      <w:r w:rsidRPr="00F8712A">
        <w:rPr>
          <w:rFonts w:cs="Times New Roman"/>
        </w:rPr>
        <w:t>argent sur vélin), et la médaille, d</w:t>
      </w:r>
      <w:r w:rsidR="000B1783">
        <w:rPr>
          <w:rFonts w:cs="Times New Roman"/>
        </w:rPr>
        <w:t>’</w:t>
      </w:r>
      <w:r w:rsidRPr="00F8712A">
        <w:rPr>
          <w:rFonts w:cs="Times New Roman"/>
        </w:rPr>
        <w:t>un style et d</w:t>
      </w:r>
      <w:r w:rsidR="000B1783">
        <w:rPr>
          <w:rFonts w:cs="Times New Roman"/>
        </w:rPr>
        <w:t>’</w:t>
      </w:r>
      <w:r w:rsidRPr="00F8712A">
        <w:rPr>
          <w:rFonts w:cs="Times New Roman"/>
        </w:rPr>
        <w:t>une beauté incomparables, dont je ne sais d</w:t>
      </w:r>
      <w:r w:rsidR="000B1783">
        <w:rPr>
          <w:rFonts w:cs="Times New Roman"/>
        </w:rPr>
        <w:t>’</w:t>
      </w:r>
      <w:r w:rsidRPr="00F8712A">
        <w:rPr>
          <w:rFonts w:cs="Times New Roman"/>
        </w:rPr>
        <w:t>analogue dans l</w:t>
      </w:r>
      <w:r w:rsidR="000B1783">
        <w:rPr>
          <w:rFonts w:cs="Times New Roman"/>
        </w:rPr>
        <w:t>’</w:t>
      </w:r>
      <w:r w:rsidRPr="00F8712A">
        <w:rPr>
          <w:rFonts w:cs="Times New Roman"/>
        </w:rPr>
        <w:t>œuvre entier du Pisan.</w:t>
      </w:r>
    </w:p>
    <w:p w14:paraId="37D3BD83" w14:textId="77777777" w:rsidR="00F8712A" w:rsidRPr="00F8712A" w:rsidRDefault="00F8712A" w:rsidP="00591EFD">
      <w:pPr>
        <w:pStyle w:val="ab"/>
      </w:pPr>
      <w:r w:rsidRPr="00F8712A">
        <w:t>§</w:t>
      </w:r>
    </w:p>
    <w:p w14:paraId="511A18BD" w14:textId="77777777" w:rsidR="00F8712A" w:rsidRPr="00F8712A" w:rsidRDefault="00F8712A" w:rsidP="00F8712A">
      <w:pPr>
        <w:pStyle w:val="Corpsdetexte"/>
        <w:rPr>
          <w:rFonts w:cs="Times New Roman"/>
        </w:rPr>
      </w:pPr>
      <w:r w:rsidRPr="00F8712A">
        <w:rPr>
          <w:rFonts w:cs="Times New Roman"/>
        </w:rPr>
        <w:t xml:space="preserve">Après le Paléologue, après Visconti, après Sforza, après </w:t>
      </w:r>
      <w:proofErr w:type="spellStart"/>
      <w:r w:rsidRPr="00F8712A">
        <w:rPr>
          <w:rFonts w:cs="Times New Roman"/>
        </w:rPr>
        <w:t>Décembrio</w:t>
      </w:r>
      <w:proofErr w:type="spellEnd"/>
      <w:r w:rsidRPr="00F8712A">
        <w:rPr>
          <w:rFonts w:cs="Times New Roman"/>
        </w:rPr>
        <w:t>, après Piccinino, le Pisan devait exécuter l</w:t>
      </w:r>
      <w:r w:rsidR="000B1783">
        <w:rPr>
          <w:rFonts w:cs="Times New Roman"/>
        </w:rPr>
        <w:t>’</w:t>
      </w:r>
      <w:r w:rsidRPr="00F8712A">
        <w:rPr>
          <w:rFonts w:cs="Times New Roman"/>
        </w:rPr>
        <w:t>effigie du seigneur de Ferrare, de Modène et de Mantoue. Il l</w:t>
      </w:r>
      <w:r w:rsidR="000B1783">
        <w:rPr>
          <w:rFonts w:cs="Times New Roman"/>
        </w:rPr>
        <w:t>’</w:t>
      </w:r>
      <w:r w:rsidRPr="00F8712A">
        <w:rPr>
          <w:rFonts w:cs="Times New Roman"/>
        </w:rPr>
        <w:t>accomplit avec un rare bonheur. Même, il en fit sept différentes</w:t>
      </w:r>
      <w:r>
        <w:rPr>
          <w:rFonts w:cs="Times New Roman"/>
        </w:rPr>
        <w:t> ;</w:t>
      </w:r>
      <w:r w:rsidRPr="00F8712A">
        <w:rPr>
          <w:rFonts w:cs="Times New Roman"/>
        </w:rPr>
        <w:t xml:space="preserve"> mais c</w:t>
      </w:r>
      <w:r w:rsidR="000B1783">
        <w:rPr>
          <w:rFonts w:cs="Times New Roman"/>
        </w:rPr>
        <w:t>’</w:t>
      </w:r>
      <w:r w:rsidRPr="00F8712A">
        <w:rPr>
          <w:rFonts w:cs="Times New Roman"/>
        </w:rPr>
        <w:t>est toujours l</w:t>
      </w:r>
      <w:r w:rsidR="000B1783">
        <w:rPr>
          <w:rFonts w:cs="Times New Roman"/>
        </w:rPr>
        <w:t>’</w:t>
      </w:r>
      <w:r w:rsidRPr="00F8712A">
        <w:rPr>
          <w:rFonts w:cs="Times New Roman"/>
        </w:rPr>
        <w:t>identique profil au front fuyant de poète, à la bouche expressive et dont le crâne aux belles courbes se modèle sous les cheveux ras et crépus. Les revers disent éloquemment le goût des arts et des lettres et l</w:t>
      </w:r>
      <w:r w:rsidR="000B1783">
        <w:rPr>
          <w:rFonts w:cs="Times New Roman"/>
        </w:rPr>
        <w:t>’</w:t>
      </w:r>
      <w:r w:rsidRPr="00F8712A">
        <w:rPr>
          <w:rFonts w:cs="Times New Roman"/>
        </w:rPr>
        <w:t>amou</w:t>
      </w:r>
      <w:r w:rsidR="00591EFD">
        <w:rPr>
          <w:rFonts w:cs="Times New Roman"/>
        </w:rPr>
        <w:t>r de la paix du fils de Nicolas </w:t>
      </w:r>
      <w:r w:rsidRPr="00F8712A">
        <w:rPr>
          <w:rFonts w:cs="Times New Roman"/>
        </w:rPr>
        <w:t xml:space="preserve">III et de Stella del </w:t>
      </w:r>
      <w:proofErr w:type="spellStart"/>
      <w:r w:rsidRPr="00F8712A">
        <w:rPr>
          <w:rFonts w:cs="Times New Roman"/>
        </w:rPr>
        <w:t>Assassino</w:t>
      </w:r>
      <w:proofErr w:type="spellEnd"/>
      <w:r w:rsidRPr="00F8712A">
        <w:rPr>
          <w:rFonts w:cs="Times New Roman"/>
        </w:rPr>
        <w:t>. Les mots des légendes sont entremêlés de branches d</w:t>
      </w:r>
      <w:r w:rsidR="000B1783">
        <w:rPr>
          <w:rFonts w:cs="Times New Roman"/>
        </w:rPr>
        <w:t>’</w:t>
      </w:r>
      <w:r w:rsidRPr="00F8712A">
        <w:rPr>
          <w:rFonts w:cs="Times New Roman"/>
        </w:rPr>
        <w:t>olivier, parfois des</w:t>
      </w:r>
      <w:r w:rsidR="00591EFD">
        <w:rPr>
          <w:rFonts w:cs="Times New Roman"/>
        </w:rPr>
        <w:t xml:space="preserve"> </w:t>
      </w:r>
      <w:r w:rsidRPr="00F8712A">
        <w:rPr>
          <w:rFonts w:cs="Times New Roman"/>
        </w:rPr>
        <w:t>hommes nus de l</w:t>
      </w:r>
      <w:r w:rsidR="000B1783">
        <w:rPr>
          <w:rFonts w:cs="Times New Roman"/>
        </w:rPr>
        <w:t>’</w:t>
      </w:r>
      <w:r w:rsidRPr="00F8712A">
        <w:rPr>
          <w:rFonts w:cs="Times New Roman"/>
        </w:rPr>
        <w:t>âge d</w:t>
      </w:r>
      <w:r w:rsidR="000B1783">
        <w:rPr>
          <w:rFonts w:cs="Times New Roman"/>
        </w:rPr>
        <w:t>’</w:t>
      </w:r>
      <w:r w:rsidRPr="00F8712A">
        <w:rPr>
          <w:rFonts w:cs="Times New Roman"/>
        </w:rPr>
        <w:t>or portent sur leurs têtes des corbeilles pleines d</w:t>
      </w:r>
      <w:r w:rsidR="000B1783">
        <w:rPr>
          <w:rFonts w:cs="Times New Roman"/>
        </w:rPr>
        <w:t>’</w:t>
      </w:r>
      <w:r w:rsidRPr="00F8712A">
        <w:rPr>
          <w:rFonts w:cs="Times New Roman"/>
        </w:rPr>
        <w:t>épis</w:t>
      </w:r>
      <w:r>
        <w:rPr>
          <w:rFonts w:cs="Times New Roman"/>
        </w:rPr>
        <w:t> ;</w:t>
      </w:r>
      <w:r w:rsidRPr="00F8712A">
        <w:rPr>
          <w:rFonts w:cs="Times New Roman"/>
        </w:rPr>
        <w:t xml:space="preserve"> ailleurs, c</w:t>
      </w:r>
      <w:r w:rsidR="000B1783">
        <w:rPr>
          <w:rFonts w:cs="Times New Roman"/>
        </w:rPr>
        <w:t>’</w:t>
      </w:r>
      <w:r w:rsidRPr="00F8712A">
        <w:rPr>
          <w:rFonts w:cs="Times New Roman"/>
        </w:rPr>
        <w:t>est un vase de cristal qui contient, la branche de paix</w:t>
      </w:r>
      <w:r>
        <w:rPr>
          <w:rFonts w:cs="Times New Roman"/>
        </w:rPr>
        <w:t> ;</w:t>
      </w:r>
      <w:r w:rsidRPr="00F8712A">
        <w:rPr>
          <w:rFonts w:cs="Times New Roman"/>
        </w:rPr>
        <w:t xml:space="preserve"> sur un autre, un enfant et un vieillard sont couchés au bord d</w:t>
      </w:r>
      <w:r w:rsidR="000B1783">
        <w:rPr>
          <w:rFonts w:cs="Times New Roman"/>
        </w:rPr>
        <w:t>’</w:t>
      </w:r>
      <w:r w:rsidRPr="00F8712A">
        <w:rPr>
          <w:rFonts w:cs="Times New Roman"/>
        </w:rPr>
        <w:t>une mer calme, auprès d</w:t>
      </w:r>
      <w:r w:rsidR="000B1783">
        <w:rPr>
          <w:rFonts w:cs="Times New Roman"/>
        </w:rPr>
        <w:t>’</w:t>
      </w:r>
      <w:r w:rsidRPr="00F8712A">
        <w:rPr>
          <w:rFonts w:cs="Times New Roman"/>
        </w:rPr>
        <w:t>une galère dont les voiles se gonflent d</w:t>
      </w:r>
      <w:r w:rsidR="000B1783">
        <w:rPr>
          <w:rFonts w:cs="Times New Roman"/>
        </w:rPr>
        <w:t>’</w:t>
      </w:r>
      <w:r w:rsidRPr="00F8712A">
        <w:rPr>
          <w:rFonts w:cs="Times New Roman"/>
        </w:rPr>
        <w:t>une brise favorable… C</w:t>
      </w:r>
      <w:r w:rsidR="000B1783">
        <w:rPr>
          <w:rFonts w:cs="Times New Roman"/>
        </w:rPr>
        <w:t>’</w:t>
      </w:r>
      <w:r w:rsidRPr="00F8712A">
        <w:rPr>
          <w:rFonts w:cs="Times New Roman"/>
        </w:rPr>
        <w:t>est que ce bâtard, qu</w:t>
      </w:r>
      <w:r w:rsidR="000B1783">
        <w:rPr>
          <w:rFonts w:cs="Times New Roman"/>
        </w:rPr>
        <w:t>’</w:t>
      </w:r>
      <w:proofErr w:type="spellStart"/>
      <w:r w:rsidRPr="00F8712A">
        <w:rPr>
          <w:rFonts w:cs="Times New Roman"/>
        </w:rPr>
        <w:t>Uguccione</w:t>
      </w:r>
      <w:proofErr w:type="spellEnd"/>
      <w:r w:rsidRPr="00F8712A">
        <w:rPr>
          <w:rFonts w:cs="Times New Roman"/>
        </w:rPr>
        <w:t xml:space="preserve"> </w:t>
      </w:r>
      <w:proofErr w:type="spellStart"/>
      <w:r w:rsidRPr="00F8712A">
        <w:rPr>
          <w:rFonts w:cs="Times New Roman"/>
        </w:rPr>
        <w:t>Contrari</w:t>
      </w:r>
      <w:proofErr w:type="spellEnd"/>
      <w:r w:rsidRPr="00F8712A">
        <w:rPr>
          <w:rFonts w:cs="Times New Roman"/>
        </w:rPr>
        <w:t xml:space="preserve"> avait imposé au peuple, était devenu, sous la direction de </w:t>
      </w:r>
      <w:proofErr w:type="spellStart"/>
      <w:r w:rsidRPr="00F8712A">
        <w:rPr>
          <w:rFonts w:cs="Times New Roman"/>
        </w:rPr>
        <w:t>Guarino</w:t>
      </w:r>
      <w:proofErr w:type="spellEnd"/>
      <w:r w:rsidRPr="00F8712A">
        <w:rPr>
          <w:rFonts w:cs="Times New Roman"/>
        </w:rPr>
        <w:t xml:space="preserve">, un des princes les plus instruits de son époque. Les leçons de guerre de </w:t>
      </w:r>
      <w:proofErr w:type="spellStart"/>
      <w:r w:rsidRPr="00F8712A">
        <w:rPr>
          <w:rFonts w:cs="Times New Roman"/>
        </w:rPr>
        <w:t>Braccio</w:t>
      </w:r>
      <w:proofErr w:type="spellEnd"/>
      <w:r w:rsidRPr="00F8712A">
        <w:rPr>
          <w:rFonts w:cs="Times New Roman"/>
        </w:rPr>
        <w:t xml:space="preserve"> di </w:t>
      </w:r>
      <w:proofErr w:type="spellStart"/>
      <w:r w:rsidRPr="00F8712A">
        <w:rPr>
          <w:rFonts w:cs="Times New Roman"/>
        </w:rPr>
        <w:t>Montone</w:t>
      </w:r>
      <w:proofErr w:type="spellEnd"/>
      <w:r w:rsidRPr="00F8712A">
        <w:rPr>
          <w:rFonts w:cs="Times New Roman"/>
        </w:rPr>
        <w:t xml:space="preserve"> n</w:t>
      </w:r>
      <w:r w:rsidR="000B1783">
        <w:rPr>
          <w:rFonts w:cs="Times New Roman"/>
        </w:rPr>
        <w:t>’</w:t>
      </w:r>
      <w:r w:rsidRPr="00F8712A">
        <w:rPr>
          <w:rFonts w:cs="Times New Roman"/>
        </w:rPr>
        <w:t>avaient porté de fruits, et sa cour était le rendez-vous des artistes, des poètes et des savants. Pisanello vint, qui, à son tour, fit les sept médailles. Pendant qu</w:t>
      </w:r>
      <w:r w:rsidR="000B1783">
        <w:rPr>
          <w:rFonts w:cs="Times New Roman"/>
        </w:rPr>
        <w:t>’</w:t>
      </w:r>
      <w:r w:rsidRPr="00F8712A">
        <w:rPr>
          <w:rFonts w:cs="Times New Roman"/>
        </w:rPr>
        <w:t>il s</w:t>
      </w:r>
      <w:r w:rsidR="000B1783">
        <w:rPr>
          <w:rFonts w:cs="Times New Roman"/>
        </w:rPr>
        <w:t>’</w:t>
      </w:r>
      <w:r w:rsidRPr="00F8712A">
        <w:rPr>
          <w:rFonts w:cs="Times New Roman"/>
        </w:rPr>
        <w:t xml:space="preserve">y </w:t>
      </w:r>
      <w:proofErr w:type="spellStart"/>
      <w:r w:rsidRPr="00F8712A">
        <w:rPr>
          <w:rFonts w:cs="Times New Roman"/>
        </w:rPr>
        <w:t>embesoignait</w:t>
      </w:r>
      <w:proofErr w:type="spellEnd"/>
      <w:r w:rsidRPr="00F8712A">
        <w:rPr>
          <w:rFonts w:cs="Times New Roman"/>
        </w:rPr>
        <w:t>, mourut Madame Marguerite de Gonzague, femme de Lionel.</w:t>
      </w:r>
    </w:p>
    <w:p w14:paraId="7133F5CE" w14:textId="77777777" w:rsidR="00F8712A" w:rsidRPr="00F8712A" w:rsidRDefault="00F8712A" w:rsidP="00F8712A">
      <w:pPr>
        <w:pStyle w:val="Corpsdetexte"/>
        <w:rPr>
          <w:rFonts w:cs="Times New Roman"/>
        </w:rPr>
      </w:pPr>
      <w:r w:rsidRPr="00F8712A">
        <w:rPr>
          <w:rFonts w:cs="Times New Roman"/>
        </w:rPr>
        <w:t>Ell</w:t>
      </w:r>
      <w:r w:rsidR="00591EFD">
        <w:rPr>
          <w:rFonts w:cs="Times New Roman"/>
        </w:rPr>
        <w:t>e laissait une sœur, Cécilia</w:t>
      </w:r>
      <w:r w:rsidR="00591EFD">
        <w:rPr>
          <w:rStyle w:val="Appelnotedebasdep"/>
          <w:rFonts w:cs="Times New Roman"/>
        </w:rPr>
        <w:footnoteReference w:id="1"/>
      </w:r>
      <w:r w:rsidRPr="00F8712A">
        <w:rPr>
          <w:rFonts w:cs="Times New Roman"/>
        </w:rPr>
        <w:t xml:space="preserve">, qui, quoique toute jeune, faisait déjà grand honneur aux siens. </w:t>
      </w:r>
      <w:r w:rsidRPr="00F8712A">
        <w:rPr>
          <w:rFonts w:cs="Times New Roman"/>
        </w:rPr>
        <w:lastRenderedPageBreak/>
        <w:t>Élève de l</w:t>
      </w:r>
      <w:r w:rsidR="000B1783">
        <w:rPr>
          <w:rFonts w:cs="Times New Roman"/>
        </w:rPr>
        <w:t>’</w:t>
      </w:r>
      <w:r w:rsidRPr="00F8712A">
        <w:rPr>
          <w:rFonts w:cs="Times New Roman"/>
        </w:rPr>
        <w:t>universel Victorin de Feltre, elle savait à huit ans les éléments de la langue grecque, ainsi que s</w:t>
      </w:r>
      <w:r w:rsidR="000B1783">
        <w:rPr>
          <w:rFonts w:cs="Times New Roman"/>
        </w:rPr>
        <w:t>’</w:t>
      </w:r>
      <w:r w:rsidRPr="00F8712A">
        <w:rPr>
          <w:rFonts w:cs="Times New Roman"/>
        </w:rPr>
        <w:t>en assure le Camaldule en l</w:t>
      </w:r>
      <w:r w:rsidR="000B1783">
        <w:rPr>
          <w:rFonts w:cs="Times New Roman"/>
        </w:rPr>
        <w:t>’</w:t>
      </w:r>
      <w:r w:rsidRPr="00F8712A">
        <w:rPr>
          <w:rFonts w:cs="Times New Roman"/>
        </w:rPr>
        <w:t>interrogeant, et composait couramment des poésies latines</w:t>
      </w:r>
      <w:r>
        <w:rPr>
          <w:rFonts w:cs="Times New Roman"/>
        </w:rPr>
        <w:t> :</w:t>
      </w:r>
      <w:r w:rsidRPr="00F8712A">
        <w:rPr>
          <w:rFonts w:cs="Times New Roman"/>
        </w:rPr>
        <w:t xml:space="preserve"> elle chantait </w:t>
      </w:r>
      <w:r w:rsidRPr="00591EFD">
        <w:rPr>
          <w:rStyle w:val="quotec"/>
        </w:rPr>
        <w:t xml:space="preserve">« à voix de </w:t>
      </w:r>
      <w:proofErr w:type="spellStart"/>
      <w:r w:rsidRPr="00591EFD">
        <w:rPr>
          <w:rStyle w:val="quotec"/>
        </w:rPr>
        <w:t>syrène</w:t>
      </w:r>
      <w:proofErr w:type="spellEnd"/>
      <w:r w:rsidRPr="00591EFD">
        <w:rPr>
          <w:rStyle w:val="quotec"/>
        </w:rPr>
        <w:t> »</w:t>
      </w:r>
      <w:r w:rsidRPr="00F8712A">
        <w:rPr>
          <w:rFonts w:cs="Times New Roman"/>
        </w:rPr>
        <w:t xml:space="preserve"> et ne pouvait paraître sans qu</w:t>
      </w:r>
      <w:r w:rsidR="000B1783">
        <w:rPr>
          <w:rFonts w:cs="Times New Roman"/>
        </w:rPr>
        <w:t>’</w:t>
      </w:r>
      <w:r w:rsidRPr="00F8712A">
        <w:rPr>
          <w:rFonts w:cs="Times New Roman"/>
        </w:rPr>
        <w:t>aussitôt sa beauté ne fît sensation. Lionel qui pleurait Marguerite n</w:t>
      </w:r>
      <w:r w:rsidR="000B1783">
        <w:rPr>
          <w:rFonts w:cs="Times New Roman"/>
        </w:rPr>
        <w:t>’</w:t>
      </w:r>
      <w:r w:rsidRPr="00F8712A">
        <w:rPr>
          <w:rFonts w:cs="Times New Roman"/>
        </w:rPr>
        <w:t>eut plus qu</w:t>
      </w:r>
      <w:r w:rsidR="000B1783">
        <w:rPr>
          <w:rFonts w:cs="Times New Roman"/>
        </w:rPr>
        <w:t>’</w:t>
      </w:r>
      <w:r w:rsidRPr="00F8712A">
        <w:rPr>
          <w:rFonts w:cs="Times New Roman"/>
        </w:rPr>
        <w:t>un désir, la retrouver en Cécilia. Il y avait là, pour un raffiné, une joie permise et quelque peu perverse, non exempte d</w:t>
      </w:r>
      <w:r w:rsidR="000B1783">
        <w:rPr>
          <w:rFonts w:cs="Times New Roman"/>
        </w:rPr>
        <w:t>’</w:t>
      </w:r>
      <w:r w:rsidRPr="00F8712A">
        <w:rPr>
          <w:rFonts w:cs="Times New Roman"/>
        </w:rPr>
        <w:t>un peu d</w:t>
      </w:r>
      <w:r w:rsidR="000B1783">
        <w:rPr>
          <w:rFonts w:cs="Times New Roman"/>
        </w:rPr>
        <w:t>’</w:t>
      </w:r>
      <w:r w:rsidRPr="00F8712A">
        <w:rPr>
          <w:rFonts w:cs="Times New Roman"/>
        </w:rPr>
        <w:t xml:space="preserve">inceste, </w:t>
      </w:r>
      <w:r w:rsidR="00C81EC7">
        <w:rPr>
          <w:rFonts w:cs="Times New Roman"/>
        </w:rPr>
        <w:t>— </w:t>
      </w:r>
      <w:r w:rsidRPr="00F8712A">
        <w:rPr>
          <w:rFonts w:cs="Times New Roman"/>
        </w:rPr>
        <w:t>et il se décide.</w:t>
      </w:r>
    </w:p>
    <w:p w14:paraId="7169D64B" w14:textId="77777777" w:rsidR="00F8712A" w:rsidRPr="00F8712A" w:rsidRDefault="00F8712A" w:rsidP="00F8712A">
      <w:pPr>
        <w:pStyle w:val="Corpsdetexte"/>
        <w:rPr>
          <w:rFonts w:cs="Times New Roman"/>
        </w:rPr>
      </w:pPr>
      <w:r w:rsidRPr="00F8712A">
        <w:rPr>
          <w:rFonts w:cs="Times New Roman"/>
        </w:rPr>
        <w:t>Il envoie à Cécilia une magnifique robe de fiancée, rehaussée de gemmes et de broderies d</w:t>
      </w:r>
      <w:r w:rsidR="000B1783">
        <w:rPr>
          <w:rFonts w:cs="Times New Roman"/>
        </w:rPr>
        <w:t>’</w:t>
      </w:r>
      <w:r w:rsidRPr="00F8712A">
        <w:rPr>
          <w:rFonts w:cs="Times New Roman"/>
        </w:rPr>
        <w:t xml:space="preserve">or, et taillée dans cette pourpre somptueuse dont </w:t>
      </w:r>
      <w:proofErr w:type="spellStart"/>
      <w:r w:rsidRPr="00F8712A">
        <w:rPr>
          <w:rFonts w:cs="Times New Roman"/>
        </w:rPr>
        <w:t>Pandolfo</w:t>
      </w:r>
      <w:proofErr w:type="spellEnd"/>
      <w:r w:rsidRPr="00F8712A">
        <w:rPr>
          <w:rFonts w:cs="Times New Roman"/>
        </w:rPr>
        <w:t xml:space="preserve"> Malatesta se </w:t>
      </w:r>
      <w:proofErr w:type="spellStart"/>
      <w:r w:rsidRPr="00F8712A">
        <w:rPr>
          <w:rFonts w:cs="Times New Roman"/>
        </w:rPr>
        <w:t>vêtissait</w:t>
      </w:r>
      <w:proofErr w:type="spellEnd"/>
      <w:r w:rsidRPr="00F8712A">
        <w:rPr>
          <w:rFonts w:cs="Times New Roman"/>
        </w:rPr>
        <w:t xml:space="preserve"> pour s</w:t>
      </w:r>
      <w:r w:rsidR="000B1783">
        <w:rPr>
          <w:rFonts w:cs="Times New Roman"/>
        </w:rPr>
        <w:t>’</w:t>
      </w:r>
      <w:r w:rsidRPr="00F8712A">
        <w:rPr>
          <w:rFonts w:cs="Times New Roman"/>
        </w:rPr>
        <w:t xml:space="preserve">agenouiller devant la Vierge. Au cadeau symbolique venu de Ferrare, elle répond par cet autre symbole, son portrait, </w:t>
      </w:r>
      <w:r w:rsidR="00C81EC7">
        <w:rPr>
          <w:rFonts w:cs="Times New Roman"/>
        </w:rPr>
        <w:t>— </w:t>
      </w:r>
      <w:r w:rsidRPr="00F8712A">
        <w:rPr>
          <w:rFonts w:cs="Times New Roman"/>
        </w:rPr>
        <w:t>ce petit panneau peint qui est là dans cette salle du Louvre et pour lequel elle pose devant le Pisanello</w:t>
      </w:r>
      <w:r>
        <w:rPr>
          <w:rFonts w:cs="Times New Roman"/>
        </w:rPr>
        <w:t> :</w:t>
      </w:r>
      <w:r w:rsidRPr="00F8712A">
        <w:rPr>
          <w:rFonts w:cs="Times New Roman"/>
        </w:rPr>
        <w:t xml:space="preserve"> elle savait bien que son beau-frère le déchiffrerait. Il est impossible d</w:t>
      </w:r>
      <w:r w:rsidR="000B1783">
        <w:rPr>
          <w:rFonts w:cs="Times New Roman"/>
        </w:rPr>
        <w:t>’</w:t>
      </w:r>
      <w:r w:rsidRPr="00F8712A">
        <w:rPr>
          <w:rFonts w:cs="Times New Roman"/>
        </w:rPr>
        <w:t>imaginer quelque chose de plus délicat, de plus expressif, de plus mélancolique. Elle est là, de profil, l</w:t>
      </w:r>
      <w:r w:rsidR="000B1783">
        <w:rPr>
          <w:rFonts w:cs="Times New Roman"/>
        </w:rPr>
        <w:t>’</w:t>
      </w:r>
      <w:r w:rsidRPr="00F8712A">
        <w:rPr>
          <w:rFonts w:cs="Times New Roman"/>
        </w:rPr>
        <w:t>œil à demi fermé laissant sourdre le regard droit, presque vague, un regard de songe, qui se pose, très au loin, à un horizon très reculé, sur une image presque immatérielle, les beaux cheveux enserrés par</w:t>
      </w:r>
      <w:r w:rsidR="00591EFD">
        <w:rPr>
          <w:rFonts w:cs="Times New Roman"/>
        </w:rPr>
        <w:t xml:space="preserve"> </w:t>
      </w:r>
      <w:r w:rsidRPr="00F8712A">
        <w:rPr>
          <w:rFonts w:cs="Times New Roman"/>
        </w:rPr>
        <w:t>les bandelettes blanches des vierges. Comme elles, la robe est blanche, unie, et le manteau blanc aussi avec une broderie simple et des boutons sans emblèmes. La figure se détache sur des épais buissons fleuris de fleurs tristes, grands œillets de chartreux et ancolies, qu</w:t>
      </w:r>
      <w:r w:rsidR="000B1783">
        <w:rPr>
          <w:rFonts w:cs="Times New Roman"/>
        </w:rPr>
        <w:t>’</w:t>
      </w:r>
      <w:r w:rsidRPr="00F8712A">
        <w:rPr>
          <w:rFonts w:cs="Times New Roman"/>
        </w:rPr>
        <w:t>aucune abeille bourdonnante ne butine, qu</w:t>
      </w:r>
      <w:r w:rsidR="000B1783">
        <w:rPr>
          <w:rFonts w:cs="Times New Roman"/>
        </w:rPr>
        <w:t>’</w:t>
      </w:r>
      <w:r w:rsidRPr="00F8712A">
        <w:rPr>
          <w:rFonts w:cs="Times New Roman"/>
        </w:rPr>
        <w:t>aucun oiseau chanteur ne traverse, mais que tachettent d</w:t>
      </w:r>
      <w:r w:rsidR="000B1783">
        <w:rPr>
          <w:rFonts w:cs="Times New Roman"/>
        </w:rPr>
        <w:t>’</w:t>
      </w:r>
      <w:r w:rsidRPr="00F8712A">
        <w:rPr>
          <w:rFonts w:cs="Times New Roman"/>
        </w:rPr>
        <w:t>éphémères papillons au vol silencieux</w:t>
      </w:r>
      <w:r>
        <w:rPr>
          <w:rFonts w:cs="Times New Roman"/>
        </w:rPr>
        <w:t> :</w:t>
      </w:r>
      <w:r w:rsidRPr="00F8712A">
        <w:rPr>
          <w:rFonts w:cs="Times New Roman"/>
        </w:rPr>
        <w:t xml:space="preserve"> des papillons d</w:t>
      </w:r>
      <w:r w:rsidR="000B1783">
        <w:rPr>
          <w:rFonts w:cs="Times New Roman"/>
        </w:rPr>
        <w:t>’</w:t>
      </w:r>
      <w:r w:rsidRPr="00F8712A">
        <w:rPr>
          <w:rFonts w:cs="Times New Roman"/>
        </w:rPr>
        <w:t>or jonchaient le sol des tombes de Mycènes… Enfin, elle s</w:t>
      </w:r>
      <w:r w:rsidR="000B1783">
        <w:rPr>
          <w:rFonts w:cs="Times New Roman"/>
        </w:rPr>
        <w:t>’</w:t>
      </w:r>
      <w:r w:rsidRPr="00F8712A">
        <w:rPr>
          <w:rFonts w:cs="Times New Roman"/>
        </w:rPr>
        <w:t xml:space="preserve">est </w:t>
      </w:r>
      <w:proofErr w:type="gramStart"/>
      <w:r w:rsidRPr="00F8712A">
        <w:rPr>
          <w:rFonts w:cs="Times New Roman"/>
        </w:rPr>
        <w:t>mis</w:t>
      </w:r>
      <w:proofErr w:type="gramEnd"/>
      <w:r w:rsidRPr="00F8712A">
        <w:rPr>
          <w:rFonts w:cs="Times New Roman"/>
        </w:rPr>
        <w:t xml:space="preserve"> au corsage non la rose ou le lys, mais une petite branche d</w:t>
      </w:r>
      <w:r w:rsidR="000B1783">
        <w:rPr>
          <w:rFonts w:cs="Times New Roman"/>
        </w:rPr>
        <w:t>’</w:t>
      </w:r>
      <w:r w:rsidRPr="00F8712A">
        <w:rPr>
          <w:rFonts w:cs="Times New Roman"/>
        </w:rPr>
        <w:t>if avec sa baie rouge, l</w:t>
      </w:r>
      <w:r w:rsidR="000B1783">
        <w:rPr>
          <w:rFonts w:cs="Times New Roman"/>
        </w:rPr>
        <w:t>’</w:t>
      </w:r>
      <w:r w:rsidRPr="00F8712A">
        <w:rPr>
          <w:rFonts w:cs="Times New Roman"/>
        </w:rPr>
        <w:t>arbre de sinistre augure de Virgile et d</w:t>
      </w:r>
      <w:r w:rsidR="000B1783">
        <w:rPr>
          <w:rFonts w:cs="Times New Roman"/>
        </w:rPr>
        <w:t>’</w:t>
      </w:r>
      <w:r w:rsidRPr="00F8712A">
        <w:rPr>
          <w:rFonts w:cs="Times New Roman"/>
        </w:rPr>
        <w:t>Ovide</w:t>
      </w:r>
      <w:r>
        <w:rPr>
          <w:rFonts w:cs="Times New Roman"/>
        </w:rPr>
        <w:t>…</w:t>
      </w:r>
    </w:p>
    <w:p w14:paraId="044F0232" w14:textId="77777777" w:rsidR="00F8712A" w:rsidRPr="00F8712A" w:rsidRDefault="00F8712A" w:rsidP="00F8712A">
      <w:pPr>
        <w:pStyle w:val="Corpsdetexte"/>
        <w:rPr>
          <w:rFonts w:cs="Times New Roman"/>
        </w:rPr>
      </w:pPr>
      <w:r w:rsidRPr="00F8712A">
        <w:rPr>
          <w:rFonts w:cs="Times New Roman"/>
        </w:rPr>
        <w:t>Lionel la laissa prendre le voile chez les Clarisses.</w:t>
      </w:r>
    </w:p>
    <w:p w14:paraId="6613F0E2" w14:textId="77777777" w:rsidR="00F8712A" w:rsidRPr="00F8712A" w:rsidRDefault="00F8712A" w:rsidP="00F8712A">
      <w:pPr>
        <w:pStyle w:val="Corpsdetexte"/>
        <w:rPr>
          <w:rFonts w:cs="Times New Roman"/>
        </w:rPr>
      </w:pPr>
      <w:r w:rsidRPr="00F8712A">
        <w:rPr>
          <w:rFonts w:cs="Times New Roman"/>
        </w:rPr>
        <w:t>Elle devait, en outre, inspirer au Pisanello ce que je regarde, moi, comme son chef-d</w:t>
      </w:r>
      <w:r w:rsidR="000B1783">
        <w:rPr>
          <w:rFonts w:cs="Times New Roman"/>
        </w:rPr>
        <w:t>’</w:t>
      </w:r>
      <w:r w:rsidRPr="00F8712A">
        <w:rPr>
          <w:rFonts w:cs="Times New Roman"/>
        </w:rPr>
        <w:t>œuvre</w:t>
      </w:r>
      <w:r>
        <w:rPr>
          <w:rFonts w:cs="Times New Roman"/>
        </w:rPr>
        <w:t> :</w:t>
      </w:r>
      <w:r w:rsidRPr="00F8712A">
        <w:rPr>
          <w:rFonts w:cs="Times New Roman"/>
        </w:rPr>
        <w:t xml:space="preserve"> la médaille de Cécile de Gonzague. À l</w:t>
      </w:r>
      <w:r w:rsidR="000B1783">
        <w:rPr>
          <w:rFonts w:cs="Times New Roman"/>
        </w:rPr>
        <w:t>’</w:t>
      </w:r>
      <w:r w:rsidRPr="00F8712A">
        <w:rPr>
          <w:rFonts w:cs="Times New Roman"/>
        </w:rPr>
        <w:t>avers, le haut buste de la jeune fille, le profil pur, l</w:t>
      </w:r>
      <w:r w:rsidR="000B1783">
        <w:rPr>
          <w:rFonts w:cs="Times New Roman"/>
        </w:rPr>
        <w:t>’</w:t>
      </w:r>
      <w:r w:rsidRPr="00F8712A">
        <w:rPr>
          <w:rFonts w:cs="Times New Roman"/>
        </w:rPr>
        <w:t>œil noyé, les cheveux relevés et retenus par le ruban, le col long, la poitrine à la ligne discrète et pure</w:t>
      </w:r>
      <w:r>
        <w:rPr>
          <w:rFonts w:cs="Times New Roman"/>
        </w:rPr>
        <w:t> ;</w:t>
      </w:r>
      <w:r w:rsidRPr="00F8712A">
        <w:rPr>
          <w:rFonts w:cs="Times New Roman"/>
        </w:rPr>
        <w:t xml:space="preserve"> ceci bien au centre, quelque peu hautain, très grave assurément, d</w:t>
      </w:r>
      <w:r w:rsidR="000B1783">
        <w:rPr>
          <w:rFonts w:cs="Times New Roman"/>
        </w:rPr>
        <w:t>’</w:t>
      </w:r>
      <w:r w:rsidRPr="00F8712A">
        <w:rPr>
          <w:rFonts w:cs="Times New Roman"/>
        </w:rPr>
        <w:t>un caractère profond, d</w:t>
      </w:r>
      <w:r w:rsidR="000B1783">
        <w:rPr>
          <w:rFonts w:cs="Times New Roman"/>
        </w:rPr>
        <w:t>’</w:t>
      </w:r>
      <w:r w:rsidRPr="00F8712A">
        <w:rPr>
          <w:rFonts w:cs="Times New Roman"/>
        </w:rPr>
        <w:t>une impressionnante simplicité. Plus légères et plus fines que de coutume, les lettres cernent l</w:t>
      </w:r>
      <w:r w:rsidR="000B1783">
        <w:rPr>
          <w:rFonts w:cs="Times New Roman"/>
        </w:rPr>
        <w:t>’</w:t>
      </w:r>
      <w:r w:rsidRPr="00F8712A">
        <w:rPr>
          <w:rFonts w:cs="Times New Roman"/>
        </w:rPr>
        <w:t>image</w:t>
      </w:r>
      <w:r>
        <w:rPr>
          <w:rFonts w:cs="Times New Roman"/>
        </w:rPr>
        <w:t> :</w:t>
      </w:r>
      <w:r w:rsidRPr="00F8712A">
        <w:rPr>
          <w:rFonts w:cs="Times New Roman"/>
        </w:rPr>
        <w:t xml:space="preserve"> </w:t>
      </w:r>
      <w:r w:rsidRPr="00591EFD">
        <w:rPr>
          <w:rStyle w:val="quotec"/>
        </w:rPr>
        <w:t xml:space="preserve">CICILIA. VIRGO. FI </w:t>
      </w:r>
      <w:proofErr w:type="gramStart"/>
      <w:r w:rsidRPr="00591EFD">
        <w:rPr>
          <w:rStyle w:val="quotec"/>
        </w:rPr>
        <w:t>LIA .</w:t>
      </w:r>
      <w:proofErr w:type="gramEnd"/>
      <w:r w:rsidRPr="00591EFD">
        <w:rPr>
          <w:rStyle w:val="quotec"/>
        </w:rPr>
        <w:t xml:space="preserve"> IOHANNI</w:t>
      </w:r>
      <w:r w:rsidR="00C81EC7" w:rsidRPr="00591EFD">
        <w:rPr>
          <w:rStyle w:val="quotec"/>
        </w:rPr>
        <w:t>S. </w:t>
      </w:r>
      <w:r w:rsidRPr="00591EFD">
        <w:rPr>
          <w:rStyle w:val="quotec"/>
        </w:rPr>
        <w:t>FRANCISCI. </w:t>
      </w:r>
      <w:proofErr w:type="gramStart"/>
      <w:r w:rsidRPr="00591EFD">
        <w:rPr>
          <w:rStyle w:val="quotec"/>
        </w:rPr>
        <w:t>MARCHIONIS .</w:t>
      </w:r>
      <w:proofErr w:type="gramEnd"/>
      <w:r w:rsidRPr="00591EFD">
        <w:rPr>
          <w:rStyle w:val="quotec"/>
        </w:rPr>
        <w:t xml:space="preserve"> MANTVE.</w:t>
      </w:r>
    </w:p>
    <w:p w14:paraId="260CFB33" w14:textId="77777777" w:rsidR="00F8712A" w:rsidRPr="00F8712A" w:rsidRDefault="00F8712A" w:rsidP="00F8712A">
      <w:pPr>
        <w:pStyle w:val="Corpsdetexte"/>
        <w:rPr>
          <w:rFonts w:cs="Times New Roman"/>
        </w:rPr>
      </w:pPr>
      <w:r w:rsidRPr="00F8712A">
        <w:rPr>
          <w:rFonts w:cs="Times New Roman"/>
        </w:rPr>
        <w:t>Et au revers alors, dans un infini paysage que ferment des collines douces, une jeune fille se dresse au corps gracile de vierge, aux seins menus, aux bras grêles, la main appuyée sur le bouc-</w:t>
      </w:r>
      <w:r w:rsidRPr="00F8712A">
        <w:rPr>
          <w:rFonts w:cs="Times New Roman"/>
        </w:rPr>
        <w:lastRenderedPageBreak/>
        <w:t>licorne couché à ses pieds, symbole de science et de pureté</w:t>
      </w:r>
      <w:r>
        <w:rPr>
          <w:rFonts w:cs="Times New Roman"/>
        </w:rPr>
        <w:t> ;</w:t>
      </w:r>
      <w:r w:rsidRPr="00F8712A">
        <w:rPr>
          <w:rFonts w:cs="Times New Roman"/>
        </w:rPr>
        <w:t xml:space="preserve"> dans le lointain un cippe avec ces mots</w:t>
      </w:r>
      <w:r>
        <w:rPr>
          <w:rFonts w:cs="Times New Roman"/>
        </w:rPr>
        <w:t> :</w:t>
      </w:r>
      <w:r w:rsidRPr="00F8712A">
        <w:rPr>
          <w:rFonts w:cs="Times New Roman"/>
        </w:rPr>
        <w:t xml:space="preserve"> </w:t>
      </w:r>
      <w:proofErr w:type="gramStart"/>
      <w:r w:rsidRPr="00591EFD">
        <w:rPr>
          <w:rStyle w:val="quotec"/>
        </w:rPr>
        <w:t>OPVS .</w:t>
      </w:r>
      <w:proofErr w:type="gramEnd"/>
      <w:r w:rsidRPr="00591EFD">
        <w:rPr>
          <w:rStyle w:val="quotec"/>
        </w:rPr>
        <w:t xml:space="preserve"> </w:t>
      </w:r>
      <w:proofErr w:type="gramStart"/>
      <w:r w:rsidRPr="00591EFD">
        <w:rPr>
          <w:rStyle w:val="quotec"/>
        </w:rPr>
        <w:t>PISANI .</w:t>
      </w:r>
      <w:proofErr w:type="gramEnd"/>
      <w:r w:rsidRPr="00591EFD">
        <w:rPr>
          <w:rStyle w:val="quotec"/>
        </w:rPr>
        <w:t xml:space="preserve"> </w:t>
      </w:r>
      <w:proofErr w:type="gramStart"/>
      <w:r w:rsidRPr="00591EFD">
        <w:rPr>
          <w:rStyle w:val="quotec"/>
        </w:rPr>
        <w:t>PICTORIS .</w:t>
      </w:r>
      <w:proofErr w:type="gramEnd"/>
      <w:r w:rsidRPr="00F8712A">
        <w:rPr>
          <w:rFonts w:cs="Times New Roman"/>
        </w:rPr>
        <w:t xml:space="preserve"> </w:t>
      </w:r>
      <w:proofErr w:type="gramStart"/>
      <w:r w:rsidRPr="00F8712A">
        <w:rPr>
          <w:rFonts w:cs="Times New Roman"/>
        </w:rPr>
        <w:t>et</w:t>
      </w:r>
      <w:proofErr w:type="gramEnd"/>
      <w:r w:rsidRPr="00F8712A">
        <w:rPr>
          <w:rFonts w:cs="Times New Roman"/>
        </w:rPr>
        <w:t xml:space="preserve"> une date, </w:t>
      </w:r>
      <w:r w:rsidR="00C81EC7">
        <w:rPr>
          <w:rFonts w:cs="Times New Roman"/>
        </w:rPr>
        <w:t>— </w:t>
      </w:r>
      <w:r w:rsidRPr="00F8712A">
        <w:rPr>
          <w:rFonts w:cs="Times New Roman"/>
        </w:rPr>
        <w:t>et tout en haut, éclairant cette scène, un mince croissant de lune… Jamais poète ne fit surgir, avec plus de bonheur, du bronze lourd image plus captivante, ne fit revivre plus prestigieusement dans le métal pesant, chant virgilien avec toutes ses harmonies, son ampleur et sa suavité… chant que cette petite pédante de Cécilia récita peut-être au Pisan</w:t>
      </w:r>
      <w:r>
        <w:rPr>
          <w:rFonts w:cs="Times New Roman"/>
        </w:rPr>
        <w:t> :</w:t>
      </w:r>
    </w:p>
    <w:p w14:paraId="5B0D98FC" w14:textId="77777777" w:rsidR="00F8712A" w:rsidRPr="003E2E52" w:rsidRDefault="00F8712A" w:rsidP="00591EFD">
      <w:pPr>
        <w:pStyle w:val="quotel"/>
        <w:rPr>
          <w:rStyle w:val="quotec"/>
          <w:i/>
          <w:lang w:val="it-IT"/>
          <w:rPrChange w:id="270" w:author="Marguerite-Marie Bordry" w:date="2018-12-07T18:06:00Z">
            <w:rPr>
              <w:rStyle w:val="quotec"/>
              <w:i/>
            </w:rPr>
          </w:rPrChange>
        </w:rPr>
      </w:pPr>
      <w:proofErr w:type="spellStart"/>
      <w:r w:rsidRPr="003E2E52">
        <w:rPr>
          <w:rStyle w:val="quotec"/>
          <w:i/>
          <w:lang w:val="it-IT"/>
          <w:rPrChange w:id="271" w:author="Marguerite-Marie Bordry" w:date="2018-12-07T18:06:00Z">
            <w:rPr>
              <w:rStyle w:val="quotec"/>
              <w:i/>
            </w:rPr>
          </w:rPrChange>
        </w:rPr>
        <w:t>Hinc</w:t>
      </w:r>
      <w:proofErr w:type="spellEnd"/>
      <w:r w:rsidRPr="003E2E52">
        <w:rPr>
          <w:rStyle w:val="quotec"/>
          <w:i/>
          <w:lang w:val="it-IT"/>
          <w:rPrChange w:id="272" w:author="Marguerite-Marie Bordry" w:date="2018-12-07T18:06:00Z">
            <w:rPr>
              <w:rStyle w:val="quotec"/>
              <w:i/>
            </w:rPr>
          </w:rPrChange>
        </w:rPr>
        <w:t xml:space="preserve"> alta sub rupe </w:t>
      </w:r>
      <w:proofErr w:type="spellStart"/>
      <w:r w:rsidRPr="003E2E52">
        <w:rPr>
          <w:rStyle w:val="quotec"/>
          <w:i/>
          <w:lang w:val="it-IT"/>
          <w:rPrChange w:id="273" w:author="Marguerite-Marie Bordry" w:date="2018-12-07T18:06:00Z">
            <w:rPr>
              <w:rStyle w:val="quotec"/>
              <w:i/>
            </w:rPr>
          </w:rPrChange>
        </w:rPr>
        <w:t>canet</w:t>
      </w:r>
      <w:proofErr w:type="spellEnd"/>
      <w:r w:rsidRPr="003E2E52">
        <w:rPr>
          <w:rStyle w:val="quotec"/>
          <w:i/>
          <w:lang w:val="it-IT"/>
          <w:rPrChange w:id="274" w:author="Marguerite-Marie Bordry" w:date="2018-12-07T18:06:00Z">
            <w:rPr>
              <w:rStyle w:val="quotec"/>
              <w:i/>
            </w:rPr>
          </w:rPrChange>
        </w:rPr>
        <w:t xml:space="preserve"> </w:t>
      </w:r>
      <w:proofErr w:type="spellStart"/>
      <w:r w:rsidRPr="003E2E52">
        <w:rPr>
          <w:rStyle w:val="quotec"/>
          <w:i/>
          <w:lang w:val="it-IT"/>
          <w:rPrChange w:id="275" w:author="Marguerite-Marie Bordry" w:date="2018-12-07T18:06:00Z">
            <w:rPr>
              <w:rStyle w:val="quotec"/>
              <w:i/>
            </w:rPr>
          </w:rPrChange>
        </w:rPr>
        <w:t>frondator</w:t>
      </w:r>
      <w:proofErr w:type="spellEnd"/>
      <w:r w:rsidRPr="003E2E52">
        <w:rPr>
          <w:rStyle w:val="quotec"/>
          <w:i/>
          <w:lang w:val="it-IT"/>
          <w:rPrChange w:id="276" w:author="Marguerite-Marie Bordry" w:date="2018-12-07T18:06:00Z">
            <w:rPr>
              <w:rStyle w:val="quotec"/>
              <w:i/>
            </w:rPr>
          </w:rPrChange>
        </w:rPr>
        <w:t xml:space="preserve"> ad </w:t>
      </w:r>
      <w:proofErr w:type="spellStart"/>
      <w:proofErr w:type="gramStart"/>
      <w:r w:rsidRPr="003E2E52">
        <w:rPr>
          <w:rStyle w:val="quotec"/>
          <w:i/>
          <w:lang w:val="it-IT"/>
          <w:rPrChange w:id="277" w:author="Marguerite-Marie Bordry" w:date="2018-12-07T18:06:00Z">
            <w:rPr>
              <w:rStyle w:val="quotec"/>
              <w:i/>
            </w:rPr>
          </w:rPrChange>
        </w:rPr>
        <w:t>auras</w:t>
      </w:r>
      <w:proofErr w:type="spellEnd"/>
      <w:r w:rsidRPr="003E2E52">
        <w:rPr>
          <w:rStyle w:val="quotec"/>
          <w:i/>
          <w:lang w:val="it-IT"/>
          <w:rPrChange w:id="278" w:author="Marguerite-Marie Bordry" w:date="2018-12-07T18:06:00Z">
            <w:rPr>
              <w:rStyle w:val="quotec"/>
              <w:i/>
            </w:rPr>
          </w:rPrChange>
        </w:rPr>
        <w:t> ;</w:t>
      </w:r>
      <w:proofErr w:type="gramEnd"/>
    </w:p>
    <w:p w14:paraId="33B2E3FF" w14:textId="77777777" w:rsidR="00F8712A" w:rsidRPr="003E2E52" w:rsidRDefault="00F8712A" w:rsidP="00591EFD">
      <w:pPr>
        <w:pStyle w:val="quotel"/>
        <w:rPr>
          <w:rStyle w:val="quotec"/>
          <w:i/>
          <w:lang w:val="it-IT"/>
          <w:rPrChange w:id="279" w:author="Marguerite-Marie Bordry" w:date="2018-12-07T18:06:00Z">
            <w:rPr>
              <w:rStyle w:val="quotec"/>
              <w:i/>
            </w:rPr>
          </w:rPrChange>
        </w:rPr>
      </w:pPr>
      <w:proofErr w:type="spellStart"/>
      <w:r w:rsidRPr="003E2E52">
        <w:rPr>
          <w:rStyle w:val="quotec"/>
          <w:i/>
          <w:lang w:val="it-IT"/>
          <w:rPrChange w:id="280" w:author="Marguerite-Marie Bordry" w:date="2018-12-07T18:06:00Z">
            <w:rPr>
              <w:rStyle w:val="quotec"/>
              <w:i/>
            </w:rPr>
          </w:rPrChange>
        </w:rPr>
        <w:t>Nec</w:t>
      </w:r>
      <w:proofErr w:type="spellEnd"/>
      <w:r w:rsidRPr="003E2E52">
        <w:rPr>
          <w:rStyle w:val="quotec"/>
          <w:i/>
          <w:lang w:val="it-IT"/>
          <w:rPrChange w:id="281" w:author="Marguerite-Marie Bordry" w:date="2018-12-07T18:06:00Z">
            <w:rPr>
              <w:rStyle w:val="quotec"/>
              <w:i/>
            </w:rPr>
          </w:rPrChange>
        </w:rPr>
        <w:t xml:space="preserve"> </w:t>
      </w:r>
      <w:proofErr w:type="spellStart"/>
      <w:r w:rsidRPr="003E2E52">
        <w:rPr>
          <w:rStyle w:val="quotec"/>
          <w:i/>
          <w:lang w:val="it-IT"/>
          <w:rPrChange w:id="282" w:author="Marguerite-Marie Bordry" w:date="2018-12-07T18:06:00Z">
            <w:rPr>
              <w:rStyle w:val="quotec"/>
              <w:i/>
            </w:rPr>
          </w:rPrChange>
        </w:rPr>
        <w:t>tamen</w:t>
      </w:r>
      <w:proofErr w:type="spellEnd"/>
      <w:r w:rsidRPr="003E2E52">
        <w:rPr>
          <w:rStyle w:val="quotec"/>
          <w:i/>
          <w:lang w:val="it-IT"/>
          <w:rPrChange w:id="283" w:author="Marguerite-Marie Bordry" w:date="2018-12-07T18:06:00Z">
            <w:rPr>
              <w:rStyle w:val="quotec"/>
              <w:i/>
            </w:rPr>
          </w:rPrChange>
        </w:rPr>
        <w:t xml:space="preserve"> </w:t>
      </w:r>
      <w:proofErr w:type="spellStart"/>
      <w:r w:rsidRPr="003E2E52">
        <w:rPr>
          <w:rStyle w:val="quotec"/>
          <w:i/>
          <w:lang w:val="it-IT"/>
          <w:rPrChange w:id="284" w:author="Marguerite-Marie Bordry" w:date="2018-12-07T18:06:00Z">
            <w:rPr>
              <w:rStyle w:val="quotec"/>
              <w:i/>
            </w:rPr>
          </w:rPrChange>
        </w:rPr>
        <w:t>interea</w:t>
      </w:r>
      <w:proofErr w:type="spellEnd"/>
      <w:r w:rsidRPr="003E2E52">
        <w:rPr>
          <w:rStyle w:val="quotec"/>
          <w:i/>
          <w:lang w:val="it-IT"/>
          <w:rPrChange w:id="285" w:author="Marguerite-Marie Bordry" w:date="2018-12-07T18:06:00Z">
            <w:rPr>
              <w:rStyle w:val="quotec"/>
              <w:i/>
            </w:rPr>
          </w:rPrChange>
        </w:rPr>
        <w:t xml:space="preserve"> </w:t>
      </w:r>
      <w:proofErr w:type="spellStart"/>
      <w:r w:rsidRPr="003E2E52">
        <w:rPr>
          <w:rStyle w:val="quotec"/>
          <w:i/>
          <w:lang w:val="it-IT"/>
          <w:rPrChange w:id="286" w:author="Marguerite-Marie Bordry" w:date="2018-12-07T18:06:00Z">
            <w:rPr>
              <w:rStyle w:val="quotec"/>
              <w:i/>
            </w:rPr>
          </w:rPrChange>
        </w:rPr>
        <w:t>raucæ</w:t>
      </w:r>
      <w:proofErr w:type="spellEnd"/>
      <w:r w:rsidRPr="003E2E52">
        <w:rPr>
          <w:rStyle w:val="quotec"/>
          <w:i/>
          <w:lang w:val="it-IT"/>
          <w:rPrChange w:id="287" w:author="Marguerite-Marie Bordry" w:date="2018-12-07T18:06:00Z">
            <w:rPr>
              <w:rStyle w:val="quotec"/>
              <w:i/>
            </w:rPr>
          </w:rPrChange>
        </w:rPr>
        <w:t xml:space="preserve">, tua cura, </w:t>
      </w:r>
      <w:proofErr w:type="spellStart"/>
      <w:r w:rsidRPr="003E2E52">
        <w:rPr>
          <w:rStyle w:val="quotec"/>
          <w:i/>
          <w:lang w:val="it-IT"/>
          <w:rPrChange w:id="288" w:author="Marguerite-Marie Bordry" w:date="2018-12-07T18:06:00Z">
            <w:rPr>
              <w:rStyle w:val="quotec"/>
              <w:i/>
            </w:rPr>
          </w:rPrChange>
        </w:rPr>
        <w:t>palumbæ</w:t>
      </w:r>
      <w:proofErr w:type="spellEnd"/>
      <w:r w:rsidRPr="003E2E52">
        <w:rPr>
          <w:rStyle w:val="quotec"/>
          <w:i/>
          <w:lang w:val="it-IT"/>
          <w:rPrChange w:id="289" w:author="Marguerite-Marie Bordry" w:date="2018-12-07T18:06:00Z">
            <w:rPr>
              <w:rStyle w:val="quotec"/>
              <w:i/>
            </w:rPr>
          </w:rPrChange>
        </w:rPr>
        <w:t>,</w:t>
      </w:r>
    </w:p>
    <w:p w14:paraId="70E18F6A" w14:textId="77777777" w:rsidR="00F8712A" w:rsidRPr="00591EFD" w:rsidRDefault="00F8712A" w:rsidP="00591EFD">
      <w:pPr>
        <w:pStyle w:val="quotel"/>
        <w:rPr>
          <w:rStyle w:val="quotec"/>
          <w:i/>
        </w:rPr>
      </w:pPr>
      <w:r w:rsidRPr="00591EFD">
        <w:rPr>
          <w:rStyle w:val="quotec"/>
          <w:i/>
        </w:rPr>
        <w:t xml:space="preserve">Nec </w:t>
      </w:r>
      <w:proofErr w:type="spellStart"/>
      <w:r w:rsidRPr="00591EFD">
        <w:rPr>
          <w:rStyle w:val="quotec"/>
          <w:i/>
        </w:rPr>
        <w:t>gemere</w:t>
      </w:r>
      <w:proofErr w:type="spellEnd"/>
      <w:r w:rsidRPr="00591EFD">
        <w:rPr>
          <w:rStyle w:val="quotec"/>
          <w:i/>
        </w:rPr>
        <w:t xml:space="preserve"> </w:t>
      </w:r>
      <w:proofErr w:type="spellStart"/>
      <w:r w:rsidRPr="00591EFD">
        <w:rPr>
          <w:rStyle w:val="quotec"/>
          <w:i/>
        </w:rPr>
        <w:t>aeria</w:t>
      </w:r>
      <w:proofErr w:type="spellEnd"/>
      <w:r w:rsidRPr="00591EFD">
        <w:rPr>
          <w:rStyle w:val="quotec"/>
          <w:i/>
        </w:rPr>
        <w:t xml:space="preserve"> </w:t>
      </w:r>
      <w:proofErr w:type="spellStart"/>
      <w:r w:rsidRPr="00591EFD">
        <w:rPr>
          <w:rStyle w:val="quotec"/>
          <w:i/>
        </w:rPr>
        <w:t>cessabit</w:t>
      </w:r>
      <w:proofErr w:type="spellEnd"/>
      <w:r w:rsidRPr="00591EFD">
        <w:rPr>
          <w:rStyle w:val="quotec"/>
          <w:i/>
        </w:rPr>
        <w:t xml:space="preserve"> </w:t>
      </w:r>
      <w:proofErr w:type="spellStart"/>
      <w:r w:rsidRPr="00591EFD">
        <w:rPr>
          <w:rStyle w:val="quotec"/>
          <w:i/>
        </w:rPr>
        <w:t>turtur</w:t>
      </w:r>
      <w:proofErr w:type="spellEnd"/>
      <w:r w:rsidRPr="00591EFD">
        <w:rPr>
          <w:rStyle w:val="quotec"/>
          <w:i/>
        </w:rPr>
        <w:t xml:space="preserve"> ab </w:t>
      </w:r>
      <w:proofErr w:type="spellStart"/>
      <w:r w:rsidRPr="00591EFD">
        <w:rPr>
          <w:rStyle w:val="quotec"/>
          <w:i/>
        </w:rPr>
        <w:t>ulmo</w:t>
      </w:r>
      <w:proofErr w:type="spellEnd"/>
      <w:r w:rsidRPr="00591EFD">
        <w:rPr>
          <w:rStyle w:val="quotec"/>
          <w:i/>
        </w:rPr>
        <w:t>…</w:t>
      </w:r>
    </w:p>
    <w:p w14:paraId="1847D749" w14:textId="77777777" w:rsidR="00CB556B" w:rsidRDefault="00CB556B" w:rsidP="00CB556B">
      <w:pPr>
        <w:pStyle w:val="Titre1"/>
      </w:pPr>
      <w:r>
        <w:t>Tome XXX, numéro 114, 1</w:t>
      </w:r>
      <w:r w:rsidRPr="00685873">
        <w:rPr>
          <w:vertAlign w:val="superscript"/>
        </w:rPr>
        <w:t>er</w:t>
      </w:r>
      <w:r w:rsidR="00FC65D3">
        <w:t> juin </w:t>
      </w:r>
      <w:r>
        <w:t>1899</w:t>
      </w:r>
    </w:p>
    <w:p w14:paraId="171AD613" w14:textId="77777777" w:rsidR="00FC65D3" w:rsidRDefault="00FC65D3" w:rsidP="00FC65D3">
      <w:pPr>
        <w:pStyle w:val="Titre2"/>
      </w:pPr>
      <w:r>
        <w:t xml:space="preserve">Science sociale. </w:t>
      </w:r>
      <w:r>
        <w:br/>
      </w:r>
      <w:r w:rsidRPr="00F8712A">
        <w:rPr>
          <w:rFonts w:cs="Times New Roman"/>
          <w:i/>
        </w:rPr>
        <w:t>L</w:t>
      </w:r>
      <w:r>
        <w:rPr>
          <w:rFonts w:cs="Times New Roman"/>
          <w:i/>
        </w:rPr>
        <w:t>’</w:t>
      </w:r>
      <w:proofErr w:type="spellStart"/>
      <w:r w:rsidRPr="00F8712A">
        <w:rPr>
          <w:rFonts w:cs="Times New Roman"/>
          <w:i/>
        </w:rPr>
        <w:t>Antisémisme</w:t>
      </w:r>
      <w:proofErr w:type="spellEnd"/>
      <w:r w:rsidRPr="00F8712A">
        <w:rPr>
          <w:rFonts w:cs="Times New Roman"/>
        </w:rPr>
        <w:t>, par Lombroso (Giard et Brière, 1899)</w:t>
      </w:r>
    </w:p>
    <w:p w14:paraId="7B936679" w14:textId="77777777" w:rsidR="00FC65D3" w:rsidRPr="003E2E52" w:rsidRDefault="00FC65D3" w:rsidP="00FC65D3">
      <w:pPr>
        <w:pStyle w:val="term"/>
        <w:rPr>
          <w:lang w:val="en-GB"/>
          <w:rPrChange w:id="290" w:author="Marguerite-Marie Bordry" w:date="2018-12-07T18:06:00Z">
            <w:rPr/>
          </w:rPrChange>
        </w:rPr>
      </w:pPr>
      <w:proofErr w:type="gramStart"/>
      <w:r w:rsidRPr="003E2E52">
        <w:rPr>
          <w:lang w:val="en-GB"/>
          <w:rPrChange w:id="291" w:author="Marguerite-Marie Bordry" w:date="2018-12-07T18:06:00Z">
            <w:rPr/>
          </w:rPrChange>
        </w:rPr>
        <w:t>id :</w:t>
      </w:r>
      <w:proofErr w:type="gramEnd"/>
      <w:r w:rsidRPr="003E2E52">
        <w:rPr>
          <w:lang w:val="en-GB"/>
          <w:rPrChange w:id="292" w:author="Marguerite-Marie Bordry" w:date="2018-12-07T18:06:00Z">
            <w:rPr/>
          </w:rPrChange>
        </w:rPr>
        <w:t xml:space="preserve"> article-1899-06_785</w:t>
      </w:r>
    </w:p>
    <w:p w14:paraId="60CF2C69" w14:textId="77777777" w:rsidR="00FC65D3" w:rsidRPr="003E2E52" w:rsidRDefault="00FC65D3" w:rsidP="00FC65D3">
      <w:pPr>
        <w:pStyle w:val="term"/>
        <w:rPr>
          <w:lang w:val="en-GB"/>
          <w:rPrChange w:id="293" w:author="Marguerite-Marie Bordry" w:date="2018-12-07T18:06:00Z">
            <w:rPr/>
          </w:rPrChange>
        </w:rPr>
      </w:pPr>
      <w:proofErr w:type="gramStart"/>
      <w:r w:rsidRPr="003E2E52">
        <w:rPr>
          <w:lang w:val="en-GB"/>
          <w:rPrChange w:id="294" w:author="Marguerite-Marie Bordry" w:date="2018-12-07T18:06:00Z">
            <w:rPr/>
          </w:rPrChange>
        </w:rPr>
        <w:t>author :</w:t>
      </w:r>
      <w:proofErr w:type="gramEnd"/>
      <w:r w:rsidRPr="003E2E52">
        <w:rPr>
          <w:lang w:val="en-GB"/>
          <w:rPrChange w:id="295" w:author="Marguerite-Marie Bordry" w:date="2018-12-07T18:06:00Z">
            <w:rPr/>
          </w:rPrChange>
        </w:rPr>
        <w:t xml:space="preserve"> </w:t>
      </w:r>
      <w:r w:rsidRPr="003E2E52">
        <w:rPr>
          <w:rFonts w:eastAsiaTheme="majorEastAsia"/>
          <w:lang w:val="en-GB"/>
          <w:rPrChange w:id="296" w:author="Marguerite-Marie Bordry" w:date="2018-12-07T18:06:00Z">
            <w:rPr>
              <w:rFonts w:eastAsiaTheme="majorEastAsia"/>
            </w:rPr>
          </w:rPrChange>
        </w:rPr>
        <w:t>Mazel, Henri (1864-1947)</w:t>
      </w:r>
    </w:p>
    <w:p w14:paraId="06E7AD1D" w14:textId="77777777" w:rsidR="00FC65D3" w:rsidRPr="00925B7B" w:rsidRDefault="00FC65D3" w:rsidP="00FC65D3">
      <w:pPr>
        <w:pStyle w:val="term"/>
      </w:pPr>
      <w:proofErr w:type="spellStart"/>
      <w:proofErr w:type="gramStart"/>
      <w:r w:rsidRPr="00925B7B">
        <w:t>signed</w:t>
      </w:r>
      <w:proofErr w:type="spellEnd"/>
      <w:proofErr w:type="gramEnd"/>
      <w:r w:rsidRPr="00925B7B">
        <w:t xml:space="preserve"> : </w:t>
      </w:r>
      <w:r>
        <w:t>Henri Mazel</w:t>
      </w:r>
    </w:p>
    <w:p w14:paraId="00E8D368" w14:textId="77777777" w:rsidR="00FC65D3" w:rsidRDefault="00FC65D3" w:rsidP="00FC65D3">
      <w:pPr>
        <w:pStyle w:val="term"/>
      </w:pPr>
      <w:proofErr w:type="gramStart"/>
      <w:r w:rsidRPr="00925B7B">
        <w:t>section</w:t>
      </w:r>
      <w:proofErr w:type="gramEnd"/>
      <w:r w:rsidRPr="00925B7B">
        <w:t xml:space="preserve"> : </w:t>
      </w:r>
      <w:r>
        <w:t>Science sociale</w:t>
      </w:r>
    </w:p>
    <w:p w14:paraId="7F02F426" w14:textId="77777777" w:rsidR="00FC65D3" w:rsidRPr="0044359D" w:rsidRDefault="00FC65D3" w:rsidP="00FC65D3">
      <w:pPr>
        <w:pStyle w:val="term"/>
      </w:pPr>
      <w:proofErr w:type="spellStart"/>
      <w:proofErr w:type="gramStart"/>
      <w:r w:rsidRPr="00DA7419">
        <w:t>title</w:t>
      </w:r>
      <w:proofErr w:type="spellEnd"/>
      <w:proofErr w:type="gramEnd"/>
      <w:r w:rsidRPr="00DA7419">
        <w:t xml:space="preserve"> : </w:t>
      </w:r>
      <w:r w:rsidRPr="00F8712A">
        <w:rPr>
          <w:i/>
        </w:rPr>
        <w:t>L</w:t>
      </w:r>
      <w:r>
        <w:rPr>
          <w:i/>
        </w:rPr>
        <w:t>’</w:t>
      </w:r>
      <w:proofErr w:type="spellStart"/>
      <w:r w:rsidRPr="00F8712A">
        <w:rPr>
          <w:i/>
        </w:rPr>
        <w:t>Antisémisme</w:t>
      </w:r>
      <w:proofErr w:type="spellEnd"/>
      <w:r w:rsidRPr="00F8712A">
        <w:t>, par Lombroso (Giard et Brière, 1899)</w:t>
      </w:r>
    </w:p>
    <w:p w14:paraId="2F5D5EED" w14:textId="77777777" w:rsidR="00FC65D3" w:rsidRPr="00925B7B" w:rsidRDefault="00FC65D3" w:rsidP="00FC65D3">
      <w:pPr>
        <w:pStyle w:val="term"/>
      </w:pPr>
      <w:proofErr w:type="gramStart"/>
      <w:r w:rsidRPr="00925B7B">
        <w:t>date</w:t>
      </w:r>
      <w:proofErr w:type="gramEnd"/>
      <w:r w:rsidRPr="00925B7B">
        <w:t> :</w:t>
      </w:r>
      <w:r>
        <w:t xml:space="preserve"> 1899-06</w:t>
      </w:r>
    </w:p>
    <w:p w14:paraId="2C0F788D" w14:textId="77777777" w:rsidR="00FC65D3" w:rsidRDefault="00FC65D3" w:rsidP="00FC65D3">
      <w:pPr>
        <w:pStyle w:val="term"/>
      </w:pPr>
      <w:proofErr w:type="spellStart"/>
      <w:proofErr w:type="gramStart"/>
      <w:r w:rsidRPr="00925B7B">
        <w:t>ref</w:t>
      </w:r>
      <w:proofErr w:type="spellEnd"/>
      <w:proofErr w:type="gramEnd"/>
      <w:r w:rsidRPr="00925B7B">
        <w:t xml:space="preserve"> : </w:t>
      </w:r>
      <w:r>
        <w:t>Tome XXX, numéro 114, 1</w:t>
      </w:r>
      <w:r w:rsidRPr="00685873">
        <w:rPr>
          <w:vertAlign w:val="superscript"/>
        </w:rPr>
        <w:t>er</w:t>
      </w:r>
      <w:r>
        <w:t> juin 1899</w:t>
      </w:r>
      <w:r w:rsidRPr="00925B7B">
        <w:t xml:space="preserve">, </w:t>
      </w:r>
      <w:r>
        <w:t>p. 780-786 [785]</w:t>
      </w:r>
    </w:p>
    <w:p w14:paraId="68907384" w14:textId="77777777" w:rsidR="00FC65D3" w:rsidRDefault="00FC65D3" w:rsidP="00FC65D3">
      <w:pPr>
        <w:pStyle w:val="byline"/>
      </w:pPr>
      <w:r w:rsidRPr="00FC65D3">
        <w:rPr>
          <w:smallCaps/>
        </w:rPr>
        <w:t>Henri Mazel</w:t>
      </w:r>
      <w:r>
        <w:t>.</w:t>
      </w:r>
    </w:p>
    <w:p w14:paraId="08AC74EF" w14:textId="77777777" w:rsidR="00FC65D3" w:rsidRDefault="00FC65D3" w:rsidP="00FC65D3">
      <w:pPr>
        <w:pStyle w:val="bibl"/>
      </w:pPr>
      <w:r>
        <w:t>Tome XXX, numéro 114, 1</w:t>
      </w:r>
      <w:r w:rsidRPr="00685873">
        <w:rPr>
          <w:vertAlign w:val="superscript"/>
        </w:rPr>
        <w:t>er</w:t>
      </w:r>
      <w:r>
        <w:t> juin 1899</w:t>
      </w:r>
      <w:r w:rsidRPr="00925B7B">
        <w:t xml:space="preserve">, </w:t>
      </w:r>
      <w:r>
        <w:t>p. 780-786 [785].</w:t>
      </w:r>
    </w:p>
    <w:p w14:paraId="5B0EB077" w14:textId="77777777" w:rsidR="00F8712A" w:rsidRPr="00F8712A" w:rsidRDefault="00F8712A" w:rsidP="00F8712A">
      <w:pPr>
        <w:pStyle w:val="Corpsdetexte"/>
        <w:rPr>
          <w:rFonts w:cs="Times New Roman"/>
        </w:rPr>
      </w:pPr>
      <w:r w:rsidRPr="00F8712A">
        <w:rPr>
          <w:rFonts w:cs="Times New Roman"/>
          <w:b/>
        </w:rPr>
        <w:t>L</w:t>
      </w:r>
      <w:r w:rsidR="000B1783">
        <w:rPr>
          <w:rFonts w:cs="Times New Roman"/>
          <w:b/>
        </w:rPr>
        <w:t>’</w:t>
      </w:r>
      <w:r w:rsidRPr="00F8712A">
        <w:rPr>
          <w:rFonts w:cs="Times New Roman"/>
          <w:b/>
        </w:rPr>
        <w:t>Antisémitisme</w:t>
      </w:r>
      <w:r w:rsidRPr="00F8712A">
        <w:rPr>
          <w:rFonts w:cs="Times New Roman"/>
        </w:rPr>
        <w:t xml:space="preserve"> ne rendra pas à </w:t>
      </w:r>
      <w:r>
        <w:rPr>
          <w:rFonts w:cs="Times New Roman"/>
        </w:rPr>
        <w:t>M. </w:t>
      </w:r>
      <w:r w:rsidRPr="00F8712A">
        <w:rPr>
          <w:rFonts w:cs="Times New Roman"/>
        </w:rPr>
        <w:t>Lombroso la réputation, plus bruyante d</w:t>
      </w:r>
      <w:r w:rsidR="000B1783">
        <w:rPr>
          <w:rFonts w:cs="Times New Roman"/>
        </w:rPr>
        <w:t>’</w:t>
      </w:r>
      <w:r w:rsidRPr="00F8712A">
        <w:rPr>
          <w:rFonts w:cs="Times New Roman"/>
        </w:rPr>
        <w:t>ailleurs que solide, que lui avait faite jadis l</w:t>
      </w:r>
      <w:r w:rsidR="000B1783">
        <w:rPr>
          <w:rFonts w:cs="Times New Roman"/>
        </w:rPr>
        <w:t>’</w:t>
      </w:r>
      <w:proofErr w:type="spellStart"/>
      <w:r w:rsidRPr="00F8712A">
        <w:rPr>
          <w:rFonts w:cs="Times New Roman"/>
          <w:i/>
        </w:rPr>
        <w:t>Uomo</w:t>
      </w:r>
      <w:proofErr w:type="spellEnd"/>
      <w:r w:rsidRPr="00F8712A">
        <w:rPr>
          <w:rFonts w:cs="Times New Roman"/>
          <w:i/>
        </w:rPr>
        <w:t xml:space="preserve"> </w:t>
      </w:r>
      <w:proofErr w:type="spellStart"/>
      <w:r w:rsidRPr="00F8712A">
        <w:rPr>
          <w:rFonts w:cs="Times New Roman"/>
          <w:i/>
        </w:rPr>
        <w:t>delinquente</w:t>
      </w:r>
      <w:proofErr w:type="spellEnd"/>
      <w:r w:rsidRPr="00F8712A">
        <w:rPr>
          <w:rFonts w:cs="Times New Roman"/>
        </w:rPr>
        <w:t xml:space="preserve">. </w:t>
      </w:r>
      <w:r>
        <w:rPr>
          <w:rFonts w:cs="Times New Roman"/>
        </w:rPr>
        <w:t>M. </w:t>
      </w:r>
      <w:r w:rsidRPr="00F8712A">
        <w:rPr>
          <w:rFonts w:cs="Times New Roman"/>
        </w:rPr>
        <w:t>Lombroso reste le type de ces savants brouillons, hâtifs et superficiels, auxquels on ne peut reconnaître qu</w:t>
      </w:r>
      <w:r w:rsidR="000B1783">
        <w:rPr>
          <w:rFonts w:cs="Times New Roman"/>
        </w:rPr>
        <w:t>’</w:t>
      </w:r>
      <w:r w:rsidRPr="00F8712A">
        <w:rPr>
          <w:rFonts w:cs="Times New Roman"/>
        </w:rPr>
        <w:t>un mérite d</w:t>
      </w:r>
      <w:r w:rsidR="000B1783">
        <w:rPr>
          <w:rFonts w:cs="Times New Roman"/>
        </w:rPr>
        <w:t>’</w:t>
      </w:r>
      <w:r w:rsidRPr="00F8712A">
        <w:rPr>
          <w:rFonts w:cs="Times New Roman"/>
        </w:rPr>
        <w:t>agitateur. Des idées qu</w:t>
      </w:r>
      <w:r w:rsidR="000B1783">
        <w:rPr>
          <w:rFonts w:cs="Times New Roman"/>
        </w:rPr>
        <w:t>’</w:t>
      </w:r>
      <w:r w:rsidRPr="00F8712A">
        <w:rPr>
          <w:rFonts w:cs="Times New Roman"/>
        </w:rPr>
        <w:t>il a lancées rien ne subsiste, ni le criminel né, ni le criminel atavique, ni le génie dégénérescence, ni l</w:t>
      </w:r>
      <w:r w:rsidR="000B1783">
        <w:rPr>
          <w:rFonts w:cs="Times New Roman"/>
        </w:rPr>
        <w:t>’</w:t>
      </w:r>
      <w:r w:rsidRPr="00F8712A">
        <w:rPr>
          <w:rFonts w:cs="Times New Roman"/>
        </w:rPr>
        <w:t>épilepsie larvée</w:t>
      </w:r>
      <w:r>
        <w:rPr>
          <w:rFonts w:cs="Times New Roman"/>
        </w:rPr>
        <w:t> ;</w:t>
      </w:r>
      <w:r w:rsidRPr="00F8712A">
        <w:rPr>
          <w:rFonts w:cs="Times New Roman"/>
        </w:rPr>
        <w:t xml:space="preserve"> sa graphologie reste, mais elle n</w:t>
      </w:r>
      <w:r w:rsidR="000B1783">
        <w:rPr>
          <w:rFonts w:cs="Times New Roman"/>
        </w:rPr>
        <w:t>’</w:t>
      </w:r>
      <w:r w:rsidRPr="00F8712A">
        <w:rPr>
          <w:rFonts w:cs="Times New Roman"/>
        </w:rPr>
        <w:t>est pas de lui, et l</w:t>
      </w:r>
      <w:r w:rsidR="000B1783">
        <w:rPr>
          <w:rFonts w:cs="Times New Roman"/>
        </w:rPr>
        <w:t>’</w:t>
      </w:r>
      <w:r w:rsidRPr="00F8712A">
        <w:rPr>
          <w:rFonts w:cs="Times New Roman"/>
        </w:rPr>
        <w:t>arrêt de la Cour de Rouen l</w:t>
      </w:r>
      <w:r w:rsidR="000B1783">
        <w:rPr>
          <w:rFonts w:cs="Times New Roman"/>
        </w:rPr>
        <w:t>’</w:t>
      </w:r>
      <w:r w:rsidRPr="00F8712A">
        <w:rPr>
          <w:rFonts w:cs="Times New Roman"/>
        </w:rPr>
        <w:t>a mis même en fâcheuse posture sur ce point. Quant à l</w:t>
      </w:r>
      <w:r w:rsidR="000B1783">
        <w:rPr>
          <w:rFonts w:cs="Times New Roman"/>
        </w:rPr>
        <w:t>’</w:t>
      </w:r>
      <w:r w:rsidRPr="00F8712A">
        <w:rPr>
          <w:rFonts w:cs="Times New Roman"/>
        </w:rPr>
        <w:t>opuscule dont je parle, il est la contribution que tout bon israélite (</w:t>
      </w:r>
      <w:r>
        <w:rPr>
          <w:rFonts w:cs="Times New Roman"/>
        </w:rPr>
        <w:t>M. </w:t>
      </w:r>
      <w:r w:rsidRPr="00F8712A">
        <w:rPr>
          <w:rFonts w:cs="Times New Roman"/>
        </w:rPr>
        <w:t>Lombroso l</w:t>
      </w:r>
      <w:r w:rsidR="000B1783">
        <w:rPr>
          <w:rFonts w:cs="Times New Roman"/>
        </w:rPr>
        <w:t>’</w:t>
      </w:r>
      <w:r w:rsidRPr="00F8712A">
        <w:rPr>
          <w:rFonts w:cs="Times New Roman"/>
        </w:rPr>
        <w:t>est) s</w:t>
      </w:r>
      <w:r w:rsidR="000B1783">
        <w:rPr>
          <w:rFonts w:cs="Times New Roman"/>
        </w:rPr>
        <w:t>’</w:t>
      </w:r>
      <w:r w:rsidRPr="00F8712A">
        <w:rPr>
          <w:rFonts w:cs="Times New Roman"/>
        </w:rPr>
        <w:t xml:space="preserve">est cru </w:t>
      </w:r>
      <w:proofErr w:type="gramStart"/>
      <w:r w:rsidRPr="00F8712A">
        <w:rPr>
          <w:rFonts w:cs="Times New Roman"/>
        </w:rPr>
        <w:t>obligé</w:t>
      </w:r>
      <w:proofErr w:type="gramEnd"/>
      <w:r w:rsidRPr="00F8712A">
        <w:rPr>
          <w:rFonts w:cs="Times New Roman"/>
        </w:rPr>
        <w:t xml:space="preserve"> de donner à la littérature sur l</w:t>
      </w:r>
      <w:r w:rsidR="000B1783">
        <w:rPr>
          <w:rFonts w:cs="Times New Roman"/>
        </w:rPr>
        <w:t>’</w:t>
      </w:r>
      <w:r w:rsidR="00FC65D3">
        <w:rPr>
          <w:rFonts w:cs="Times New Roman"/>
        </w:rPr>
        <w:t>Affaire. On y lit, p. </w:t>
      </w:r>
      <w:r w:rsidRPr="00F8712A">
        <w:rPr>
          <w:rFonts w:cs="Times New Roman"/>
        </w:rPr>
        <w:t xml:space="preserve">103, que </w:t>
      </w:r>
      <w:r w:rsidRPr="00FC65D3">
        <w:rPr>
          <w:rStyle w:val="quotec"/>
        </w:rPr>
        <w:t>« les Juifs, dans tous les cas, ne sont jamais arrivés à la même criminalité méditée et sanguinaire démontrée par leurs ennemis dans le cas de Dreyfus, où non seulement ils ne reculent pas devant la calomnie, mais encore dans le faux et peut-être l</w:t>
      </w:r>
      <w:r w:rsidR="000B1783" w:rsidRPr="00FC65D3">
        <w:rPr>
          <w:rStyle w:val="quotec"/>
        </w:rPr>
        <w:t>’</w:t>
      </w:r>
      <w:r w:rsidRPr="00FC65D3">
        <w:rPr>
          <w:rStyle w:val="quotec"/>
        </w:rPr>
        <w:t>assassinat, etc. »</w:t>
      </w:r>
      <w:r w:rsidRPr="00F8712A">
        <w:rPr>
          <w:rFonts w:cs="Times New Roman"/>
        </w:rPr>
        <w:t xml:space="preserve"> </w:t>
      </w:r>
      <w:proofErr w:type="spellStart"/>
      <w:r w:rsidRPr="00F8712A">
        <w:rPr>
          <w:rFonts w:cs="Times New Roman"/>
          <w:i/>
        </w:rPr>
        <w:t>Eheu</w:t>
      </w:r>
      <w:proofErr w:type="spellEnd"/>
      <w:r>
        <w:rPr>
          <w:rFonts w:cs="Times New Roman"/>
          <w:i/>
        </w:rPr>
        <w:t> !</w:t>
      </w:r>
      <w:r w:rsidRPr="00F8712A">
        <w:rPr>
          <w:rFonts w:cs="Times New Roman"/>
          <w:i/>
        </w:rPr>
        <w:t xml:space="preserve"> bassa </w:t>
      </w:r>
      <w:proofErr w:type="spellStart"/>
      <w:r w:rsidRPr="00F8712A">
        <w:rPr>
          <w:rFonts w:cs="Times New Roman"/>
          <w:i/>
        </w:rPr>
        <w:t>latinitas</w:t>
      </w:r>
      <w:proofErr w:type="spellEnd"/>
      <w:r w:rsidRPr="00F8712A">
        <w:rPr>
          <w:rFonts w:cs="Times New Roman"/>
          <w:i/>
        </w:rPr>
        <w:t>.</w:t>
      </w:r>
    </w:p>
    <w:p w14:paraId="5D94B58C" w14:textId="77777777" w:rsidR="00FC65D3" w:rsidRDefault="00FC65D3" w:rsidP="00FC65D3">
      <w:pPr>
        <w:pStyle w:val="Titre2"/>
      </w:pPr>
      <w:r>
        <w:lastRenderedPageBreak/>
        <w:t xml:space="preserve">Lettres italiennes. </w:t>
      </w:r>
      <w:r>
        <w:br/>
      </w:r>
      <w:r w:rsidRPr="00F8712A">
        <w:rPr>
          <w:rFonts w:cs="Times New Roman"/>
        </w:rPr>
        <w:t>Représentations des Tragédies modernes de Gabriel d</w:t>
      </w:r>
      <w:r>
        <w:rPr>
          <w:rFonts w:cs="Times New Roman"/>
        </w:rPr>
        <w:t>’</w:t>
      </w:r>
      <w:r w:rsidRPr="00F8712A">
        <w:rPr>
          <w:rFonts w:cs="Times New Roman"/>
        </w:rPr>
        <w:t>Annunzio</w:t>
      </w:r>
    </w:p>
    <w:p w14:paraId="2D05A06A" w14:textId="77777777" w:rsidR="00FC65D3" w:rsidRPr="003E2E52" w:rsidRDefault="00FC65D3" w:rsidP="00FC65D3">
      <w:pPr>
        <w:pStyle w:val="term"/>
        <w:rPr>
          <w:lang w:val="it-IT"/>
          <w:rPrChange w:id="297" w:author="Marguerite-Marie Bordry" w:date="2018-12-07T18:06:00Z">
            <w:rPr/>
          </w:rPrChange>
        </w:rPr>
      </w:pPr>
      <w:proofErr w:type="gramStart"/>
      <w:r w:rsidRPr="003E2E52">
        <w:rPr>
          <w:lang w:val="it-IT"/>
          <w:rPrChange w:id="298" w:author="Marguerite-Marie Bordry" w:date="2018-12-07T18:06:00Z">
            <w:rPr/>
          </w:rPrChange>
        </w:rPr>
        <w:t>id :</w:t>
      </w:r>
      <w:proofErr w:type="gramEnd"/>
      <w:r w:rsidRPr="003E2E52">
        <w:rPr>
          <w:lang w:val="it-IT"/>
          <w:rPrChange w:id="299" w:author="Marguerite-Marie Bordry" w:date="2018-12-07T18:06:00Z">
            <w:rPr/>
          </w:rPrChange>
        </w:rPr>
        <w:t xml:space="preserve"> article-1899-06_844</w:t>
      </w:r>
    </w:p>
    <w:p w14:paraId="4BE7D335" w14:textId="77777777" w:rsidR="00FC65D3" w:rsidRPr="003E2E52" w:rsidRDefault="00FC65D3" w:rsidP="00FC65D3">
      <w:pPr>
        <w:pStyle w:val="term"/>
        <w:rPr>
          <w:lang w:val="it-IT"/>
          <w:rPrChange w:id="300" w:author="Marguerite-Marie Bordry" w:date="2018-12-07T18:06:00Z">
            <w:rPr/>
          </w:rPrChange>
        </w:rPr>
      </w:pPr>
      <w:proofErr w:type="spellStart"/>
      <w:proofErr w:type="gramStart"/>
      <w:r w:rsidRPr="003E2E52">
        <w:rPr>
          <w:lang w:val="it-IT"/>
          <w:rPrChange w:id="301" w:author="Marguerite-Marie Bordry" w:date="2018-12-07T18:06:00Z">
            <w:rPr/>
          </w:rPrChange>
        </w:rPr>
        <w:t>author</w:t>
      </w:r>
      <w:proofErr w:type="spellEnd"/>
      <w:r w:rsidRPr="003E2E52">
        <w:rPr>
          <w:lang w:val="it-IT"/>
          <w:rPrChange w:id="302" w:author="Marguerite-Marie Bordry" w:date="2018-12-07T18:06:00Z">
            <w:rPr/>
          </w:rPrChange>
        </w:rPr>
        <w:t> :</w:t>
      </w:r>
      <w:proofErr w:type="gramEnd"/>
      <w:r w:rsidRPr="003E2E52">
        <w:rPr>
          <w:lang w:val="it-IT"/>
          <w:rPrChange w:id="303" w:author="Marguerite-Marie Bordry" w:date="2018-12-07T18:06:00Z">
            <w:rPr/>
          </w:rPrChange>
        </w:rPr>
        <w:t xml:space="preserve"> </w:t>
      </w:r>
      <w:proofErr w:type="spellStart"/>
      <w:r w:rsidRPr="003E2E52">
        <w:rPr>
          <w:rFonts w:eastAsiaTheme="majorEastAsia"/>
          <w:lang w:val="it-IT"/>
          <w:rPrChange w:id="304" w:author="Marguerite-Marie Bordry" w:date="2018-12-07T18:06:00Z">
            <w:rPr>
              <w:rFonts w:eastAsiaTheme="majorEastAsia"/>
            </w:rPr>
          </w:rPrChange>
        </w:rPr>
        <w:t>Zùccoli</w:t>
      </w:r>
      <w:proofErr w:type="spellEnd"/>
      <w:r w:rsidRPr="003E2E52">
        <w:rPr>
          <w:rFonts w:eastAsiaTheme="majorEastAsia"/>
          <w:lang w:val="it-IT"/>
          <w:rPrChange w:id="305" w:author="Marguerite-Marie Bordry" w:date="2018-12-07T18:06:00Z">
            <w:rPr>
              <w:rFonts w:eastAsiaTheme="majorEastAsia"/>
            </w:rPr>
          </w:rPrChange>
        </w:rPr>
        <w:t>, Luciano (1868-1929)</w:t>
      </w:r>
    </w:p>
    <w:p w14:paraId="179E63C9" w14:textId="77777777" w:rsidR="00FC65D3" w:rsidRPr="00925B7B" w:rsidRDefault="00FC65D3" w:rsidP="00FC65D3">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3266CD18" w14:textId="77777777" w:rsidR="00FC65D3" w:rsidRDefault="00FC65D3" w:rsidP="00FC65D3">
      <w:pPr>
        <w:pStyle w:val="term"/>
      </w:pPr>
      <w:proofErr w:type="gramStart"/>
      <w:r w:rsidRPr="00925B7B">
        <w:t>section</w:t>
      </w:r>
      <w:proofErr w:type="gramEnd"/>
      <w:r w:rsidRPr="00925B7B">
        <w:t xml:space="preserve"> : </w:t>
      </w:r>
      <w:r>
        <w:t>Lettres italiennes</w:t>
      </w:r>
    </w:p>
    <w:p w14:paraId="2CD6D89A" w14:textId="77777777" w:rsidR="00FC65D3" w:rsidRPr="0044359D" w:rsidRDefault="00FC65D3" w:rsidP="00FC65D3">
      <w:pPr>
        <w:pStyle w:val="term"/>
      </w:pPr>
      <w:proofErr w:type="spellStart"/>
      <w:proofErr w:type="gramStart"/>
      <w:r w:rsidRPr="00DA7419">
        <w:t>title</w:t>
      </w:r>
      <w:proofErr w:type="spellEnd"/>
      <w:proofErr w:type="gramEnd"/>
      <w:r w:rsidRPr="00DA7419">
        <w:t xml:space="preserve"> : </w:t>
      </w:r>
      <w:r w:rsidRPr="00F8712A">
        <w:t>Représentations des Tragédies modernes de Gabriel d</w:t>
      </w:r>
      <w:r>
        <w:t>’</w:t>
      </w:r>
      <w:r w:rsidRPr="00F8712A">
        <w:t>Annunzio</w:t>
      </w:r>
    </w:p>
    <w:p w14:paraId="49405F57" w14:textId="77777777" w:rsidR="00FC65D3" w:rsidRPr="00925B7B" w:rsidRDefault="00FC65D3" w:rsidP="00FC65D3">
      <w:pPr>
        <w:pStyle w:val="term"/>
      </w:pPr>
      <w:proofErr w:type="gramStart"/>
      <w:r w:rsidRPr="00925B7B">
        <w:t>date</w:t>
      </w:r>
      <w:proofErr w:type="gramEnd"/>
      <w:r w:rsidRPr="00925B7B">
        <w:t> :</w:t>
      </w:r>
      <w:r>
        <w:t xml:space="preserve"> 1899-06</w:t>
      </w:r>
    </w:p>
    <w:p w14:paraId="45966CD0" w14:textId="77777777" w:rsidR="00FC65D3" w:rsidRDefault="00FC65D3" w:rsidP="00FC65D3">
      <w:pPr>
        <w:pStyle w:val="term"/>
      </w:pPr>
      <w:proofErr w:type="spellStart"/>
      <w:proofErr w:type="gramStart"/>
      <w:r w:rsidRPr="00925B7B">
        <w:t>ref</w:t>
      </w:r>
      <w:proofErr w:type="spellEnd"/>
      <w:proofErr w:type="gramEnd"/>
      <w:r w:rsidRPr="00925B7B">
        <w:t xml:space="preserve"> : </w:t>
      </w:r>
      <w:r>
        <w:t>Tome XXX, numéro 114, 1</w:t>
      </w:r>
      <w:r w:rsidRPr="00685873">
        <w:rPr>
          <w:vertAlign w:val="superscript"/>
        </w:rPr>
        <w:t>er</w:t>
      </w:r>
      <w:r>
        <w:t> juin 1899</w:t>
      </w:r>
      <w:r w:rsidRPr="00925B7B">
        <w:t xml:space="preserve">, </w:t>
      </w:r>
      <w:r>
        <w:t>p. 844-846</w:t>
      </w:r>
    </w:p>
    <w:p w14:paraId="36D94A18" w14:textId="77777777" w:rsidR="00FC65D3" w:rsidRPr="003E2E52" w:rsidRDefault="00FC65D3" w:rsidP="00FC65D3">
      <w:pPr>
        <w:pStyle w:val="byline"/>
        <w:rPr>
          <w:lang w:val="it-IT"/>
          <w:rPrChange w:id="306" w:author="Marguerite-Marie Bordry" w:date="2018-12-07T18:06:00Z">
            <w:rPr/>
          </w:rPrChange>
        </w:rPr>
      </w:pPr>
      <w:r w:rsidRPr="003E2E52">
        <w:rPr>
          <w:smallCaps/>
          <w:lang w:val="it-IT"/>
          <w:rPrChange w:id="307" w:author="Marguerite-Marie Bordry" w:date="2018-12-07T18:06:00Z">
            <w:rPr>
              <w:smallCaps/>
            </w:rPr>
          </w:rPrChange>
        </w:rPr>
        <w:t xml:space="preserve">Luciano </w:t>
      </w:r>
      <w:proofErr w:type="spellStart"/>
      <w:r w:rsidRPr="003E2E52">
        <w:rPr>
          <w:smallCaps/>
          <w:lang w:val="it-IT"/>
          <w:rPrChange w:id="308" w:author="Marguerite-Marie Bordry" w:date="2018-12-07T18:06:00Z">
            <w:rPr>
              <w:smallCaps/>
            </w:rPr>
          </w:rPrChange>
        </w:rPr>
        <w:t>Zùccoli</w:t>
      </w:r>
      <w:proofErr w:type="spellEnd"/>
      <w:r w:rsidRPr="003E2E52">
        <w:rPr>
          <w:lang w:val="it-IT"/>
          <w:rPrChange w:id="309" w:author="Marguerite-Marie Bordry" w:date="2018-12-07T18:06:00Z">
            <w:rPr/>
          </w:rPrChange>
        </w:rPr>
        <w:t>.</w:t>
      </w:r>
    </w:p>
    <w:p w14:paraId="48FC4F16" w14:textId="77777777" w:rsidR="00FC65D3" w:rsidRPr="003E2E52" w:rsidRDefault="00FC65D3" w:rsidP="00FC65D3">
      <w:pPr>
        <w:pStyle w:val="bibl"/>
        <w:rPr>
          <w:lang w:val="it-IT"/>
          <w:rPrChange w:id="310" w:author="Marguerite-Marie Bordry" w:date="2018-12-07T18:06:00Z">
            <w:rPr/>
          </w:rPrChange>
        </w:rPr>
      </w:pPr>
      <w:r w:rsidRPr="003E2E52">
        <w:rPr>
          <w:lang w:val="it-IT"/>
          <w:rPrChange w:id="311" w:author="Marguerite-Marie Bordry" w:date="2018-12-07T18:06:00Z">
            <w:rPr/>
          </w:rPrChange>
        </w:rPr>
        <w:t xml:space="preserve">Tome XXX, </w:t>
      </w:r>
      <w:proofErr w:type="spellStart"/>
      <w:r w:rsidRPr="003E2E52">
        <w:rPr>
          <w:lang w:val="it-IT"/>
          <w:rPrChange w:id="312" w:author="Marguerite-Marie Bordry" w:date="2018-12-07T18:06:00Z">
            <w:rPr/>
          </w:rPrChange>
        </w:rPr>
        <w:t>numéro</w:t>
      </w:r>
      <w:proofErr w:type="spellEnd"/>
      <w:r w:rsidRPr="003E2E52">
        <w:rPr>
          <w:lang w:val="it-IT"/>
          <w:rPrChange w:id="313" w:author="Marguerite-Marie Bordry" w:date="2018-12-07T18:06:00Z">
            <w:rPr/>
          </w:rPrChange>
        </w:rPr>
        <w:t> 114, 1</w:t>
      </w:r>
      <w:r w:rsidRPr="003E2E52">
        <w:rPr>
          <w:vertAlign w:val="superscript"/>
          <w:lang w:val="it-IT"/>
          <w:rPrChange w:id="314" w:author="Marguerite-Marie Bordry" w:date="2018-12-07T18:06:00Z">
            <w:rPr>
              <w:vertAlign w:val="superscript"/>
            </w:rPr>
          </w:rPrChange>
        </w:rPr>
        <w:t>er</w:t>
      </w:r>
      <w:r w:rsidRPr="003E2E52">
        <w:rPr>
          <w:lang w:val="it-IT"/>
          <w:rPrChange w:id="315" w:author="Marguerite-Marie Bordry" w:date="2018-12-07T18:06:00Z">
            <w:rPr/>
          </w:rPrChange>
        </w:rPr>
        <w:t> </w:t>
      </w:r>
      <w:proofErr w:type="spellStart"/>
      <w:r w:rsidRPr="003E2E52">
        <w:rPr>
          <w:lang w:val="it-IT"/>
          <w:rPrChange w:id="316" w:author="Marguerite-Marie Bordry" w:date="2018-12-07T18:06:00Z">
            <w:rPr/>
          </w:rPrChange>
        </w:rPr>
        <w:t>juin</w:t>
      </w:r>
      <w:proofErr w:type="spellEnd"/>
      <w:r w:rsidRPr="003E2E52">
        <w:rPr>
          <w:lang w:val="it-IT"/>
          <w:rPrChange w:id="317" w:author="Marguerite-Marie Bordry" w:date="2018-12-07T18:06:00Z">
            <w:rPr/>
          </w:rPrChange>
        </w:rPr>
        <w:t> 1899, p. 844-846.</w:t>
      </w:r>
    </w:p>
    <w:p w14:paraId="1272ED11" w14:textId="77777777" w:rsidR="00F8712A" w:rsidRPr="00F8712A" w:rsidRDefault="00F8712A" w:rsidP="00F8712A">
      <w:pPr>
        <w:pStyle w:val="Corpsdetexte"/>
        <w:rPr>
          <w:rFonts w:cs="Times New Roman"/>
        </w:rPr>
      </w:pPr>
      <w:r w:rsidRPr="00F8712A">
        <w:rPr>
          <w:rFonts w:cs="Times New Roman"/>
        </w:rPr>
        <w:t>La chronique littéraire italienne retentit ce mois de l</w:t>
      </w:r>
      <w:r w:rsidR="000B1783">
        <w:rPr>
          <w:rFonts w:cs="Times New Roman"/>
        </w:rPr>
        <w:t>’</w:t>
      </w:r>
      <w:r w:rsidRPr="00F8712A">
        <w:rPr>
          <w:rFonts w:cs="Times New Roman"/>
        </w:rPr>
        <w:t>écho des batailles inattendues dont les œuvres dramatiques de d</w:t>
      </w:r>
      <w:r w:rsidR="000B1783">
        <w:rPr>
          <w:rFonts w:cs="Times New Roman"/>
        </w:rPr>
        <w:t>’</w:t>
      </w:r>
      <w:r w:rsidRPr="00F8712A">
        <w:rPr>
          <w:rFonts w:cs="Times New Roman"/>
        </w:rPr>
        <w:t xml:space="preserve">Annunzio ont été saluées. À Naples, on a enterré </w:t>
      </w:r>
      <w:r w:rsidRPr="00F8712A">
        <w:rPr>
          <w:rFonts w:cs="Times New Roman"/>
          <w:i/>
        </w:rPr>
        <w:t xml:space="preserve">la Gloria </w:t>
      </w:r>
      <w:r w:rsidRPr="00F8712A">
        <w:rPr>
          <w:rFonts w:cs="Times New Roman"/>
        </w:rPr>
        <w:t>sous les cris d</w:t>
      </w:r>
      <w:r w:rsidR="000B1783">
        <w:rPr>
          <w:rFonts w:cs="Times New Roman"/>
        </w:rPr>
        <w:t>’</w:t>
      </w:r>
      <w:r w:rsidRPr="00F8712A">
        <w:rPr>
          <w:rFonts w:cs="Times New Roman"/>
        </w:rPr>
        <w:t>une foule furieuse</w:t>
      </w:r>
      <w:r>
        <w:rPr>
          <w:rFonts w:cs="Times New Roman"/>
        </w:rPr>
        <w:t> ;</w:t>
      </w:r>
      <w:r w:rsidRPr="00F8712A">
        <w:rPr>
          <w:rFonts w:cs="Times New Roman"/>
        </w:rPr>
        <w:t xml:space="preserve"> à Palerme, </w:t>
      </w:r>
      <w:proofErr w:type="spellStart"/>
      <w:r w:rsidRPr="00F8712A">
        <w:rPr>
          <w:rFonts w:cs="Times New Roman"/>
          <w:i/>
        </w:rPr>
        <w:t>Gioconda</w:t>
      </w:r>
      <w:proofErr w:type="spellEnd"/>
      <w:r w:rsidRPr="00F8712A">
        <w:rPr>
          <w:rFonts w:cs="Times New Roman"/>
        </w:rPr>
        <w:t xml:space="preserve"> n</w:t>
      </w:r>
      <w:r w:rsidR="000B1783">
        <w:rPr>
          <w:rFonts w:cs="Times New Roman"/>
        </w:rPr>
        <w:t>’</w:t>
      </w:r>
      <w:r w:rsidRPr="00F8712A">
        <w:rPr>
          <w:rFonts w:cs="Times New Roman"/>
        </w:rPr>
        <w:t>a pu se vanter d</w:t>
      </w:r>
      <w:r w:rsidR="000B1783">
        <w:rPr>
          <w:rFonts w:cs="Times New Roman"/>
        </w:rPr>
        <w:t>’</w:t>
      </w:r>
      <w:r w:rsidRPr="00F8712A">
        <w:rPr>
          <w:rFonts w:cs="Times New Roman"/>
        </w:rPr>
        <w:t>un accueil plus aimable</w:t>
      </w:r>
      <w:r>
        <w:rPr>
          <w:rFonts w:cs="Times New Roman"/>
        </w:rPr>
        <w:t> ;</w:t>
      </w:r>
      <w:r w:rsidRPr="00F8712A">
        <w:rPr>
          <w:rFonts w:cs="Times New Roman"/>
        </w:rPr>
        <w:t xml:space="preserve"> à Munich on a bâillé pendant toute la </w:t>
      </w:r>
      <w:del w:id="318" w:author="Marguerite-Marie Bordry" w:date="2018-12-07T18:43:00Z">
        <w:r w:rsidRPr="00F8712A" w:rsidDel="004A4A29">
          <w:rPr>
            <w:rFonts w:cs="Times New Roman"/>
          </w:rPr>
          <w:delText xml:space="preserve">réprésentation </w:delText>
        </w:r>
      </w:del>
      <w:ins w:id="319" w:author="Marguerite-Marie Bordry" w:date="2018-12-07T18:43:00Z">
        <w:r w:rsidR="004A4A29" w:rsidRPr="00F8712A">
          <w:rPr>
            <w:rFonts w:cs="Times New Roman"/>
          </w:rPr>
          <w:t>r</w:t>
        </w:r>
        <w:r w:rsidR="004A4A29">
          <w:rPr>
            <w:rFonts w:cs="Times New Roman"/>
          </w:rPr>
          <w:t>e</w:t>
        </w:r>
        <w:r w:rsidR="004A4A29" w:rsidRPr="00F8712A">
          <w:rPr>
            <w:rFonts w:cs="Times New Roman"/>
          </w:rPr>
          <w:t xml:space="preserve">présentation </w:t>
        </w:r>
      </w:ins>
      <w:r w:rsidRPr="00F8712A">
        <w:rPr>
          <w:rFonts w:cs="Times New Roman"/>
        </w:rPr>
        <w:t xml:space="preserve">du </w:t>
      </w:r>
      <w:proofErr w:type="spellStart"/>
      <w:r w:rsidRPr="00F8712A">
        <w:rPr>
          <w:rFonts w:cs="Times New Roman"/>
          <w:i/>
        </w:rPr>
        <w:t>Sogno</w:t>
      </w:r>
      <w:proofErr w:type="spellEnd"/>
      <w:r w:rsidRPr="00F8712A">
        <w:rPr>
          <w:rFonts w:cs="Times New Roman"/>
          <w:i/>
        </w:rPr>
        <w:t xml:space="preserve"> d</w:t>
      </w:r>
      <w:r w:rsidR="000B1783">
        <w:rPr>
          <w:rFonts w:cs="Times New Roman"/>
          <w:i/>
        </w:rPr>
        <w:t>’</w:t>
      </w:r>
      <w:r w:rsidRPr="00F8712A">
        <w:rPr>
          <w:rFonts w:cs="Times New Roman"/>
          <w:i/>
        </w:rPr>
        <w:t xml:space="preserve">un </w:t>
      </w:r>
      <w:proofErr w:type="spellStart"/>
      <w:r w:rsidRPr="00F8712A">
        <w:rPr>
          <w:rFonts w:cs="Times New Roman"/>
          <w:i/>
        </w:rPr>
        <w:t>mattino</w:t>
      </w:r>
      <w:proofErr w:type="spellEnd"/>
      <w:r w:rsidRPr="00F8712A">
        <w:rPr>
          <w:rFonts w:cs="Times New Roman"/>
          <w:i/>
        </w:rPr>
        <w:t xml:space="preserve"> di </w:t>
      </w:r>
      <w:proofErr w:type="spellStart"/>
      <w:r w:rsidRPr="00F8712A">
        <w:rPr>
          <w:rFonts w:cs="Times New Roman"/>
          <w:i/>
        </w:rPr>
        <w:t>primavera</w:t>
      </w:r>
      <w:proofErr w:type="spellEnd"/>
      <w:r w:rsidRPr="00F8712A">
        <w:rPr>
          <w:rFonts w:cs="Times New Roman"/>
        </w:rPr>
        <w:t>. On est arrivé, à Naples, jusqu</w:t>
      </w:r>
      <w:r w:rsidR="000B1783">
        <w:rPr>
          <w:rFonts w:cs="Times New Roman"/>
        </w:rPr>
        <w:t>’</w:t>
      </w:r>
      <w:r w:rsidRPr="00F8712A">
        <w:rPr>
          <w:rFonts w:cs="Times New Roman"/>
        </w:rPr>
        <w:t xml:space="preserve">à se battre en duel pour ou contre </w:t>
      </w:r>
      <w:r w:rsidRPr="00F8712A">
        <w:rPr>
          <w:rFonts w:cs="Times New Roman"/>
          <w:i/>
        </w:rPr>
        <w:t>la Gloria</w:t>
      </w:r>
      <w:r w:rsidRPr="00F8712A">
        <w:rPr>
          <w:rFonts w:cs="Times New Roman"/>
        </w:rPr>
        <w:t>, et un étudiant a reçu un coup d</w:t>
      </w:r>
      <w:r w:rsidR="000B1783">
        <w:rPr>
          <w:rFonts w:cs="Times New Roman"/>
        </w:rPr>
        <w:t>’</w:t>
      </w:r>
      <w:r w:rsidRPr="00F8712A">
        <w:rPr>
          <w:rFonts w:cs="Times New Roman"/>
        </w:rPr>
        <w:t>épée suffisamment incommode dans le flanc droit</w:t>
      </w:r>
      <w:r>
        <w:rPr>
          <w:rFonts w:cs="Times New Roman"/>
        </w:rPr>
        <w:t> ;</w:t>
      </w:r>
      <w:r w:rsidRPr="00F8712A">
        <w:rPr>
          <w:rFonts w:cs="Times New Roman"/>
        </w:rPr>
        <w:t xml:space="preserve"> donner ou recevoir un coup d</w:t>
      </w:r>
      <w:r w:rsidR="000B1783">
        <w:rPr>
          <w:rFonts w:cs="Times New Roman"/>
        </w:rPr>
        <w:t>’</w:t>
      </w:r>
      <w:r w:rsidRPr="00F8712A">
        <w:rPr>
          <w:rFonts w:cs="Times New Roman"/>
        </w:rPr>
        <w:t>épée pour une pièce qu</w:t>
      </w:r>
      <w:r w:rsidR="000B1783">
        <w:rPr>
          <w:rFonts w:cs="Times New Roman"/>
        </w:rPr>
        <w:t>’</w:t>
      </w:r>
      <w:r w:rsidRPr="00F8712A">
        <w:rPr>
          <w:rFonts w:cs="Times New Roman"/>
        </w:rPr>
        <w:t>on ne considère pas comme digne de son attention, n</w:t>
      </w:r>
      <w:r w:rsidR="000B1783">
        <w:rPr>
          <w:rFonts w:cs="Times New Roman"/>
        </w:rPr>
        <w:t>’</w:t>
      </w:r>
      <w:r w:rsidRPr="00F8712A">
        <w:rPr>
          <w:rFonts w:cs="Times New Roman"/>
        </w:rPr>
        <w:t xml:space="preserve">est-ce pas le </w:t>
      </w:r>
      <w:r w:rsidRPr="00F8712A">
        <w:rPr>
          <w:rFonts w:cs="Times New Roman"/>
          <w:i/>
        </w:rPr>
        <w:t>nec plus ultra</w:t>
      </w:r>
      <w:r w:rsidRPr="00F8712A">
        <w:rPr>
          <w:rFonts w:cs="Times New Roman"/>
        </w:rPr>
        <w:t xml:space="preserve"> du donquichottisme oiseux</w:t>
      </w:r>
      <w:r>
        <w:rPr>
          <w:rFonts w:cs="Times New Roman"/>
        </w:rPr>
        <w:t> ?</w:t>
      </w:r>
    </w:p>
    <w:p w14:paraId="5DFD5222" w14:textId="77777777" w:rsidR="00F8712A" w:rsidRPr="00F8712A" w:rsidRDefault="00F8712A" w:rsidP="00F8712A">
      <w:pPr>
        <w:pStyle w:val="Corpsdetexte"/>
        <w:rPr>
          <w:rFonts w:cs="Times New Roman"/>
        </w:rPr>
      </w:pPr>
      <w:r w:rsidRPr="00F8712A">
        <w:rPr>
          <w:rFonts w:cs="Times New Roman"/>
        </w:rPr>
        <w:t>Mais l</w:t>
      </w:r>
      <w:r w:rsidR="000B1783">
        <w:rPr>
          <w:rFonts w:cs="Times New Roman"/>
        </w:rPr>
        <w:t>’</w:t>
      </w:r>
      <w:r w:rsidRPr="00F8712A">
        <w:rPr>
          <w:rFonts w:cs="Times New Roman"/>
        </w:rPr>
        <w:t>âme humaine est pleine de mystères, disait mon professeur de philosophie</w:t>
      </w:r>
      <w:r>
        <w:rPr>
          <w:rFonts w:cs="Times New Roman"/>
        </w:rPr>
        <w:t> ;</w:t>
      </w:r>
      <w:r w:rsidRPr="00F8712A">
        <w:rPr>
          <w:rFonts w:cs="Times New Roman"/>
        </w:rPr>
        <w:t xml:space="preserve"> et je suis enclin, pour lui faire plaisir, à classer les duels littéraires parmi les phénomènes mystérieux de la psychologie.</w:t>
      </w:r>
    </w:p>
    <w:p w14:paraId="5A44BB97" w14:textId="77777777" w:rsidR="00F8712A" w:rsidRPr="00F8712A" w:rsidRDefault="00F8712A" w:rsidP="00F8712A">
      <w:pPr>
        <w:pStyle w:val="Corpsdetexte"/>
        <w:rPr>
          <w:rFonts w:cs="Times New Roman"/>
        </w:rPr>
      </w:pPr>
      <w:r w:rsidRPr="00F8712A">
        <w:rPr>
          <w:rFonts w:cs="Times New Roman"/>
        </w:rPr>
        <w:t>Toujours est-il que, comme je viens de vous l</w:t>
      </w:r>
      <w:r w:rsidR="000B1783">
        <w:rPr>
          <w:rFonts w:cs="Times New Roman"/>
        </w:rPr>
        <w:t>’</w:t>
      </w:r>
      <w:r w:rsidRPr="00F8712A">
        <w:rPr>
          <w:rFonts w:cs="Times New Roman"/>
        </w:rPr>
        <w:t xml:space="preserve">apprendre, </w:t>
      </w:r>
      <w:r w:rsidRPr="00F8712A">
        <w:rPr>
          <w:rFonts w:cs="Times New Roman"/>
          <w:i/>
        </w:rPr>
        <w:t>la Gloria</w:t>
      </w:r>
      <w:r w:rsidRPr="00F8712A">
        <w:rPr>
          <w:rFonts w:cs="Times New Roman"/>
        </w:rPr>
        <w:t xml:space="preserve"> de d</w:t>
      </w:r>
      <w:r w:rsidR="000B1783">
        <w:rPr>
          <w:rFonts w:cs="Times New Roman"/>
        </w:rPr>
        <w:t>’</w:t>
      </w:r>
      <w:r w:rsidRPr="00F8712A">
        <w:rPr>
          <w:rFonts w:cs="Times New Roman"/>
        </w:rPr>
        <w:t>Annunzio, dont on attendait des merveilles, est lourdement tombée à Naples</w:t>
      </w:r>
      <w:r>
        <w:rPr>
          <w:rFonts w:cs="Times New Roman"/>
        </w:rPr>
        <w:t> ;</w:t>
      </w:r>
      <w:r w:rsidRPr="00F8712A">
        <w:rPr>
          <w:rFonts w:cs="Times New Roman"/>
        </w:rPr>
        <w:t xml:space="preserve"> un désastre complet qui, pour ses proportions gigantesques, ne peut laisser dans l</w:t>
      </w:r>
      <w:r w:rsidR="000B1783">
        <w:rPr>
          <w:rFonts w:cs="Times New Roman"/>
        </w:rPr>
        <w:t>’</w:t>
      </w:r>
      <w:r w:rsidRPr="00F8712A">
        <w:rPr>
          <w:rFonts w:cs="Times New Roman"/>
        </w:rPr>
        <w:t>âme d</w:t>
      </w:r>
      <w:r w:rsidR="000B1783">
        <w:rPr>
          <w:rFonts w:cs="Times New Roman"/>
        </w:rPr>
        <w:t>’</w:t>
      </w:r>
      <w:r w:rsidRPr="00F8712A">
        <w:rPr>
          <w:rFonts w:cs="Times New Roman"/>
        </w:rPr>
        <w:t>un artiste qu</w:t>
      </w:r>
      <w:r w:rsidR="000B1783">
        <w:rPr>
          <w:rFonts w:cs="Times New Roman"/>
        </w:rPr>
        <w:t>’</w:t>
      </w:r>
      <w:r w:rsidRPr="00F8712A">
        <w:rPr>
          <w:rFonts w:cs="Times New Roman"/>
        </w:rPr>
        <w:t>une espèce d</w:t>
      </w:r>
      <w:r w:rsidR="000B1783">
        <w:rPr>
          <w:rFonts w:cs="Times New Roman"/>
        </w:rPr>
        <w:t>’</w:t>
      </w:r>
      <w:r w:rsidRPr="00F8712A">
        <w:rPr>
          <w:rFonts w:cs="Times New Roman"/>
        </w:rPr>
        <w:t>amère satisfaction. Ce qui est sans poids tombe sans bruit.</w:t>
      </w:r>
    </w:p>
    <w:p w14:paraId="19DD7683" w14:textId="77777777" w:rsidR="00F8712A" w:rsidRPr="00F8712A" w:rsidRDefault="00F8712A" w:rsidP="00F8712A">
      <w:pPr>
        <w:pStyle w:val="Corpsdetexte"/>
        <w:rPr>
          <w:rFonts w:cs="Times New Roman"/>
        </w:rPr>
      </w:pPr>
      <w:r w:rsidRPr="00F8712A">
        <w:rPr>
          <w:rFonts w:cs="Times New Roman"/>
        </w:rPr>
        <w:t>Au moment où j</w:t>
      </w:r>
      <w:r w:rsidR="000B1783">
        <w:rPr>
          <w:rFonts w:cs="Times New Roman"/>
        </w:rPr>
        <w:t>’</w:t>
      </w:r>
      <w:r w:rsidRPr="00F8712A">
        <w:rPr>
          <w:rFonts w:cs="Times New Roman"/>
        </w:rPr>
        <w:t>écris, cette tragédie moderne n</w:t>
      </w:r>
      <w:r w:rsidR="000B1783">
        <w:rPr>
          <w:rFonts w:cs="Times New Roman"/>
        </w:rPr>
        <w:t>’</w:t>
      </w:r>
      <w:r w:rsidRPr="00F8712A">
        <w:rPr>
          <w:rFonts w:cs="Times New Roman"/>
        </w:rPr>
        <w:t>a pas encore paru en volume</w:t>
      </w:r>
      <w:r>
        <w:rPr>
          <w:rFonts w:cs="Times New Roman"/>
        </w:rPr>
        <w:t> :</w:t>
      </w:r>
      <w:r w:rsidRPr="00F8712A">
        <w:rPr>
          <w:rFonts w:cs="Times New Roman"/>
        </w:rPr>
        <w:t xml:space="preserve"> tout en me réservant donc d</w:t>
      </w:r>
      <w:r w:rsidR="000B1783">
        <w:rPr>
          <w:rFonts w:cs="Times New Roman"/>
        </w:rPr>
        <w:t>’</w:t>
      </w:r>
      <w:r w:rsidRPr="00F8712A">
        <w:rPr>
          <w:rFonts w:cs="Times New Roman"/>
        </w:rPr>
        <w:t>en parler la prochaine fois, après lecture, je crois pouvoir exposer, ici, pour le moment, quelqu</w:t>
      </w:r>
      <w:r w:rsidR="000B1783">
        <w:rPr>
          <w:rFonts w:cs="Times New Roman"/>
        </w:rPr>
        <w:t>’</w:t>
      </w:r>
      <w:r w:rsidRPr="00F8712A">
        <w:rPr>
          <w:rFonts w:cs="Times New Roman"/>
        </w:rPr>
        <w:t>une des causes de cet insuccès définitif.</w:t>
      </w:r>
    </w:p>
    <w:p w14:paraId="60182D38" w14:textId="77777777" w:rsidR="00F8712A" w:rsidRPr="00F8712A" w:rsidRDefault="00F8712A" w:rsidP="00F8712A">
      <w:pPr>
        <w:pStyle w:val="Corpsdetexte"/>
        <w:rPr>
          <w:rFonts w:cs="Times New Roman"/>
        </w:rPr>
      </w:pPr>
      <w:r w:rsidRPr="00F8712A">
        <w:rPr>
          <w:rFonts w:cs="Times New Roman"/>
        </w:rPr>
        <w:t>Et la première c</w:t>
      </w:r>
      <w:r w:rsidR="000B1783">
        <w:rPr>
          <w:rFonts w:cs="Times New Roman"/>
        </w:rPr>
        <w:t>’</w:t>
      </w:r>
      <w:r w:rsidRPr="00F8712A">
        <w:rPr>
          <w:rFonts w:cs="Times New Roman"/>
        </w:rPr>
        <w:t>est que l</w:t>
      </w:r>
      <w:r w:rsidR="000B1783">
        <w:rPr>
          <w:rFonts w:cs="Times New Roman"/>
        </w:rPr>
        <w:t>’</w:t>
      </w:r>
      <w:r w:rsidRPr="00F8712A">
        <w:rPr>
          <w:rFonts w:cs="Times New Roman"/>
        </w:rPr>
        <w:t>art dramatique de d</w:t>
      </w:r>
      <w:r w:rsidR="000B1783">
        <w:rPr>
          <w:rFonts w:cs="Times New Roman"/>
        </w:rPr>
        <w:t>’</w:t>
      </w:r>
      <w:r w:rsidRPr="00F8712A">
        <w:rPr>
          <w:rFonts w:cs="Times New Roman"/>
        </w:rPr>
        <w:t>Annunzio n</w:t>
      </w:r>
      <w:r w:rsidR="000B1783">
        <w:rPr>
          <w:rFonts w:cs="Times New Roman"/>
        </w:rPr>
        <w:t>’</w:t>
      </w:r>
      <w:r w:rsidRPr="00F8712A">
        <w:rPr>
          <w:rFonts w:cs="Times New Roman"/>
        </w:rPr>
        <w:t>est qu</w:t>
      </w:r>
      <w:r w:rsidR="000B1783">
        <w:rPr>
          <w:rFonts w:cs="Times New Roman"/>
        </w:rPr>
        <w:t>’</w:t>
      </w:r>
      <w:r w:rsidRPr="00F8712A">
        <w:rPr>
          <w:rFonts w:cs="Times New Roman"/>
        </w:rPr>
        <w:t>une conception de son cerveau. Ses tragédies, on ne les voit pas</w:t>
      </w:r>
      <w:r>
        <w:rPr>
          <w:rFonts w:cs="Times New Roman"/>
        </w:rPr>
        <w:t> ;</w:t>
      </w:r>
      <w:r w:rsidRPr="00F8712A">
        <w:rPr>
          <w:rFonts w:cs="Times New Roman"/>
        </w:rPr>
        <w:t xml:space="preserve"> on les entend raconter par les personnages, et</w:t>
      </w:r>
      <w:r w:rsidR="00FC65D3">
        <w:rPr>
          <w:rFonts w:cs="Times New Roman"/>
        </w:rPr>
        <w:t xml:space="preserve"> </w:t>
      </w:r>
      <w:r w:rsidRPr="00F8712A">
        <w:rPr>
          <w:rFonts w:cs="Times New Roman"/>
        </w:rPr>
        <w:t>quoique ces personnages parlent souvent une langue admirable, ils n</w:t>
      </w:r>
      <w:r w:rsidR="000B1783">
        <w:rPr>
          <w:rFonts w:cs="Times New Roman"/>
        </w:rPr>
        <w:t>’</w:t>
      </w:r>
      <w:r w:rsidRPr="00F8712A">
        <w:rPr>
          <w:rFonts w:cs="Times New Roman"/>
        </w:rPr>
        <w:t>arrivent pas à nous donner l</w:t>
      </w:r>
      <w:r w:rsidR="000B1783">
        <w:rPr>
          <w:rFonts w:cs="Times New Roman"/>
        </w:rPr>
        <w:t>’</w:t>
      </w:r>
      <w:r w:rsidRPr="00F8712A">
        <w:rPr>
          <w:rFonts w:cs="Times New Roman"/>
        </w:rPr>
        <w:t>impression directe de l</w:t>
      </w:r>
      <w:r w:rsidR="000B1783">
        <w:rPr>
          <w:rFonts w:cs="Times New Roman"/>
        </w:rPr>
        <w:t>’</w:t>
      </w:r>
      <w:r w:rsidRPr="00F8712A">
        <w:rPr>
          <w:rFonts w:cs="Times New Roman"/>
        </w:rPr>
        <w:t>action ou du fait. Nous voyons avec les yeux de ces fantômes, qui, à leur tour, voient avec les yeux de d</w:t>
      </w:r>
      <w:r w:rsidR="000B1783">
        <w:rPr>
          <w:rFonts w:cs="Times New Roman"/>
        </w:rPr>
        <w:t>’</w:t>
      </w:r>
      <w:r w:rsidRPr="00F8712A">
        <w:rPr>
          <w:rFonts w:cs="Times New Roman"/>
        </w:rPr>
        <w:t>Annunzio</w:t>
      </w:r>
      <w:r>
        <w:rPr>
          <w:rFonts w:cs="Times New Roman"/>
        </w:rPr>
        <w:t> ;</w:t>
      </w:r>
      <w:r w:rsidRPr="00F8712A">
        <w:rPr>
          <w:rFonts w:cs="Times New Roman"/>
        </w:rPr>
        <w:t xml:space="preserve"> impression de troisième degré, impression nulle.</w:t>
      </w:r>
    </w:p>
    <w:p w14:paraId="1A8BAEF0" w14:textId="77777777" w:rsidR="00F8712A" w:rsidRPr="00F8712A" w:rsidRDefault="00F8712A" w:rsidP="00F8712A">
      <w:pPr>
        <w:pStyle w:val="Corpsdetexte"/>
        <w:rPr>
          <w:rFonts w:cs="Times New Roman"/>
        </w:rPr>
      </w:pPr>
      <w:r w:rsidRPr="00F8712A">
        <w:rPr>
          <w:rFonts w:cs="Times New Roman"/>
        </w:rPr>
        <w:t>D</w:t>
      </w:r>
      <w:r w:rsidR="000B1783">
        <w:rPr>
          <w:rFonts w:cs="Times New Roman"/>
        </w:rPr>
        <w:t>’</w:t>
      </w:r>
      <w:r w:rsidRPr="00F8712A">
        <w:rPr>
          <w:rFonts w:cs="Times New Roman"/>
        </w:rPr>
        <w:t>Annunzio n</w:t>
      </w:r>
      <w:r w:rsidR="000B1783">
        <w:rPr>
          <w:rFonts w:cs="Times New Roman"/>
        </w:rPr>
        <w:t>’</w:t>
      </w:r>
      <w:r w:rsidRPr="00F8712A">
        <w:rPr>
          <w:rFonts w:cs="Times New Roman"/>
        </w:rPr>
        <w:t xml:space="preserve">a pas voulu admettre que la scène a des exigences spéciales, et il y reste </w:t>
      </w:r>
      <w:r w:rsidRPr="00F8712A">
        <w:rPr>
          <w:rFonts w:cs="Times New Roman"/>
        </w:rPr>
        <w:lastRenderedPageBreak/>
        <w:t>littérateur, artiste soigneux, ciseleur incapable du grand ensemble, amant du détail et négligent de l</w:t>
      </w:r>
      <w:r w:rsidR="000B1783">
        <w:rPr>
          <w:rFonts w:cs="Times New Roman"/>
        </w:rPr>
        <w:t>’</w:t>
      </w:r>
      <w:r w:rsidRPr="00F8712A">
        <w:rPr>
          <w:rFonts w:cs="Times New Roman"/>
        </w:rPr>
        <w:t>ensemble.</w:t>
      </w:r>
    </w:p>
    <w:p w14:paraId="7BC2EEBF" w14:textId="77777777" w:rsidR="00F8712A" w:rsidRPr="00F8712A" w:rsidRDefault="00F8712A" w:rsidP="00F8712A">
      <w:pPr>
        <w:pStyle w:val="Corpsdetexte"/>
        <w:rPr>
          <w:rFonts w:cs="Times New Roman"/>
        </w:rPr>
      </w:pPr>
      <w:r w:rsidRPr="00F8712A">
        <w:rPr>
          <w:rFonts w:cs="Times New Roman"/>
        </w:rPr>
        <w:t>Il va sans dire que ces défauts ont été exagérés, dénoncés, pourchassés par les ennemis nombreux que d</w:t>
      </w:r>
      <w:r w:rsidR="000B1783">
        <w:rPr>
          <w:rFonts w:cs="Times New Roman"/>
        </w:rPr>
        <w:t>’</w:t>
      </w:r>
      <w:r w:rsidRPr="00F8712A">
        <w:rPr>
          <w:rFonts w:cs="Times New Roman"/>
        </w:rPr>
        <w:t xml:space="preserve">Annunzio compte non seulement dans le monde littéraire, mais dans le monde politique aussi. Une interprétation malheureuse des personnages de </w:t>
      </w:r>
      <w:r w:rsidRPr="00F8712A">
        <w:rPr>
          <w:rFonts w:cs="Times New Roman"/>
          <w:i/>
        </w:rPr>
        <w:t>la Gloria</w:t>
      </w:r>
      <w:r w:rsidRPr="00F8712A">
        <w:rPr>
          <w:rFonts w:cs="Times New Roman"/>
        </w:rPr>
        <w:t>, qu</w:t>
      </w:r>
      <w:r w:rsidR="000B1783">
        <w:rPr>
          <w:rFonts w:cs="Times New Roman"/>
        </w:rPr>
        <w:t>’</w:t>
      </w:r>
      <w:r w:rsidRPr="00F8712A">
        <w:rPr>
          <w:rFonts w:cs="Times New Roman"/>
        </w:rPr>
        <w:t xml:space="preserve">on a </w:t>
      </w:r>
      <w:proofErr w:type="spellStart"/>
      <w:r w:rsidRPr="00F8712A">
        <w:rPr>
          <w:rFonts w:cs="Times New Roman"/>
        </w:rPr>
        <w:t>crue</w:t>
      </w:r>
      <w:proofErr w:type="spellEnd"/>
      <w:r w:rsidRPr="00F8712A">
        <w:rPr>
          <w:rFonts w:cs="Times New Roman"/>
        </w:rPr>
        <w:t xml:space="preserve"> une tragédie à clef, a porté le coup de grâce. Selon cette interprétation, </w:t>
      </w:r>
      <w:proofErr w:type="spellStart"/>
      <w:r w:rsidRPr="00F8712A">
        <w:rPr>
          <w:rFonts w:cs="Times New Roman"/>
          <w:i/>
        </w:rPr>
        <w:t>Bronte</w:t>
      </w:r>
      <w:proofErr w:type="spellEnd"/>
      <w:r w:rsidRPr="00F8712A">
        <w:rPr>
          <w:rFonts w:cs="Times New Roman"/>
        </w:rPr>
        <w:t xml:space="preserve"> n</w:t>
      </w:r>
      <w:r w:rsidR="000B1783">
        <w:rPr>
          <w:rFonts w:cs="Times New Roman"/>
        </w:rPr>
        <w:t>’</w:t>
      </w:r>
      <w:r w:rsidRPr="00F8712A">
        <w:rPr>
          <w:rFonts w:cs="Times New Roman"/>
        </w:rPr>
        <w:t xml:space="preserve">est que Crispi, </w:t>
      </w:r>
      <w:proofErr w:type="spellStart"/>
      <w:r w:rsidRPr="00F8712A">
        <w:rPr>
          <w:rFonts w:cs="Times New Roman"/>
          <w:i/>
        </w:rPr>
        <w:t>Fiamma</w:t>
      </w:r>
      <w:proofErr w:type="spellEnd"/>
      <w:r w:rsidRPr="00F8712A">
        <w:rPr>
          <w:rFonts w:cs="Times New Roman"/>
        </w:rPr>
        <w:t xml:space="preserve"> représente </w:t>
      </w:r>
      <w:proofErr w:type="spellStart"/>
      <w:r w:rsidRPr="00F8712A">
        <w:rPr>
          <w:rFonts w:cs="Times New Roman"/>
        </w:rPr>
        <w:t>Cavallotti</w:t>
      </w:r>
      <w:proofErr w:type="spellEnd"/>
      <w:r w:rsidRPr="00F8712A">
        <w:rPr>
          <w:rFonts w:cs="Times New Roman"/>
        </w:rPr>
        <w:t>, etc.</w:t>
      </w:r>
      <w:r>
        <w:rPr>
          <w:rFonts w:cs="Times New Roman"/>
        </w:rPr>
        <w:t> ;</w:t>
      </w:r>
      <w:r w:rsidRPr="00F8712A">
        <w:rPr>
          <w:rFonts w:cs="Times New Roman"/>
        </w:rPr>
        <w:t xml:space="preserve"> et les partisans de celui-ci, et les partisans de celui-là ont oublié au plus vite qu</w:t>
      </w:r>
      <w:r w:rsidR="000B1783">
        <w:rPr>
          <w:rFonts w:cs="Times New Roman"/>
        </w:rPr>
        <w:t>’</w:t>
      </w:r>
      <w:r w:rsidRPr="00F8712A">
        <w:rPr>
          <w:rFonts w:cs="Times New Roman"/>
        </w:rPr>
        <w:t>ils étaient au théâtre et non dans un meeting</w:t>
      </w:r>
      <w:r>
        <w:rPr>
          <w:rFonts w:cs="Times New Roman"/>
        </w:rPr>
        <w:t> ;</w:t>
      </w:r>
      <w:r w:rsidRPr="00F8712A">
        <w:rPr>
          <w:rFonts w:cs="Times New Roman"/>
        </w:rPr>
        <w:t xml:space="preserve"> cris, huées, sifflements sur toute la ligne. </w:t>
      </w:r>
      <w:r>
        <w:rPr>
          <w:rFonts w:cs="Times New Roman"/>
        </w:rPr>
        <w:t>Mme </w:t>
      </w:r>
      <w:r w:rsidRPr="00F8712A">
        <w:rPr>
          <w:rFonts w:cs="Times New Roman"/>
        </w:rPr>
        <w:t xml:space="preserve">Duse et </w:t>
      </w:r>
      <w:r>
        <w:rPr>
          <w:rFonts w:cs="Times New Roman"/>
        </w:rPr>
        <w:t>M. </w:t>
      </w:r>
      <w:r w:rsidRPr="00F8712A">
        <w:rPr>
          <w:rFonts w:cs="Times New Roman"/>
        </w:rPr>
        <w:t>Zacconi, les deux grands artistes qui jouaient la pièce orageuse, n</w:t>
      </w:r>
      <w:r w:rsidR="000B1783">
        <w:rPr>
          <w:rFonts w:cs="Times New Roman"/>
        </w:rPr>
        <w:t>’</w:t>
      </w:r>
      <w:r w:rsidRPr="00F8712A">
        <w:rPr>
          <w:rFonts w:cs="Times New Roman"/>
        </w:rPr>
        <w:t xml:space="preserve">ont jamais vu, sans doute, un public plus acharné et plus irrévérent, et ils ont effacé à jamais </w:t>
      </w:r>
      <w:r w:rsidRPr="00F8712A">
        <w:rPr>
          <w:rFonts w:cs="Times New Roman"/>
          <w:i/>
        </w:rPr>
        <w:t>la Gloria</w:t>
      </w:r>
      <w:r w:rsidRPr="00F8712A">
        <w:rPr>
          <w:rFonts w:cs="Times New Roman"/>
        </w:rPr>
        <w:t xml:space="preserve"> du répertoire de leurs tournées.</w:t>
      </w:r>
    </w:p>
    <w:p w14:paraId="004E131F" w14:textId="77777777" w:rsidR="00F8712A" w:rsidRPr="00F8712A" w:rsidRDefault="00F8712A" w:rsidP="00F8712A">
      <w:pPr>
        <w:pStyle w:val="Corpsdetexte"/>
        <w:rPr>
          <w:rFonts w:cs="Times New Roman"/>
        </w:rPr>
      </w:pPr>
      <w:r w:rsidRPr="00F8712A">
        <w:rPr>
          <w:rFonts w:cs="Times New Roman"/>
        </w:rPr>
        <w:t xml:space="preserve">Quelques jours avant, un accueil presque également tumultueux saluait </w:t>
      </w:r>
      <w:r w:rsidRPr="00F8712A">
        <w:rPr>
          <w:rFonts w:cs="Times New Roman"/>
          <w:i/>
        </w:rPr>
        <w:t xml:space="preserve">la </w:t>
      </w:r>
      <w:proofErr w:type="spellStart"/>
      <w:r w:rsidRPr="00F8712A">
        <w:rPr>
          <w:rFonts w:cs="Times New Roman"/>
          <w:i/>
        </w:rPr>
        <w:t>Gioconda</w:t>
      </w:r>
      <w:proofErr w:type="spellEnd"/>
      <w:r w:rsidRPr="00F8712A">
        <w:rPr>
          <w:rFonts w:cs="Times New Roman"/>
        </w:rPr>
        <w:t>, à Palerme. Ici les étudiants ont pris parti contre d</w:t>
      </w:r>
      <w:r w:rsidR="000B1783">
        <w:rPr>
          <w:rFonts w:cs="Times New Roman"/>
        </w:rPr>
        <w:t>’</w:t>
      </w:r>
      <w:r w:rsidRPr="00F8712A">
        <w:rPr>
          <w:rFonts w:cs="Times New Roman"/>
        </w:rPr>
        <w:t>Annunzio, non pas au nom de l</w:t>
      </w:r>
      <w:r w:rsidR="000B1783">
        <w:rPr>
          <w:rFonts w:cs="Times New Roman"/>
        </w:rPr>
        <w:t>’</w:t>
      </w:r>
      <w:r w:rsidRPr="00F8712A">
        <w:rPr>
          <w:rFonts w:cs="Times New Roman"/>
        </w:rPr>
        <w:t>art, mais au nom de la morale, ce qui donne à la bataille un coloris inattendu de ridicule. Et pour rehausser ce coloris, les étudiants ont envoyé aux journaux une lettre qui accentuait encore le sens de leur démonstration éthique. Il était si facile, au contraire, d</w:t>
      </w:r>
      <w:r w:rsidR="000B1783">
        <w:rPr>
          <w:rFonts w:cs="Times New Roman"/>
        </w:rPr>
        <w:t>’</w:t>
      </w:r>
      <w:r w:rsidRPr="00F8712A">
        <w:rPr>
          <w:rFonts w:cs="Times New Roman"/>
        </w:rPr>
        <w:t>accepter la morale, ou mieux le manque absolu de morale dans la tragédie de d</w:t>
      </w:r>
      <w:r w:rsidR="000B1783">
        <w:rPr>
          <w:rFonts w:cs="Times New Roman"/>
        </w:rPr>
        <w:t>’</w:t>
      </w:r>
      <w:r w:rsidRPr="00F8712A">
        <w:rPr>
          <w:rFonts w:cs="Times New Roman"/>
        </w:rPr>
        <w:t>Annunzio, et de combattre celle-ci sur le terrain de l</w:t>
      </w:r>
      <w:r w:rsidR="000B1783">
        <w:rPr>
          <w:rFonts w:cs="Times New Roman"/>
        </w:rPr>
        <w:t>’</w:t>
      </w:r>
      <w:r w:rsidRPr="00F8712A">
        <w:rPr>
          <w:rFonts w:cs="Times New Roman"/>
        </w:rPr>
        <w:t>art dramatique</w:t>
      </w:r>
      <w:r>
        <w:rPr>
          <w:rFonts w:cs="Times New Roman"/>
        </w:rPr>
        <w:t> !</w:t>
      </w:r>
      <w:r w:rsidRPr="00F8712A">
        <w:rPr>
          <w:rFonts w:cs="Times New Roman"/>
        </w:rPr>
        <w:t xml:space="preserve"> Mais les jeunes gens aiment quelquefois les excentricités, et sur l</w:t>
      </w:r>
      <w:r w:rsidR="000B1783">
        <w:rPr>
          <w:rFonts w:cs="Times New Roman"/>
        </w:rPr>
        <w:t>’</w:t>
      </w:r>
      <w:r w:rsidRPr="00F8712A">
        <w:rPr>
          <w:rFonts w:cs="Times New Roman"/>
        </w:rPr>
        <w:t xml:space="preserve">autel de la morale </w:t>
      </w:r>
      <w:r w:rsidRPr="00F8712A">
        <w:rPr>
          <w:rFonts w:cs="Times New Roman"/>
          <w:i/>
        </w:rPr>
        <w:t xml:space="preserve">la </w:t>
      </w:r>
      <w:proofErr w:type="spellStart"/>
      <w:r w:rsidRPr="00F8712A">
        <w:rPr>
          <w:rFonts w:cs="Times New Roman"/>
          <w:i/>
        </w:rPr>
        <w:t>Gioconda</w:t>
      </w:r>
      <w:proofErr w:type="spellEnd"/>
      <w:r w:rsidRPr="00F8712A">
        <w:rPr>
          <w:rFonts w:cs="Times New Roman"/>
        </w:rPr>
        <w:t xml:space="preserve"> a péri.</w:t>
      </w:r>
    </w:p>
    <w:p w14:paraId="4E4037F2" w14:textId="77777777" w:rsidR="00F8712A" w:rsidRPr="00F8712A" w:rsidRDefault="00F8712A" w:rsidP="00F8712A">
      <w:pPr>
        <w:pStyle w:val="Corpsdetexte"/>
        <w:rPr>
          <w:rFonts w:cs="Times New Roman"/>
        </w:rPr>
      </w:pPr>
      <w:r w:rsidRPr="00F8712A">
        <w:rPr>
          <w:rFonts w:cs="Times New Roman"/>
        </w:rPr>
        <w:t>Pour compléter cette notice, signalons encore un succès d</w:t>
      </w:r>
      <w:r w:rsidR="000B1783">
        <w:rPr>
          <w:rFonts w:cs="Times New Roman"/>
        </w:rPr>
        <w:t>’</w:t>
      </w:r>
      <w:r w:rsidRPr="00F8712A">
        <w:rPr>
          <w:rFonts w:cs="Times New Roman"/>
        </w:rPr>
        <w:t xml:space="preserve">estime à Rome, pour la même </w:t>
      </w:r>
      <w:proofErr w:type="spellStart"/>
      <w:r w:rsidRPr="00F8712A">
        <w:rPr>
          <w:rFonts w:cs="Times New Roman"/>
          <w:i/>
        </w:rPr>
        <w:t>Gioconda</w:t>
      </w:r>
      <w:proofErr w:type="spellEnd"/>
      <w:r>
        <w:rPr>
          <w:rFonts w:cs="Times New Roman"/>
          <w:i/>
        </w:rPr>
        <w:t> ;</w:t>
      </w:r>
      <w:r w:rsidRPr="00F8712A">
        <w:rPr>
          <w:rFonts w:cs="Times New Roman"/>
        </w:rPr>
        <w:t xml:space="preserve"> un public impartial (on en trouve, de temps en temps</w:t>
      </w:r>
      <w:r>
        <w:rPr>
          <w:rFonts w:cs="Times New Roman"/>
        </w:rPr>
        <w:t> !</w:t>
      </w:r>
      <w:r w:rsidRPr="00F8712A">
        <w:rPr>
          <w:rFonts w:cs="Times New Roman"/>
        </w:rPr>
        <w:t xml:space="preserve">), sans aucune prévention politique, a goûté la tragédie, a salué avec enthousiasme </w:t>
      </w:r>
      <w:r>
        <w:rPr>
          <w:rFonts w:cs="Times New Roman"/>
        </w:rPr>
        <w:t>Mme </w:t>
      </w:r>
      <w:r w:rsidRPr="00F8712A">
        <w:rPr>
          <w:rFonts w:cs="Times New Roman"/>
        </w:rPr>
        <w:t xml:space="preserve">Duse et </w:t>
      </w:r>
      <w:r>
        <w:rPr>
          <w:rFonts w:cs="Times New Roman"/>
        </w:rPr>
        <w:t>M. </w:t>
      </w:r>
      <w:r w:rsidRPr="00F8712A">
        <w:rPr>
          <w:rFonts w:cs="Times New Roman"/>
        </w:rPr>
        <w:t>Zacconi, les deux artistes incomparables, et enfin l</w:t>
      </w:r>
      <w:r w:rsidR="000B1783">
        <w:rPr>
          <w:rFonts w:cs="Times New Roman"/>
        </w:rPr>
        <w:t>’</w:t>
      </w:r>
      <w:r w:rsidRPr="00F8712A">
        <w:rPr>
          <w:rFonts w:cs="Times New Roman"/>
        </w:rPr>
        <w:t>auteur. D</w:t>
      </w:r>
      <w:r w:rsidR="000B1783">
        <w:rPr>
          <w:rFonts w:cs="Times New Roman"/>
        </w:rPr>
        <w:t>’</w:t>
      </w:r>
      <w:r w:rsidRPr="00F8712A">
        <w:rPr>
          <w:rFonts w:cs="Times New Roman"/>
        </w:rPr>
        <w:t>Annunzio ne sut pas résister à la tentation de recevoir en personne les applaudissements, et, —</w:t>
      </w:r>
      <w:r w:rsidR="00FC65D3">
        <w:rPr>
          <w:rFonts w:cs="Times New Roman"/>
        </w:rPr>
        <w:t> </w:t>
      </w:r>
      <w:r w:rsidRPr="00F8712A">
        <w:rPr>
          <w:rFonts w:cs="Times New Roman"/>
        </w:rPr>
        <w:t xml:space="preserve">remarquait </w:t>
      </w:r>
      <w:r w:rsidRPr="00F8712A">
        <w:rPr>
          <w:rFonts w:cs="Times New Roman"/>
          <w:i/>
        </w:rPr>
        <w:t>l</w:t>
      </w:r>
      <w:r w:rsidR="000B1783">
        <w:rPr>
          <w:rFonts w:cs="Times New Roman"/>
          <w:i/>
        </w:rPr>
        <w:t>’</w:t>
      </w:r>
      <w:proofErr w:type="spellStart"/>
      <w:r w:rsidRPr="00F8712A">
        <w:rPr>
          <w:rFonts w:cs="Times New Roman"/>
          <w:i/>
        </w:rPr>
        <w:t>Avanti</w:t>
      </w:r>
      <w:proofErr w:type="spellEnd"/>
      <w:r w:rsidR="00FC65D3">
        <w:rPr>
          <w:rFonts w:cs="Times New Roman"/>
        </w:rPr>
        <w:t xml:space="preserve">, le journal des socialistes, — </w:t>
      </w:r>
      <w:r w:rsidRPr="00F8712A">
        <w:rPr>
          <w:rFonts w:cs="Times New Roman"/>
        </w:rPr>
        <w:t xml:space="preserve">il se présenta sur la scène, </w:t>
      </w:r>
      <w:r w:rsidRPr="00FC65D3">
        <w:rPr>
          <w:rStyle w:val="quotec"/>
        </w:rPr>
        <w:t>« tout luisant, du crâne à la pointe des bottines vernies »</w:t>
      </w:r>
      <w:r w:rsidRPr="00F8712A">
        <w:rPr>
          <w:rFonts w:cs="Times New Roman"/>
        </w:rPr>
        <w:t>.</w:t>
      </w:r>
    </w:p>
    <w:p w14:paraId="10AF14C9" w14:textId="77777777" w:rsidR="00F8712A" w:rsidRPr="00F8712A" w:rsidRDefault="00F8712A" w:rsidP="00F8712A">
      <w:pPr>
        <w:pStyle w:val="Corpsdetexte"/>
        <w:rPr>
          <w:rFonts w:cs="Times New Roman"/>
        </w:rPr>
      </w:pPr>
      <w:r w:rsidRPr="00F8712A">
        <w:rPr>
          <w:rFonts w:cs="Times New Roman"/>
        </w:rPr>
        <w:t>On ne lui pardonne pas, entre parenthèse, la contradiction patente où il se plaît depuis quelque temps. Après avoir lancé dans ses livres une mitraille d</w:t>
      </w:r>
      <w:r w:rsidR="000B1783">
        <w:rPr>
          <w:rFonts w:cs="Times New Roman"/>
        </w:rPr>
        <w:t>’</w:t>
      </w:r>
      <w:r w:rsidRPr="00F8712A">
        <w:rPr>
          <w:rFonts w:cs="Times New Roman"/>
        </w:rPr>
        <w:t>adjectifs dédaigneux et détonants contre la foule, il se fait un escabeau de cette foule pour en</w:t>
      </w:r>
      <w:r w:rsidR="00FC65D3">
        <w:rPr>
          <w:rFonts w:cs="Times New Roman"/>
        </w:rPr>
        <w:t>trer à la Chambre, parmi ceux qu</w:t>
      </w:r>
      <w:r w:rsidR="000B1783">
        <w:rPr>
          <w:rFonts w:cs="Times New Roman"/>
        </w:rPr>
        <w:t>’</w:t>
      </w:r>
      <w:r w:rsidRPr="00F8712A">
        <w:rPr>
          <w:rFonts w:cs="Times New Roman"/>
        </w:rPr>
        <w:t xml:space="preserve">il appelait jadis </w:t>
      </w:r>
      <w:r w:rsidRPr="00F8712A">
        <w:rPr>
          <w:rFonts w:cs="Times New Roman"/>
          <w:i/>
        </w:rPr>
        <w:t>les palefreniers de la Grande Bête</w:t>
      </w:r>
      <w:r>
        <w:rPr>
          <w:rFonts w:cs="Times New Roman"/>
        </w:rPr>
        <w:t> ;</w:t>
      </w:r>
      <w:r w:rsidRPr="00F8712A">
        <w:rPr>
          <w:rFonts w:cs="Times New Roman"/>
        </w:rPr>
        <w:t xml:space="preserve"> mieux encore, il recherche cette Grande Bête pour lui jeter à la tête ses Tragédies</w:t>
      </w:r>
      <w:r>
        <w:rPr>
          <w:rFonts w:cs="Times New Roman"/>
        </w:rPr>
        <w:t> ;</w:t>
      </w:r>
      <w:r w:rsidRPr="00F8712A">
        <w:rPr>
          <w:rFonts w:cs="Times New Roman"/>
        </w:rPr>
        <w:t xml:space="preserve"> la Bête siffle, voilà tout, comme il était à prévoir sans en faire l</w:t>
      </w:r>
      <w:r w:rsidR="000B1783">
        <w:rPr>
          <w:rFonts w:cs="Times New Roman"/>
        </w:rPr>
        <w:t>’</w:t>
      </w:r>
      <w:r w:rsidRPr="00F8712A">
        <w:rPr>
          <w:rFonts w:cs="Times New Roman"/>
        </w:rPr>
        <w:t>expérience.</w:t>
      </w:r>
    </w:p>
    <w:p w14:paraId="27BD2B07" w14:textId="77777777" w:rsidR="00F8712A" w:rsidRPr="00F8712A" w:rsidRDefault="00F8712A" w:rsidP="00F8712A">
      <w:pPr>
        <w:pStyle w:val="Corpsdetexte"/>
        <w:rPr>
          <w:rFonts w:cs="Times New Roman"/>
        </w:rPr>
      </w:pPr>
      <w:r w:rsidRPr="00F8712A">
        <w:rPr>
          <w:rFonts w:cs="Times New Roman"/>
        </w:rPr>
        <w:lastRenderedPageBreak/>
        <w:t>Mais on dirait que ces contradictions voulues ne sont pas trop favorables au poète. Comme homme politique on ne connaît de lui que son discours électoral</w:t>
      </w:r>
      <w:r>
        <w:rPr>
          <w:rFonts w:cs="Times New Roman"/>
        </w:rPr>
        <w:t> :</w:t>
      </w:r>
      <w:r w:rsidRPr="00F8712A">
        <w:rPr>
          <w:rFonts w:cs="Times New Roman"/>
        </w:rPr>
        <w:t xml:space="preserve"> une oraison polie et étincelante déroulée devant un troupeau de paysans ébahis, qui n</w:t>
      </w:r>
      <w:r w:rsidR="000B1783">
        <w:rPr>
          <w:rFonts w:cs="Times New Roman"/>
        </w:rPr>
        <w:t>’</w:t>
      </w:r>
      <w:r w:rsidRPr="00F8712A">
        <w:rPr>
          <w:rFonts w:cs="Times New Roman"/>
        </w:rPr>
        <w:t>y comprenaient mot. Il y parlait de la Beauté Éternelle, des mœurs anciennes, et d</w:t>
      </w:r>
      <w:r w:rsidR="000B1783">
        <w:rPr>
          <w:rFonts w:cs="Times New Roman"/>
        </w:rPr>
        <w:t>’</w:t>
      </w:r>
      <w:r w:rsidRPr="00F8712A">
        <w:rPr>
          <w:rFonts w:cs="Times New Roman"/>
        </w:rPr>
        <w:t>autres choses simples en style prodigieux</w:t>
      </w:r>
      <w:r>
        <w:rPr>
          <w:rFonts w:cs="Times New Roman"/>
        </w:rPr>
        <w:t> ;</w:t>
      </w:r>
      <w:r w:rsidRPr="00F8712A">
        <w:rPr>
          <w:rFonts w:cs="Times New Roman"/>
        </w:rPr>
        <w:t xml:space="preserve"> rien de moins électoral, enfin, que ce discours, rien de plus invraisemblable que les théories politiques du grand écrivain. Ses électeurs en tremblent encore</w:t>
      </w:r>
      <w:r>
        <w:rPr>
          <w:rFonts w:cs="Times New Roman"/>
        </w:rPr>
        <w:t>…</w:t>
      </w:r>
    </w:p>
    <w:p w14:paraId="1F287460" w14:textId="77777777" w:rsidR="00F8712A" w:rsidRPr="00F8712A" w:rsidRDefault="00F8712A" w:rsidP="00F8712A">
      <w:pPr>
        <w:pStyle w:val="Corpsdetexte"/>
        <w:rPr>
          <w:rFonts w:cs="Times New Roman"/>
        </w:rPr>
      </w:pPr>
      <w:r w:rsidRPr="00F8712A">
        <w:rPr>
          <w:rFonts w:cs="Times New Roman"/>
        </w:rPr>
        <w:t>Quant à son art dramatique, nous en savons quelque chose. Je suis loin d</w:t>
      </w:r>
      <w:r w:rsidR="000B1783">
        <w:rPr>
          <w:rFonts w:cs="Times New Roman"/>
        </w:rPr>
        <w:t>’</w:t>
      </w:r>
      <w:r w:rsidRPr="00F8712A">
        <w:rPr>
          <w:rFonts w:cs="Times New Roman"/>
        </w:rPr>
        <w:t>affirmer qu</w:t>
      </w:r>
      <w:r w:rsidR="000B1783">
        <w:rPr>
          <w:rFonts w:cs="Times New Roman"/>
        </w:rPr>
        <w:t>’</w:t>
      </w:r>
      <w:r w:rsidRPr="00F8712A">
        <w:rPr>
          <w:rFonts w:cs="Times New Roman"/>
        </w:rPr>
        <w:t>on ne puisse pas rencontrer des pages superbes, magistrales, dans ces tragédies</w:t>
      </w:r>
      <w:r>
        <w:rPr>
          <w:rFonts w:cs="Times New Roman"/>
        </w:rPr>
        <w:t> ;</w:t>
      </w:r>
      <w:r w:rsidRPr="00F8712A">
        <w:rPr>
          <w:rFonts w:cs="Times New Roman"/>
        </w:rPr>
        <w:t xml:space="preserve"> mais le théâtre ne se fait pas avec des pages.</w:t>
      </w:r>
    </w:p>
    <w:p w14:paraId="6E054FA1" w14:textId="77777777" w:rsidR="00F8712A" w:rsidRPr="00F8712A" w:rsidRDefault="00F8712A" w:rsidP="00F8712A">
      <w:pPr>
        <w:pStyle w:val="Corpsdetexte"/>
        <w:rPr>
          <w:rFonts w:cs="Times New Roman"/>
        </w:rPr>
      </w:pPr>
      <w:r w:rsidRPr="00F8712A">
        <w:rPr>
          <w:rFonts w:cs="Times New Roman"/>
        </w:rPr>
        <w:t>P.-</w:t>
      </w:r>
      <w:r w:rsidR="00C81EC7">
        <w:rPr>
          <w:rFonts w:cs="Times New Roman"/>
        </w:rPr>
        <w:t>S. — </w:t>
      </w:r>
      <w:r w:rsidRPr="00F8712A">
        <w:rPr>
          <w:rFonts w:cs="Times New Roman"/>
        </w:rPr>
        <w:t xml:space="preserve">Je parlerai la prochaine fois, outre de </w:t>
      </w:r>
      <w:r w:rsidRPr="00F8712A">
        <w:rPr>
          <w:rFonts w:cs="Times New Roman"/>
          <w:i/>
        </w:rPr>
        <w:t xml:space="preserve">la Gloria </w:t>
      </w:r>
      <w:r w:rsidRPr="00F8712A">
        <w:rPr>
          <w:rFonts w:cs="Times New Roman"/>
        </w:rPr>
        <w:t>de d</w:t>
      </w:r>
      <w:r w:rsidR="000B1783">
        <w:rPr>
          <w:rFonts w:cs="Times New Roman"/>
        </w:rPr>
        <w:t>’</w:t>
      </w:r>
      <w:r w:rsidRPr="00F8712A">
        <w:rPr>
          <w:rFonts w:cs="Times New Roman"/>
        </w:rPr>
        <w:t xml:space="preserve">Annunzio, de diverses œuvres intéressantes ou importantes, telles que </w:t>
      </w:r>
      <w:r w:rsidRPr="00F8712A">
        <w:rPr>
          <w:rFonts w:cs="Times New Roman"/>
          <w:i/>
        </w:rPr>
        <w:t xml:space="preserve">la </w:t>
      </w:r>
      <w:proofErr w:type="spellStart"/>
      <w:r w:rsidRPr="00F8712A">
        <w:rPr>
          <w:rFonts w:cs="Times New Roman"/>
          <w:i/>
        </w:rPr>
        <w:t>Scuola</w:t>
      </w:r>
      <w:proofErr w:type="spellEnd"/>
      <w:r w:rsidRPr="00F8712A">
        <w:rPr>
          <w:rFonts w:cs="Times New Roman"/>
          <w:i/>
        </w:rPr>
        <w:t xml:space="preserve"> del </w:t>
      </w:r>
      <w:proofErr w:type="spellStart"/>
      <w:r w:rsidRPr="00F8712A">
        <w:rPr>
          <w:rFonts w:cs="Times New Roman"/>
          <w:i/>
        </w:rPr>
        <w:t>marito</w:t>
      </w:r>
      <w:proofErr w:type="spellEnd"/>
      <w:r w:rsidRPr="00F8712A">
        <w:rPr>
          <w:rFonts w:cs="Times New Roman"/>
        </w:rPr>
        <w:t xml:space="preserve">, par </w:t>
      </w:r>
      <w:r>
        <w:rPr>
          <w:rFonts w:cs="Times New Roman"/>
        </w:rPr>
        <w:t>G. </w:t>
      </w:r>
      <w:proofErr w:type="spellStart"/>
      <w:r w:rsidRPr="00F8712A">
        <w:rPr>
          <w:rFonts w:cs="Times New Roman"/>
        </w:rPr>
        <w:t>Antona-Traversi</w:t>
      </w:r>
      <w:proofErr w:type="spellEnd"/>
      <w:r w:rsidRPr="00F8712A">
        <w:rPr>
          <w:rFonts w:cs="Times New Roman"/>
        </w:rPr>
        <w:t xml:space="preserve">, </w:t>
      </w:r>
      <w:r w:rsidRPr="00F8712A">
        <w:rPr>
          <w:rFonts w:cs="Times New Roman"/>
          <w:i/>
        </w:rPr>
        <w:t xml:space="preserve">il </w:t>
      </w:r>
      <w:proofErr w:type="spellStart"/>
      <w:r w:rsidRPr="00F8712A">
        <w:rPr>
          <w:rFonts w:cs="Times New Roman"/>
          <w:i/>
        </w:rPr>
        <w:t>Genio</w:t>
      </w:r>
      <w:proofErr w:type="spellEnd"/>
      <w:r w:rsidRPr="00F8712A">
        <w:rPr>
          <w:rFonts w:cs="Times New Roman"/>
        </w:rPr>
        <w:t xml:space="preserve">, par </w:t>
      </w:r>
      <w:proofErr w:type="spellStart"/>
      <w:r w:rsidRPr="00F8712A">
        <w:rPr>
          <w:rFonts w:cs="Times New Roman"/>
        </w:rPr>
        <w:t>Bovio</w:t>
      </w:r>
      <w:proofErr w:type="spellEnd"/>
      <w:r w:rsidRPr="00F8712A">
        <w:rPr>
          <w:rFonts w:cs="Times New Roman"/>
        </w:rPr>
        <w:t xml:space="preserve">, </w:t>
      </w:r>
      <w:proofErr w:type="spellStart"/>
      <w:r w:rsidRPr="00F8712A">
        <w:rPr>
          <w:rFonts w:cs="Times New Roman"/>
          <w:i/>
        </w:rPr>
        <w:t>Contro</w:t>
      </w:r>
      <w:proofErr w:type="spellEnd"/>
      <w:r w:rsidRPr="00F8712A">
        <w:rPr>
          <w:rFonts w:cs="Times New Roman"/>
          <w:i/>
        </w:rPr>
        <w:t xml:space="preserve"> </w:t>
      </w:r>
      <w:proofErr w:type="spellStart"/>
      <w:r w:rsidRPr="00F8712A">
        <w:rPr>
          <w:rFonts w:cs="Times New Roman"/>
          <w:i/>
        </w:rPr>
        <w:t>quelli</w:t>
      </w:r>
      <w:proofErr w:type="spellEnd"/>
      <w:r w:rsidRPr="00F8712A">
        <w:rPr>
          <w:rFonts w:cs="Times New Roman"/>
          <w:i/>
        </w:rPr>
        <w:t xml:space="preserve"> </w:t>
      </w:r>
      <w:proofErr w:type="spellStart"/>
      <w:r w:rsidRPr="00F8712A">
        <w:rPr>
          <w:rFonts w:cs="Times New Roman"/>
          <w:i/>
        </w:rPr>
        <w:t>che</w:t>
      </w:r>
      <w:proofErr w:type="spellEnd"/>
      <w:r w:rsidRPr="00F8712A">
        <w:rPr>
          <w:rFonts w:cs="Times New Roman"/>
          <w:i/>
        </w:rPr>
        <w:t xml:space="preserve"> non </w:t>
      </w:r>
      <w:proofErr w:type="spellStart"/>
      <w:r w:rsidRPr="00F8712A">
        <w:rPr>
          <w:rFonts w:cs="Times New Roman"/>
          <w:i/>
        </w:rPr>
        <w:t>hanno</w:t>
      </w:r>
      <w:proofErr w:type="spellEnd"/>
      <w:r w:rsidRPr="00F8712A">
        <w:rPr>
          <w:rFonts w:cs="Times New Roman"/>
          <w:i/>
        </w:rPr>
        <w:t xml:space="preserve"> e </w:t>
      </w:r>
      <w:proofErr w:type="spellStart"/>
      <w:r w:rsidRPr="00F8712A">
        <w:rPr>
          <w:rFonts w:cs="Times New Roman"/>
          <w:i/>
        </w:rPr>
        <w:t>che</w:t>
      </w:r>
      <w:proofErr w:type="spellEnd"/>
      <w:r w:rsidRPr="00F8712A">
        <w:rPr>
          <w:rFonts w:cs="Times New Roman"/>
          <w:i/>
        </w:rPr>
        <w:t xml:space="preserve"> non </w:t>
      </w:r>
      <w:proofErr w:type="spellStart"/>
      <w:r w:rsidRPr="00F8712A">
        <w:rPr>
          <w:rFonts w:cs="Times New Roman"/>
          <w:i/>
        </w:rPr>
        <w:t>sanno</w:t>
      </w:r>
      <w:proofErr w:type="spellEnd"/>
      <w:r w:rsidRPr="00F8712A">
        <w:rPr>
          <w:rFonts w:cs="Times New Roman"/>
        </w:rPr>
        <w:t xml:space="preserve">, par </w:t>
      </w:r>
      <w:r>
        <w:rPr>
          <w:rFonts w:cs="Times New Roman"/>
        </w:rPr>
        <w:t>M. </w:t>
      </w:r>
      <w:r w:rsidRPr="00F8712A">
        <w:rPr>
          <w:rFonts w:cs="Times New Roman"/>
        </w:rPr>
        <w:t xml:space="preserve">Morasso, </w:t>
      </w:r>
      <w:proofErr w:type="spellStart"/>
      <w:r w:rsidRPr="00F8712A">
        <w:rPr>
          <w:rFonts w:cs="Times New Roman"/>
          <w:i/>
        </w:rPr>
        <w:t>Mentre</w:t>
      </w:r>
      <w:proofErr w:type="spellEnd"/>
      <w:r w:rsidRPr="00F8712A">
        <w:rPr>
          <w:rFonts w:cs="Times New Roman"/>
          <w:i/>
        </w:rPr>
        <w:t xml:space="preserve"> il </w:t>
      </w:r>
      <w:proofErr w:type="spellStart"/>
      <w:r w:rsidRPr="00F8712A">
        <w:rPr>
          <w:rFonts w:cs="Times New Roman"/>
          <w:i/>
        </w:rPr>
        <w:t>secolo</w:t>
      </w:r>
      <w:proofErr w:type="spellEnd"/>
      <w:r w:rsidRPr="00F8712A">
        <w:rPr>
          <w:rFonts w:cs="Times New Roman"/>
          <w:i/>
        </w:rPr>
        <w:t xml:space="preserve"> muove</w:t>
      </w:r>
      <w:r w:rsidRPr="00F8712A">
        <w:rPr>
          <w:rFonts w:cs="Times New Roman"/>
        </w:rPr>
        <w:t xml:space="preserve">, par </w:t>
      </w:r>
      <w:r w:rsidR="00C81EC7">
        <w:rPr>
          <w:rFonts w:cs="Times New Roman"/>
        </w:rPr>
        <w:t>S. </w:t>
      </w:r>
      <w:r w:rsidRPr="00F8712A">
        <w:rPr>
          <w:rFonts w:cs="Times New Roman"/>
        </w:rPr>
        <w:t>Sighele, etc., etc.</w:t>
      </w:r>
    </w:p>
    <w:p w14:paraId="5CCCBBA3" w14:textId="77777777" w:rsidR="00CB556B" w:rsidRPr="003D0EBB" w:rsidRDefault="00CB556B" w:rsidP="00CB556B">
      <w:pPr>
        <w:pStyle w:val="Titre1"/>
      </w:pPr>
      <w:r>
        <w:t>Tome XXXI, numéro 115</w:t>
      </w:r>
      <w:r w:rsidRPr="003D0EBB">
        <w:t>, 1</w:t>
      </w:r>
      <w:r w:rsidRPr="003D0EBB">
        <w:rPr>
          <w:vertAlign w:val="superscript"/>
        </w:rPr>
        <w:t>er</w:t>
      </w:r>
      <w:r w:rsidR="00FC65D3">
        <w:t> juillet </w:t>
      </w:r>
      <w:r>
        <w:t>1899</w:t>
      </w:r>
    </w:p>
    <w:p w14:paraId="354748A3" w14:textId="77777777" w:rsidR="00FC65D3" w:rsidRDefault="00FC65D3" w:rsidP="00FC65D3">
      <w:pPr>
        <w:pStyle w:val="Titre2"/>
      </w:pPr>
      <w:r>
        <w:t xml:space="preserve">Archéologie, voyages. </w:t>
      </w:r>
      <w:r>
        <w:br/>
        <w:t>Memento [extrait]</w:t>
      </w:r>
    </w:p>
    <w:p w14:paraId="0ABA68B0" w14:textId="77777777" w:rsidR="00FC65D3" w:rsidRPr="00925B7B" w:rsidRDefault="00FC65D3" w:rsidP="00FC65D3">
      <w:pPr>
        <w:pStyle w:val="term"/>
      </w:pPr>
      <w:proofErr w:type="gramStart"/>
      <w:r w:rsidRPr="00925B7B">
        <w:t>id</w:t>
      </w:r>
      <w:proofErr w:type="gramEnd"/>
      <w:r w:rsidRPr="00925B7B">
        <w:t> : article-</w:t>
      </w:r>
      <w:r>
        <w:t>1899</w:t>
      </w:r>
      <w:r w:rsidRPr="00925B7B">
        <w:t>-</w:t>
      </w:r>
      <w:r>
        <w:t>07_204</w:t>
      </w:r>
    </w:p>
    <w:p w14:paraId="2C4EE8C1" w14:textId="77777777" w:rsidR="00FC65D3" w:rsidRPr="003E2E52" w:rsidRDefault="00FC65D3" w:rsidP="00FC65D3">
      <w:pPr>
        <w:pStyle w:val="term"/>
        <w:rPr>
          <w:lang w:val="en-GB"/>
          <w:rPrChange w:id="320" w:author="Marguerite-Marie Bordry" w:date="2018-12-07T18:06:00Z">
            <w:rPr/>
          </w:rPrChange>
        </w:rPr>
      </w:pPr>
      <w:proofErr w:type="gramStart"/>
      <w:r w:rsidRPr="003E2E52">
        <w:rPr>
          <w:lang w:val="en-GB"/>
          <w:rPrChange w:id="321" w:author="Marguerite-Marie Bordry" w:date="2018-12-07T18:06:00Z">
            <w:rPr/>
          </w:rPrChange>
        </w:rPr>
        <w:t>author :</w:t>
      </w:r>
      <w:proofErr w:type="gramEnd"/>
      <w:r w:rsidRPr="003E2E52">
        <w:rPr>
          <w:lang w:val="en-GB"/>
          <w:rPrChange w:id="322" w:author="Marguerite-Marie Bordry" w:date="2018-12-07T18:06:00Z">
            <w:rPr/>
          </w:rPrChange>
        </w:rPr>
        <w:t xml:space="preserve"> </w:t>
      </w:r>
      <w:proofErr w:type="spellStart"/>
      <w:r w:rsidRPr="003E2E52">
        <w:rPr>
          <w:rFonts w:eastAsiaTheme="majorEastAsia"/>
          <w:lang w:val="en-GB"/>
          <w:rPrChange w:id="323" w:author="Marguerite-Marie Bordry" w:date="2018-12-07T18:06:00Z">
            <w:rPr>
              <w:rFonts w:eastAsiaTheme="majorEastAsia"/>
            </w:rPr>
          </w:rPrChange>
        </w:rPr>
        <w:t>Merki</w:t>
      </w:r>
      <w:proofErr w:type="spellEnd"/>
      <w:r w:rsidRPr="003E2E52">
        <w:rPr>
          <w:rFonts w:eastAsiaTheme="majorEastAsia"/>
          <w:lang w:val="en-GB"/>
          <w:rPrChange w:id="324" w:author="Marguerite-Marie Bordry" w:date="2018-12-07T18:06:00Z">
            <w:rPr>
              <w:rFonts w:eastAsiaTheme="majorEastAsia"/>
            </w:rPr>
          </w:rPrChange>
        </w:rPr>
        <w:t>, Charles (18..-19..)</w:t>
      </w:r>
    </w:p>
    <w:p w14:paraId="6A43EC28" w14:textId="77777777" w:rsidR="00FC65D3" w:rsidRPr="003E2E52" w:rsidRDefault="00FC65D3" w:rsidP="00FC65D3">
      <w:pPr>
        <w:pStyle w:val="term"/>
        <w:rPr>
          <w:lang w:val="en-GB"/>
          <w:rPrChange w:id="325" w:author="Marguerite-Marie Bordry" w:date="2018-12-07T18:06:00Z">
            <w:rPr/>
          </w:rPrChange>
        </w:rPr>
      </w:pPr>
      <w:proofErr w:type="gramStart"/>
      <w:r w:rsidRPr="003E2E52">
        <w:rPr>
          <w:lang w:val="en-GB"/>
          <w:rPrChange w:id="326" w:author="Marguerite-Marie Bordry" w:date="2018-12-07T18:06:00Z">
            <w:rPr/>
          </w:rPrChange>
        </w:rPr>
        <w:t>signed :</w:t>
      </w:r>
      <w:proofErr w:type="gramEnd"/>
      <w:r w:rsidRPr="003E2E52">
        <w:rPr>
          <w:lang w:val="en-GB"/>
          <w:rPrChange w:id="327" w:author="Marguerite-Marie Bordry" w:date="2018-12-07T18:06:00Z">
            <w:rPr/>
          </w:rPrChange>
        </w:rPr>
        <w:t xml:space="preserve"> Charles </w:t>
      </w:r>
      <w:proofErr w:type="spellStart"/>
      <w:r w:rsidRPr="003E2E52">
        <w:rPr>
          <w:lang w:val="en-GB"/>
          <w:rPrChange w:id="328" w:author="Marguerite-Marie Bordry" w:date="2018-12-07T18:06:00Z">
            <w:rPr/>
          </w:rPrChange>
        </w:rPr>
        <w:t>Merki</w:t>
      </w:r>
      <w:proofErr w:type="spellEnd"/>
    </w:p>
    <w:p w14:paraId="4AC7B5A3" w14:textId="77777777" w:rsidR="00FC65D3" w:rsidRDefault="00FC65D3" w:rsidP="00FC65D3">
      <w:pPr>
        <w:pStyle w:val="term"/>
      </w:pPr>
      <w:proofErr w:type="gramStart"/>
      <w:r w:rsidRPr="00925B7B">
        <w:t>section</w:t>
      </w:r>
      <w:proofErr w:type="gramEnd"/>
      <w:r w:rsidRPr="00925B7B">
        <w:t xml:space="preserve"> : </w:t>
      </w:r>
      <w:r>
        <w:t>Archéologie, voyages</w:t>
      </w:r>
    </w:p>
    <w:p w14:paraId="6A9018C3" w14:textId="77777777" w:rsidR="00FC65D3" w:rsidRPr="0044359D" w:rsidRDefault="00FC65D3" w:rsidP="00FC65D3">
      <w:pPr>
        <w:pStyle w:val="term"/>
      </w:pPr>
      <w:proofErr w:type="spellStart"/>
      <w:proofErr w:type="gramStart"/>
      <w:r w:rsidRPr="00DA7419">
        <w:t>title</w:t>
      </w:r>
      <w:proofErr w:type="spellEnd"/>
      <w:proofErr w:type="gramEnd"/>
      <w:r w:rsidRPr="00DA7419">
        <w:t xml:space="preserve"> : </w:t>
      </w:r>
      <w:r>
        <w:t>Memento [extrait]</w:t>
      </w:r>
    </w:p>
    <w:p w14:paraId="3512D5EB" w14:textId="77777777" w:rsidR="00FC65D3" w:rsidRPr="00925B7B" w:rsidRDefault="00FC65D3" w:rsidP="00FC65D3">
      <w:pPr>
        <w:pStyle w:val="term"/>
      </w:pPr>
      <w:proofErr w:type="gramStart"/>
      <w:r w:rsidRPr="00925B7B">
        <w:t>date</w:t>
      </w:r>
      <w:proofErr w:type="gramEnd"/>
      <w:r w:rsidRPr="00925B7B">
        <w:t> :</w:t>
      </w:r>
      <w:r>
        <w:t xml:space="preserve"> 1899-07</w:t>
      </w:r>
    </w:p>
    <w:p w14:paraId="2EA5737C" w14:textId="77777777" w:rsidR="00FC65D3" w:rsidRDefault="00FC65D3" w:rsidP="00FC65D3">
      <w:pPr>
        <w:pStyle w:val="term"/>
      </w:pPr>
      <w:proofErr w:type="spellStart"/>
      <w:proofErr w:type="gramStart"/>
      <w:r w:rsidRPr="00925B7B">
        <w:t>ref</w:t>
      </w:r>
      <w:proofErr w:type="spellEnd"/>
      <w:proofErr w:type="gramEnd"/>
      <w:r w:rsidRPr="00925B7B">
        <w:t xml:space="preserve"> : </w:t>
      </w:r>
      <w:r>
        <w:t>Tome XXXI, numéro 115</w:t>
      </w:r>
      <w:r w:rsidRPr="003D0EBB">
        <w:t>, 1</w:t>
      </w:r>
      <w:r w:rsidRPr="003D0EBB">
        <w:rPr>
          <w:vertAlign w:val="superscript"/>
        </w:rPr>
        <w:t>er</w:t>
      </w:r>
      <w:r>
        <w:t> juillet 1899</w:t>
      </w:r>
      <w:r w:rsidRPr="00925B7B">
        <w:t xml:space="preserve">, </w:t>
      </w:r>
      <w:r>
        <w:t>p. 198-204 [204]</w:t>
      </w:r>
    </w:p>
    <w:p w14:paraId="1C4C3118" w14:textId="77777777" w:rsidR="00FC65D3" w:rsidRDefault="00FC65D3" w:rsidP="00FC65D3">
      <w:pPr>
        <w:pStyle w:val="byline"/>
      </w:pPr>
      <w:r>
        <w:rPr>
          <w:smallCaps/>
        </w:rPr>
        <w:t>Charles Merki</w:t>
      </w:r>
      <w:r>
        <w:t>.</w:t>
      </w:r>
    </w:p>
    <w:p w14:paraId="32041F6A" w14:textId="77777777" w:rsidR="00FC65D3" w:rsidRDefault="00FC65D3" w:rsidP="00FC65D3">
      <w:pPr>
        <w:pStyle w:val="bibl"/>
      </w:pPr>
      <w:r>
        <w:t>Tome XXXI, numéro 115</w:t>
      </w:r>
      <w:r w:rsidRPr="003D0EBB">
        <w:t>, 1</w:t>
      </w:r>
      <w:r w:rsidRPr="003D0EBB">
        <w:rPr>
          <w:vertAlign w:val="superscript"/>
        </w:rPr>
        <w:t>er</w:t>
      </w:r>
      <w:r>
        <w:t> juillet 1899</w:t>
      </w:r>
      <w:r w:rsidRPr="00925B7B">
        <w:t xml:space="preserve">, </w:t>
      </w:r>
      <w:r>
        <w:t>p. 198-204 [204].</w:t>
      </w:r>
    </w:p>
    <w:p w14:paraId="6335FA1A" w14:textId="77777777" w:rsidR="00F8712A" w:rsidRPr="00F8712A" w:rsidRDefault="00F8712A" w:rsidP="00F8712A">
      <w:pPr>
        <w:pStyle w:val="Corpsdetexte"/>
        <w:rPr>
          <w:rFonts w:cs="Times New Roman"/>
        </w:rPr>
      </w:pPr>
      <w:r w:rsidRPr="00F8712A">
        <w:rPr>
          <w:rFonts w:cs="Times New Roman"/>
        </w:rPr>
        <w:t>[…] Grâce aux sommes prodiguées par un archéologue anglais, le gouvernement italien a pu reprendre les fouilles du Forum. On a déjà découvert le tombeau de Romulus, comme il fallait s</w:t>
      </w:r>
      <w:r w:rsidR="000B1783">
        <w:rPr>
          <w:rFonts w:cs="Times New Roman"/>
        </w:rPr>
        <w:t>’</w:t>
      </w:r>
      <w:r w:rsidRPr="00F8712A">
        <w:rPr>
          <w:rFonts w:cs="Times New Roman"/>
        </w:rPr>
        <w:t>y attendre. […]</w:t>
      </w:r>
    </w:p>
    <w:p w14:paraId="28C8940F" w14:textId="77777777" w:rsidR="00CB556B" w:rsidRPr="003D0EBB" w:rsidRDefault="00CB556B" w:rsidP="00CB556B">
      <w:pPr>
        <w:pStyle w:val="Titre1"/>
        <w:rPr>
          <w:lang w:val="es-ES"/>
        </w:rPr>
      </w:pP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sidR="00FC65D3">
        <w:rPr>
          <w:lang w:val="es-ES"/>
        </w:rPr>
        <w:t> </w:t>
      </w:r>
      <w:proofErr w:type="spellStart"/>
      <w:r w:rsidR="00FC65D3">
        <w:rPr>
          <w:lang w:val="es-ES"/>
        </w:rPr>
        <w:t>août</w:t>
      </w:r>
      <w:proofErr w:type="spellEnd"/>
      <w:r w:rsidR="00FC65D3">
        <w:rPr>
          <w:lang w:val="es-ES"/>
        </w:rPr>
        <w:t> </w:t>
      </w:r>
      <w:r>
        <w:rPr>
          <w:lang w:val="es-ES"/>
        </w:rPr>
        <w:t>1899</w:t>
      </w:r>
    </w:p>
    <w:p w14:paraId="31E4CA68" w14:textId="77777777" w:rsidR="00FC65D3" w:rsidRDefault="00FC65D3" w:rsidP="00FC65D3">
      <w:pPr>
        <w:pStyle w:val="Titre2"/>
      </w:pPr>
      <w:r>
        <w:t xml:space="preserve">Les Romans. </w:t>
      </w:r>
      <w:r>
        <w:br/>
      </w:r>
      <w:r w:rsidRPr="00F8712A">
        <w:rPr>
          <w:rFonts w:cs="Times New Roman"/>
        </w:rPr>
        <w:t xml:space="preserve">Mathilde </w:t>
      </w:r>
      <w:proofErr w:type="spellStart"/>
      <w:r w:rsidRPr="00F8712A">
        <w:rPr>
          <w:rFonts w:cs="Times New Roman"/>
        </w:rPr>
        <w:t>Serao</w:t>
      </w:r>
      <w:proofErr w:type="spellEnd"/>
      <w:r>
        <w:rPr>
          <w:rFonts w:cs="Times New Roman"/>
        </w:rPr>
        <w:t> :</w:t>
      </w:r>
      <w:r w:rsidRPr="00F8712A">
        <w:rPr>
          <w:rFonts w:cs="Times New Roman"/>
        </w:rPr>
        <w:t xml:space="preserve"> </w:t>
      </w:r>
      <w:r w:rsidRPr="00F8712A">
        <w:rPr>
          <w:rFonts w:cs="Times New Roman"/>
          <w:i/>
        </w:rPr>
        <w:t>Sentinelles</w:t>
      </w:r>
      <w:r w:rsidRPr="00F8712A">
        <w:rPr>
          <w:rFonts w:cs="Times New Roman"/>
        </w:rPr>
        <w:t xml:space="preserve">, </w:t>
      </w:r>
      <w:r w:rsidRPr="00F8712A">
        <w:rPr>
          <w:rFonts w:cs="Times New Roman"/>
          <w:i/>
        </w:rPr>
        <w:t>prenez garde à vous</w:t>
      </w:r>
      <w:r>
        <w:rPr>
          <w:rFonts w:cs="Times New Roman"/>
          <w:i/>
        </w:rPr>
        <w:t> !</w:t>
      </w:r>
      <w:r>
        <w:rPr>
          <w:rFonts w:cs="Times New Roman"/>
        </w:rPr>
        <w:t xml:space="preserve"> </w:t>
      </w:r>
      <w:proofErr w:type="spellStart"/>
      <w:r>
        <w:rPr>
          <w:rFonts w:cs="Times New Roman"/>
        </w:rPr>
        <w:t>Calmann</w:t>
      </w:r>
      <w:proofErr w:type="spellEnd"/>
      <w:r>
        <w:rPr>
          <w:rFonts w:cs="Times New Roman"/>
        </w:rPr>
        <w:t xml:space="preserve"> Lévy, 3 </w:t>
      </w:r>
      <w:proofErr w:type="spellStart"/>
      <w:r>
        <w:rPr>
          <w:rFonts w:cs="Times New Roman"/>
        </w:rPr>
        <w:t>fr.</w:t>
      </w:r>
      <w:proofErr w:type="spellEnd"/>
      <w:r>
        <w:rPr>
          <w:rFonts w:cs="Times New Roman"/>
        </w:rPr>
        <w:t> </w:t>
      </w:r>
      <w:r w:rsidRPr="00F8712A">
        <w:rPr>
          <w:rFonts w:cs="Times New Roman"/>
        </w:rPr>
        <w:t>50</w:t>
      </w:r>
    </w:p>
    <w:p w14:paraId="3135D225" w14:textId="77777777" w:rsidR="00CE0AE6" w:rsidRPr="00925B7B" w:rsidRDefault="00CE0AE6" w:rsidP="00CE0AE6">
      <w:pPr>
        <w:pStyle w:val="term"/>
      </w:pPr>
      <w:proofErr w:type="gramStart"/>
      <w:r w:rsidRPr="00925B7B">
        <w:t>id</w:t>
      </w:r>
      <w:proofErr w:type="gramEnd"/>
      <w:r w:rsidRPr="00925B7B">
        <w:t> : article-</w:t>
      </w:r>
      <w:r>
        <w:t>1899</w:t>
      </w:r>
      <w:r w:rsidRPr="00925B7B">
        <w:t>-</w:t>
      </w:r>
      <w:r>
        <w:t>08_496</w:t>
      </w:r>
    </w:p>
    <w:p w14:paraId="78CBB186" w14:textId="77777777" w:rsidR="00CE0AE6" w:rsidRPr="00925B7B" w:rsidRDefault="00CE0AE6" w:rsidP="00CE0AE6">
      <w:pPr>
        <w:pStyle w:val="term"/>
      </w:pPr>
      <w:proofErr w:type="spellStart"/>
      <w:proofErr w:type="gramStart"/>
      <w:r w:rsidRPr="00925B7B">
        <w:t>author</w:t>
      </w:r>
      <w:proofErr w:type="spellEnd"/>
      <w:proofErr w:type="gramEnd"/>
      <w:r w:rsidRPr="00925B7B">
        <w:t xml:space="preserve"> : </w:t>
      </w:r>
      <w:r>
        <w:t>Rachilde (1860-1953)</w:t>
      </w:r>
    </w:p>
    <w:p w14:paraId="39666AF3" w14:textId="77777777" w:rsidR="00CE0AE6" w:rsidRPr="00925B7B" w:rsidRDefault="00CE0AE6" w:rsidP="00CE0AE6">
      <w:pPr>
        <w:pStyle w:val="term"/>
      </w:pPr>
      <w:proofErr w:type="spellStart"/>
      <w:proofErr w:type="gramStart"/>
      <w:r w:rsidRPr="00925B7B">
        <w:lastRenderedPageBreak/>
        <w:t>signed</w:t>
      </w:r>
      <w:proofErr w:type="spellEnd"/>
      <w:proofErr w:type="gramEnd"/>
      <w:r w:rsidRPr="00925B7B">
        <w:t xml:space="preserve"> : </w:t>
      </w:r>
      <w:r>
        <w:t>Rachilde</w:t>
      </w:r>
    </w:p>
    <w:p w14:paraId="2921BD20" w14:textId="77777777" w:rsidR="00CE0AE6" w:rsidRDefault="00CE0AE6" w:rsidP="00CE0AE6">
      <w:pPr>
        <w:pStyle w:val="term"/>
      </w:pPr>
      <w:proofErr w:type="gramStart"/>
      <w:r w:rsidRPr="00925B7B">
        <w:t>section</w:t>
      </w:r>
      <w:proofErr w:type="gramEnd"/>
      <w:r w:rsidRPr="00925B7B">
        <w:t xml:space="preserve"> : </w:t>
      </w:r>
      <w:r>
        <w:t>Les Romans</w:t>
      </w:r>
    </w:p>
    <w:p w14:paraId="0E614E18" w14:textId="77777777" w:rsidR="00CE0AE6" w:rsidRPr="003E2E52" w:rsidRDefault="00CE0AE6" w:rsidP="00CE0AE6">
      <w:pPr>
        <w:pStyle w:val="term"/>
        <w:rPr>
          <w:lang w:val="en-GB"/>
          <w:rPrChange w:id="329" w:author="Marguerite-Marie Bordry" w:date="2018-12-07T18:06:00Z">
            <w:rPr/>
          </w:rPrChange>
        </w:rPr>
      </w:pPr>
      <w:proofErr w:type="spellStart"/>
      <w:proofErr w:type="gramStart"/>
      <w:r w:rsidRPr="00DA7419">
        <w:t>title</w:t>
      </w:r>
      <w:proofErr w:type="spellEnd"/>
      <w:proofErr w:type="gramEnd"/>
      <w:r w:rsidRPr="00DA7419">
        <w:t xml:space="preserve"> : </w:t>
      </w:r>
      <w:r w:rsidRPr="00F8712A">
        <w:t xml:space="preserve">Mathilde </w:t>
      </w:r>
      <w:proofErr w:type="spellStart"/>
      <w:r w:rsidRPr="00F8712A">
        <w:t>Serao</w:t>
      </w:r>
      <w:proofErr w:type="spellEnd"/>
      <w:r>
        <w:t> :</w:t>
      </w:r>
      <w:r w:rsidRPr="00F8712A">
        <w:t xml:space="preserve"> </w:t>
      </w:r>
      <w:r w:rsidRPr="00F8712A">
        <w:rPr>
          <w:i/>
        </w:rPr>
        <w:t>Sentinelles</w:t>
      </w:r>
      <w:r w:rsidRPr="00F8712A">
        <w:t xml:space="preserve">, </w:t>
      </w:r>
      <w:r w:rsidRPr="00F8712A">
        <w:rPr>
          <w:i/>
        </w:rPr>
        <w:t>prenez garde à vous</w:t>
      </w:r>
      <w:r>
        <w:rPr>
          <w:i/>
        </w:rPr>
        <w:t> !</w:t>
      </w:r>
      <w:r>
        <w:t xml:space="preserve"> </w:t>
      </w:r>
      <w:proofErr w:type="spellStart"/>
      <w:r w:rsidRPr="003E2E52">
        <w:rPr>
          <w:lang w:val="en-GB"/>
          <w:rPrChange w:id="330" w:author="Marguerite-Marie Bordry" w:date="2018-12-07T18:06:00Z">
            <w:rPr/>
          </w:rPrChange>
        </w:rPr>
        <w:t>Calmann</w:t>
      </w:r>
      <w:proofErr w:type="spellEnd"/>
      <w:r w:rsidRPr="003E2E52">
        <w:rPr>
          <w:lang w:val="en-GB"/>
          <w:rPrChange w:id="331" w:author="Marguerite-Marie Bordry" w:date="2018-12-07T18:06:00Z">
            <w:rPr/>
          </w:rPrChange>
        </w:rPr>
        <w:t xml:space="preserve"> Lévy, 3 </w:t>
      </w:r>
      <w:proofErr w:type="spellStart"/>
      <w:r w:rsidRPr="003E2E52">
        <w:rPr>
          <w:lang w:val="en-GB"/>
          <w:rPrChange w:id="332" w:author="Marguerite-Marie Bordry" w:date="2018-12-07T18:06:00Z">
            <w:rPr/>
          </w:rPrChange>
        </w:rPr>
        <w:t>fr.</w:t>
      </w:r>
      <w:proofErr w:type="spellEnd"/>
      <w:r w:rsidRPr="003E2E52">
        <w:rPr>
          <w:lang w:val="en-GB"/>
          <w:rPrChange w:id="333" w:author="Marguerite-Marie Bordry" w:date="2018-12-07T18:06:00Z">
            <w:rPr/>
          </w:rPrChange>
        </w:rPr>
        <w:t> 50</w:t>
      </w:r>
    </w:p>
    <w:p w14:paraId="45FD9D8D" w14:textId="77777777" w:rsidR="00CE0AE6" w:rsidRPr="003E2E52" w:rsidRDefault="00CE0AE6" w:rsidP="00CE0AE6">
      <w:pPr>
        <w:pStyle w:val="term"/>
        <w:rPr>
          <w:lang w:val="en-GB"/>
          <w:rPrChange w:id="334" w:author="Marguerite-Marie Bordry" w:date="2018-12-07T18:06:00Z">
            <w:rPr/>
          </w:rPrChange>
        </w:rPr>
      </w:pPr>
      <w:proofErr w:type="gramStart"/>
      <w:r w:rsidRPr="003E2E52">
        <w:rPr>
          <w:lang w:val="en-GB"/>
          <w:rPrChange w:id="335" w:author="Marguerite-Marie Bordry" w:date="2018-12-07T18:06:00Z">
            <w:rPr/>
          </w:rPrChange>
        </w:rPr>
        <w:t>date :</w:t>
      </w:r>
      <w:proofErr w:type="gramEnd"/>
      <w:r w:rsidRPr="003E2E52">
        <w:rPr>
          <w:lang w:val="en-GB"/>
          <w:rPrChange w:id="336" w:author="Marguerite-Marie Bordry" w:date="2018-12-07T18:06:00Z">
            <w:rPr/>
          </w:rPrChange>
        </w:rPr>
        <w:t xml:space="preserve"> 1899-08</w:t>
      </w:r>
    </w:p>
    <w:p w14:paraId="2D91F1DB" w14:textId="77777777" w:rsidR="00CE0AE6" w:rsidRPr="003E2E52" w:rsidRDefault="00CE0AE6" w:rsidP="00CE0AE6">
      <w:pPr>
        <w:pStyle w:val="term"/>
        <w:rPr>
          <w:lang w:val="en-GB"/>
          <w:rPrChange w:id="337" w:author="Marguerite-Marie Bordry" w:date="2018-12-07T18:06:00Z">
            <w:rPr/>
          </w:rPrChange>
        </w:rPr>
      </w:pPr>
      <w:proofErr w:type="gramStart"/>
      <w:r w:rsidRPr="003E2E52">
        <w:rPr>
          <w:lang w:val="en-GB"/>
          <w:rPrChange w:id="338" w:author="Marguerite-Marie Bordry" w:date="2018-12-07T18:06:00Z">
            <w:rPr/>
          </w:rPrChange>
        </w:rPr>
        <w:t>ref :</w:t>
      </w:r>
      <w:proofErr w:type="gramEnd"/>
      <w:r w:rsidRPr="003E2E52">
        <w:rPr>
          <w:lang w:val="en-GB"/>
          <w:rPrChange w:id="339" w:author="Marguerite-Marie Bordry" w:date="2018-12-07T18:06:00Z">
            <w:rPr/>
          </w:rPrChange>
        </w:rPr>
        <w:t xml:space="preserve"> </w:t>
      </w: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Pr>
          <w:lang w:val="es-ES"/>
        </w:rPr>
        <w:t> </w:t>
      </w:r>
      <w:proofErr w:type="spellStart"/>
      <w:r>
        <w:rPr>
          <w:lang w:val="es-ES"/>
        </w:rPr>
        <w:t>août</w:t>
      </w:r>
      <w:proofErr w:type="spellEnd"/>
      <w:r>
        <w:rPr>
          <w:lang w:val="es-ES"/>
        </w:rPr>
        <w:t> 1899</w:t>
      </w:r>
      <w:r w:rsidRPr="003E2E52">
        <w:rPr>
          <w:lang w:val="en-GB"/>
          <w:rPrChange w:id="340" w:author="Marguerite-Marie Bordry" w:date="2018-12-07T18:06:00Z">
            <w:rPr/>
          </w:rPrChange>
        </w:rPr>
        <w:t>, p. 493-500 [496]</w:t>
      </w:r>
    </w:p>
    <w:p w14:paraId="52F82AE9" w14:textId="77777777" w:rsidR="00CE0AE6" w:rsidRPr="003E2E52" w:rsidRDefault="00CE0AE6" w:rsidP="00CE0AE6">
      <w:pPr>
        <w:pStyle w:val="byline"/>
        <w:rPr>
          <w:lang w:val="en-GB"/>
          <w:rPrChange w:id="341" w:author="Marguerite-Marie Bordry" w:date="2018-12-07T18:06:00Z">
            <w:rPr/>
          </w:rPrChange>
        </w:rPr>
      </w:pPr>
      <w:proofErr w:type="spellStart"/>
      <w:r w:rsidRPr="003E2E52">
        <w:rPr>
          <w:smallCaps/>
          <w:lang w:val="en-GB"/>
          <w:rPrChange w:id="342" w:author="Marguerite-Marie Bordry" w:date="2018-12-07T18:06:00Z">
            <w:rPr>
              <w:smallCaps/>
            </w:rPr>
          </w:rPrChange>
        </w:rPr>
        <w:t>Rachilde</w:t>
      </w:r>
      <w:proofErr w:type="spellEnd"/>
      <w:r w:rsidRPr="003E2E52">
        <w:rPr>
          <w:lang w:val="en-GB"/>
          <w:rPrChange w:id="343" w:author="Marguerite-Marie Bordry" w:date="2018-12-07T18:06:00Z">
            <w:rPr/>
          </w:rPrChange>
        </w:rPr>
        <w:t>.</w:t>
      </w:r>
    </w:p>
    <w:p w14:paraId="15930A02" w14:textId="77777777" w:rsidR="00CE0AE6" w:rsidRDefault="00CE0AE6" w:rsidP="00CE0AE6">
      <w:pPr>
        <w:pStyle w:val="bibl"/>
      </w:pP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Pr>
          <w:lang w:val="es-ES"/>
        </w:rPr>
        <w:t> </w:t>
      </w:r>
      <w:proofErr w:type="spellStart"/>
      <w:r>
        <w:rPr>
          <w:lang w:val="es-ES"/>
        </w:rPr>
        <w:t>août</w:t>
      </w:r>
      <w:proofErr w:type="spellEnd"/>
      <w:r>
        <w:rPr>
          <w:lang w:val="es-ES"/>
        </w:rPr>
        <w:t> 1899</w:t>
      </w:r>
      <w:r w:rsidRPr="00925B7B">
        <w:t xml:space="preserve">, </w:t>
      </w:r>
      <w:r>
        <w:t>p. 493-500 [496].</w:t>
      </w:r>
    </w:p>
    <w:p w14:paraId="44F3AEA4" w14:textId="77777777" w:rsidR="00F8712A" w:rsidRDefault="00F8712A" w:rsidP="00F8712A">
      <w:pPr>
        <w:pStyle w:val="Corpsdetexte"/>
        <w:rPr>
          <w:rFonts w:cs="Times New Roman"/>
        </w:rPr>
      </w:pPr>
      <w:r w:rsidRPr="00F8712A">
        <w:rPr>
          <w:rFonts w:cs="Times New Roman"/>
        </w:rPr>
        <w:t>Un pauvre forçat est amené en l</w:t>
      </w:r>
      <w:r w:rsidR="000B1783">
        <w:rPr>
          <w:rFonts w:cs="Times New Roman"/>
        </w:rPr>
        <w:t>’</w:t>
      </w:r>
      <w:r w:rsidRPr="00F8712A">
        <w:rPr>
          <w:rFonts w:cs="Times New Roman"/>
        </w:rPr>
        <w:t xml:space="preserve">île de </w:t>
      </w:r>
      <w:proofErr w:type="spellStart"/>
      <w:r w:rsidRPr="00F8712A">
        <w:rPr>
          <w:rFonts w:cs="Times New Roman"/>
        </w:rPr>
        <w:t>Nisida</w:t>
      </w:r>
      <w:proofErr w:type="spellEnd"/>
      <w:r w:rsidRPr="00F8712A">
        <w:rPr>
          <w:rFonts w:cs="Times New Roman"/>
        </w:rPr>
        <w:t xml:space="preserve"> et, dans ce bouquet de verdure qui charme les yeux des étrangers venus à Naples pour s</w:t>
      </w:r>
      <w:r w:rsidR="000B1783">
        <w:rPr>
          <w:rFonts w:cs="Times New Roman"/>
        </w:rPr>
        <w:t>’</w:t>
      </w:r>
      <w:r w:rsidRPr="00F8712A">
        <w:rPr>
          <w:rFonts w:cs="Times New Roman"/>
        </w:rPr>
        <w:t>aimer, se baigner, prendre l</w:t>
      </w:r>
      <w:r w:rsidR="000B1783">
        <w:rPr>
          <w:rFonts w:cs="Times New Roman"/>
        </w:rPr>
        <w:t>’</w:t>
      </w:r>
      <w:r w:rsidRPr="00F8712A">
        <w:rPr>
          <w:rFonts w:cs="Times New Roman"/>
        </w:rPr>
        <w:t>air pur de la Liberté devant des flots bleus, la vie monotone des galériens s</w:t>
      </w:r>
      <w:r w:rsidR="000B1783">
        <w:rPr>
          <w:rFonts w:cs="Times New Roman"/>
        </w:rPr>
        <w:t>’</w:t>
      </w:r>
      <w:r w:rsidRPr="00F8712A">
        <w:rPr>
          <w:rFonts w:cs="Times New Roman"/>
        </w:rPr>
        <w:t>écoule au seul bruit des cliquetis des anneaux de fer. Le directeur du bagne, bon militaire taciturne, a une femme et un enfant, deux créatures délicates qui s</w:t>
      </w:r>
      <w:r w:rsidR="000B1783">
        <w:rPr>
          <w:rFonts w:cs="Times New Roman"/>
        </w:rPr>
        <w:t>’</w:t>
      </w:r>
      <w:r w:rsidRPr="00F8712A">
        <w:rPr>
          <w:rFonts w:cs="Times New Roman"/>
        </w:rPr>
        <w:t>étiolent en présence du funèbre mur de la prison. Le pauvre forçat pousse un jour la voiture du petit enfant, malgré la répugnance de la jeune femme. Ici, le romancier, très habile, a évité l</w:t>
      </w:r>
      <w:r w:rsidR="000B1783">
        <w:rPr>
          <w:rFonts w:cs="Times New Roman"/>
        </w:rPr>
        <w:t>’</w:t>
      </w:r>
      <w:r w:rsidRPr="00F8712A">
        <w:rPr>
          <w:rFonts w:cs="Times New Roman"/>
        </w:rPr>
        <w:t>inévitable passion romanesque entre la femme du directeur et ce forçat, très jeune, très beau</w:t>
      </w:r>
      <w:r>
        <w:rPr>
          <w:rFonts w:cs="Times New Roman"/>
        </w:rPr>
        <w:t> ;</w:t>
      </w:r>
      <w:r w:rsidRPr="00F8712A">
        <w:rPr>
          <w:rFonts w:cs="Times New Roman"/>
        </w:rPr>
        <w:t xml:space="preserve"> tout de tendresse calme et de tristesses contenues, de peur vague aussi de l</w:t>
      </w:r>
      <w:r w:rsidR="000B1783">
        <w:rPr>
          <w:rFonts w:cs="Times New Roman"/>
        </w:rPr>
        <w:t>’</w:t>
      </w:r>
      <w:r w:rsidRPr="00F8712A">
        <w:rPr>
          <w:rFonts w:cs="Times New Roman"/>
        </w:rPr>
        <w:t>amour désespéré qui semble planer sur eux, les jeunes êtres s</w:t>
      </w:r>
      <w:r w:rsidR="000B1783">
        <w:rPr>
          <w:rFonts w:cs="Times New Roman"/>
        </w:rPr>
        <w:t>’</w:t>
      </w:r>
      <w:r w:rsidRPr="00F8712A">
        <w:rPr>
          <w:rFonts w:cs="Times New Roman"/>
        </w:rPr>
        <w:t>oublient pour ne se voir qu</w:t>
      </w:r>
      <w:r w:rsidR="000B1783">
        <w:rPr>
          <w:rFonts w:cs="Times New Roman"/>
        </w:rPr>
        <w:t>’</w:t>
      </w:r>
      <w:r w:rsidRPr="00F8712A">
        <w:rPr>
          <w:rFonts w:cs="Times New Roman"/>
        </w:rPr>
        <w:t>en l</w:t>
      </w:r>
      <w:r w:rsidR="000B1783">
        <w:rPr>
          <w:rFonts w:cs="Times New Roman"/>
        </w:rPr>
        <w:t>’</w:t>
      </w:r>
      <w:r w:rsidRPr="00F8712A">
        <w:rPr>
          <w:rFonts w:cs="Times New Roman"/>
        </w:rPr>
        <w:t>enfant, et l</w:t>
      </w:r>
      <w:r w:rsidR="000B1783">
        <w:rPr>
          <w:rFonts w:cs="Times New Roman"/>
        </w:rPr>
        <w:t>’</w:t>
      </w:r>
      <w:r w:rsidRPr="00F8712A">
        <w:rPr>
          <w:rFonts w:cs="Times New Roman"/>
        </w:rPr>
        <w:t>enfant meurt, probablement de cet étouffement volontaire d</w:t>
      </w:r>
      <w:r w:rsidR="000B1783">
        <w:rPr>
          <w:rFonts w:cs="Times New Roman"/>
        </w:rPr>
        <w:t>’</w:t>
      </w:r>
      <w:r w:rsidRPr="00F8712A">
        <w:rPr>
          <w:rFonts w:cs="Times New Roman"/>
        </w:rPr>
        <w:t xml:space="preserve">une passion… très naturelle après tout. Cette œuvre est fort belle, fort simple et révèle une grande puissance de conception chez la femme qui </w:t>
      </w:r>
      <w:del w:id="344" w:author="Marguerite-Marie Bordry" w:date="2018-12-07T18:46:00Z">
        <w:r w:rsidRPr="00F8712A" w:rsidDel="00B9752F">
          <w:rPr>
            <w:rFonts w:cs="Times New Roman"/>
          </w:rPr>
          <w:delText>récrivit</w:delText>
        </w:r>
      </w:del>
      <w:ins w:id="345" w:author="Marguerite-Marie Bordry" w:date="2018-12-07T18:46:00Z">
        <w:r w:rsidR="00B9752F">
          <w:rPr>
            <w:rFonts w:cs="Times New Roman"/>
          </w:rPr>
          <w:t>l’</w:t>
        </w:r>
        <w:r w:rsidR="00B9752F" w:rsidRPr="00F8712A">
          <w:rPr>
            <w:rFonts w:cs="Times New Roman"/>
          </w:rPr>
          <w:t>écrivit</w:t>
        </w:r>
      </w:ins>
      <w:r w:rsidRPr="00F8712A">
        <w:rPr>
          <w:rFonts w:cs="Times New Roman"/>
        </w:rPr>
        <w:t>, car elle arrive à exprimer tout ce qui n</w:t>
      </w:r>
      <w:r w:rsidR="000B1783">
        <w:rPr>
          <w:rFonts w:cs="Times New Roman"/>
        </w:rPr>
        <w:t>’</w:t>
      </w:r>
      <w:r w:rsidRPr="00F8712A">
        <w:rPr>
          <w:rFonts w:cs="Times New Roman"/>
        </w:rPr>
        <w:t>est pas dit et garde, par conséquent, toute sa saveur de mystère, malgré l</w:t>
      </w:r>
      <w:r w:rsidR="000B1783">
        <w:rPr>
          <w:rFonts w:cs="Times New Roman"/>
        </w:rPr>
        <w:t>’</w:t>
      </w:r>
      <w:r w:rsidRPr="00F8712A">
        <w:rPr>
          <w:rFonts w:cs="Times New Roman"/>
        </w:rPr>
        <w:t>aisance naturelle du style.</w:t>
      </w:r>
    </w:p>
    <w:p w14:paraId="537FA118" w14:textId="77777777" w:rsidR="00CE0AE6" w:rsidRPr="00F8712A" w:rsidRDefault="00CE0AE6" w:rsidP="00CE0AE6">
      <w:pPr>
        <w:pStyle w:val="Titre2"/>
      </w:pPr>
      <w:r>
        <w:t xml:space="preserve">Science sociale. </w:t>
      </w:r>
      <w:r>
        <w:br/>
      </w:r>
      <w:r w:rsidRPr="00F8712A">
        <w:rPr>
          <w:rFonts w:cs="Times New Roman"/>
          <w:i/>
        </w:rPr>
        <w:t>Le militarisme et la Société moderne</w:t>
      </w:r>
      <w:r w:rsidRPr="00F8712A">
        <w:rPr>
          <w:rFonts w:cs="Times New Roman"/>
        </w:rPr>
        <w:t xml:space="preserve">, par </w:t>
      </w:r>
      <w:r>
        <w:rPr>
          <w:rFonts w:cs="Times New Roman"/>
        </w:rPr>
        <w:t>G. </w:t>
      </w:r>
      <w:r w:rsidRPr="00F8712A">
        <w:rPr>
          <w:rFonts w:cs="Times New Roman"/>
        </w:rPr>
        <w:t>Ferrero, Tresse et Stock</w:t>
      </w:r>
    </w:p>
    <w:p w14:paraId="6253F58D" w14:textId="77777777" w:rsidR="00CE0AE6" w:rsidRPr="00925B7B" w:rsidRDefault="00CE0AE6" w:rsidP="00CE0AE6">
      <w:pPr>
        <w:pStyle w:val="term"/>
      </w:pPr>
      <w:proofErr w:type="gramStart"/>
      <w:r w:rsidRPr="00925B7B">
        <w:t>id</w:t>
      </w:r>
      <w:proofErr w:type="gramEnd"/>
      <w:r w:rsidRPr="00925B7B">
        <w:t> : article-</w:t>
      </w:r>
      <w:r>
        <w:t>1899</w:t>
      </w:r>
      <w:r w:rsidRPr="00925B7B">
        <w:t>-</w:t>
      </w:r>
      <w:r w:rsidR="007E20E5">
        <w:t>08_519</w:t>
      </w:r>
    </w:p>
    <w:p w14:paraId="4A000846" w14:textId="77777777" w:rsidR="007E20E5" w:rsidRPr="00925B7B" w:rsidRDefault="007E20E5" w:rsidP="007E20E5">
      <w:pPr>
        <w:pStyle w:val="term"/>
      </w:pPr>
      <w:proofErr w:type="spellStart"/>
      <w:proofErr w:type="gramStart"/>
      <w:r w:rsidRPr="00925B7B">
        <w:t>author</w:t>
      </w:r>
      <w:proofErr w:type="spellEnd"/>
      <w:proofErr w:type="gramEnd"/>
      <w:r w:rsidRPr="00925B7B">
        <w:t xml:space="preserve"> : </w:t>
      </w:r>
      <w:proofErr w:type="spellStart"/>
      <w:r w:rsidRPr="00DA7419">
        <w:t>Collière</w:t>
      </w:r>
      <w:proofErr w:type="spellEnd"/>
      <w:r w:rsidRPr="00DA7419">
        <w:t>, Marcel</w:t>
      </w:r>
      <w:r>
        <w:t xml:space="preserve"> (1863-1932)</w:t>
      </w:r>
    </w:p>
    <w:p w14:paraId="7E4A4E67" w14:textId="77777777" w:rsidR="007E20E5" w:rsidRPr="00925B7B" w:rsidRDefault="007E20E5" w:rsidP="007E20E5">
      <w:pPr>
        <w:pStyle w:val="term"/>
      </w:pPr>
      <w:proofErr w:type="spellStart"/>
      <w:proofErr w:type="gramStart"/>
      <w:r w:rsidRPr="00925B7B">
        <w:t>signed</w:t>
      </w:r>
      <w:proofErr w:type="spellEnd"/>
      <w:proofErr w:type="gramEnd"/>
      <w:r w:rsidRPr="00925B7B">
        <w:t xml:space="preserve"> : </w:t>
      </w:r>
      <w:r>
        <w:t xml:space="preserve">Marcel </w:t>
      </w:r>
      <w:proofErr w:type="spellStart"/>
      <w:r>
        <w:t>Collière</w:t>
      </w:r>
      <w:proofErr w:type="spellEnd"/>
    </w:p>
    <w:p w14:paraId="03AEB19E" w14:textId="77777777" w:rsidR="00CE0AE6" w:rsidRDefault="00CE0AE6" w:rsidP="00CE0AE6">
      <w:pPr>
        <w:pStyle w:val="term"/>
      </w:pPr>
      <w:proofErr w:type="gramStart"/>
      <w:r w:rsidRPr="00925B7B">
        <w:t>section</w:t>
      </w:r>
      <w:proofErr w:type="gramEnd"/>
      <w:r w:rsidRPr="00925B7B">
        <w:t xml:space="preserve"> : </w:t>
      </w:r>
      <w:r>
        <w:t>Science sociale</w:t>
      </w:r>
    </w:p>
    <w:p w14:paraId="5FE0B8F6" w14:textId="77777777" w:rsidR="00CE0AE6" w:rsidRDefault="00CE0AE6" w:rsidP="00CE0AE6">
      <w:pPr>
        <w:pStyle w:val="term"/>
      </w:pPr>
      <w:proofErr w:type="spellStart"/>
      <w:proofErr w:type="gramStart"/>
      <w:r w:rsidRPr="00DA7419">
        <w:t>title</w:t>
      </w:r>
      <w:proofErr w:type="spellEnd"/>
      <w:proofErr w:type="gramEnd"/>
      <w:r w:rsidRPr="00DA7419">
        <w:t xml:space="preserve"> : </w:t>
      </w:r>
      <w:r w:rsidRPr="00F8712A">
        <w:rPr>
          <w:i/>
        </w:rPr>
        <w:t>Le militarisme et la Société moderne</w:t>
      </w:r>
      <w:r w:rsidRPr="00F8712A">
        <w:t xml:space="preserve">, par </w:t>
      </w:r>
      <w:r>
        <w:t>G. </w:t>
      </w:r>
      <w:r w:rsidRPr="00F8712A">
        <w:t>Ferrero, Tresse et Stock</w:t>
      </w:r>
    </w:p>
    <w:p w14:paraId="4B24A8E8" w14:textId="77777777" w:rsidR="00CE0AE6" w:rsidRPr="00925B7B" w:rsidRDefault="00CE0AE6" w:rsidP="00CE0AE6">
      <w:pPr>
        <w:pStyle w:val="term"/>
      </w:pPr>
      <w:proofErr w:type="gramStart"/>
      <w:r w:rsidRPr="00925B7B">
        <w:t>date</w:t>
      </w:r>
      <w:proofErr w:type="gramEnd"/>
      <w:r w:rsidRPr="00925B7B">
        <w:t> :</w:t>
      </w:r>
      <w:r>
        <w:t xml:space="preserve"> 1899-08</w:t>
      </w:r>
    </w:p>
    <w:p w14:paraId="5870A991" w14:textId="77777777" w:rsidR="00CE0AE6" w:rsidRDefault="00CE0AE6" w:rsidP="00CE0AE6">
      <w:pPr>
        <w:pStyle w:val="term"/>
      </w:pPr>
      <w:proofErr w:type="spellStart"/>
      <w:proofErr w:type="gramStart"/>
      <w:r w:rsidRPr="00925B7B">
        <w:t>ref</w:t>
      </w:r>
      <w:proofErr w:type="spellEnd"/>
      <w:proofErr w:type="gramEnd"/>
      <w:r w:rsidRPr="00925B7B">
        <w:t xml:space="preserve"> : </w:t>
      </w: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Pr>
          <w:lang w:val="es-ES"/>
        </w:rPr>
        <w:t> </w:t>
      </w:r>
      <w:proofErr w:type="spellStart"/>
      <w:r>
        <w:rPr>
          <w:lang w:val="es-ES"/>
        </w:rPr>
        <w:t>août</w:t>
      </w:r>
      <w:proofErr w:type="spellEnd"/>
      <w:r>
        <w:rPr>
          <w:lang w:val="es-ES"/>
        </w:rPr>
        <w:t> 1899</w:t>
      </w:r>
      <w:r w:rsidRPr="00925B7B">
        <w:t xml:space="preserve">, </w:t>
      </w:r>
      <w:r>
        <w:t>p. 514-520 [519-520]</w:t>
      </w:r>
    </w:p>
    <w:p w14:paraId="7525FEFB" w14:textId="77777777" w:rsidR="007E20E5" w:rsidRDefault="007E20E5" w:rsidP="007E20E5">
      <w:pPr>
        <w:pStyle w:val="byline"/>
      </w:pPr>
      <w:r w:rsidRPr="00DA7419">
        <w:rPr>
          <w:smallCaps/>
        </w:rPr>
        <w:t xml:space="preserve">Marcel </w:t>
      </w:r>
      <w:proofErr w:type="spellStart"/>
      <w:r w:rsidRPr="00DA7419">
        <w:rPr>
          <w:smallCaps/>
        </w:rPr>
        <w:t>Collière</w:t>
      </w:r>
      <w:proofErr w:type="spellEnd"/>
      <w:r>
        <w:t>.</w:t>
      </w:r>
    </w:p>
    <w:p w14:paraId="4DB3E52F" w14:textId="77777777" w:rsidR="00CE0AE6" w:rsidRDefault="00CE0AE6" w:rsidP="00CE0AE6">
      <w:pPr>
        <w:pStyle w:val="bibl"/>
      </w:pP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Pr>
          <w:lang w:val="es-ES"/>
        </w:rPr>
        <w:t> </w:t>
      </w:r>
      <w:proofErr w:type="spellStart"/>
      <w:r>
        <w:rPr>
          <w:lang w:val="es-ES"/>
        </w:rPr>
        <w:t>août</w:t>
      </w:r>
      <w:proofErr w:type="spellEnd"/>
      <w:r>
        <w:rPr>
          <w:lang w:val="es-ES"/>
        </w:rPr>
        <w:t> 1899</w:t>
      </w:r>
      <w:r w:rsidRPr="00925B7B">
        <w:t xml:space="preserve">, </w:t>
      </w:r>
      <w:r>
        <w:t>p. 514-520 [519-520].</w:t>
      </w:r>
    </w:p>
    <w:p w14:paraId="096C1B9D" w14:textId="77777777" w:rsidR="00F8712A" w:rsidRDefault="00F8712A" w:rsidP="00F8712A">
      <w:pPr>
        <w:pStyle w:val="Corpsdetexte"/>
        <w:rPr>
          <w:rFonts w:cs="Times New Roman"/>
        </w:rPr>
      </w:pPr>
      <w:r w:rsidRPr="00F8712A">
        <w:rPr>
          <w:rFonts w:cs="Times New Roman"/>
        </w:rPr>
        <w:t>Le militarisme n</w:t>
      </w:r>
      <w:r w:rsidR="000B1783">
        <w:rPr>
          <w:rFonts w:cs="Times New Roman"/>
        </w:rPr>
        <w:t>’</w:t>
      </w:r>
      <w:r w:rsidRPr="00F8712A">
        <w:rPr>
          <w:rFonts w:cs="Times New Roman"/>
        </w:rPr>
        <w:t>en est pas moins un grand mal pour nous</w:t>
      </w:r>
      <w:r w:rsidR="00CE0AE6">
        <w:rPr>
          <w:rFonts w:cs="Times New Roman"/>
        </w:rPr>
        <w:t xml:space="preserve"> </w:t>
      </w:r>
      <w:r w:rsidRPr="00F8712A">
        <w:rPr>
          <w:rFonts w:cs="Times New Roman"/>
        </w:rPr>
        <w:t xml:space="preserve">tous, comme le dit </w:t>
      </w:r>
      <w:r>
        <w:rPr>
          <w:rFonts w:cs="Times New Roman"/>
        </w:rPr>
        <w:t>M. </w:t>
      </w:r>
      <w:r w:rsidRPr="00F8712A">
        <w:rPr>
          <w:rFonts w:cs="Times New Roman"/>
        </w:rPr>
        <w:t>Ferrero, dans un livre intitulé précisément</w:t>
      </w:r>
      <w:r>
        <w:rPr>
          <w:rFonts w:cs="Times New Roman"/>
        </w:rPr>
        <w:t> :</w:t>
      </w:r>
      <w:r w:rsidRPr="00F8712A">
        <w:rPr>
          <w:rFonts w:cs="Times New Roman"/>
        </w:rPr>
        <w:t xml:space="preserve"> </w:t>
      </w:r>
      <w:r w:rsidRPr="00F8712A">
        <w:rPr>
          <w:rFonts w:cs="Times New Roman"/>
          <w:b/>
        </w:rPr>
        <w:t>Le militarisme et la Société moderne</w:t>
      </w:r>
      <w:r w:rsidRPr="00F8712A">
        <w:rPr>
          <w:rFonts w:cs="Times New Roman"/>
        </w:rPr>
        <w:t xml:space="preserve">. </w:t>
      </w:r>
      <w:r w:rsidR="00C81EC7">
        <w:rPr>
          <w:rFonts w:cs="Times New Roman"/>
        </w:rPr>
        <w:t>— </w:t>
      </w:r>
      <w:r w:rsidRPr="00F8712A">
        <w:rPr>
          <w:rFonts w:cs="Times New Roman"/>
        </w:rPr>
        <w:t>On comprend qu</w:t>
      </w:r>
      <w:r w:rsidR="000B1783">
        <w:rPr>
          <w:rFonts w:cs="Times New Roman"/>
        </w:rPr>
        <w:t>’</w:t>
      </w:r>
      <w:r w:rsidRPr="00F8712A">
        <w:rPr>
          <w:rFonts w:cs="Times New Roman"/>
        </w:rPr>
        <w:t>il soit surtout mal vu des Italiens. Par pure vanité, l</w:t>
      </w:r>
      <w:r w:rsidR="000B1783">
        <w:rPr>
          <w:rFonts w:cs="Times New Roman"/>
        </w:rPr>
        <w:t>’</w:t>
      </w:r>
      <w:r w:rsidRPr="00F8712A">
        <w:rPr>
          <w:rFonts w:cs="Times New Roman"/>
        </w:rPr>
        <w:t>Italie s</w:t>
      </w:r>
      <w:r w:rsidR="000B1783">
        <w:rPr>
          <w:rFonts w:cs="Times New Roman"/>
        </w:rPr>
        <w:t>’</w:t>
      </w:r>
      <w:r w:rsidRPr="00F8712A">
        <w:rPr>
          <w:rFonts w:cs="Times New Roman"/>
        </w:rPr>
        <w:t xml:space="preserve">est </w:t>
      </w:r>
      <w:proofErr w:type="gramStart"/>
      <w:r w:rsidRPr="00F8712A">
        <w:rPr>
          <w:rFonts w:cs="Times New Roman"/>
        </w:rPr>
        <w:t>forgé</w:t>
      </w:r>
      <w:proofErr w:type="gramEnd"/>
      <w:r w:rsidRPr="00F8712A">
        <w:rPr>
          <w:rFonts w:cs="Times New Roman"/>
        </w:rPr>
        <w:t xml:space="preserve"> un formidable outil militaire, d</w:t>
      </w:r>
      <w:r w:rsidR="000B1783">
        <w:rPr>
          <w:rFonts w:cs="Times New Roman"/>
        </w:rPr>
        <w:t>’</w:t>
      </w:r>
      <w:r w:rsidRPr="00F8712A">
        <w:rPr>
          <w:rFonts w:cs="Times New Roman"/>
        </w:rPr>
        <w:t>où des charges excessives, et ne pouvant l</w:t>
      </w:r>
      <w:r w:rsidR="000B1783">
        <w:rPr>
          <w:rFonts w:cs="Times New Roman"/>
        </w:rPr>
        <w:t>’</w:t>
      </w:r>
      <w:r w:rsidRPr="00F8712A">
        <w:rPr>
          <w:rFonts w:cs="Times New Roman"/>
        </w:rPr>
        <w:t>utiliser en Europe a voulu s</w:t>
      </w:r>
      <w:r w:rsidR="000B1783">
        <w:rPr>
          <w:rFonts w:cs="Times New Roman"/>
        </w:rPr>
        <w:t>’</w:t>
      </w:r>
      <w:r w:rsidRPr="00F8712A">
        <w:rPr>
          <w:rFonts w:cs="Times New Roman"/>
        </w:rPr>
        <w:t>en servir en Afrique, d</w:t>
      </w:r>
      <w:r w:rsidR="000B1783">
        <w:rPr>
          <w:rFonts w:cs="Times New Roman"/>
        </w:rPr>
        <w:t>’</w:t>
      </w:r>
      <w:r w:rsidRPr="00F8712A">
        <w:rPr>
          <w:rFonts w:cs="Times New Roman"/>
        </w:rPr>
        <w:t>où des déboires excessifs aussi. Mais est-ce une raison pour chercher noise à la nation-sœur</w:t>
      </w:r>
      <w:r>
        <w:rPr>
          <w:rFonts w:cs="Times New Roman"/>
        </w:rPr>
        <w:t> ?</w:t>
      </w:r>
      <w:r w:rsidRPr="00F8712A">
        <w:rPr>
          <w:rFonts w:cs="Times New Roman"/>
        </w:rPr>
        <w:t xml:space="preserve"> </w:t>
      </w:r>
      <w:r>
        <w:rPr>
          <w:rFonts w:cs="Times New Roman"/>
        </w:rPr>
        <w:t>M. </w:t>
      </w:r>
      <w:r w:rsidRPr="00F8712A">
        <w:rPr>
          <w:rFonts w:cs="Times New Roman"/>
        </w:rPr>
        <w:t>Ferrero nous la baille belle en opposant l</w:t>
      </w:r>
      <w:r w:rsidR="000B1783">
        <w:rPr>
          <w:rFonts w:cs="Times New Roman"/>
        </w:rPr>
        <w:t>’</w:t>
      </w:r>
      <w:r w:rsidRPr="00F8712A">
        <w:rPr>
          <w:rFonts w:cs="Times New Roman"/>
        </w:rPr>
        <w:t>âme pacifique de l</w:t>
      </w:r>
      <w:r w:rsidR="000B1783">
        <w:rPr>
          <w:rFonts w:cs="Times New Roman"/>
        </w:rPr>
        <w:t>’</w:t>
      </w:r>
      <w:r w:rsidRPr="00F8712A">
        <w:rPr>
          <w:rFonts w:cs="Times New Roman"/>
        </w:rPr>
        <w:t xml:space="preserve">Allemagne à </w:t>
      </w:r>
      <w:r w:rsidRPr="00F8712A">
        <w:rPr>
          <w:rFonts w:cs="Times New Roman"/>
        </w:rPr>
        <w:lastRenderedPageBreak/>
        <w:t>l</w:t>
      </w:r>
      <w:r w:rsidR="000B1783">
        <w:rPr>
          <w:rFonts w:cs="Times New Roman"/>
        </w:rPr>
        <w:t>’</w:t>
      </w:r>
      <w:r w:rsidRPr="00F8712A">
        <w:rPr>
          <w:rFonts w:cs="Times New Roman"/>
        </w:rPr>
        <w:t>esprit chauvin de la France, en découvrant que la guerre de 1870 porta un grand coup au militarisme européen (nous qui pensions, âmes naïves, que c</w:t>
      </w:r>
      <w:r w:rsidR="000B1783">
        <w:rPr>
          <w:rFonts w:cs="Times New Roman"/>
        </w:rPr>
        <w:t>’</w:t>
      </w:r>
      <w:r w:rsidRPr="00F8712A">
        <w:rPr>
          <w:rFonts w:cs="Times New Roman"/>
        </w:rPr>
        <w:t>était juste le contraire</w:t>
      </w:r>
      <w:r>
        <w:rPr>
          <w:rFonts w:cs="Times New Roman"/>
        </w:rPr>
        <w:t> !</w:t>
      </w:r>
      <w:r w:rsidRPr="00F8712A">
        <w:rPr>
          <w:rFonts w:cs="Times New Roman"/>
        </w:rPr>
        <w:t>) et en couvrant de fleurs la civilisation anglo-saxonne, qui pourtant, si elle n</w:t>
      </w:r>
      <w:r w:rsidR="000B1783">
        <w:rPr>
          <w:rFonts w:cs="Times New Roman"/>
        </w:rPr>
        <w:t>’</w:t>
      </w:r>
      <w:r w:rsidRPr="00F8712A">
        <w:rPr>
          <w:rFonts w:cs="Times New Roman"/>
        </w:rPr>
        <w:t>est pas militariste, est diantrement militaire et prête à partir en guerre pour Cuba aussi bien que pour Fachoda. Voilà, entre parenthèses, qui gêne un peu l</w:t>
      </w:r>
      <w:r w:rsidR="000B1783">
        <w:rPr>
          <w:rFonts w:cs="Times New Roman"/>
        </w:rPr>
        <w:t>’</w:t>
      </w:r>
      <w:r w:rsidRPr="00F8712A">
        <w:rPr>
          <w:rFonts w:cs="Times New Roman"/>
        </w:rPr>
        <w:t>axiome de l</w:t>
      </w:r>
      <w:r w:rsidR="000B1783">
        <w:rPr>
          <w:rFonts w:cs="Times New Roman"/>
        </w:rPr>
        <w:t>’</w:t>
      </w:r>
      <w:r w:rsidRPr="00F8712A">
        <w:rPr>
          <w:rFonts w:cs="Times New Roman"/>
        </w:rPr>
        <w:t>auteur qu</w:t>
      </w:r>
      <w:r w:rsidR="000B1783">
        <w:rPr>
          <w:rFonts w:cs="Times New Roman"/>
        </w:rPr>
        <w:t>’</w:t>
      </w:r>
      <w:r w:rsidRPr="00F8712A">
        <w:rPr>
          <w:rFonts w:cs="Times New Roman"/>
        </w:rPr>
        <w:t>il n</w:t>
      </w:r>
      <w:r w:rsidR="000B1783">
        <w:rPr>
          <w:rFonts w:cs="Times New Roman"/>
        </w:rPr>
        <w:t>’</w:t>
      </w:r>
      <w:r w:rsidRPr="00F8712A">
        <w:rPr>
          <w:rFonts w:cs="Times New Roman"/>
        </w:rPr>
        <w:t>y aura plus de guerres maintenant que les pays européens sont menés par des groupements sociaux de travailleurs et non par des oligarchies de sybarites oisifs. C</w:t>
      </w:r>
      <w:r w:rsidR="000B1783">
        <w:rPr>
          <w:rFonts w:cs="Times New Roman"/>
        </w:rPr>
        <w:t>’</w:t>
      </w:r>
      <w:r w:rsidRPr="00F8712A">
        <w:rPr>
          <w:rFonts w:cs="Times New Roman"/>
        </w:rPr>
        <w:t>est sans doute une oligarchie de ce genre qui gouvernait la F</w:t>
      </w:r>
      <w:r w:rsidR="00CE0AE6">
        <w:rPr>
          <w:rFonts w:cs="Times New Roman"/>
        </w:rPr>
        <w:t>rance sous le règne de Napoléon </w:t>
      </w:r>
      <w:r w:rsidRPr="00F8712A">
        <w:rPr>
          <w:rFonts w:cs="Times New Roman"/>
        </w:rPr>
        <w:t xml:space="preserve">III, pour qui </w:t>
      </w:r>
      <w:r>
        <w:rPr>
          <w:rFonts w:cs="Times New Roman"/>
        </w:rPr>
        <w:t>M. </w:t>
      </w:r>
      <w:r w:rsidRPr="00F8712A">
        <w:rPr>
          <w:rFonts w:cs="Times New Roman"/>
        </w:rPr>
        <w:t xml:space="preserve">Ferrero est si sévère. </w:t>
      </w:r>
      <w:r w:rsidRPr="00CE0AE6">
        <w:rPr>
          <w:rStyle w:val="quotec"/>
        </w:rPr>
        <w:t>« Il importe peu, dit-il, que ce gouvernement ait parfois, comme en 1859, suivi un but de progrès (vraiment cela importe-t-il si peu ?). Car ce n</w:t>
      </w:r>
      <w:r w:rsidR="000B1783" w:rsidRPr="00CE0AE6">
        <w:rPr>
          <w:rStyle w:val="quotec"/>
        </w:rPr>
        <w:t>’</w:t>
      </w:r>
      <w:r w:rsidRPr="00CE0AE6">
        <w:rPr>
          <w:rStyle w:val="quotec"/>
        </w:rPr>
        <w:t>est pas dans ce but qu</w:t>
      </w:r>
      <w:r w:rsidR="000B1783" w:rsidRPr="00CE0AE6">
        <w:rPr>
          <w:rStyle w:val="quotec"/>
        </w:rPr>
        <w:t>’</w:t>
      </w:r>
      <w:r w:rsidRPr="00CE0AE6">
        <w:rPr>
          <w:rStyle w:val="quotec"/>
        </w:rPr>
        <w:t>il fit tant d</w:t>
      </w:r>
      <w:r w:rsidR="000B1783" w:rsidRPr="00CE0AE6">
        <w:rPr>
          <w:rStyle w:val="quotec"/>
        </w:rPr>
        <w:t>’</w:t>
      </w:r>
      <w:r w:rsidRPr="00CE0AE6">
        <w:rPr>
          <w:rStyle w:val="quotec"/>
        </w:rPr>
        <w:t>autres guerres (vraiment encore ?). »</w:t>
      </w:r>
      <w:r w:rsidRPr="00F8712A">
        <w:rPr>
          <w:rFonts w:cs="Times New Roman"/>
        </w:rPr>
        <w:t xml:space="preserve"> Certes, </w:t>
      </w:r>
      <w:r>
        <w:rPr>
          <w:rFonts w:cs="Times New Roman"/>
        </w:rPr>
        <w:t>M. </w:t>
      </w:r>
      <w:r w:rsidRPr="00F8712A">
        <w:rPr>
          <w:rFonts w:cs="Times New Roman"/>
        </w:rPr>
        <w:t xml:space="preserve">Ferrero a le droit de caresser </w:t>
      </w:r>
      <w:r>
        <w:rPr>
          <w:rFonts w:cs="Times New Roman"/>
        </w:rPr>
        <w:t>« </w:t>
      </w:r>
      <w:r w:rsidRPr="00F8712A">
        <w:rPr>
          <w:rFonts w:cs="Times New Roman"/>
        </w:rPr>
        <w:t>la douce idée</w:t>
      </w:r>
      <w:r>
        <w:rPr>
          <w:rFonts w:cs="Times New Roman"/>
        </w:rPr>
        <w:t> »</w:t>
      </w:r>
      <w:r w:rsidRPr="00F8712A">
        <w:rPr>
          <w:rFonts w:cs="Times New Roman"/>
        </w:rPr>
        <w:t xml:space="preserve"> que son pays supplante bientôt le nôtre à la tête de la civilisation latine, mais, tout de même, nous aurions souhaité plus de tact dans l</w:t>
      </w:r>
      <w:r w:rsidR="000B1783">
        <w:rPr>
          <w:rFonts w:cs="Times New Roman"/>
        </w:rPr>
        <w:t>’</w:t>
      </w:r>
      <w:r w:rsidRPr="00F8712A">
        <w:rPr>
          <w:rFonts w:cs="Times New Roman"/>
        </w:rPr>
        <w:t xml:space="preserve">âme de ce champion de </w:t>
      </w:r>
      <w:r>
        <w:rPr>
          <w:rFonts w:cs="Times New Roman"/>
        </w:rPr>
        <w:t>M. </w:t>
      </w:r>
      <w:r w:rsidRPr="00F8712A">
        <w:rPr>
          <w:rFonts w:cs="Times New Roman"/>
        </w:rPr>
        <w:t>Dreyfus (car il l</w:t>
      </w:r>
      <w:r w:rsidR="000B1783">
        <w:rPr>
          <w:rFonts w:cs="Times New Roman"/>
        </w:rPr>
        <w:t>’</w:t>
      </w:r>
      <w:r w:rsidRPr="00F8712A">
        <w:rPr>
          <w:rFonts w:cs="Times New Roman"/>
        </w:rPr>
        <w:t>est, vous n</w:t>
      </w:r>
      <w:r w:rsidR="000B1783">
        <w:rPr>
          <w:rFonts w:cs="Times New Roman"/>
        </w:rPr>
        <w:t>’</w:t>
      </w:r>
      <w:r w:rsidRPr="00F8712A">
        <w:rPr>
          <w:rFonts w:cs="Times New Roman"/>
        </w:rPr>
        <w:t>auriez pas voulu qu</w:t>
      </w:r>
      <w:r w:rsidR="000B1783">
        <w:rPr>
          <w:rFonts w:cs="Times New Roman"/>
        </w:rPr>
        <w:t>’</w:t>
      </w:r>
      <w:r w:rsidRPr="00F8712A">
        <w:rPr>
          <w:rFonts w:cs="Times New Roman"/>
        </w:rPr>
        <w:t>il ne le fût pas</w:t>
      </w:r>
      <w:r>
        <w:rPr>
          <w:rFonts w:cs="Times New Roman"/>
        </w:rPr>
        <w:t> !</w:t>
      </w:r>
      <w:r w:rsidRPr="00F8712A">
        <w:rPr>
          <w:rFonts w:cs="Times New Roman"/>
        </w:rPr>
        <w:t>). Je laisse de côté l</w:t>
      </w:r>
      <w:r w:rsidR="000B1783">
        <w:rPr>
          <w:rFonts w:cs="Times New Roman"/>
        </w:rPr>
        <w:t>’</w:t>
      </w:r>
      <w:r w:rsidRPr="00F8712A">
        <w:rPr>
          <w:rFonts w:cs="Times New Roman"/>
        </w:rPr>
        <w:t>autre manie de l</w:t>
      </w:r>
      <w:r w:rsidR="000B1783">
        <w:rPr>
          <w:rFonts w:cs="Times New Roman"/>
        </w:rPr>
        <w:t>’</w:t>
      </w:r>
      <w:r w:rsidR="00CE0AE6">
        <w:rPr>
          <w:rFonts w:cs="Times New Roman"/>
        </w:rPr>
        <w:t>auteur, son anti</w:t>
      </w:r>
      <w:r w:rsidRPr="00F8712A">
        <w:rPr>
          <w:rFonts w:cs="Times New Roman"/>
        </w:rPr>
        <w:t>cléricalisme</w:t>
      </w:r>
      <w:r>
        <w:rPr>
          <w:rFonts w:cs="Times New Roman"/>
        </w:rPr>
        <w:t> ;</w:t>
      </w:r>
      <w:r w:rsidRPr="00F8712A">
        <w:rPr>
          <w:rFonts w:cs="Times New Roman"/>
        </w:rPr>
        <w:t xml:space="preserve"> par sa bonne volonté en cette matière, </w:t>
      </w:r>
      <w:r>
        <w:rPr>
          <w:rFonts w:cs="Times New Roman"/>
        </w:rPr>
        <w:t>M. </w:t>
      </w:r>
      <w:r w:rsidRPr="00F8712A">
        <w:rPr>
          <w:rFonts w:cs="Times New Roman"/>
        </w:rPr>
        <w:t xml:space="preserve">Ferrero rappelle </w:t>
      </w:r>
      <w:r>
        <w:rPr>
          <w:rFonts w:cs="Times New Roman"/>
        </w:rPr>
        <w:t>M. </w:t>
      </w:r>
      <w:r w:rsidRPr="00F8712A">
        <w:rPr>
          <w:rFonts w:cs="Times New Roman"/>
        </w:rPr>
        <w:t>Henry Bérenger.</w:t>
      </w:r>
    </w:p>
    <w:p w14:paraId="136BF9DB" w14:textId="77777777" w:rsidR="00CE0AE6" w:rsidRPr="00F8712A" w:rsidRDefault="00CE0AE6" w:rsidP="00CE0AE6">
      <w:pPr>
        <w:pStyle w:val="Titre2"/>
      </w:pPr>
      <w:r>
        <w:t xml:space="preserve">Variétés. </w:t>
      </w:r>
      <w:r>
        <w:br/>
        <w:t>Phrases sur l’Art</w:t>
      </w:r>
    </w:p>
    <w:p w14:paraId="305CF34B" w14:textId="77777777" w:rsidR="00CE0AE6" w:rsidRPr="00925B7B" w:rsidRDefault="00CE0AE6" w:rsidP="00CE0AE6">
      <w:pPr>
        <w:pStyle w:val="term"/>
      </w:pPr>
      <w:proofErr w:type="gramStart"/>
      <w:r w:rsidRPr="00925B7B">
        <w:t>id</w:t>
      </w:r>
      <w:proofErr w:type="gramEnd"/>
      <w:r w:rsidRPr="00925B7B">
        <w:t> : article-</w:t>
      </w:r>
      <w:r>
        <w:t>1899</w:t>
      </w:r>
      <w:r w:rsidRPr="00925B7B">
        <w:t>-</w:t>
      </w:r>
      <w:r>
        <w:t>08_564</w:t>
      </w:r>
    </w:p>
    <w:p w14:paraId="78EE4894" w14:textId="77777777" w:rsidR="00CE0AE6" w:rsidRPr="00925B7B" w:rsidRDefault="00CE0AE6" w:rsidP="00CE0AE6">
      <w:pPr>
        <w:pStyle w:val="term"/>
      </w:pPr>
      <w:proofErr w:type="spellStart"/>
      <w:proofErr w:type="gramStart"/>
      <w:r w:rsidRPr="00925B7B">
        <w:t>author</w:t>
      </w:r>
      <w:proofErr w:type="spellEnd"/>
      <w:proofErr w:type="gramEnd"/>
      <w:r w:rsidRPr="00925B7B">
        <w:t xml:space="preserve"> : </w:t>
      </w:r>
      <w:r>
        <w:t>Gourmont, Remy de (1858-1915)</w:t>
      </w:r>
    </w:p>
    <w:p w14:paraId="686348C7" w14:textId="77777777" w:rsidR="00CE0AE6" w:rsidRPr="00925B7B" w:rsidRDefault="00CE0AE6" w:rsidP="00CE0AE6">
      <w:pPr>
        <w:pStyle w:val="term"/>
      </w:pPr>
      <w:proofErr w:type="spellStart"/>
      <w:proofErr w:type="gramStart"/>
      <w:r w:rsidRPr="00925B7B">
        <w:t>signed</w:t>
      </w:r>
      <w:proofErr w:type="spellEnd"/>
      <w:proofErr w:type="gramEnd"/>
      <w:r w:rsidRPr="00925B7B">
        <w:t xml:space="preserve"> : </w:t>
      </w:r>
      <w:r>
        <w:t>Remy de Gourmont</w:t>
      </w:r>
    </w:p>
    <w:p w14:paraId="43EBF39A" w14:textId="77777777" w:rsidR="00CE0AE6" w:rsidRDefault="00CE0AE6" w:rsidP="00CE0AE6">
      <w:pPr>
        <w:pStyle w:val="term"/>
      </w:pPr>
      <w:proofErr w:type="gramStart"/>
      <w:r w:rsidRPr="00925B7B">
        <w:t>section</w:t>
      </w:r>
      <w:proofErr w:type="gramEnd"/>
      <w:r w:rsidRPr="00925B7B">
        <w:t xml:space="preserve"> : </w:t>
      </w:r>
      <w:r>
        <w:t>Variétés</w:t>
      </w:r>
    </w:p>
    <w:p w14:paraId="4DED37B5" w14:textId="77777777" w:rsidR="00CE0AE6" w:rsidRDefault="00CE0AE6" w:rsidP="00CE0AE6">
      <w:pPr>
        <w:pStyle w:val="term"/>
      </w:pPr>
      <w:proofErr w:type="spellStart"/>
      <w:proofErr w:type="gramStart"/>
      <w:r w:rsidRPr="00DA7419">
        <w:t>title</w:t>
      </w:r>
      <w:proofErr w:type="spellEnd"/>
      <w:proofErr w:type="gramEnd"/>
      <w:r w:rsidRPr="00DA7419">
        <w:t xml:space="preserve"> : </w:t>
      </w:r>
      <w:r>
        <w:t>Phrases sur l’Art</w:t>
      </w:r>
    </w:p>
    <w:p w14:paraId="207EEFA6" w14:textId="77777777" w:rsidR="00CE0AE6" w:rsidRPr="00925B7B" w:rsidRDefault="00CE0AE6" w:rsidP="00CE0AE6">
      <w:pPr>
        <w:pStyle w:val="term"/>
      </w:pPr>
      <w:proofErr w:type="gramStart"/>
      <w:r w:rsidRPr="00925B7B">
        <w:t>date</w:t>
      </w:r>
      <w:proofErr w:type="gramEnd"/>
      <w:r w:rsidRPr="00925B7B">
        <w:t> :</w:t>
      </w:r>
      <w:r>
        <w:t xml:space="preserve"> 1899-08</w:t>
      </w:r>
    </w:p>
    <w:p w14:paraId="40BC856D" w14:textId="77777777" w:rsidR="00CE0AE6" w:rsidRDefault="00CE0AE6" w:rsidP="00CE0AE6">
      <w:pPr>
        <w:pStyle w:val="term"/>
      </w:pPr>
      <w:proofErr w:type="spellStart"/>
      <w:proofErr w:type="gramStart"/>
      <w:r w:rsidRPr="00925B7B">
        <w:t>ref</w:t>
      </w:r>
      <w:proofErr w:type="spellEnd"/>
      <w:proofErr w:type="gramEnd"/>
      <w:r w:rsidRPr="00925B7B">
        <w:t xml:space="preserve"> : </w:t>
      </w: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Pr>
          <w:lang w:val="es-ES"/>
        </w:rPr>
        <w:t> </w:t>
      </w:r>
      <w:proofErr w:type="spellStart"/>
      <w:r>
        <w:rPr>
          <w:lang w:val="es-ES"/>
        </w:rPr>
        <w:t>août</w:t>
      </w:r>
      <w:proofErr w:type="spellEnd"/>
      <w:r>
        <w:rPr>
          <w:lang w:val="es-ES"/>
        </w:rPr>
        <w:t> 1899</w:t>
      </w:r>
      <w:r w:rsidRPr="00925B7B">
        <w:t xml:space="preserve">, </w:t>
      </w:r>
      <w:r>
        <w:t>p. 564-573 [564-569]</w:t>
      </w:r>
    </w:p>
    <w:p w14:paraId="1B578370" w14:textId="77777777" w:rsidR="00CE0AE6" w:rsidRPr="00B260A4" w:rsidRDefault="00CE0AE6" w:rsidP="00CE0AE6">
      <w:pPr>
        <w:pStyle w:val="byline"/>
      </w:pPr>
      <w:r w:rsidRPr="00642C49">
        <w:rPr>
          <w:smallCaps/>
        </w:rPr>
        <w:t>Remy de Gourmont</w:t>
      </w:r>
      <w:r w:rsidRPr="00B260A4">
        <w:t>.</w:t>
      </w:r>
    </w:p>
    <w:p w14:paraId="075A1531" w14:textId="77777777" w:rsidR="00CE0AE6" w:rsidRDefault="00CE0AE6" w:rsidP="00CE0AE6">
      <w:pPr>
        <w:pStyle w:val="bibl"/>
      </w:pPr>
      <w:r>
        <w:rPr>
          <w:lang w:val="es-ES"/>
        </w:rPr>
        <w:t xml:space="preserve">Tome XXXI, </w:t>
      </w:r>
      <w:proofErr w:type="spellStart"/>
      <w:r>
        <w:rPr>
          <w:lang w:val="es-ES"/>
        </w:rPr>
        <w:t>numéro</w:t>
      </w:r>
      <w:proofErr w:type="spellEnd"/>
      <w:r>
        <w:rPr>
          <w:lang w:val="es-ES"/>
        </w:rPr>
        <w:t> 116</w:t>
      </w:r>
      <w:r w:rsidRPr="003D0EBB">
        <w:rPr>
          <w:lang w:val="es-ES"/>
        </w:rPr>
        <w:t>, 1</w:t>
      </w:r>
      <w:r w:rsidRPr="003D0EBB">
        <w:rPr>
          <w:vertAlign w:val="superscript"/>
          <w:lang w:val="es-ES"/>
        </w:rPr>
        <w:t>er</w:t>
      </w:r>
      <w:r>
        <w:rPr>
          <w:lang w:val="es-ES"/>
        </w:rPr>
        <w:t> </w:t>
      </w:r>
      <w:proofErr w:type="spellStart"/>
      <w:r>
        <w:rPr>
          <w:lang w:val="es-ES"/>
        </w:rPr>
        <w:t>août</w:t>
      </w:r>
      <w:proofErr w:type="spellEnd"/>
      <w:r>
        <w:rPr>
          <w:lang w:val="es-ES"/>
        </w:rPr>
        <w:t> 1899</w:t>
      </w:r>
      <w:r w:rsidRPr="00925B7B">
        <w:t xml:space="preserve">, </w:t>
      </w:r>
      <w:r>
        <w:t>p. 564-573 [564-569].</w:t>
      </w:r>
    </w:p>
    <w:p w14:paraId="25EBA071" w14:textId="77777777" w:rsidR="00F8712A" w:rsidRPr="00F8712A" w:rsidRDefault="00F8712A" w:rsidP="00F8712A">
      <w:pPr>
        <w:pStyle w:val="Corpsdetexte"/>
        <w:rPr>
          <w:rFonts w:cs="Times New Roman"/>
        </w:rPr>
      </w:pPr>
      <w:r w:rsidRPr="00F8712A">
        <w:rPr>
          <w:rFonts w:cs="Times New Roman"/>
        </w:rPr>
        <w:t>Il est très agréable, surtout en ces temps de rudes polémiques, d</w:t>
      </w:r>
      <w:r w:rsidR="000B1783">
        <w:rPr>
          <w:rFonts w:cs="Times New Roman"/>
        </w:rPr>
        <w:t>’</w:t>
      </w:r>
      <w:r w:rsidRPr="00F8712A">
        <w:rPr>
          <w:rFonts w:cs="Times New Roman"/>
        </w:rPr>
        <w:t>avoir une courtoise querelle, à propos d</w:t>
      </w:r>
      <w:r w:rsidR="000B1783">
        <w:rPr>
          <w:rFonts w:cs="Times New Roman"/>
        </w:rPr>
        <w:t>’</w:t>
      </w:r>
      <w:r w:rsidRPr="00F8712A">
        <w:rPr>
          <w:rFonts w:cs="Times New Roman"/>
        </w:rPr>
        <w:t xml:space="preserve">un critique aussi judicieux que </w:t>
      </w:r>
      <w:r>
        <w:rPr>
          <w:rFonts w:cs="Times New Roman"/>
        </w:rPr>
        <w:t>M. </w:t>
      </w:r>
      <w:r w:rsidRPr="00F8712A">
        <w:rPr>
          <w:rFonts w:cs="Times New Roman"/>
        </w:rPr>
        <w:t xml:space="preserve">Vittorio Pica, avec un contradicteur aussi net que </w:t>
      </w:r>
      <w:r>
        <w:rPr>
          <w:rFonts w:cs="Times New Roman"/>
        </w:rPr>
        <w:t>M. </w:t>
      </w:r>
      <w:r w:rsidRPr="00F8712A">
        <w:rPr>
          <w:rFonts w:cs="Times New Roman"/>
        </w:rPr>
        <w:t>Federico de Roberto. Cela se passe ici, en Italie, en Russie, partout</w:t>
      </w:r>
      <w:r>
        <w:rPr>
          <w:rFonts w:cs="Times New Roman"/>
        </w:rPr>
        <w:t> ;</w:t>
      </w:r>
      <w:r w:rsidRPr="00F8712A">
        <w:rPr>
          <w:rFonts w:cs="Times New Roman"/>
        </w:rPr>
        <w:t xml:space="preserve"> ici, puisque le texte réfuté analysait dans le </w:t>
      </w:r>
      <w:r w:rsidRPr="00F8712A">
        <w:rPr>
          <w:rFonts w:cs="Times New Roman"/>
          <w:i/>
        </w:rPr>
        <w:t>Mercure</w:t>
      </w:r>
      <w:r w:rsidR="00CE0AE6">
        <w:rPr>
          <w:rStyle w:val="Appelnotedebasdep"/>
          <w:rFonts w:cs="Times New Roman"/>
        </w:rPr>
        <w:footnoteReference w:id="2"/>
      </w:r>
      <w:r w:rsidRPr="00F8712A">
        <w:rPr>
          <w:rFonts w:cs="Times New Roman"/>
        </w:rPr>
        <w:t xml:space="preserve"> la </w:t>
      </w:r>
      <w:r w:rsidRPr="00F8712A">
        <w:rPr>
          <w:rFonts w:cs="Times New Roman"/>
          <w:i/>
        </w:rPr>
        <w:t>Littérature d</w:t>
      </w:r>
      <w:r w:rsidR="000B1783">
        <w:rPr>
          <w:rFonts w:cs="Times New Roman"/>
          <w:i/>
        </w:rPr>
        <w:t>’</w:t>
      </w:r>
      <w:r w:rsidRPr="00F8712A">
        <w:rPr>
          <w:rFonts w:cs="Times New Roman"/>
          <w:i/>
        </w:rPr>
        <w:t>Exception</w:t>
      </w:r>
      <w:r w:rsidRPr="00F8712A">
        <w:rPr>
          <w:rFonts w:cs="Times New Roman"/>
        </w:rPr>
        <w:t xml:space="preserve"> de </w:t>
      </w:r>
      <w:r>
        <w:rPr>
          <w:rFonts w:cs="Times New Roman"/>
        </w:rPr>
        <w:t>M. </w:t>
      </w:r>
      <w:r w:rsidRPr="00F8712A">
        <w:rPr>
          <w:rFonts w:cs="Times New Roman"/>
        </w:rPr>
        <w:t>Pica</w:t>
      </w:r>
      <w:r>
        <w:rPr>
          <w:rFonts w:cs="Times New Roman"/>
        </w:rPr>
        <w:t> ;</w:t>
      </w:r>
      <w:r w:rsidRPr="00F8712A">
        <w:rPr>
          <w:rFonts w:cs="Times New Roman"/>
        </w:rPr>
        <w:t xml:space="preserve"> en Italie, puisque c</w:t>
      </w:r>
      <w:r w:rsidR="000B1783">
        <w:rPr>
          <w:rFonts w:cs="Times New Roman"/>
        </w:rPr>
        <w:t>’</w:t>
      </w:r>
      <w:r w:rsidRPr="00F8712A">
        <w:rPr>
          <w:rFonts w:cs="Times New Roman"/>
        </w:rPr>
        <w:t xml:space="preserve">est </w:t>
      </w:r>
      <w:proofErr w:type="spellStart"/>
      <w:r w:rsidRPr="00F8712A">
        <w:rPr>
          <w:rFonts w:cs="Times New Roman"/>
          <w:i/>
        </w:rPr>
        <w:t>Flegrea</w:t>
      </w:r>
      <w:proofErr w:type="spellEnd"/>
      <w:r w:rsidRPr="00F8712A">
        <w:rPr>
          <w:rFonts w:cs="Times New Roman"/>
        </w:rPr>
        <w:t xml:space="preserve"> qui inséra les intéressantes pages de </w:t>
      </w:r>
      <w:r>
        <w:rPr>
          <w:rFonts w:cs="Times New Roman"/>
        </w:rPr>
        <w:t>M. de </w:t>
      </w:r>
      <w:r w:rsidRPr="00F8712A">
        <w:rPr>
          <w:rFonts w:cs="Times New Roman"/>
        </w:rPr>
        <w:t>Roberto</w:t>
      </w:r>
      <w:r>
        <w:rPr>
          <w:rFonts w:cs="Times New Roman"/>
        </w:rPr>
        <w:t> ;</w:t>
      </w:r>
      <w:r w:rsidRPr="00F8712A">
        <w:rPr>
          <w:rFonts w:cs="Times New Roman"/>
        </w:rPr>
        <w:t xml:space="preserve"> en Russie, car Tolstoï est un argument universel (il y a aussi son livre terrible sur l</w:t>
      </w:r>
      <w:r w:rsidR="000B1783">
        <w:rPr>
          <w:rFonts w:cs="Times New Roman"/>
        </w:rPr>
        <w:t>’</w:t>
      </w:r>
      <w:r w:rsidRPr="00F8712A">
        <w:rPr>
          <w:rFonts w:cs="Times New Roman"/>
          <w:i/>
        </w:rPr>
        <w:t>Art</w:t>
      </w:r>
      <w:r w:rsidRPr="00F8712A">
        <w:rPr>
          <w:rFonts w:cs="Times New Roman"/>
        </w:rPr>
        <w:t>)</w:t>
      </w:r>
      <w:r>
        <w:rPr>
          <w:rFonts w:cs="Times New Roman"/>
        </w:rPr>
        <w:t> ;</w:t>
      </w:r>
      <w:r w:rsidRPr="00F8712A">
        <w:rPr>
          <w:rFonts w:cs="Times New Roman"/>
        </w:rPr>
        <w:t xml:space="preserve"> partout enfin, s</w:t>
      </w:r>
      <w:r w:rsidR="000B1783">
        <w:rPr>
          <w:rFonts w:cs="Times New Roman"/>
        </w:rPr>
        <w:t>’</w:t>
      </w:r>
      <w:r w:rsidRPr="00F8712A">
        <w:rPr>
          <w:rFonts w:cs="Times New Roman"/>
        </w:rPr>
        <w:t>il y a partout des esprits (et je le crois) capables de se passionner pour une question où rien de plus grave n</w:t>
      </w:r>
      <w:r w:rsidR="000B1783">
        <w:rPr>
          <w:rFonts w:cs="Times New Roman"/>
        </w:rPr>
        <w:t>’</w:t>
      </w:r>
      <w:r w:rsidRPr="00F8712A">
        <w:rPr>
          <w:rFonts w:cs="Times New Roman"/>
        </w:rPr>
        <w:t>est en jeu que ceci</w:t>
      </w:r>
      <w:r>
        <w:rPr>
          <w:rFonts w:cs="Times New Roman"/>
        </w:rPr>
        <w:t> :</w:t>
      </w:r>
      <w:r w:rsidRPr="00F8712A">
        <w:rPr>
          <w:rFonts w:cs="Times New Roman"/>
        </w:rPr>
        <w:t xml:space="preserve"> y a-t-il deux sortes d</w:t>
      </w:r>
      <w:r w:rsidR="000B1783">
        <w:rPr>
          <w:rFonts w:cs="Times New Roman"/>
        </w:rPr>
        <w:t>’</w:t>
      </w:r>
      <w:r w:rsidRPr="00F8712A">
        <w:rPr>
          <w:rFonts w:cs="Times New Roman"/>
        </w:rPr>
        <w:t xml:space="preserve">arts, un art régulier, normal, accessible à tous, et un art </w:t>
      </w:r>
      <w:r w:rsidRPr="00F8712A">
        <w:rPr>
          <w:rFonts w:cs="Times New Roman"/>
        </w:rPr>
        <w:lastRenderedPageBreak/>
        <w:t>exceptionnel, irrégulier, destiné à ne récréer qu</w:t>
      </w:r>
      <w:r w:rsidR="000B1783">
        <w:rPr>
          <w:rFonts w:cs="Times New Roman"/>
        </w:rPr>
        <w:t>’</w:t>
      </w:r>
      <w:r w:rsidRPr="00F8712A">
        <w:rPr>
          <w:rFonts w:cs="Times New Roman"/>
        </w:rPr>
        <w:t>une élite</w:t>
      </w:r>
      <w:r>
        <w:rPr>
          <w:rFonts w:cs="Times New Roman"/>
        </w:rPr>
        <w:t> ?</w:t>
      </w:r>
    </w:p>
    <w:p w14:paraId="5B76C5E6" w14:textId="77777777" w:rsidR="00F8712A" w:rsidRPr="00F8712A" w:rsidRDefault="00F8712A" w:rsidP="00F8712A">
      <w:pPr>
        <w:pStyle w:val="Corpsdetexte"/>
        <w:rPr>
          <w:rFonts w:cs="Times New Roman"/>
        </w:rPr>
      </w:pPr>
      <w:r w:rsidRPr="00F8712A">
        <w:rPr>
          <w:rFonts w:cs="Times New Roman"/>
        </w:rPr>
        <w:t>Deux arts</w:t>
      </w:r>
      <w:r>
        <w:rPr>
          <w:rFonts w:cs="Times New Roman"/>
        </w:rPr>
        <w:t> :</w:t>
      </w:r>
      <w:r w:rsidRPr="00F8712A">
        <w:rPr>
          <w:rFonts w:cs="Times New Roman"/>
        </w:rPr>
        <w:t xml:space="preserve"> </w:t>
      </w:r>
      <w:r>
        <w:rPr>
          <w:rFonts w:cs="Times New Roman"/>
        </w:rPr>
        <w:t>M. </w:t>
      </w:r>
      <w:r w:rsidRPr="00F8712A">
        <w:rPr>
          <w:rFonts w:cs="Times New Roman"/>
        </w:rPr>
        <w:t xml:space="preserve">Pica le croit et aussi </w:t>
      </w:r>
      <w:r>
        <w:rPr>
          <w:rFonts w:cs="Times New Roman"/>
        </w:rPr>
        <w:t>M. de </w:t>
      </w:r>
      <w:r w:rsidRPr="00F8712A">
        <w:rPr>
          <w:rFonts w:cs="Times New Roman"/>
        </w:rPr>
        <w:t>Roberto</w:t>
      </w:r>
      <w:r>
        <w:rPr>
          <w:rFonts w:cs="Times New Roman"/>
        </w:rPr>
        <w:t> ;</w:t>
      </w:r>
      <w:r w:rsidRPr="00F8712A">
        <w:rPr>
          <w:rFonts w:cs="Times New Roman"/>
        </w:rPr>
        <w:t xml:space="preserve"> plus</w:t>
      </w:r>
      <w:r w:rsidR="00CE0AE6">
        <w:rPr>
          <w:rFonts w:cs="Times New Roman"/>
        </w:rPr>
        <w:t xml:space="preserve"> </w:t>
      </w:r>
      <w:r w:rsidRPr="00F8712A">
        <w:rPr>
          <w:rFonts w:cs="Times New Roman"/>
        </w:rPr>
        <w:t>patients que Tolstoï, qui n</w:t>
      </w:r>
      <w:r w:rsidR="000B1783">
        <w:rPr>
          <w:rFonts w:cs="Times New Roman"/>
        </w:rPr>
        <w:t>’</w:t>
      </w:r>
      <w:r w:rsidRPr="00F8712A">
        <w:rPr>
          <w:rFonts w:cs="Times New Roman"/>
        </w:rPr>
        <w:t>en admet qu</w:t>
      </w:r>
      <w:r w:rsidR="000B1783">
        <w:rPr>
          <w:rFonts w:cs="Times New Roman"/>
        </w:rPr>
        <w:t>’</w:t>
      </w:r>
      <w:r w:rsidRPr="00F8712A">
        <w:rPr>
          <w:rFonts w:cs="Times New Roman"/>
        </w:rPr>
        <w:t xml:space="preserve">un seul, </w:t>
      </w:r>
      <w:r w:rsidR="00C81EC7">
        <w:rPr>
          <w:rFonts w:cs="Times New Roman"/>
        </w:rPr>
        <w:t>— </w:t>
      </w:r>
      <w:r w:rsidRPr="00F8712A">
        <w:rPr>
          <w:rFonts w:cs="Times New Roman"/>
        </w:rPr>
        <w:t>celui qui est intelligible au peuple.</w:t>
      </w:r>
    </w:p>
    <w:p w14:paraId="7692E0E4"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une et l</w:t>
      </w:r>
      <w:r w:rsidR="000B1783">
        <w:rPr>
          <w:rFonts w:cs="Times New Roman"/>
        </w:rPr>
        <w:t>’</w:t>
      </w:r>
      <w:r w:rsidRPr="00F8712A">
        <w:rPr>
          <w:rFonts w:cs="Times New Roman"/>
        </w:rPr>
        <w:t>autre opinion me semblent identiques au fond, c</w:t>
      </w:r>
      <w:r w:rsidR="000B1783">
        <w:rPr>
          <w:rFonts w:cs="Times New Roman"/>
        </w:rPr>
        <w:t>’</w:t>
      </w:r>
      <w:r w:rsidRPr="00F8712A">
        <w:rPr>
          <w:rFonts w:cs="Times New Roman"/>
        </w:rPr>
        <w:t>est-à-dire fausses, car je crois que l</w:t>
      </w:r>
      <w:r w:rsidR="000B1783">
        <w:rPr>
          <w:rFonts w:cs="Times New Roman"/>
        </w:rPr>
        <w:t>’</w:t>
      </w:r>
      <w:r w:rsidRPr="00F8712A">
        <w:rPr>
          <w:rFonts w:cs="Times New Roman"/>
        </w:rPr>
        <w:t>art est, par essence, absolument inintelligible au peuple. Qu</w:t>
      </w:r>
      <w:r w:rsidR="000B1783">
        <w:rPr>
          <w:rFonts w:cs="Times New Roman"/>
        </w:rPr>
        <w:t>’</w:t>
      </w:r>
      <w:r w:rsidRPr="00F8712A">
        <w:rPr>
          <w:rFonts w:cs="Times New Roman"/>
        </w:rPr>
        <w:t>il s</w:t>
      </w:r>
      <w:r w:rsidR="000B1783">
        <w:rPr>
          <w:rFonts w:cs="Times New Roman"/>
        </w:rPr>
        <w:t>’</w:t>
      </w:r>
      <w:r w:rsidRPr="00F8712A">
        <w:rPr>
          <w:rFonts w:cs="Times New Roman"/>
        </w:rPr>
        <w:t>agisse de Racine ou de Mallarmé, de Raphaël ou de Claude Monet, le peuple ne peut comprendre, artistiquement, ni un poème ni un tableau, parce que le peuple n</w:t>
      </w:r>
      <w:r w:rsidR="000B1783">
        <w:rPr>
          <w:rFonts w:cs="Times New Roman"/>
        </w:rPr>
        <w:t>’</w:t>
      </w:r>
      <w:r w:rsidRPr="00F8712A">
        <w:rPr>
          <w:rFonts w:cs="Times New Roman"/>
        </w:rPr>
        <w:t>est pas désintéressé et que l</w:t>
      </w:r>
      <w:r w:rsidR="000B1783">
        <w:rPr>
          <w:rFonts w:cs="Times New Roman"/>
        </w:rPr>
        <w:t>’</w:t>
      </w:r>
      <w:r w:rsidRPr="00F8712A">
        <w:rPr>
          <w:rFonts w:cs="Times New Roman"/>
        </w:rPr>
        <w:t>art, c</w:t>
      </w:r>
      <w:r w:rsidR="000B1783">
        <w:rPr>
          <w:rFonts w:cs="Times New Roman"/>
        </w:rPr>
        <w:t>’</w:t>
      </w:r>
      <w:r w:rsidRPr="00F8712A">
        <w:rPr>
          <w:rFonts w:cs="Times New Roman"/>
        </w:rPr>
        <w:t>est le désintéressement. Pour le peuple, tout est dans le sujet du poème ou du tableau</w:t>
      </w:r>
      <w:r>
        <w:rPr>
          <w:rFonts w:cs="Times New Roman"/>
        </w:rPr>
        <w:t> ;</w:t>
      </w:r>
      <w:r w:rsidRPr="00F8712A">
        <w:rPr>
          <w:rFonts w:cs="Times New Roman"/>
        </w:rPr>
        <w:t xml:space="preserve"> pour </w:t>
      </w:r>
      <w:r>
        <w:rPr>
          <w:rFonts w:cs="Times New Roman"/>
        </w:rPr>
        <w:t>« </w:t>
      </w:r>
      <w:r w:rsidRPr="00F8712A">
        <w:rPr>
          <w:rFonts w:cs="Times New Roman"/>
        </w:rPr>
        <w:t>l</w:t>
      </w:r>
      <w:r w:rsidR="000B1783">
        <w:rPr>
          <w:rFonts w:cs="Times New Roman"/>
        </w:rPr>
        <w:t>’</w:t>
      </w:r>
      <w:r w:rsidRPr="00F8712A">
        <w:rPr>
          <w:rFonts w:cs="Times New Roman"/>
        </w:rPr>
        <w:t>intellectuel</w:t>
      </w:r>
      <w:r>
        <w:rPr>
          <w:rFonts w:cs="Times New Roman"/>
        </w:rPr>
        <w:t> »</w:t>
      </w:r>
      <w:r w:rsidRPr="00F8712A">
        <w:rPr>
          <w:rFonts w:cs="Times New Roman"/>
        </w:rPr>
        <w:t>, tout est dans la manière dont le sujet est traité. Le peuple s</w:t>
      </w:r>
      <w:r w:rsidR="000B1783">
        <w:rPr>
          <w:rFonts w:cs="Times New Roman"/>
        </w:rPr>
        <w:t>’</w:t>
      </w:r>
      <w:r w:rsidRPr="00F8712A">
        <w:rPr>
          <w:rFonts w:cs="Times New Roman"/>
        </w:rPr>
        <w:t>arrête devant l</w:t>
      </w:r>
      <w:r w:rsidR="000B1783">
        <w:rPr>
          <w:rFonts w:cs="Times New Roman"/>
        </w:rPr>
        <w:t>’</w:t>
      </w:r>
      <w:r w:rsidRPr="00F8712A">
        <w:rPr>
          <w:rFonts w:cs="Times New Roman"/>
        </w:rPr>
        <w:t>Heureuse Famille de Greuze (ou quelque niaiserie de cet ordre)</w:t>
      </w:r>
      <w:r>
        <w:rPr>
          <w:rFonts w:cs="Times New Roman"/>
        </w:rPr>
        <w:t> ;</w:t>
      </w:r>
      <w:r w:rsidRPr="00F8712A">
        <w:rPr>
          <w:rFonts w:cs="Times New Roman"/>
        </w:rPr>
        <w:t xml:space="preserve"> mais celui qui aime la peinture désire que les Greuze soient retournés contre le mur parce qu</w:t>
      </w:r>
      <w:r w:rsidR="000B1783">
        <w:rPr>
          <w:rFonts w:cs="Times New Roman"/>
        </w:rPr>
        <w:t>’</w:t>
      </w:r>
      <w:r w:rsidRPr="00F8712A">
        <w:rPr>
          <w:rFonts w:cs="Times New Roman"/>
        </w:rPr>
        <w:t>ils gênent son œil amusé à une cruche ou à un chaudron de Chardin. Tous ceux qui se promènent dans les Musées ont pu faire de telles observations</w:t>
      </w:r>
      <w:r>
        <w:rPr>
          <w:rFonts w:cs="Times New Roman"/>
        </w:rPr>
        <w:t> :</w:t>
      </w:r>
      <w:r w:rsidRPr="00F8712A">
        <w:rPr>
          <w:rFonts w:cs="Times New Roman"/>
        </w:rPr>
        <w:t xml:space="preserve"> jamais un visiteur de hasard ne prononça un mot qui trahisse une sensation d</w:t>
      </w:r>
      <w:r w:rsidR="000B1783">
        <w:rPr>
          <w:rFonts w:cs="Times New Roman"/>
        </w:rPr>
        <w:t>’</w:t>
      </w:r>
      <w:r w:rsidRPr="00F8712A">
        <w:rPr>
          <w:rFonts w:cs="Times New Roman"/>
        </w:rPr>
        <w:t>art</w:t>
      </w:r>
      <w:r>
        <w:rPr>
          <w:rFonts w:cs="Times New Roman"/>
        </w:rPr>
        <w:t> ;</w:t>
      </w:r>
      <w:r w:rsidRPr="00F8712A">
        <w:rPr>
          <w:rFonts w:cs="Times New Roman"/>
        </w:rPr>
        <w:t xml:space="preserve"> ce qui chatouille ce brave homme ou cette jeune fille, c</w:t>
      </w:r>
      <w:r w:rsidR="000B1783">
        <w:rPr>
          <w:rFonts w:cs="Times New Roman"/>
        </w:rPr>
        <w:t>’</w:t>
      </w:r>
      <w:r w:rsidRPr="00F8712A">
        <w:rPr>
          <w:rFonts w:cs="Times New Roman"/>
        </w:rPr>
        <w:t>est l</w:t>
      </w:r>
      <w:r w:rsidR="000B1783">
        <w:rPr>
          <w:rFonts w:cs="Times New Roman"/>
        </w:rPr>
        <w:t>’</w:t>
      </w:r>
      <w:r w:rsidRPr="00F8712A">
        <w:rPr>
          <w:rFonts w:cs="Times New Roman"/>
        </w:rPr>
        <w:t>anecdote, c</w:t>
      </w:r>
      <w:r w:rsidR="000B1783">
        <w:rPr>
          <w:rFonts w:cs="Times New Roman"/>
        </w:rPr>
        <w:t>’</w:t>
      </w:r>
      <w:r w:rsidRPr="00F8712A">
        <w:rPr>
          <w:rFonts w:cs="Times New Roman"/>
        </w:rPr>
        <w:t>est ce geste maternel ou amoureux, cette belle robe, ce beau cri de bravoure que profère dans la fumée l</w:t>
      </w:r>
      <w:r w:rsidR="000B1783">
        <w:rPr>
          <w:rFonts w:cs="Times New Roman"/>
        </w:rPr>
        <w:t>’</w:t>
      </w:r>
      <w:r w:rsidRPr="00F8712A">
        <w:rPr>
          <w:rFonts w:cs="Times New Roman"/>
        </w:rPr>
        <w:t>homme à panache</w:t>
      </w:r>
      <w:r>
        <w:rPr>
          <w:rFonts w:cs="Times New Roman"/>
        </w:rPr>
        <w:t> ;</w:t>
      </w:r>
      <w:r w:rsidRPr="00F8712A">
        <w:rPr>
          <w:rFonts w:cs="Times New Roman"/>
        </w:rPr>
        <w:t xml:space="preserve"> dans les poèmes, c</w:t>
      </w:r>
      <w:r w:rsidR="000B1783">
        <w:rPr>
          <w:rFonts w:cs="Times New Roman"/>
        </w:rPr>
        <w:t>’</w:t>
      </w:r>
      <w:r w:rsidRPr="00F8712A">
        <w:rPr>
          <w:rFonts w:cs="Times New Roman"/>
        </w:rPr>
        <w:t>est l</w:t>
      </w:r>
      <w:r w:rsidR="000B1783">
        <w:rPr>
          <w:rFonts w:cs="Times New Roman"/>
        </w:rPr>
        <w:t>’</w:t>
      </w:r>
      <w:r w:rsidRPr="00F8712A">
        <w:rPr>
          <w:rFonts w:cs="Times New Roman"/>
        </w:rPr>
        <w:t>anecdote encore et le sentiment</w:t>
      </w:r>
      <w:r>
        <w:rPr>
          <w:rFonts w:cs="Times New Roman"/>
        </w:rPr>
        <w:t> :</w:t>
      </w:r>
      <w:r w:rsidRPr="00F8712A">
        <w:rPr>
          <w:rFonts w:cs="Times New Roman"/>
        </w:rPr>
        <w:t xml:space="preserve"> la poésie qui n</w:t>
      </w:r>
      <w:r w:rsidR="000B1783">
        <w:rPr>
          <w:rFonts w:cs="Times New Roman"/>
        </w:rPr>
        <w:t>’</w:t>
      </w:r>
      <w:r w:rsidRPr="00F8712A">
        <w:rPr>
          <w:rFonts w:cs="Times New Roman"/>
        </w:rPr>
        <w:t>est pas lyrique, qui conte des histoires, est la seule qui ait jamais été populaire en aucun pays.</w:t>
      </w:r>
    </w:p>
    <w:p w14:paraId="7BCA90F2" w14:textId="77777777" w:rsidR="00F8712A" w:rsidRPr="00F8712A" w:rsidRDefault="00F8712A" w:rsidP="00F8712A">
      <w:pPr>
        <w:pStyle w:val="Corpsdetexte"/>
        <w:rPr>
          <w:rFonts w:cs="Times New Roman"/>
        </w:rPr>
      </w:pPr>
      <w:r w:rsidRPr="00F8712A">
        <w:rPr>
          <w:rFonts w:cs="Times New Roman"/>
        </w:rPr>
        <w:t>Il est donc bien indifférent, relativement au peuple, que telle œuvre d</w:t>
      </w:r>
      <w:r w:rsidR="000B1783">
        <w:rPr>
          <w:rFonts w:cs="Times New Roman"/>
        </w:rPr>
        <w:t>’</w:t>
      </w:r>
      <w:r w:rsidRPr="00F8712A">
        <w:rPr>
          <w:rFonts w:cs="Times New Roman"/>
        </w:rPr>
        <w:t>art soit obscure ou lumineuse, puisqu</w:t>
      </w:r>
      <w:r w:rsidR="000B1783">
        <w:rPr>
          <w:rFonts w:cs="Times New Roman"/>
        </w:rPr>
        <w:t>’</w:t>
      </w:r>
      <w:r w:rsidRPr="00F8712A">
        <w:rPr>
          <w:rFonts w:cs="Times New Roman"/>
        </w:rPr>
        <w:t>il ne la jugera jamais comme œuvre d</w:t>
      </w:r>
      <w:r w:rsidR="000B1783">
        <w:rPr>
          <w:rFonts w:cs="Times New Roman"/>
        </w:rPr>
        <w:t>’</w:t>
      </w:r>
      <w:r w:rsidRPr="00F8712A">
        <w:rPr>
          <w:rFonts w:cs="Times New Roman"/>
        </w:rPr>
        <w:t>art, mais seulement comme œuvre dramatique, comme œuvre représentative d</w:t>
      </w:r>
      <w:r w:rsidR="000B1783">
        <w:rPr>
          <w:rFonts w:cs="Times New Roman"/>
        </w:rPr>
        <w:t>’</w:t>
      </w:r>
      <w:r w:rsidRPr="00F8712A">
        <w:rPr>
          <w:rFonts w:cs="Times New Roman"/>
        </w:rPr>
        <w:t>une action. Il comprend l</w:t>
      </w:r>
      <w:r w:rsidR="000B1783">
        <w:rPr>
          <w:rFonts w:cs="Times New Roman"/>
        </w:rPr>
        <w:t>’</w:t>
      </w:r>
      <w:r w:rsidRPr="00F8712A">
        <w:rPr>
          <w:rFonts w:cs="Times New Roman"/>
        </w:rPr>
        <w:t>acte exprimé ou ne le comprend pas</w:t>
      </w:r>
      <w:r>
        <w:rPr>
          <w:rFonts w:cs="Times New Roman"/>
        </w:rPr>
        <w:t> ;</w:t>
      </w:r>
      <w:r w:rsidRPr="00F8712A">
        <w:rPr>
          <w:rFonts w:cs="Times New Roman"/>
        </w:rPr>
        <w:t xml:space="preserve"> s</w:t>
      </w:r>
      <w:r w:rsidR="000B1783">
        <w:rPr>
          <w:rFonts w:cs="Times New Roman"/>
        </w:rPr>
        <w:t>’</w:t>
      </w:r>
      <w:r w:rsidRPr="00F8712A">
        <w:rPr>
          <w:rFonts w:cs="Times New Roman"/>
        </w:rPr>
        <w:t>il le comprend il l</w:t>
      </w:r>
      <w:r w:rsidR="000B1783">
        <w:rPr>
          <w:rFonts w:cs="Times New Roman"/>
        </w:rPr>
        <w:t>’</w:t>
      </w:r>
      <w:r w:rsidRPr="00F8712A">
        <w:rPr>
          <w:rFonts w:cs="Times New Roman"/>
        </w:rPr>
        <w:t>accueille ou le rejette pour des raisons qui n</w:t>
      </w:r>
      <w:r w:rsidR="000B1783">
        <w:rPr>
          <w:rFonts w:cs="Times New Roman"/>
        </w:rPr>
        <w:t>’</w:t>
      </w:r>
      <w:r w:rsidRPr="00F8712A">
        <w:rPr>
          <w:rFonts w:cs="Times New Roman"/>
        </w:rPr>
        <w:t>ont rien à voir avec l</w:t>
      </w:r>
      <w:r w:rsidR="000B1783">
        <w:rPr>
          <w:rFonts w:cs="Times New Roman"/>
        </w:rPr>
        <w:t>’</w:t>
      </w:r>
      <w:r w:rsidRPr="00F8712A">
        <w:rPr>
          <w:rFonts w:cs="Times New Roman"/>
        </w:rPr>
        <w:t>art, puisque l</w:t>
      </w:r>
      <w:r w:rsidR="000B1783">
        <w:rPr>
          <w:rFonts w:cs="Times New Roman"/>
        </w:rPr>
        <w:t>’</w:t>
      </w:r>
      <w:r w:rsidRPr="00F8712A">
        <w:rPr>
          <w:rFonts w:cs="Times New Roman"/>
        </w:rPr>
        <w:t>art, indifférent aux actes, ne s</w:t>
      </w:r>
      <w:r w:rsidR="000B1783">
        <w:rPr>
          <w:rFonts w:cs="Times New Roman"/>
        </w:rPr>
        <w:t>’</w:t>
      </w:r>
      <w:r w:rsidRPr="00F8712A">
        <w:rPr>
          <w:rFonts w:cs="Times New Roman"/>
        </w:rPr>
        <w:t>intéresse qu</w:t>
      </w:r>
      <w:r w:rsidR="000B1783">
        <w:rPr>
          <w:rFonts w:cs="Times New Roman"/>
        </w:rPr>
        <w:t>’</w:t>
      </w:r>
      <w:r w:rsidRPr="00F8712A">
        <w:rPr>
          <w:rFonts w:cs="Times New Roman"/>
        </w:rPr>
        <w:t>à la manière dont l</w:t>
      </w:r>
      <w:r w:rsidR="000B1783">
        <w:rPr>
          <w:rFonts w:cs="Times New Roman"/>
        </w:rPr>
        <w:t>’</w:t>
      </w:r>
      <w:r w:rsidRPr="00F8712A">
        <w:rPr>
          <w:rFonts w:cs="Times New Roman"/>
        </w:rPr>
        <w:t>acte est simulé. Des cochons à l</w:t>
      </w:r>
      <w:r w:rsidR="000B1783">
        <w:rPr>
          <w:rFonts w:cs="Times New Roman"/>
        </w:rPr>
        <w:t>’</w:t>
      </w:r>
      <w:r w:rsidRPr="00F8712A">
        <w:rPr>
          <w:rFonts w:cs="Times New Roman"/>
        </w:rPr>
        <w:t>auge peuvent faire une œuvre d</w:t>
      </w:r>
      <w:r w:rsidR="000B1783">
        <w:rPr>
          <w:rFonts w:cs="Times New Roman"/>
        </w:rPr>
        <w:t>’</w:t>
      </w:r>
      <w:r w:rsidRPr="00F8712A">
        <w:rPr>
          <w:rFonts w:cs="Times New Roman"/>
        </w:rPr>
        <w:t>art bien supérieure (ceci est, je pense, incontestable) à tel cadre où fleurissent les fleurs les plus fraîches</w:t>
      </w:r>
      <w:r>
        <w:rPr>
          <w:rFonts w:cs="Times New Roman"/>
        </w:rPr>
        <w:t> ;</w:t>
      </w:r>
      <w:r w:rsidRPr="00F8712A">
        <w:rPr>
          <w:rFonts w:cs="Times New Roman"/>
        </w:rPr>
        <w:t xml:space="preserve"> ne mettez pas à même de choisir entre les deux toiles un homme sans éducation</w:t>
      </w:r>
      <w:r>
        <w:rPr>
          <w:rFonts w:cs="Times New Roman"/>
        </w:rPr>
        <w:t> :</w:t>
      </w:r>
      <w:r w:rsidRPr="00F8712A">
        <w:rPr>
          <w:rFonts w:cs="Times New Roman"/>
        </w:rPr>
        <w:t xml:space="preserve"> si vous croyez, comme Tolstoï, à l</w:t>
      </w:r>
      <w:r w:rsidR="000B1783">
        <w:rPr>
          <w:rFonts w:cs="Times New Roman"/>
        </w:rPr>
        <w:t>’</w:t>
      </w:r>
      <w:r w:rsidRPr="00F8712A">
        <w:rPr>
          <w:rFonts w:cs="Times New Roman"/>
        </w:rPr>
        <w:t>infaillibilité artistique du peuple, cela pourra vous donner des déceptions.</w:t>
      </w:r>
    </w:p>
    <w:p w14:paraId="25279983" w14:textId="77777777" w:rsidR="00F8712A" w:rsidRPr="00F8712A" w:rsidRDefault="00F8712A" w:rsidP="00F8712A">
      <w:pPr>
        <w:pStyle w:val="Corpsdetexte"/>
        <w:rPr>
          <w:rFonts w:cs="Times New Roman"/>
        </w:rPr>
      </w:pPr>
      <w:r w:rsidRPr="00F8712A">
        <w:rPr>
          <w:rFonts w:cs="Times New Roman"/>
        </w:rPr>
        <w:t>Il faut donc laisser le peuple de côté</w:t>
      </w:r>
      <w:r>
        <w:rPr>
          <w:rFonts w:cs="Times New Roman"/>
        </w:rPr>
        <w:t> ;</w:t>
      </w:r>
      <w:r w:rsidRPr="00F8712A">
        <w:rPr>
          <w:rFonts w:cs="Times New Roman"/>
        </w:rPr>
        <w:t xml:space="preserve"> le peuple n</w:t>
      </w:r>
      <w:r w:rsidR="000B1783">
        <w:rPr>
          <w:rFonts w:cs="Times New Roman"/>
        </w:rPr>
        <w:t>’</w:t>
      </w:r>
      <w:r w:rsidRPr="00F8712A">
        <w:rPr>
          <w:rFonts w:cs="Times New Roman"/>
        </w:rPr>
        <w:t>est pas fait pour l</w:t>
      </w:r>
      <w:r w:rsidR="000B1783">
        <w:rPr>
          <w:rFonts w:cs="Times New Roman"/>
        </w:rPr>
        <w:t>’</w:t>
      </w:r>
      <w:r w:rsidRPr="00F8712A">
        <w:rPr>
          <w:rFonts w:cs="Times New Roman"/>
        </w:rPr>
        <w:t>art, ni l</w:t>
      </w:r>
      <w:r w:rsidR="000B1783">
        <w:rPr>
          <w:rFonts w:cs="Times New Roman"/>
        </w:rPr>
        <w:t>’</w:t>
      </w:r>
      <w:r w:rsidRPr="00F8712A">
        <w:rPr>
          <w:rFonts w:cs="Times New Roman"/>
        </w:rPr>
        <w:t>art pour le peuple. Le peuple ne goûte pas l</w:t>
      </w:r>
      <w:r w:rsidR="000B1783">
        <w:rPr>
          <w:rFonts w:cs="Times New Roman"/>
        </w:rPr>
        <w:t>’</w:t>
      </w:r>
      <w:r w:rsidRPr="00F8712A">
        <w:rPr>
          <w:rFonts w:cs="Times New Roman"/>
        </w:rPr>
        <w:t>exception, et, je le maintiens, l</w:t>
      </w:r>
      <w:r w:rsidR="000B1783">
        <w:rPr>
          <w:rFonts w:cs="Times New Roman"/>
        </w:rPr>
        <w:t>’</w:t>
      </w:r>
      <w:r w:rsidRPr="00F8712A">
        <w:rPr>
          <w:rFonts w:cs="Times New Roman"/>
        </w:rPr>
        <w:t>art est une perpétuelle exception.</w:t>
      </w:r>
    </w:p>
    <w:p w14:paraId="7B390B55" w14:textId="77777777" w:rsidR="00F8712A" w:rsidRPr="00F8712A" w:rsidRDefault="00F8712A" w:rsidP="00F8712A">
      <w:pPr>
        <w:pStyle w:val="Corpsdetexte"/>
        <w:rPr>
          <w:rFonts w:cs="Times New Roman"/>
        </w:rPr>
      </w:pPr>
      <w:r w:rsidRPr="00F8712A">
        <w:rPr>
          <w:rFonts w:cs="Times New Roman"/>
        </w:rPr>
        <w:t>C</w:t>
      </w:r>
      <w:r w:rsidR="000B1783">
        <w:rPr>
          <w:rFonts w:cs="Times New Roman"/>
        </w:rPr>
        <w:t>’</w:t>
      </w:r>
      <w:r w:rsidRPr="00F8712A">
        <w:rPr>
          <w:rFonts w:cs="Times New Roman"/>
        </w:rPr>
        <w:t xml:space="preserve">est sur ce mot </w:t>
      </w:r>
      <w:r w:rsidRPr="00F8712A">
        <w:rPr>
          <w:rFonts w:cs="Times New Roman"/>
          <w:i/>
        </w:rPr>
        <w:t>exception</w:t>
      </w:r>
      <w:r w:rsidRPr="00F8712A">
        <w:rPr>
          <w:rFonts w:cs="Times New Roman"/>
        </w:rPr>
        <w:t xml:space="preserve"> que </w:t>
      </w:r>
      <w:r>
        <w:rPr>
          <w:rFonts w:cs="Times New Roman"/>
        </w:rPr>
        <w:t>M. de </w:t>
      </w:r>
      <w:r w:rsidRPr="00F8712A">
        <w:rPr>
          <w:rFonts w:cs="Times New Roman"/>
        </w:rPr>
        <w:t>Roberto a entamé sa querelle. D</w:t>
      </w:r>
      <w:r w:rsidR="000B1783">
        <w:rPr>
          <w:rFonts w:cs="Times New Roman"/>
        </w:rPr>
        <w:t>’</w:t>
      </w:r>
      <w:r w:rsidRPr="00F8712A">
        <w:rPr>
          <w:rFonts w:cs="Times New Roman"/>
        </w:rPr>
        <w:t xml:space="preserve">accord avec </w:t>
      </w:r>
      <w:r>
        <w:rPr>
          <w:rFonts w:cs="Times New Roman"/>
        </w:rPr>
        <w:t>M. </w:t>
      </w:r>
      <w:r w:rsidRPr="00F8712A">
        <w:rPr>
          <w:rFonts w:cs="Times New Roman"/>
        </w:rPr>
        <w:t xml:space="preserve">Pica, il est persuadé que vraiment Verlaine est plus </w:t>
      </w:r>
      <w:r w:rsidRPr="00F8712A">
        <w:rPr>
          <w:rFonts w:cs="Times New Roman"/>
          <w:i/>
        </w:rPr>
        <w:t>d</w:t>
      </w:r>
      <w:r w:rsidR="000B1783">
        <w:rPr>
          <w:rFonts w:cs="Times New Roman"/>
          <w:i/>
        </w:rPr>
        <w:t>’</w:t>
      </w:r>
      <w:r w:rsidRPr="00F8712A">
        <w:rPr>
          <w:rFonts w:cs="Times New Roman"/>
          <w:i/>
        </w:rPr>
        <w:t>exception</w:t>
      </w:r>
      <w:r w:rsidRPr="00F8712A">
        <w:rPr>
          <w:rFonts w:cs="Times New Roman"/>
        </w:rPr>
        <w:t xml:space="preserve"> que Victor Hugo</w:t>
      </w:r>
      <w:r>
        <w:rPr>
          <w:rFonts w:cs="Times New Roman"/>
        </w:rPr>
        <w:t> ;</w:t>
      </w:r>
      <w:r w:rsidRPr="00F8712A">
        <w:rPr>
          <w:rFonts w:cs="Times New Roman"/>
        </w:rPr>
        <w:t xml:space="preserve"> et son critérium semble être ceci, que Victor Hugo plaît à un plus grand nombre de lecteurs que Verlaine. Victor Hugo, et </w:t>
      </w:r>
      <w:r>
        <w:rPr>
          <w:rFonts w:cs="Times New Roman"/>
        </w:rPr>
        <w:t>M. de </w:t>
      </w:r>
      <w:r w:rsidRPr="00F8712A">
        <w:rPr>
          <w:rFonts w:cs="Times New Roman"/>
        </w:rPr>
        <w:t xml:space="preserve">Roberto allègue des polémiques déjà vieilles de quelques années, aurait été, par </w:t>
      </w:r>
      <w:r w:rsidRPr="00F8712A">
        <w:rPr>
          <w:rFonts w:cs="Times New Roman"/>
        </w:rPr>
        <w:lastRenderedPageBreak/>
        <w:t>des poètes et des critiques récents, relégué parmi les écrivains bons pour réjouir les masses, tandis que Verlaine était accueilli comme le miroir des âmes d</w:t>
      </w:r>
      <w:r w:rsidR="000B1783">
        <w:rPr>
          <w:rFonts w:cs="Times New Roman"/>
        </w:rPr>
        <w:t>’</w:t>
      </w:r>
      <w:r w:rsidRPr="00F8712A">
        <w:rPr>
          <w:rFonts w:cs="Times New Roman"/>
        </w:rPr>
        <w:t>élite et le diapason des sensibilités les plus neuves. Sans doute, mais cela prouve seulement que chaque génération se choisit un poète</w:t>
      </w:r>
      <w:r>
        <w:rPr>
          <w:rFonts w:cs="Times New Roman"/>
        </w:rPr>
        <w:t> ;</w:t>
      </w:r>
      <w:r w:rsidRPr="00F8712A">
        <w:rPr>
          <w:rFonts w:cs="Times New Roman"/>
        </w:rPr>
        <w:t xml:space="preserve"> la nôtre aima Verlaine, comme celle de </w:t>
      </w:r>
      <w:r>
        <w:rPr>
          <w:rFonts w:cs="Times New Roman"/>
        </w:rPr>
        <w:t>M. </w:t>
      </w:r>
      <w:r w:rsidRPr="00F8712A">
        <w:rPr>
          <w:rFonts w:cs="Times New Roman"/>
        </w:rPr>
        <w:t>Coppée aimait Victor Hugo, mais elle n</w:t>
      </w:r>
      <w:r w:rsidR="000B1783">
        <w:rPr>
          <w:rFonts w:cs="Times New Roman"/>
        </w:rPr>
        <w:t>’</w:t>
      </w:r>
      <w:r w:rsidRPr="00F8712A">
        <w:rPr>
          <w:rFonts w:cs="Times New Roman"/>
        </w:rPr>
        <w:t>aima pas Verlaine parce qu</w:t>
      </w:r>
      <w:r w:rsidR="000B1783">
        <w:rPr>
          <w:rFonts w:cs="Times New Roman"/>
        </w:rPr>
        <w:t>’</w:t>
      </w:r>
      <w:r w:rsidRPr="00F8712A">
        <w:rPr>
          <w:rFonts w:cs="Times New Roman"/>
        </w:rPr>
        <w:t xml:space="preserve">il était plus </w:t>
      </w:r>
      <w:r w:rsidRPr="00F8712A">
        <w:rPr>
          <w:rFonts w:cs="Times New Roman"/>
          <w:i/>
        </w:rPr>
        <w:t>d</w:t>
      </w:r>
      <w:r w:rsidR="000B1783">
        <w:rPr>
          <w:rFonts w:cs="Times New Roman"/>
          <w:i/>
        </w:rPr>
        <w:t>’</w:t>
      </w:r>
      <w:r w:rsidRPr="00F8712A">
        <w:rPr>
          <w:rFonts w:cs="Times New Roman"/>
          <w:i/>
        </w:rPr>
        <w:t>exception</w:t>
      </w:r>
      <w:r w:rsidRPr="00F8712A">
        <w:rPr>
          <w:rFonts w:cs="Times New Roman"/>
        </w:rPr>
        <w:t xml:space="preserve"> que Victor Hugo, elle l</w:t>
      </w:r>
      <w:r w:rsidR="000B1783">
        <w:rPr>
          <w:rFonts w:cs="Times New Roman"/>
        </w:rPr>
        <w:t>’</w:t>
      </w:r>
      <w:r w:rsidRPr="00F8712A">
        <w:rPr>
          <w:rFonts w:cs="Times New Roman"/>
        </w:rPr>
        <w:t>aima, au contraire, parce qu</w:t>
      </w:r>
      <w:r w:rsidR="000B1783">
        <w:rPr>
          <w:rFonts w:cs="Times New Roman"/>
        </w:rPr>
        <w:t>’</w:t>
      </w:r>
      <w:r w:rsidRPr="00F8712A">
        <w:rPr>
          <w:rFonts w:cs="Times New Roman"/>
        </w:rPr>
        <w:t>il était plus près de son cœur et de son intelligence, parce qu</w:t>
      </w:r>
      <w:r w:rsidR="000B1783">
        <w:rPr>
          <w:rFonts w:cs="Times New Roman"/>
        </w:rPr>
        <w:t>’</w:t>
      </w:r>
      <w:r w:rsidRPr="00F8712A">
        <w:rPr>
          <w:rFonts w:cs="Times New Roman"/>
        </w:rPr>
        <w:t>il était, pour elle, plus clair, plus familier, plus éloquent. On donne aux poètes récents, aux écrivains innovateurs des noms génériques qu</w:t>
      </w:r>
      <w:r w:rsidR="000B1783">
        <w:rPr>
          <w:rFonts w:cs="Times New Roman"/>
        </w:rPr>
        <w:t>’</w:t>
      </w:r>
      <w:r w:rsidRPr="00F8712A">
        <w:rPr>
          <w:rFonts w:cs="Times New Roman"/>
        </w:rPr>
        <w:t>il ne faut jamais prendre à la lettre. Ainsi l</w:t>
      </w:r>
      <w:r w:rsidR="000B1783">
        <w:rPr>
          <w:rFonts w:cs="Times New Roman"/>
        </w:rPr>
        <w:t>’</w:t>
      </w:r>
      <w:r w:rsidRPr="00F8712A">
        <w:rPr>
          <w:rFonts w:cs="Times New Roman"/>
        </w:rPr>
        <w:t xml:space="preserve">expression ridicule, </w:t>
      </w:r>
      <w:r w:rsidRPr="00F8712A">
        <w:rPr>
          <w:rFonts w:cs="Times New Roman"/>
          <w:i/>
        </w:rPr>
        <w:t>Décadents</w:t>
      </w:r>
      <w:r w:rsidRPr="00F8712A">
        <w:rPr>
          <w:rFonts w:cs="Times New Roman"/>
        </w:rPr>
        <w:t>, l</w:t>
      </w:r>
      <w:r w:rsidR="000B1783">
        <w:rPr>
          <w:rFonts w:cs="Times New Roman"/>
        </w:rPr>
        <w:t>’</w:t>
      </w:r>
      <w:r w:rsidRPr="00F8712A">
        <w:rPr>
          <w:rFonts w:cs="Times New Roman"/>
        </w:rPr>
        <w:t xml:space="preserve">expression obscure, </w:t>
      </w:r>
      <w:r w:rsidRPr="00F8712A">
        <w:rPr>
          <w:rFonts w:cs="Times New Roman"/>
          <w:i/>
        </w:rPr>
        <w:t>Symbolistes</w:t>
      </w:r>
      <w:r w:rsidRPr="00F8712A">
        <w:rPr>
          <w:rFonts w:cs="Times New Roman"/>
        </w:rPr>
        <w:t>, ont dérouté pendant bien des années des lecteurs pourtant attentifs et curieux</w:t>
      </w:r>
      <w:r>
        <w:rPr>
          <w:rFonts w:cs="Times New Roman"/>
        </w:rPr>
        <w:t> ;</w:t>
      </w:r>
      <w:r w:rsidRPr="00F8712A">
        <w:rPr>
          <w:rFonts w:cs="Times New Roman"/>
        </w:rPr>
        <w:t xml:space="preserve"> ils crurent que Verlaine était vraiment pareil à quelque Affranchi de la Rome impériale aussi débauché de mœurs que de langage, amusé à corrompre et à torturer la belle langue que lui avaient léguée les sévères romantiques</w:t>
      </w:r>
      <w:r>
        <w:rPr>
          <w:rFonts w:cs="Times New Roman"/>
        </w:rPr>
        <w:t> ;</w:t>
      </w:r>
      <w:r w:rsidRPr="00F8712A">
        <w:rPr>
          <w:rFonts w:cs="Times New Roman"/>
        </w:rPr>
        <w:t xml:space="preserve"> son éditeur, borné dans un commerce obscur, propageait sottement ce préjugé que les œuvres de Verlaine étaient des </w:t>
      </w:r>
      <w:r>
        <w:rPr>
          <w:rFonts w:cs="Times New Roman"/>
        </w:rPr>
        <w:t>« </w:t>
      </w:r>
      <w:r w:rsidRPr="00F8712A">
        <w:rPr>
          <w:rFonts w:cs="Times New Roman"/>
        </w:rPr>
        <w:t>curiosités littéraires</w:t>
      </w:r>
      <w:r>
        <w:rPr>
          <w:rFonts w:cs="Times New Roman"/>
        </w:rPr>
        <w:t> »</w:t>
      </w:r>
      <w:r w:rsidRPr="00F8712A">
        <w:rPr>
          <w:rFonts w:cs="Times New Roman"/>
        </w:rPr>
        <w:t xml:space="preserve"> et il les vendait quasiment au poids de l</w:t>
      </w:r>
      <w:r w:rsidR="000B1783">
        <w:rPr>
          <w:rFonts w:cs="Times New Roman"/>
        </w:rPr>
        <w:t>’</w:t>
      </w:r>
      <w:r w:rsidRPr="00F8712A">
        <w:rPr>
          <w:rFonts w:cs="Times New Roman"/>
        </w:rPr>
        <w:t xml:space="preserve">or, </w:t>
      </w:r>
      <w:r w:rsidR="00C81EC7">
        <w:rPr>
          <w:rFonts w:cs="Times New Roman"/>
        </w:rPr>
        <w:t>— </w:t>
      </w:r>
      <w:r w:rsidRPr="00F8712A">
        <w:rPr>
          <w:rFonts w:cs="Times New Roman"/>
        </w:rPr>
        <w:t>et des Américains croyaient acheter des cartes transparentes d</w:t>
      </w:r>
      <w:r w:rsidR="000B1783">
        <w:rPr>
          <w:rFonts w:cs="Times New Roman"/>
        </w:rPr>
        <w:t>’</w:t>
      </w:r>
      <w:r w:rsidRPr="00F8712A">
        <w:rPr>
          <w:rFonts w:cs="Times New Roman"/>
        </w:rPr>
        <w:t>art</w:t>
      </w:r>
      <w:r>
        <w:rPr>
          <w:rFonts w:cs="Times New Roman"/>
        </w:rPr>
        <w:t> !</w:t>
      </w:r>
      <w:r w:rsidRPr="00F8712A">
        <w:rPr>
          <w:rFonts w:cs="Times New Roman"/>
        </w:rPr>
        <w:t xml:space="preserve"> La mort et deux années ont changé la manière de voir, même </w:t>
      </w:r>
      <w:del w:id="346" w:author="Marguerite-Marie Bordry" w:date="2018-12-07T18:51:00Z">
        <w:r w:rsidRPr="00F8712A" w:rsidDel="002C18A8">
          <w:rPr>
            <w:rFonts w:cs="Times New Roman"/>
          </w:rPr>
          <w:delText xml:space="preserve">dès </w:delText>
        </w:r>
      </w:del>
      <w:ins w:id="347" w:author="Marguerite-Marie Bordry" w:date="2018-12-07T18:51:00Z">
        <w:r w:rsidR="002C18A8" w:rsidRPr="00F8712A">
          <w:rPr>
            <w:rFonts w:cs="Times New Roman"/>
          </w:rPr>
          <w:t>d</w:t>
        </w:r>
        <w:r w:rsidR="002C18A8">
          <w:rPr>
            <w:rFonts w:cs="Times New Roman"/>
          </w:rPr>
          <w:t>e</w:t>
        </w:r>
        <w:r w:rsidR="002C18A8" w:rsidRPr="00F8712A">
          <w:rPr>
            <w:rFonts w:cs="Times New Roman"/>
          </w:rPr>
          <w:t xml:space="preserve">s </w:t>
        </w:r>
      </w:ins>
      <w:r w:rsidRPr="00F8712A">
        <w:rPr>
          <w:rFonts w:cs="Times New Roman"/>
        </w:rPr>
        <w:t>Américains, et Verlaine est aujourd</w:t>
      </w:r>
      <w:r w:rsidR="000B1783">
        <w:rPr>
          <w:rFonts w:cs="Times New Roman"/>
        </w:rPr>
        <w:t>’</w:t>
      </w:r>
      <w:r w:rsidRPr="00F8712A">
        <w:rPr>
          <w:rFonts w:cs="Times New Roman"/>
        </w:rPr>
        <w:t xml:space="preserve">hui dans le monde entier, </w:t>
      </w:r>
      <w:r w:rsidR="00C81EC7">
        <w:rPr>
          <w:rFonts w:cs="Times New Roman"/>
        </w:rPr>
        <w:t>— </w:t>
      </w:r>
      <w:r w:rsidRPr="00F8712A">
        <w:rPr>
          <w:rFonts w:cs="Times New Roman"/>
        </w:rPr>
        <w:t>je parle du Ver</w:t>
      </w:r>
      <w:r w:rsidR="00CE0AE6">
        <w:rPr>
          <w:rFonts w:cs="Times New Roman"/>
        </w:rPr>
        <w:t xml:space="preserve">laine expurgé de quelques excès — </w:t>
      </w:r>
      <w:r w:rsidRPr="00F8712A">
        <w:rPr>
          <w:rFonts w:cs="Times New Roman"/>
        </w:rPr>
        <w:t>représentatif d</w:t>
      </w:r>
      <w:r w:rsidR="000B1783">
        <w:rPr>
          <w:rFonts w:cs="Times New Roman"/>
        </w:rPr>
        <w:t>’</w:t>
      </w:r>
      <w:r w:rsidRPr="00F8712A">
        <w:rPr>
          <w:rFonts w:cs="Times New Roman"/>
        </w:rPr>
        <w:t>un moment et d</w:t>
      </w:r>
      <w:r w:rsidR="000B1783">
        <w:rPr>
          <w:rFonts w:cs="Times New Roman"/>
        </w:rPr>
        <w:t>’</w:t>
      </w:r>
      <w:r w:rsidRPr="00F8712A">
        <w:rPr>
          <w:rFonts w:cs="Times New Roman"/>
        </w:rPr>
        <w:t>une nuance de la poésie française. Poète d</w:t>
      </w:r>
      <w:r w:rsidR="000B1783">
        <w:rPr>
          <w:rFonts w:cs="Times New Roman"/>
        </w:rPr>
        <w:t>’</w:t>
      </w:r>
      <w:r w:rsidRPr="00F8712A">
        <w:rPr>
          <w:rFonts w:cs="Times New Roman"/>
        </w:rPr>
        <w:t>exception cependant, il le fut</w:t>
      </w:r>
      <w:r>
        <w:rPr>
          <w:rFonts w:cs="Times New Roman"/>
        </w:rPr>
        <w:t> ;</w:t>
      </w:r>
      <w:r w:rsidRPr="00F8712A">
        <w:rPr>
          <w:rFonts w:cs="Times New Roman"/>
        </w:rPr>
        <w:t xml:space="preserve"> il le fut, comme Hugo, car tout génie original est d</w:t>
      </w:r>
      <w:r w:rsidR="000B1783">
        <w:rPr>
          <w:rFonts w:cs="Times New Roman"/>
        </w:rPr>
        <w:t>’</w:t>
      </w:r>
      <w:r w:rsidRPr="00F8712A">
        <w:rPr>
          <w:rFonts w:cs="Times New Roman"/>
        </w:rPr>
        <w:t>abord ignoré ou contesté par la foule de ses contemporains, en même temps qu</w:t>
      </w:r>
      <w:r w:rsidR="000B1783">
        <w:rPr>
          <w:rFonts w:cs="Times New Roman"/>
        </w:rPr>
        <w:t>’</w:t>
      </w:r>
      <w:r w:rsidRPr="00F8712A">
        <w:rPr>
          <w:rFonts w:cs="Times New Roman"/>
        </w:rPr>
        <w:t>il est adoré dans un cénacle qui, peu è peu, devient l</w:t>
      </w:r>
      <w:r w:rsidR="000B1783">
        <w:rPr>
          <w:rFonts w:cs="Times New Roman"/>
        </w:rPr>
        <w:t>’</w:t>
      </w:r>
      <w:r w:rsidRPr="00F8712A">
        <w:rPr>
          <w:rFonts w:cs="Times New Roman"/>
        </w:rPr>
        <w:t>Église universelle. Nul, en pays démocratique, n</w:t>
      </w:r>
      <w:r w:rsidR="000B1783">
        <w:rPr>
          <w:rFonts w:cs="Times New Roman"/>
        </w:rPr>
        <w:t>’</w:t>
      </w:r>
      <w:r w:rsidRPr="00F8712A">
        <w:rPr>
          <w:rFonts w:cs="Times New Roman"/>
        </w:rPr>
        <w:t>entre de plain-pied dans la gloire</w:t>
      </w:r>
      <w:r>
        <w:rPr>
          <w:rFonts w:cs="Times New Roman"/>
        </w:rPr>
        <w:t> ;</w:t>
      </w:r>
      <w:r w:rsidRPr="00F8712A">
        <w:rPr>
          <w:rFonts w:cs="Times New Roman"/>
        </w:rPr>
        <w:t xml:space="preserve"> et plus ce pays est cultivé, plus l</w:t>
      </w:r>
      <w:r w:rsidR="000B1783">
        <w:rPr>
          <w:rFonts w:cs="Times New Roman"/>
        </w:rPr>
        <w:t>’</w:t>
      </w:r>
      <w:r w:rsidRPr="00F8712A">
        <w:rPr>
          <w:rFonts w:cs="Times New Roman"/>
        </w:rPr>
        <w:t>instruction moyenne y est répandue, plus la trouée est dure à tailler dans la muraille de l</w:t>
      </w:r>
      <w:r w:rsidR="000B1783">
        <w:rPr>
          <w:rFonts w:cs="Times New Roman"/>
        </w:rPr>
        <w:t>’</w:t>
      </w:r>
      <w:r w:rsidRPr="00F8712A">
        <w:rPr>
          <w:rFonts w:cs="Times New Roman"/>
        </w:rPr>
        <w:t>indifférence.</w:t>
      </w:r>
    </w:p>
    <w:p w14:paraId="5674A66D" w14:textId="77777777" w:rsidR="00F8712A" w:rsidRPr="00F8712A" w:rsidRDefault="00F8712A" w:rsidP="00F8712A">
      <w:pPr>
        <w:pStyle w:val="Corpsdetexte"/>
        <w:rPr>
          <w:rFonts w:cs="Times New Roman"/>
        </w:rPr>
      </w:pPr>
      <w:r w:rsidRPr="00F8712A">
        <w:rPr>
          <w:rFonts w:cs="Times New Roman"/>
        </w:rPr>
        <w:t>Sans doute Verlaine est loin d</w:t>
      </w:r>
      <w:r w:rsidR="000B1783">
        <w:rPr>
          <w:rFonts w:cs="Times New Roman"/>
        </w:rPr>
        <w:t>’</w:t>
      </w:r>
      <w:r w:rsidRPr="00F8712A">
        <w:rPr>
          <w:rFonts w:cs="Times New Roman"/>
        </w:rPr>
        <w:t>avoir atteint le degré de gloire où est parvenu Victor Hugo</w:t>
      </w:r>
      <w:r>
        <w:rPr>
          <w:rFonts w:cs="Times New Roman"/>
        </w:rPr>
        <w:t> ;</w:t>
      </w:r>
      <w:r w:rsidRPr="00F8712A">
        <w:rPr>
          <w:rFonts w:cs="Times New Roman"/>
        </w:rPr>
        <w:t xml:space="preserve"> il est même probable que son nom ne grandira plus et qu</w:t>
      </w:r>
      <w:r w:rsidR="000B1783">
        <w:rPr>
          <w:rFonts w:cs="Times New Roman"/>
        </w:rPr>
        <w:t>’</w:t>
      </w:r>
      <w:r w:rsidRPr="00F8712A">
        <w:rPr>
          <w:rFonts w:cs="Times New Roman"/>
        </w:rPr>
        <w:t>il restera parmi les demi-dieux, comme Vigny, comme Baudelaire, et c</w:t>
      </w:r>
      <w:r w:rsidR="000B1783">
        <w:rPr>
          <w:rFonts w:cs="Times New Roman"/>
        </w:rPr>
        <w:t>’</w:t>
      </w:r>
      <w:r w:rsidRPr="00F8712A">
        <w:rPr>
          <w:rFonts w:cs="Times New Roman"/>
        </w:rPr>
        <w:t xml:space="preserve">est en ce sens que </w:t>
      </w:r>
      <w:r>
        <w:rPr>
          <w:rFonts w:cs="Times New Roman"/>
        </w:rPr>
        <w:t>M. </w:t>
      </w:r>
      <w:r w:rsidRPr="00F8712A">
        <w:rPr>
          <w:rFonts w:cs="Times New Roman"/>
        </w:rPr>
        <w:t xml:space="preserve">Pica pourrait maintenir son terme </w:t>
      </w:r>
      <w:r>
        <w:rPr>
          <w:rFonts w:cs="Times New Roman"/>
        </w:rPr>
        <w:t>« </w:t>
      </w:r>
      <w:r w:rsidRPr="00F8712A">
        <w:rPr>
          <w:rFonts w:cs="Times New Roman"/>
        </w:rPr>
        <w:t>littérature d</w:t>
      </w:r>
      <w:r w:rsidR="000B1783">
        <w:rPr>
          <w:rFonts w:cs="Times New Roman"/>
        </w:rPr>
        <w:t>’</w:t>
      </w:r>
      <w:r w:rsidRPr="00F8712A">
        <w:rPr>
          <w:rFonts w:cs="Times New Roman"/>
        </w:rPr>
        <w:t>exception</w:t>
      </w:r>
      <w:r>
        <w:rPr>
          <w:rFonts w:cs="Times New Roman"/>
        </w:rPr>
        <w:t> » ;</w:t>
      </w:r>
      <w:r w:rsidRPr="00F8712A">
        <w:rPr>
          <w:rFonts w:cs="Times New Roman"/>
        </w:rPr>
        <w:t xml:space="preserve"> mais à condition de ne plus lui donner qu</w:t>
      </w:r>
      <w:r w:rsidR="000B1783">
        <w:rPr>
          <w:rFonts w:cs="Times New Roman"/>
        </w:rPr>
        <w:t>’</w:t>
      </w:r>
      <w:r w:rsidRPr="00F8712A">
        <w:rPr>
          <w:rFonts w:cs="Times New Roman"/>
        </w:rPr>
        <w:t>un sens tout extérieur, un sens hiérarchique, si je puis dire</w:t>
      </w:r>
      <w:r>
        <w:rPr>
          <w:rFonts w:cs="Times New Roman"/>
        </w:rPr>
        <w:t> :</w:t>
      </w:r>
      <w:r w:rsidRPr="00F8712A">
        <w:rPr>
          <w:rFonts w:cs="Times New Roman"/>
        </w:rPr>
        <w:t xml:space="preserve"> Verlaine serait classé parmi ces génies malheureux qui n</w:t>
      </w:r>
      <w:r w:rsidR="000B1783">
        <w:rPr>
          <w:rFonts w:cs="Times New Roman"/>
        </w:rPr>
        <w:t>’</w:t>
      </w:r>
      <w:r w:rsidRPr="00F8712A">
        <w:rPr>
          <w:rFonts w:cs="Times New Roman"/>
        </w:rPr>
        <w:t xml:space="preserve">ont su plaire que trop tard, quand presque tous les sourires étaient déjà distribués. Si, au lieu de </w:t>
      </w:r>
      <w:r w:rsidRPr="00F8712A">
        <w:rPr>
          <w:rFonts w:cs="Times New Roman"/>
          <w:i/>
        </w:rPr>
        <w:t>Sagesse</w:t>
      </w:r>
      <w:r w:rsidRPr="00F8712A">
        <w:rPr>
          <w:rFonts w:cs="Times New Roman"/>
        </w:rPr>
        <w:t xml:space="preserve"> (et cela pouvait arriver), Verlaine avait écrit, sous la même inspiration ingénue, quelque </w:t>
      </w:r>
      <w:r>
        <w:rPr>
          <w:rFonts w:cs="Times New Roman"/>
        </w:rPr>
        <w:t>« </w:t>
      </w:r>
      <w:r w:rsidRPr="00F8712A">
        <w:rPr>
          <w:rFonts w:cs="Times New Roman"/>
        </w:rPr>
        <w:t>Année Terrible</w:t>
      </w:r>
      <w:r>
        <w:rPr>
          <w:rFonts w:cs="Times New Roman"/>
        </w:rPr>
        <w:t> »</w:t>
      </w:r>
      <w:r w:rsidRPr="00F8712A">
        <w:rPr>
          <w:rFonts w:cs="Times New Roman"/>
        </w:rPr>
        <w:t xml:space="preserve">, il dormirait au Panthéon, on ne lui aurait pas marchandé un coin de gazon pour son buste, il ne figurerait pas dans la </w:t>
      </w:r>
      <w:proofErr w:type="spellStart"/>
      <w:r w:rsidRPr="00F8712A">
        <w:rPr>
          <w:rFonts w:cs="Times New Roman"/>
          <w:i/>
        </w:rPr>
        <w:t>Letteratura</w:t>
      </w:r>
      <w:proofErr w:type="spellEnd"/>
      <w:r w:rsidRPr="00F8712A">
        <w:rPr>
          <w:rFonts w:cs="Times New Roman"/>
          <w:i/>
        </w:rPr>
        <w:t xml:space="preserve"> d</w:t>
      </w:r>
      <w:r w:rsidR="000B1783">
        <w:rPr>
          <w:rFonts w:cs="Times New Roman"/>
          <w:i/>
        </w:rPr>
        <w:t>’</w:t>
      </w:r>
      <w:proofErr w:type="spellStart"/>
      <w:r w:rsidRPr="00F8712A">
        <w:rPr>
          <w:rFonts w:cs="Times New Roman"/>
          <w:i/>
        </w:rPr>
        <w:t>eccezione</w:t>
      </w:r>
      <w:proofErr w:type="spellEnd"/>
      <w:r w:rsidRPr="00F8712A">
        <w:rPr>
          <w:rFonts w:cs="Times New Roman"/>
        </w:rPr>
        <w:t xml:space="preserve">, </w:t>
      </w:r>
      <w:r w:rsidR="00C81EC7">
        <w:rPr>
          <w:rFonts w:cs="Times New Roman"/>
        </w:rPr>
        <w:t>— </w:t>
      </w:r>
      <w:r w:rsidRPr="00F8712A">
        <w:rPr>
          <w:rFonts w:cs="Times New Roman"/>
        </w:rPr>
        <w:t>et pourtant cela serait le même Verlaine</w:t>
      </w:r>
      <w:r>
        <w:rPr>
          <w:rFonts w:cs="Times New Roman"/>
        </w:rPr>
        <w:t> !</w:t>
      </w:r>
    </w:p>
    <w:p w14:paraId="542188D3" w14:textId="77777777" w:rsidR="00F8712A" w:rsidRPr="00F8712A" w:rsidRDefault="00F8712A" w:rsidP="00F8712A">
      <w:pPr>
        <w:pStyle w:val="Corpsdetexte"/>
        <w:rPr>
          <w:rFonts w:cs="Times New Roman"/>
        </w:rPr>
      </w:pPr>
      <w:r w:rsidRPr="00F8712A">
        <w:rPr>
          <w:rFonts w:cs="Times New Roman"/>
        </w:rPr>
        <w:t>Jusqu</w:t>
      </w:r>
      <w:r w:rsidR="000B1783">
        <w:rPr>
          <w:rFonts w:cs="Times New Roman"/>
        </w:rPr>
        <w:t>’</w:t>
      </w:r>
      <w:r w:rsidRPr="00F8712A">
        <w:rPr>
          <w:rFonts w:cs="Times New Roman"/>
        </w:rPr>
        <w:t xml:space="preserve">au-delà de 1845, Victor Hugo fut soumis par toute la critique </w:t>
      </w:r>
      <w:r>
        <w:rPr>
          <w:rFonts w:cs="Times New Roman"/>
        </w:rPr>
        <w:t>« </w:t>
      </w:r>
      <w:r w:rsidRPr="00F8712A">
        <w:rPr>
          <w:rFonts w:cs="Times New Roman"/>
        </w:rPr>
        <w:t>sérieuse</w:t>
      </w:r>
      <w:r>
        <w:rPr>
          <w:rFonts w:cs="Times New Roman"/>
        </w:rPr>
        <w:t> »</w:t>
      </w:r>
      <w:r w:rsidRPr="00F8712A">
        <w:rPr>
          <w:rFonts w:cs="Times New Roman"/>
        </w:rPr>
        <w:t xml:space="preserve"> au régime </w:t>
      </w:r>
      <w:r w:rsidRPr="00F8712A">
        <w:rPr>
          <w:rFonts w:cs="Times New Roman"/>
        </w:rPr>
        <w:lastRenderedPageBreak/>
        <w:t>que nous vîmes infligé pendant vingt ans à Verlaine, à Villiers de l</w:t>
      </w:r>
      <w:r w:rsidR="000B1783">
        <w:rPr>
          <w:rFonts w:cs="Times New Roman"/>
        </w:rPr>
        <w:t>’</w:t>
      </w:r>
      <w:r w:rsidRPr="00F8712A">
        <w:rPr>
          <w:rFonts w:cs="Times New Roman"/>
        </w:rPr>
        <w:t xml:space="preserve">Isle-Adam et à Mallarmé, qui sont les Trois, notre Trinité. Victor Hugo paraissait </w:t>
      </w:r>
      <w:r w:rsidR="00C81EC7">
        <w:rPr>
          <w:rFonts w:cs="Times New Roman"/>
        </w:rPr>
        <w:t>— </w:t>
      </w:r>
      <w:r w:rsidR="00CE0AE6">
        <w:rPr>
          <w:rFonts w:cs="Times New Roman"/>
        </w:rPr>
        <w:t xml:space="preserve">et était véritablement — </w:t>
      </w:r>
      <w:r w:rsidRPr="00F8712A">
        <w:rPr>
          <w:rFonts w:cs="Times New Roman"/>
        </w:rPr>
        <w:t>exceptionnel à donner le frisson aux bourgeois libéraux, fanatiques de Béranger et encore émus au souvenir de Parny. Quel scandale à voir cette cathédrale gothique qui croissait comme un champignon monstrueux, écrasant de son ombre, de ses cloches et de ses pierres les humbles colonnades doriques</w:t>
      </w:r>
      <w:r>
        <w:rPr>
          <w:rFonts w:cs="Times New Roman"/>
        </w:rPr>
        <w:t> !</w:t>
      </w:r>
      <w:r w:rsidRPr="00F8712A">
        <w:rPr>
          <w:rFonts w:cs="Times New Roman"/>
        </w:rPr>
        <w:t xml:space="preserve"> Et quelles luttes pour protéger le monstre contre les fureurs de la tragédie</w:t>
      </w:r>
      <w:r>
        <w:rPr>
          <w:rFonts w:cs="Times New Roman"/>
        </w:rPr>
        <w:t> !</w:t>
      </w:r>
      <w:r w:rsidRPr="00F8712A">
        <w:rPr>
          <w:rFonts w:cs="Times New Roman"/>
        </w:rPr>
        <w:t xml:space="preserve"> Nous n</w:t>
      </w:r>
      <w:r w:rsidR="000B1783">
        <w:rPr>
          <w:rFonts w:cs="Times New Roman"/>
        </w:rPr>
        <w:t>’</w:t>
      </w:r>
      <w:r w:rsidRPr="00F8712A">
        <w:rPr>
          <w:rFonts w:cs="Times New Roman"/>
        </w:rPr>
        <w:t>avons pas défendu avec assez d</w:t>
      </w:r>
      <w:r w:rsidR="000B1783">
        <w:rPr>
          <w:rFonts w:cs="Times New Roman"/>
        </w:rPr>
        <w:t>’</w:t>
      </w:r>
      <w:r w:rsidRPr="00F8712A">
        <w:rPr>
          <w:rFonts w:cs="Times New Roman"/>
        </w:rPr>
        <w:t>énergie nos monstres, et c</w:t>
      </w:r>
      <w:r w:rsidR="000B1783">
        <w:rPr>
          <w:rFonts w:cs="Times New Roman"/>
        </w:rPr>
        <w:t>’</w:t>
      </w:r>
      <w:r w:rsidRPr="00F8712A">
        <w:rPr>
          <w:rFonts w:cs="Times New Roman"/>
        </w:rPr>
        <w:t>est pour cela que, écornés par les pierres, ils paraissent encore des monstres, alors que la foule devrait les regarder comme des dieux et venir les prier, aux jours de détresse.</w:t>
      </w:r>
    </w:p>
    <w:p w14:paraId="258AEFB4" w14:textId="77777777" w:rsidR="00F8712A" w:rsidRPr="00F8712A" w:rsidDel="00BA1C9F" w:rsidRDefault="00F8712A" w:rsidP="00F8712A">
      <w:pPr>
        <w:pStyle w:val="Corpsdetexte"/>
        <w:rPr>
          <w:del w:id="348" w:author="Marguerite-Marie Bordry" w:date="2018-12-07T18:54:00Z"/>
          <w:rFonts w:cs="Times New Roman"/>
        </w:rPr>
      </w:pPr>
      <w:r w:rsidRPr="00F8712A">
        <w:rPr>
          <w:rFonts w:cs="Times New Roman"/>
        </w:rPr>
        <w:t>Le dieu, en effet, est d</w:t>
      </w:r>
      <w:r w:rsidR="000B1783">
        <w:rPr>
          <w:rFonts w:cs="Times New Roman"/>
        </w:rPr>
        <w:t>’</w:t>
      </w:r>
      <w:r w:rsidRPr="00F8712A">
        <w:rPr>
          <w:rFonts w:cs="Times New Roman"/>
        </w:rPr>
        <w:t>abord un monstre. L</w:t>
      </w:r>
      <w:r w:rsidR="000B1783">
        <w:rPr>
          <w:rFonts w:cs="Times New Roman"/>
        </w:rPr>
        <w:t>’</w:t>
      </w:r>
      <w:r w:rsidRPr="00F8712A">
        <w:rPr>
          <w:rFonts w:cs="Times New Roman"/>
        </w:rPr>
        <w:t>accoutumance le divinise. Les timides lettrés s</w:t>
      </w:r>
      <w:r w:rsidR="000B1783">
        <w:rPr>
          <w:rFonts w:cs="Times New Roman"/>
        </w:rPr>
        <w:t>’</w:t>
      </w:r>
      <w:r w:rsidRPr="00F8712A">
        <w:rPr>
          <w:rFonts w:cs="Times New Roman"/>
        </w:rPr>
        <w:t>habituent à tout, même au génie, même à l</w:t>
      </w:r>
      <w:r w:rsidR="000B1783">
        <w:rPr>
          <w:rFonts w:cs="Times New Roman"/>
        </w:rPr>
        <w:t>’</w:t>
      </w:r>
      <w:r w:rsidRPr="00F8712A">
        <w:rPr>
          <w:rFonts w:cs="Times New Roman"/>
        </w:rPr>
        <w:t>exception. Il est remarquable qu</w:t>
      </w:r>
      <w:r w:rsidR="000B1783">
        <w:rPr>
          <w:rFonts w:cs="Times New Roman"/>
        </w:rPr>
        <w:t>’</w:t>
      </w:r>
      <w:r w:rsidRPr="00F8712A">
        <w:rPr>
          <w:rFonts w:cs="Times New Roman"/>
        </w:rPr>
        <w:t>en ses romans, destinés en apparence au peuple, Victor Hugo ne fit jamais au peuple aucune concession. Ses derniers vers représentent bien plus que les premiers tout ce que sa fécondité verbale avait de magnifique et d</w:t>
      </w:r>
      <w:r w:rsidR="000B1783">
        <w:rPr>
          <w:rFonts w:cs="Times New Roman"/>
        </w:rPr>
        <w:t>’</w:t>
      </w:r>
      <w:r w:rsidRPr="00F8712A">
        <w:rPr>
          <w:rFonts w:cs="Times New Roman"/>
        </w:rPr>
        <w:t>exceptionnel. Une personnalité forte accentue, avec les années, ses caractères particuliers</w:t>
      </w:r>
      <w:r>
        <w:rPr>
          <w:rFonts w:cs="Times New Roman"/>
        </w:rPr>
        <w:t> ;</w:t>
      </w:r>
      <w:r w:rsidRPr="00F8712A">
        <w:rPr>
          <w:rFonts w:cs="Times New Roman"/>
        </w:rPr>
        <w:t xml:space="preserve"> mais, tandis qu</w:t>
      </w:r>
      <w:r w:rsidR="000B1783">
        <w:rPr>
          <w:rFonts w:cs="Times New Roman"/>
        </w:rPr>
        <w:t>’</w:t>
      </w:r>
      <w:r w:rsidRPr="00F8712A">
        <w:rPr>
          <w:rFonts w:cs="Times New Roman"/>
        </w:rPr>
        <w:t>elle devient de plus en plus différente, les hommes la voient de plus en plus conforme</w:t>
      </w:r>
      <w:r>
        <w:rPr>
          <w:rFonts w:cs="Times New Roman"/>
        </w:rPr>
        <w:t> :</w:t>
      </w:r>
      <w:r w:rsidRPr="00F8712A">
        <w:rPr>
          <w:rFonts w:cs="Times New Roman"/>
        </w:rPr>
        <w:t xml:space="preserve"> cela est dû au travail immense d</w:t>
      </w:r>
      <w:r w:rsidR="000B1783">
        <w:rPr>
          <w:rFonts w:cs="Times New Roman"/>
        </w:rPr>
        <w:t>’</w:t>
      </w:r>
      <w:r w:rsidRPr="00F8712A">
        <w:rPr>
          <w:rFonts w:cs="Times New Roman"/>
        </w:rPr>
        <w:t>imitation qui s</w:t>
      </w:r>
      <w:r w:rsidR="000B1783">
        <w:rPr>
          <w:rFonts w:cs="Times New Roman"/>
        </w:rPr>
        <w:t>’</w:t>
      </w:r>
      <w:r w:rsidRPr="00F8712A">
        <w:rPr>
          <w:rFonts w:cs="Times New Roman"/>
        </w:rPr>
        <w:t xml:space="preserve">œuvre autour de tout génie avéré. Lorsque cinquante poètes, dont quelques-uns avaient du mérite, eurent </w:t>
      </w:r>
      <w:r>
        <w:rPr>
          <w:rFonts w:cs="Times New Roman"/>
        </w:rPr>
        <w:t>« </w:t>
      </w:r>
      <w:r w:rsidRPr="00F8712A">
        <w:rPr>
          <w:rFonts w:cs="Times New Roman"/>
        </w:rPr>
        <w:t>fait du Victor Hugo</w:t>
      </w:r>
      <w:r>
        <w:rPr>
          <w:rFonts w:cs="Times New Roman"/>
        </w:rPr>
        <w:t> »</w:t>
      </w:r>
      <w:r w:rsidRPr="00F8712A">
        <w:rPr>
          <w:rFonts w:cs="Times New Roman"/>
        </w:rPr>
        <w:t>, le monstre se trouva adouci et comme aplani</w:t>
      </w:r>
      <w:r>
        <w:rPr>
          <w:rFonts w:cs="Times New Roman"/>
        </w:rPr>
        <w:t> :</w:t>
      </w:r>
      <w:r w:rsidRPr="00F8712A">
        <w:rPr>
          <w:rFonts w:cs="Times New Roman"/>
        </w:rPr>
        <w:t xml:space="preserve"> le peuple des lecteurs passa sans </w:t>
      </w:r>
      <w:commentRangeStart w:id="349"/>
      <w:r w:rsidRPr="00F8712A">
        <w:rPr>
          <w:rFonts w:cs="Times New Roman"/>
        </w:rPr>
        <w:t xml:space="preserve">peur la main sur son dos devenu doux comme du marbre. Nous </w:t>
      </w:r>
    </w:p>
    <w:p w14:paraId="5E1A9931" w14:textId="77777777" w:rsidR="00F8712A" w:rsidRPr="00F8712A" w:rsidRDefault="00F8712A" w:rsidP="00BA1C9F">
      <w:pPr>
        <w:pStyle w:val="Corpsdetexte"/>
        <w:rPr>
          <w:rFonts w:cs="Times New Roman"/>
        </w:rPr>
      </w:pPr>
      <w:proofErr w:type="gramStart"/>
      <w:r w:rsidRPr="00F8712A">
        <w:rPr>
          <w:rFonts w:cs="Times New Roman"/>
        </w:rPr>
        <w:t>avons</w:t>
      </w:r>
      <w:proofErr w:type="gramEnd"/>
      <w:r w:rsidRPr="00F8712A">
        <w:rPr>
          <w:rFonts w:cs="Times New Roman"/>
        </w:rPr>
        <w:t xml:space="preserve"> vu de même Verlaine popularisé par l</w:t>
      </w:r>
      <w:r w:rsidR="000B1783">
        <w:rPr>
          <w:rFonts w:cs="Times New Roman"/>
        </w:rPr>
        <w:t>’</w:t>
      </w:r>
      <w:r w:rsidRPr="00F8712A">
        <w:rPr>
          <w:rFonts w:cs="Times New Roman"/>
        </w:rPr>
        <w:t>imitation et, phénomène qui n</w:t>
      </w:r>
      <w:r w:rsidR="000B1783">
        <w:rPr>
          <w:rFonts w:cs="Times New Roman"/>
        </w:rPr>
        <w:t>’</w:t>
      </w:r>
      <w:r w:rsidRPr="00F8712A">
        <w:rPr>
          <w:rFonts w:cs="Times New Roman"/>
        </w:rPr>
        <w:t xml:space="preserve">est même plus </w:t>
      </w:r>
      <w:commentRangeEnd w:id="349"/>
      <w:r w:rsidR="00BA1C9F">
        <w:rPr>
          <w:rStyle w:val="Marquedecommentaire"/>
          <w:rFonts w:asciiTheme="minorHAnsi" w:eastAsiaTheme="minorHAnsi" w:hAnsiTheme="minorHAnsi" w:cstheme="minorBidi"/>
          <w:lang w:eastAsia="en-US" w:bidi="ar-SA"/>
        </w:rPr>
        <w:commentReference w:id="349"/>
      </w:r>
      <w:r w:rsidRPr="00F8712A">
        <w:rPr>
          <w:rFonts w:cs="Times New Roman"/>
        </w:rPr>
        <w:t>surprenant, puisqu</w:t>
      </w:r>
      <w:r w:rsidR="000B1783">
        <w:rPr>
          <w:rFonts w:cs="Times New Roman"/>
        </w:rPr>
        <w:t>’</w:t>
      </w:r>
      <w:r w:rsidRPr="00F8712A">
        <w:rPr>
          <w:rFonts w:cs="Times New Roman"/>
        </w:rPr>
        <w:t xml:space="preserve">il est connu et nécessaire, des poètes verlainiens fêtés et vantés an moment même que Verlaine était encore raillé et rejeté parmi les </w:t>
      </w:r>
      <w:r>
        <w:rPr>
          <w:rFonts w:cs="Times New Roman"/>
        </w:rPr>
        <w:t>« </w:t>
      </w:r>
      <w:r w:rsidRPr="00F8712A">
        <w:rPr>
          <w:rFonts w:cs="Times New Roman"/>
        </w:rPr>
        <w:t>décadents</w:t>
      </w:r>
      <w:r>
        <w:rPr>
          <w:rFonts w:cs="Times New Roman"/>
        </w:rPr>
        <w:t> »</w:t>
      </w:r>
      <w:r w:rsidRPr="00F8712A">
        <w:rPr>
          <w:rFonts w:cs="Times New Roman"/>
        </w:rPr>
        <w:t>. C</w:t>
      </w:r>
      <w:r w:rsidR="000B1783">
        <w:rPr>
          <w:rFonts w:cs="Times New Roman"/>
        </w:rPr>
        <w:t>’</w:t>
      </w:r>
      <w:r w:rsidRPr="00F8712A">
        <w:rPr>
          <w:rFonts w:cs="Times New Roman"/>
        </w:rPr>
        <w:t xml:space="preserve">est une erreur et une naïveté de dire comme </w:t>
      </w:r>
      <w:r>
        <w:rPr>
          <w:rFonts w:cs="Times New Roman"/>
        </w:rPr>
        <w:t>M. de </w:t>
      </w:r>
      <w:r w:rsidRPr="00F8712A">
        <w:rPr>
          <w:rFonts w:cs="Times New Roman"/>
        </w:rPr>
        <w:t>Roberto, à propos de Verlaine, de Mallarmé et de quelques autres</w:t>
      </w:r>
      <w:r>
        <w:rPr>
          <w:rFonts w:cs="Times New Roman"/>
        </w:rPr>
        <w:t> :</w:t>
      </w:r>
      <w:r w:rsidRPr="00F8712A">
        <w:rPr>
          <w:rFonts w:cs="Times New Roman"/>
        </w:rPr>
        <w:t xml:space="preserve"> </w:t>
      </w:r>
      <w:r w:rsidRPr="00CE0AE6">
        <w:rPr>
          <w:rStyle w:val="quotec"/>
        </w:rPr>
        <w:t>« Si l</w:t>
      </w:r>
      <w:r w:rsidR="000B1783" w:rsidRPr="00CE0AE6">
        <w:rPr>
          <w:rStyle w:val="quotec"/>
        </w:rPr>
        <w:t>’</w:t>
      </w:r>
      <w:r w:rsidRPr="00CE0AE6">
        <w:rPr>
          <w:rStyle w:val="quotec"/>
        </w:rPr>
        <w:t>opinion publique s</w:t>
      </w:r>
      <w:r w:rsidR="000B1783" w:rsidRPr="00CE0AE6">
        <w:rPr>
          <w:rStyle w:val="quotec"/>
        </w:rPr>
        <w:t>’</w:t>
      </w:r>
      <w:r w:rsidRPr="00CE0AE6">
        <w:rPr>
          <w:rStyle w:val="quotec"/>
        </w:rPr>
        <w:t>est modifiée à l</w:t>
      </w:r>
      <w:r w:rsidR="000B1783" w:rsidRPr="00CE0AE6">
        <w:rPr>
          <w:rStyle w:val="quotec"/>
        </w:rPr>
        <w:t>’</w:t>
      </w:r>
      <w:r w:rsidRPr="00CE0AE6">
        <w:rPr>
          <w:rStyle w:val="quotec"/>
        </w:rPr>
        <w:t>égard de ces écrivains, il faut aussi noter qu</w:t>
      </w:r>
      <w:r w:rsidR="000B1783" w:rsidRPr="00CE0AE6">
        <w:rPr>
          <w:rStyle w:val="quotec"/>
        </w:rPr>
        <w:t>’</w:t>
      </w:r>
      <w:r w:rsidRPr="00CE0AE6">
        <w:rPr>
          <w:rStyle w:val="quotec"/>
        </w:rPr>
        <w:t>eux-mêmes ont fait le premier pas, en modifiant leur esthétique, en atténuant leur singularité. »</w:t>
      </w:r>
      <w:r w:rsidRPr="00F8712A">
        <w:rPr>
          <w:rFonts w:cs="Times New Roman"/>
        </w:rPr>
        <w:t xml:space="preserve"> Et il continue</w:t>
      </w:r>
      <w:r>
        <w:rPr>
          <w:rFonts w:cs="Times New Roman"/>
        </w:rPr>
        <w:t> :</w:t>
      </w:r>
      <w:r w:rsidRPr="00F8712A">
        <w:rPr>
          <w:rFonts w:cs="Times New Roman"/>
        </w:rPr>
        <w:t xml:space="preserve"> </w:t>
      </w:r>
      <w:r w:rsidRPr="00CE0AE6">
        <w:rPr>
          <w:rStyle w:val="quotec"/>
        </w:rPr>
        <w:t>« Il n</w:t>
      </w:r>
      <w:r w:rsidR="000B1783" w:rsidRPr="00CE0AE6">
        <w:rPr>
          <w:rStyle w:val="quotec"/>
        </w:rPr>
        <w:t>’</w:t>
      </w:r>
      <w:r w:rsidRPr="00CE0AE6">
        <w:rPr>
          <w:rStyle w:val="quotec"/>
        </w:rPr>
        <w:t xml:space="preserve">y a pas une médiocre distance entre le Mallarmé impassible, parnassien et décadent de la première manière, et le Mallarmé des derniers jours qui travaillait à un drame, lequel était destiné </w:t>
      </w:r>
      <w:r w:rsidR="00C81EC7" w:rsidRPr="00CE0AE6">
        <w:rPr>
          <w:rStyle w:val="quotec"/>
        </w:rPr>
        <w:t>— </w:t>
      </w:r>
      <w:r w:rsidRPr="00CE0AE6">
        <w:rPr>
          <w:rStyle w:val="quotec"/>
        </w:rPr>
        <w:t>à qui ? À tous ! L</w:t>
      </w:r>
      <w:r w:rsidR="000B1783" w:rsidRPr="00CE0AE6">
        <w:rPr>
          <w:rStyle w:val="quotec"/>
        </w:rPr>
        <w:t>’</w:t>
      </w:r>
      <w:r w:rsidRPr="00CE0AE6">
        <w:rPr>
          <w:rStyle w:val="quotec"/>
        </w:rPr>
        <w:t xml:space="preserve">impassible de jadis disait à Théodore de </w:t>
      </w:r>
      <w:proofErr w:type="spellStart"/>
      <w:r w:rsidRPr="00CE0AE6">
        <w:rPr>
          <w:rStyle w:val="quotec"/>
        </w:rPr>
        <w:t>Wyzewa</w:t>
      </w:r>
      <w:proofErr w:type="spellEnd"/>
      <w:r w:rsidRPr="00CE0AE6">
        <w:rPr>
          <w:rStyle w:val="quotec"/>
        </w:rPr>
        <w:t> : La meilleure joie étant la compréhension du monde, cette joie doit être donnée à tous. Le Poète doit restituer aux hommes cette félicité qu</w:t>
      </w:r>
      <w:r w:rsidR="000B1783" w:rsidRPr="00CE0AE6">
        <w:rPr>
          <w:rStyle w:val="quotec"/>
        </w:rPr>
        <w:t>’</w:t>
      </w:r>
      <w:r w:rsidRPr="00CE0AE6">
        <w:rPr>
          <w:rStyle w:val="quotec"/>
        </w:rPr>
        <w:t>il leur a empruntée. L</w:t>
      </w:r>
      <w:r w:rsidR="000B1783" w:rsidRPr="00CE0AE6">
        <w:rPr>
          <w:rStyle w:val="quotec"/>
        </w:rPr>
        <w:t>’</w:t>
      </w:r>
      <w:r w:rsidRPr="00CE0AE6">
        <w:rPr>
          <w:rStyle w:val="quotec"/>
        </w:rPr>
        <w:t>œuvre d</w:t>
      </w:r>
      <w:r w:rsidR="000B1783" w:rsidRPr="00CE0AE6">
        <w:rPr>
          <w:rStyle w:val="quotec"/>
        </w:rPr>
        <w:t>’</w:t>
      </w:r>
      <w:r w:rsidRPr="00CE0AE6">
        <w:rPr>
          <w:rStyle w:val="quotec"/>
        </w:rPr>
        <w:t>art sera donc un drame, et tel que tous puissent le recréer ; c</w:t>
      </w:r>
      <w:r w:rsidR="000B1783" w:rsidRPr="00CE0AE6">
        <w:rPr>
          <w:rStyle w:val="quotec"/>
        </w:rPr>
        <w:t>’</w:t>
      </w:r>
      <w:r w:rsidRPr="00CE0AE6">
        <w:rPr>
          <w:rStyle w:val="quotec"/>
        </w:rPr>
        <w:t>est-à-dire suggéré par le Poète et non directement exprimé par son génie particulier. »</w:t>
      </w:r>
      <w:r w:rsidRPr="00F8712A">
        <w:rPr>
          <w:rFonts w:cs="Times New Roman"/>
        </w:rPr>
        <w:t xml:space="preserve"> Voilà ce que </w:t>
      </w:r>
      <w:r>
        <w:rPr>
          <w:rFonts w:cs="Times New Roman"/>
        </w:rPr>
        <w:t>M. de </w:t>
      </w:r>
      <w:r w:rsidRPr="00F8712A">
        <w:rPr>
          <w:rFonts w:cs="Times New Roman"/>
        </w:rPr>
        <w:t>Roberto prend pour le programme d</w:t>
      </w:r>
      <w:r w:rsidR="000B1783">
        <w:rPr>
          <w:rFonts w:cs="Times New Roman"/>
        </w:rPr>
        <w:t>’</w:t>
      </w:r>
      <w:r w:rsidRPr="00F8712A">
        <w:rPr>
          <w:rFonts w:cs="Times New Roman"/>
        </w:rPr>
        <w:t xml:space="preserve">un drame populaire. Il faut bien peu connaître Mallarmé pour ne pas y voir, au contraire, le </w:t>
      </w:r>
      <w:r w:rsidRPr="00F8712A">
        <w:rPr>
          <w:rFonts w:cs="Times New Roman"/>
        </w:rPr>
        <w:lastRenderedPageBreak/>
        <w:t>programme d</w:t>
      </w:r>
      <w:r w:rsidR="000B1783">
        <w:rPr>
          <w:rFonts w:cs="Times New Roman"/>
        </w:rPr>
        <w:t>’</w:t>
      </w:r>
      <w:r w:rsidRPr="00F8712A">
        <w:rPr>
          <w:rFonts w:cs="Times New Roman"/>
        </w:rPr>
        <w:t xml:space="preserve">un drame ésotérique, tout en allusions à la vie, où les idées seraient </w:t>
      </w:r>
      <w:r w:rsidRPr="00F8712A">
        <w:rPr>
          <w:rFonts w:cs="Times New Roman"/>
          <w:i/>
        </w:rPr>
        <w:t>suggérées</w:t>
      </w:r>
      <w:r w:rsidRPr="00F8712A">
        <w:rPr>
          <w:rFonts w:cs="Times New Roman"/>
        </w:rPr>
        <w:t xml:space="preserve"> et non </w:t>
      </w:r>
      <w:r w:rsidRPr="00F8712A">
        <w:rPr>
          <w:rFonts w:cs="Times New Roman"/>
          <w:i/>
        </w:rPr>
        <w:t>exprimées</w:t>
      </w:r>
      <w:r w:rsidRPr="00F8712A">
        <w:rPr>
          <w:rFonts w:cs="Times New Roman"/>
        </w:rPr>
        <w:t>. C</w:t>
      </w:r>
      <w:r w:rsidR="000B1783">
        <w:rPr>
          <w:rFonts w:cs="Times New Roman"/>
        </w:rPr>
        <w:t>’</w:t>
      </w:r>
      <w:r w:rsidRPr="00F8712A">
        <w:rPr>
          <w:rFonts w:cs="Times New Roman"/>
        </w:rPr>
        <w:t>est bien la pure doctrine de Mallarmé, celle d</w:t>
      </w:r>
      <w:r w:rsidR="000B1783">
        <w:rPr>
          <w:rFonts w:cs="Times New Roman"/>
        </w:rPr>
        <w:t>’</w:t>
      </w:r>
      <w:r w:rsidRPr="00F8712A">
        <w:rPr>
          <w:rFonts w:cs="Times New Roman"/>
        </w:rPr>
        <w:t>après laquelle il a écrit ses sonnets les plus délicieusement obscurs. De cette œuvre à laquelle Mallarmé travaillait depuis plusieurs années, on n</w:t>
      </w:r>
      <w:r w:rsidR="000B1783">
        <w:rPr>
          <w:rFonts w:cs="Times New Roman"/>
        </w:rPr>
        <w:t>’</w:t>
      </w:r>
      <w:r w:rsidRPr="00F8712A">
        <w:rPr>
          <w:rFonts w:cs="Times New Roman"/>
        </w:rPr>
        <w:t xml:space="preserve">a malheureusement rien trouvé que des vers épars (à peine), des mots jetés sur des pages. </w:t>
      </w:r>
      <w:proofErr w:type="gramStart"/>
      <w:r w:rsidRPr="00F8712A">
        <w:rPr>
          <w:rFonts w:cs="Times New Roman"/>
        </w:rPr>
        <w:t>Aurait-elle jamais</w:t>
      </w:r>
      <w:proofErr w:type="gramEnd"/>
      <w:r w:rsidRPr="00F8712A">
        <w:rPr>
          <w:rFonts w:cs="Times New Roman"/>
        </w:rPr>
        <w:t xml:space="preserve"> été écrite</w:t>
      </w:r>
      <w:r>
        <w:rPr>
          <w:rFonts w:cs="Times New Roman"/>
        </w:rPr>
        <w:t> ?</w:t>
      </w:r>
      <w:r w:rsidRPr="00F8712A">
        <w:rPr>
          <w:rFonts w:cs="Times New Roman"/>
        </w:rPr>
        <w:t xml:space="preserve"> On n</w:t>
      </w:r>
      <w:r w:rsidR="000B1783">
        <w:rPr>
          <w:rFonts w:cs="Times New Roman"/>
        </w:rPr>
        <w:t>’</w:t>
      </w:r>
      <w:r w:rsidRPr="00F8712A">
        <w:rPr>
          <w:rFonts w:cs="Times New Roman"/>
        </w:rPr>
        <w:t>en sait rien, mais il est certain que, réalisée, elle eût assez mal répondu aux désirs de Tolstoï. Jamais sans doute Mallarmé ne fut absolument conscient de son obscurité</w:t>
      </w:r>
      <w:r>
        <w:rPr>
          <w:rFonts w:cs="Times New Roman"/>
        </w:rPr>
        <w:t> ;</w:t>
      </w:r>
      <w:r w:rsidRPr="00F8712A">
        <w:rPr>
          <w:rFonts w:cs="Times New Roman"/>
        </w:rPr>
        <w:t xml:space="preserve"> il destinait à </w:t>
      </w:r>
      <w:r w:rsidRPr="00F8712A">
        <w:rPr>
          <w:rFonts w:cs="Times New Roman"/>
          <w:i/>
        </w:rPr>
        <w:t>tous</w:t>
      </w:r>
      <w:r w:rsidRPr="00F8712A">
        <w:rPr>
          <w:rFonts w:cs="Times New Roman"/>
        </w:rPr>
        <w:t>, non seulement ce drame rêvé, mais ses poèmes et d</w:t>
      </w:r>
      <w:r w:rsidR="000B1783">
        <w:rPr>
          <w:rFonts w:cs="Times New Roman"/>
        </w:rPr>
        <w:t>’</w:t>
      </w:r>
      <w:r w:rsidRPr="00F8712A">
        <w:rPr>
          <w:rFonts w:cs="Times New Roman"/>
        </w:rPr>
        <w:t>abord ses chroniques et ses conférences, si difficiles pourtant à goûter pleinement. C</w:t>
      </w:r>
      <w:r w:rsidR="000B1783">
        <w:rPr>
          <w:rFonts w:cs="Times New Roman"/>
        </w:rPr>
        <w:t>’</w:t>
      </w:r>
      <w:r w:rsidRPr="00F8712A">
        <w:rPr>
          <w:rFonts w:cs="Times New Roman"/>
        </w:rPr>
        <w:t>était l</w:t>
      </w:r>
      <w:r w:rsidR="000B1783">
        <w:rPr>
          <w:rFonts w:cs="Times New Roman"/>
        </w:rPr>
        <w:t>’</w:t>
      </w:r>
      <w:r w:rsidRPr="00F8712A">
        <w:rPr>
          <w:rFonts w:cs="Times New Roman"/>
        </w:rPr>
        <w:t>illusion de cet homme trop intelligent de croire que les hommes étaient à la hauteur de son oreille</w:t>
      </w:r>
      <w:r>
        <w:rPr>
          <w:rFonts w:cs="Times New Roman"/>
        </w:rPr>
        <w:t> ;</w:t>
      </w:r>
      <w:r w:rsidRPr="00F8712A">
        <w:rPr>
          <w:rFonts w:cs="Times New Roman"/>
        </w:rPr>
        <w:t xml:space="preserve"> comme il comprenait la moindre nuance d</w:t>
      </w:r>
      <w:r w:rsidR="000B1783">
        <w:rPr>
          <w:rFonts w:cs="Times New Roman"/>
        </w:rPr>
        <w:t>’</w:t>
      </w:r>
      <w:r w:rsidRPr="00F8712A">
        <w:rPr>
          <w:rFonts w:cs="Times New Roman"/>
        </w:rPr>
        <w:t>idée suggérée par un mot, il supposait tout esprit de bonne volonté capable du même effort intellectuel. Il s</w:t>
      </w:r>
      <w:r w:rsidR="000B1783">
        <w:rPr>
          <w:rFonts w:cs="Times New Roman"/>
        </w:rPr>
        <w:t>’</w:t>
      </w:r>
      <w:r w:rsidRPr="00F8712A">
        <w:rPr>
          <w:rFonts w:cs="Times New Roman"/>
        </w:rPr>
        <w:t>est souvent trompé, mais là où il voulut bien user de la syntaxe commune, abandonner son système d</w:t>
      </w:r>
      <w:r w:rsidR="000B1783">
        <w:rPr>
          <w:rFonts w:cs="Times New Roman"/>
        </w:rPr>
        <w:t>’</w:t>
      </w:r>
      <w:r w:rsidRPr="00F8712A">
        <w:rPr>
          <w:rFonts w:cs="Times New Roman"/>
        </w:rPr>
        <w:t>allusions et d</w:t>
      </w:r>
      <w:r w:rsidR="000B1783">
        <w:rPr>
          <w:rFonts w:cs="Times New Roman"/>
        </w:rPr>
        <w:t>’</w:t>
      </w:r>
      <w:r w:rsidRPr="00F8712A">
        <w:rPr>
          <w:rFonts w:cs="Times New Roman"/>
        </w:rPr>
        <w:t>abréviations, Mallarmé n</w:t>
      </w:r>
      <w:r w:rsidR="000B1783">
        <w:rPr>
          <w:rFonts w:cs="Times New Roman"/>
        </w:rPr>
        <w:t>’</w:t>
      </w:r>
      <w:r w:rsidRPr="00F8712A">
        <w:rPr>
          <w:rFonts w:cs="Times New Roman"/>
        </w:rPr>
        <w:t xml:space="preserve">est plus </w:t>
      </w:r>
      <w:r w:rsidRPr="00F8712A">
        <w:rPr>
          <w:rFonts w:cs="Times New Roman"/>
          <w:i/>
        </w:rPr>
        <w:t>d</w:t>
      </w:r>
      <w:r w:rsidR="000B1783">
        <w:rPr>
          <w:rFonts w:cs="Times New Roman"/>
          <w:i/>
        </w:rPr>
        <w:t>’</w:t>
      </w:r>
      <w:r w:rsidRPr="00F8712A">
        <w:rPr>
          <w:rFonts w:cs="Times New Roman"/>
          <w:i/>
        </w:rPr>
        <w:t>exception</w:t>
      </w:r>
      <w:r w:rsidRPr="00F8712A">
        <w:rPr>
          <w:rFonts w:cs="Times New Roman"/>
        </w:rPr>
        <w:t xml:space="preserve"> que par le génie</w:t>
      </w:r>
      <w:r>
        <w:rPr>
          <w:rFonts w:cs="Times New Roman"/>
        </w:rPr>
        <w:t> :</w:t>
      </w:r>
      <w:r w:rsidRPr="00F8712A">
        <w:rPr>
          <w:rFonts w:cs="Times New Roman"/>
        </w:rPr>
        <w:t xml:space="preserve"> il est</w:t>
      </w:r>
      <w:r w:rsidR="00CE0AE6">
        <w:rPr>
          <w:rFonts w:cs="Times New Roman"/>
        </w:rPr>
        <w:t xml:space="preserve"> </w:t>
      </w:r>
      <w:r w:rsidRPr="00F8712A">
        <w:rPr>
          <w:rFonts w:cs="Times New Roman"/>
        </w:rPr>
        <w:t>le poète de la grâce et de la limpidité matinale</w:t>
      </w:r>
      <w:r>
        <w:rPr>
          <w:rFonts w:cs="Times New Roman"/>
        </w:rPr>
        <w:t> ;</w:t>
      </w:r>
      <w:r w:rsidRPr="00F8712A">
        <w:rPr>
          <w:rFonts w:cs="Times New Roman"/>
        </w:rPr>
        <w:t xml:space="preserve"> les idées ordinaires retrouvent par lui une fraîcheur qu</w:t>
      </w:r>
      <w:r w:rsidR="000B1783">
        <w:rPr>
          <w:rFonts w:cs="Times New Roman"/>
        </w:rPr>
        <w:t>’</w:t>
      </w:r>
      <w:r w:rsidRPr="00F8712A">
        <w:rPr>
          <w:rFonts w:cs="Times New Roman"/>
        </w:rPr>
        <w:t>on ne croyait plus possible</w:t>
      </w:r>
      <w:r>
        <w:rPr>
          <w:rFonts w:cs="Times New Roman"/>
        </w:rPr>
        <w:t> ;</w:t>
      </w:r>
      <w:r w:rsidRPr="00F8712A">
        <w:rPr>
          <w:rFonts w:cs="Times New Roman"/>
        </w:rPr>
        <w:t xml:space="preserve"> il renouvelle tout ce qu</w:t>
      </w:r>
      <w:r w:rsidR="000B1783">
        <w:rPr>
          <w:rFonts w:cs="Times New Roman"/>
        </w:rPr>
        <w:t>’</w:t>
      </w:r>
      <w:r w:rsidRPr="00F8712A">
        <w:rPr>
          <w:rFonts w:cs="Times New Roman"/>
        </w:rPr>
        <w:t xml:space="preserve">il touche, </w:t>
      </w:r>
      <w:r w:rsidR="00C81EC7">
        <w:rPr>
          <w:rFonts w:cs="Times New Roman"/>
        </w:rPr>
        <w:t>— </w:t>
      </w:r>
      <w:r w:rsidRPr="00F8712A">
        <w:rPr>
          <w:rFonts w:cs="Times New Roman"/>
        </w:rPr>
        <w:t>don comme de fée</w:t>
      </w:r>
      <w:r>
        <w:rPr>
          <w:rFonts w:cs="Times New Roman"/>
        </w:rPr>
        <w:t> :</w:t>
      </w:r>
      <w:r w:rsidRPr="00F8712A">
        <w:rPr>
          <w:rFonts w:cs="Times New Roman"/>
        </w:rPr>
        <w:t xml:space="preserve"> </w:t>
      </w:r>
      <w:r w:rsidRPr="00F8712A">
        <w:rPr>
          <w:rFonts w:cs="Times New Roman"/>
          <w:i/>
        </w:rPr>
        <w:t>Hérodiade</w:t>
      </w:r>
      <w:r w:rsidRPr="00F8712A">
        <w:rPr>
          <w:rFonts w:cs="Times New Roman"/>
        </w:rPr>
        <w:t xml:space="preserve"> est peut-être le poème le plus pur, le plus transparent de la langue française.</w:t>
      </w:r>
    </w:p>
    <w:p w14:paraId="3D73CD9C" w14:textId="5E0B80C0" w:rsidR="00F8712A" w:rsidRPr="00F8712A" w:rsidRDefault="00F8712A" w:rsidP="00F8712A">
      <w:pPr>
        <w:pStyle w:val="Corpsdetexte"/>
        <w:rPr>
          <w:rFonts w:cs="Times New Roman"/>
        </w:rPr>
      </w:pPr>
      <w:r w:rsidRPr="00F8712A">
        <w:rPr>
          <w:rFonts w:cs="Times New Roman"/>
        </w:rPr>
        <w:t>Comme Verlaine, comme d</w:t>
      </w:r>
      <w:r w:rsidR="000B1783">
        <w:rPr>
          <w:rFonts w:cs="Times New Roman"/>
        </w:rPr>
        <w:t>’</w:t>
      </w:r>
      <w:r w:rsidRPr="00F8712A">
        <w:rPr>
          <w:rFonts w:cs="Times New Roman"/>
        </w:rPr>
        <w:t>autres, Mallarmé attendit longtemps un semblant de gloire, mais avec beaucoup de patience, semble-t-il. Il savait bien que, pas plus aujourd</w:t>
      </w:r>
      <w:r w:rsidR="000B1783">
        <w:rPr>
          <w:rFonts w:cs="Times New Roman"/>
        </w:rPr>
        <w:t>’</w:t>
      </w:r>
      <w:r w:rsidRPr="00F8712A">
        <w:rPr>
          <w:rFonts w:cs="Times New Roman"/>
        </w:rPr>
        <w:t>hui que du temps de Racine, ce n</w:t>
      </w:r>
      <w:r w:rsidR="000B1783">
        <w:rPr>
          <w:rFonts w:cs="Times New Roman"/>
        </w:rPr>
        <w:t>’</w:t>
      </w:r>
      <w:r w:rsidRPr="00F8712A">
        <w:rPr>
          <w:rFonts w:cs="Times New Roman"/>
        </w:rPr>
        <w:t>est le peuple qui fait les durables réputations. Je suppose que, dans l</w:t>
      </w:r>
      <w:r w:rsidR="000B1783">
        <w:rPr>
          <w:rFonts w:cs="Times New Roman"/>
        </w:rPr>
        <w:t>’</w:t>
      </w:r>
      <w:r w:rsidRPr="00F8712A">
        <w:rPr>
          <w:rFonts w:cs="Times New Roman"/>
        </w:rPr>
        <w:t>état actuel de l</w:t>
      </w:r>
      <w:r w:rsidR="000B1783">
        <w:rPr>
          <w:rFonts w:cs="Times New Roman"/>
        </w:rPr>
        <w:t>’</w:t>
      </w:r>
      <w:r w:rsidRPr="00F8712A">
        <w:rPr>
          <w:rFonts w:cs="Times New Roman"/>
        </w:rPr>
        <w:t>Europe, un livre de littérature véritable, d</w:t>
      </w:r>
      <w:r w:rsidR="000B1783">
        <w:rPr>
          <w:rFonts w:cs="Times New Roman"/>
        </w:rPr>
        <w:t>’</w:t>
      </w:r>
      <w:r w:rsidRPr="00F8712A">
        <w:rPr>
          <w:rFonts w:cs="Times New Roman"/>
        </w:rPr>
        <w:t>art sincère, ne peut pas conquérir un public beaucoup plus étendu qu</w:t>
      </w:r>
      <w:r w:rsidR="000B1783">
        <w:rPr>
          <w:rFonts w:cs="Times New Roman"/>
        </w:rPr>
        <w:t>’</w:t>
      </w:r>
      <w:r w:rsidRPr="00F8712A">
        <w:rPr>
          <w:rFonts w:cs="Times New Roman"/>
        </w:rPr>
        <w:t xml:space="preserve">au </w:t>
      </w:r>
      <w:proofErr w:type="spellStart"/>
      <w:r w:rsidRPr="00F8712A">
        <w:rPr>
          <w:rFonts w:cs="Times New Roman"/>
          <w:smallCaps/>
        </w:rPr>
        <w:t>xvii</w:t>
      </w:r>
      <w:r w:rsidRPr="00E554D0">
        <w:rPr>
          <w:vertAlign w:val="superscript"/>
        </w:rPr>
        <w:t>e</w:t>
      </w:r>
      <w:proofErr w:type="spellEnd"/>
      <w:r w:rsidR="00CE0AE6">
        <w:rPr>
          <w:rFonts w:cs="Times New Roman"/>
        </w:rPr>
        <w:t> </w:t>
      </w:r>
      <w:r w:rsidRPr="00F8712A">
        <w:rPr>
          <w:rFonts w:cs="Times New Roman"/>
        </w:rPr>
        <w:t>siècle. De Théophile de Viau, qui fut le poète le plus aimé de 1620 à 1680, on vendait à peu près une édition nouvelle tous les ans</w:t>
      </w:r>
      <w:r>
        <w:rPr>
          <w:rFonts w:cs="Times New Roman"/>
        </w:rPr>
        <w:t> ;</w:t>
      </w:r>
      <w:r w:rsidRPr="00F8712A">
        <w:rPr>
          <w:rFonts w:cs="Times New Roman"/>
        </w:rPr>
        <w:t xml:space="preserve"> à ce taux-là un poète de nos jours serait qualifié de </w:t>
      </w:r>
      <w:r>
        <w:rPr>
          <w:rFonts w:cs="Times New Roman"/>
        </w:rPr>
        <w:t>« </w:t>
      </w:r>
      <w:r w:rsidRPr="00F8712A">
        <w:rPr>
          <w:rFonts w:cs="Times New Roman"/>
        </w:rPr>
        <w:t>populaire</w:t>
      </w:r>
      <w:r>
        <w:rPr>
          <w:rFonts w:cs="Times New Roman"/>
        </w:rPr>
        <w:t> »</w:t>
      </w:r>
      <w:r w:rsidRPr="00F8712A">
        <w:rPr>
          <w:rFonts w:cs="Times New Roman"/>
        </w:rPr>
        <w:t>. Ni Verlaine, ni Mallarmé n</w:t>
      </w:r>
      <w:r w:rsidR="000B1783">
        <w:rPr>
          <w:rFonts w:cs="Times New Roman"/>
        </w:rPr>
        <w:t>’</w:t>
      </w:r>
      <w:r w:rsidRPr="00F8712A">
        <w:rPr>
          <w:rFonts w:cs="Times New Roman"/>
        </w:rPr>
        <w:t>ont eu pareille fortune. Il faut en conclure</w:t>
      </w:r>
      <w:r>
        <w:rPr>
          <w:rFonts w:cs="Times New Roman"/>
        </w:rPr>
        <w:t> :</w:t>
      </w:r>
      <w:r w:rsidRPr="00F8712A">
        <w:rPr>
          <w:rFonts w:cs="Times New Roman"/>
        </w:rPr>
        <w:t xml:space="preserve"> ou que </w:t>
      </w:r>
      <w:r>
        <w:rPr>
          <w:rFonts w:cs="Times New Roman"/>
        </w:rPr>
        <w:t>M. </w:t>
      </w:r>
      <w:r w:rsidRPr="00F8712A">
        <w:rPr>
          <w:rFonts w:cs="Times New Roman"/>
        </w:rPr>
        <w:t>Pica a raison et qu</w:t>
      </w:r>
      <w:r w:rsidR="000B1783">
        <w:rPr>
          <w:rFonts w:cs="Times New Roman"/>
        </w:rPr>
        <w:t>’</w:t>
      </w:r>
      <w:r w:rsidRPr="00F8712A">
        <w:rPr>
          <w:rFonts w:cs="Times New Roman"/>
        </w:rPr>
        <w:t>ils furent des poètes d</w:t>
      </w:r>
      <w:r w:rsidR="000B1783">
        <w:rPr>
          <w:rFonts w:cs="Times New Roman"/>
        </w:rPr>
        <w:t>’</w:t>
      </w:r>
      <w:r w:rsidRPr="00F8712A">
        <w:rPr>
          <w:rFonts w:cs="Times New Roman"/>
        </w:rPr>
        <w:t>exception, destinés à faire la joie d</w:t>
      </w:r>
      <w:r w:rsidR="000B1783">
        <w:rPr>
          <w:rFonts w:cs="Times New Roman"/>
        </w:rPr>
        <w:t>’</w:t>
      </w:r>
      <w:r w:rsidRPr="00F8712A">
        <w:rPr>
          <w:rFonts w:cs="Times New Roman"/>
        </w:rPr>
        <w:t>un petit nombre de malades intellectuels</w:t>
      </w:r>
      <w:r>
        <w:rPr>
          <w:rFonts w:cs="Times New Roman"/>
        </w:rPr>
        <w:t> ;</w:t>
      </w:r>
      <w:r w:rsidRPr="00F8712A">
        <w:rPr>
          <w:rFonts w:cs="Times New Roman"/>
        </w:rPr>
        <w:t xml:space="preserve"> ou que le </w:t>
      </w:r>
      <w:r>
        <w:rPr>
          <w:rFonts w:cs="Times New Roman"/>
        </w:rPr>
        <w:t>« </w:t>
      </w:r>
      <w:r w:rsidRPr="00F8712A">
        <w:rPr>
          <w:rFonts w:cs="Times New Roman"/>
        </w:rPr>
        <w:t>public lettré</w:t>
      </w:r>
      <w:r>
        <w:rPr>
          <w:rFonts w:cs="Times New Roman"/>
        </w:rPr>
        <w:t> »</w:t>
      </w:r>
      <w:r w:rsidRPr="00F8712A">
        <w:rPr>
          <w:rFonts w:cs="Times New Roman"/>
        </w:rPr>
        <w:t xml:space="preserve">, </w:t>
      </w:r>
      <w:del w:id="350" w:author="Marguerite-Marie Bordry" w:date="2018-12-07T18:55:00Z">
        <w:r w:rsidRPr="00F8712A" w:rsidDel="00127319">
          <w:rPr>
            <w:rFonts w:cs="Times New Roman"/>
          </w:rPr>
          <w:delText xml:space="preserve">dc </w:delText>
        </w:r>
      </w:del>
      <w:ins w:id="351" w:author="Marguerite-Marie Bordry" w:date="2018-12-07T18:55:00Z">
        <w:r w:rsidR="00127319" w:rsidRPr="00F8712A">
          <w:rPr>
            <w:rFonts w:cs="Times New Roman"/>
          </w:rPr>
          <w:t>d</w:t>
        </w:r>
        <w:r w:rsidR="00127319">
          <w:rPr>
            <w:rFonts w:cs="Times New Roman"/>
          </w:rPr>
          <w:t>e</w:t>
        </w:r>
        <w:r w:rsidR="00127319" w:rsidRPr="00F8712A">
          <w:rPr>
            <w:rFonts w:cs="Times New Roman"/>
          </w:rPr>
          <w:t xml:space="preserve"> </w:t>
        </w:r>
      </w:ins>
      <w:r w:rsidRPr="00F8712A">
        <w:rPr>
          <w:rFonts w:cs="Times New Roman"/>
        </w:rPr>
        <w:t>plus en plus gâté par les journaux et la mauvaise littérature, n</w:t>
      </w:r>
      <w:r w:rsidR="000B1783">
        <w:rPr>
          <w:rFonts w:cs="Times New Roman"/>
        </w:rPr>
        <w:t>’</w:t>
      </w:r>
      <w:r w:rsidRPr="00F8712A">
        <w:rPr>
          <w:rFonts w:cs="Times New Roman"/>
        </w:rPr>
        <w:t>a plus le goût assez sensible pour différencier le faux art d</w:t>
      </w:r>
      <w:r w:rsidR="000B1783">
        <w:rPr>
          <w:rFonts w:cs="Times New Roman"/>
        </w:rPr>
        <w:t>’</w:t>
      </w:r>
      <w:r w:rsidRPr="00F8712A">
        <w:rPr>
          <w:rFonts w:cs="Times New Roman"/>
        </w:rPr>
        <w:t>avec l</w:t>
      </w:r>
      <w:r w:rsidR="000B1783">
        <w:rPr>
          <w:rFonts w:cs="Times New Roman"/>
        </w:rPr>
        <w:t>’</w:t>
      </w:r>
      <w:r w:rsidRPr="00F8712A">
        <w:rPr>
          <w:rFonts w:cs="Times New Roman"/>
        </w:rPr>
        <w:t>art ingénu. C</w:t>
      </w:r>
      <w:r w:rsidR="000B1783">
        <w:rPr>
          <w:rFonts w:cs="Times New Roman"/>
        </w:rPr>
        <w:t>’</w:t>
      </w:r>
      <w:r w:rsidRPr="00F8712A">
        <w:rPr>
          <w:rFonts w:cs="Times New Roman"/>
        </w:rPr>
        <w:t xml:space="preserve">est cette dernière conclusion que je désire adopter. Il me serait vraiment trop difficile de considérer, avec </w:t>
      </w:r>
      <w:r>
        <w:rPr>
          <w:rFonts w:cs="Times New Roman"/>
        </w:rPr>
        <w:t>M. de </w:t>
      </w:r>
      <w:r w:rsidRPr="00F8712A">
        <w:rPr>
          <w:rFonts w:cs="Times New Roman"/>
        </w:rPr>
        <w:t xml:space="preserve">Roberto, Verlaine et Mallarmé comme des </w:t>
      </w:r>
      <w:r>
        <w:rPr>
          <w:rFonts w:cs="Times New Roman"/>
        </w:rPr>
        <w:t>« </w:t>
      </w:r>
      <w:r w:rsidRPr="00F8712A">
        <w:rPr>
          <w:rFonts w:cs="Times New Roman"/>
        </w:rPr>
        <w:t>curiosités esthétiques</w:t>
      </w:r>
      <w:r>
        <w:rPr>
          <w:rFonts w:cs="Times New Roman"/>
        </w:rPr>
        <w:t> »</w:t>
      </w:r>
      <w:r w:rsidRPr="00F8712A">
        <w:rPr>
          <w:rFonts w:cs="Times New Roman"/>
        </w:rPr>
        <w:t xml:space="preserve"> qu</w:t>
      </w:r>
      <w:r w:rsidR="000B1783">
        <w:rPr>
          <w:rFonts w:cs="Times New Roman"/>
        </w:rPr>
        <w:t>’</w:t>
      </w:r>
      <w:r w:rsidRPr="00F8712A">
        <w:rPr>
          <w:rFonts w:cs="Times New Roman"/>
        </w:rPr>
        <w:t xml:space="preserve">il est parfaitement permis de ne pas admirer, </w:t>
      </w:r>
      <w:r>
        <w:rPr>
          <w:rFonts w:cs="Times New Roman"/>
        </w:rPr>
        <w:t>« </w:t>
      </w:r>
      <w:r w:rsidRPr="00F8712A">
        <w:rPr>
          <w:rFonts w:cs="Times New Roman"/>
        </w:rPr>
        <w:t>sans mériter pour cela d</w:t>
      </w:r>
      <w:r w:rsidR="000B1783">
        <w:rPr>
          <w:rFonts w:cs="Times New Roman"/>
        </w:rPr>
        <w:t>’</w:t>
      </w:r>
      <w:r w:rsidRPr="00F8712A">
        <w:rPr>
          <w:rFonts w:cs="Times New Roman"/>
        </w:rPr>
        <w:t>être confondu avec le vulgaire</w:t>
      </w:r>
      <w:r>
        <w:rPr>
          <w:rFonts w:cs="Times New Roman"/>
        </w:rPr>
        <w:t> »</w:t>
      </w:r>
      <w:r w:rsidRPr="00F8712A">
        <w:rPr>
          <w:rFonts w:cs="Times New Roman"/>
        </w:rPr>
        <w:t>. Le vulgaire, en effet, c</w:t>
      </w:r>
      <w:r w:rsidR="000B1783">
        <w:rPr>
          <w:rFonts w:cs="Times New Roman"/>
        </w:rPr>
        <w:t>’</w:t>
      </w:r>
      <w:r w:rsidRPr="00F8712A">
        <w:rPr>
          <w:rFonts w:cs="Times New Roman"/>
        </w:rPr>
        <w:t>est, par excellence, tous ceux qui n</w:t>
      </w:r>
      <w:r w:rsidR="000B1783">
        <w:rPr>
          <w:rFonts w:cs="Times New Roman"/>
        </w:rPr>
        <w:t>’</w:t>
      </w:r>
      <w:r w:rsidRPr="00F8712A">
        <w:rPr>
          <w:rFonts w:cs="Times New Roman"/>
        </w:rPr>
        <w:t xml:space="preserve">aiment ni Mallarmé, ni Verlaine, ni Villiers, ni Laforgue, </w:t>
      </w:r>
      <w:r w:rsidR="00C81EC7">
        <w:rPr>
          <w:rFonts w:cs="Times New Roman"/>
        </w:rPr>
        <w:t>— </w:t>
      </w:r>
      <w:r w:rsidRPr="00F8712A">
        <w:rPr>
          <w:rFonts w:cs="Times New Roman"/>
        </w:rPr>
        <w:t>ni quelques autres qui ne sont pas encore descendus parmi les ombres. Je ne dirais pas cela en France, parce que j</w:t>
      </w:r>
      <w:r w:rsidR="000B1783">
        <w:rPr>
          <w:rFonts w:cs="Times New Roman"/>
        </w:rPr>
        <w:t>’</w:t>
      </w:r>
      <w:r w:rsidRPr="00F8712A">
        <w:rPr>
          <w:rFonts w:cs="Times New Roman"/>
        </w:rPr>
        <w:t>aurais peur d</w:t>
      </w:r>
      <w:r w:rsidR="000B1783">
        <w:rPr>
          <w:rFonts w:cs="Times New Roman"/>
        </w:rPr>
        <w:t>’</w:t>
      </w:r>
      <w:r w:rsidRPr="00F8712A">
        <w:rPr>
          <w:rFonts w:cs="Times New Roman"/>
        </w:rPr>
        <w:t>entendre railler l</w:t>
      </w:r>
      <w:r w:rsidR="000B1783">
        <w:rPr>
          <w:rFonts w:cs="Times New Roman"/>
        </w:rPr>
        <w:t>’</w:t>
      </w:r>
      <w:r w:rsidRPr="00F8712A">
        <w:rPr>
          <w:rFonts w:cs="Times New Roman"/>
        </w:rPr>
        <w:t>excès de ma naïveté</w:t>
      </w:r>
      <w:r>
        <w:rPr>
          <w:rFonts w:cs="Times New Roman"/>
        </w:rPr>
        <w:t> ;</w:t>
      </w:r>
      <w:r w:rsidRPr="00F8712A">
        <w:rPr>
          <w:rFonts w:cs="Times New Roman"/>
        </w:rPr>
        <w:t xml:space="preserve"> mais l</w:t>
      </w:r>
      <w:r w:rsidR="000B1783">
        <w:rPr>
          <w:rFonts w:cs="Times New Roman"/>
        </w:rPr>
        <w:t>’</w:t>
      </w:r>
      <w:r w:rsidRPr="00F8712A">
        <w:rPr>
          <w:rFonts w:cs="Times New Roman"/>
        </w:rPr>
        <w:t xml:space="preserve">article de </w:t>
      </w:r>
      <w:r>
        <w:rPr>
          <w:rFonts w:cs="Times New Roman"/>
        </w:rPr>
        <w:t>M. de </w:t>
      </w:r>
      <w:r w:rsidRPr="00F8712A">
        <w:rPr>
          <w:rFonts w:cs="Times New Roman"/>
        </w:rPr>
        <w:t>Roberto m</w:t>
      </w:r>
      <w:r w:rsidR="000B1783">
        <w:rPr>
          <w:rFonts w:cs="Times New Roman"/>
        </w:rPr>
        <w:t>’</w:t>
      </w:r>
      <w:r w:rsidRPr="00F8712A">
        <w:rPr>
          <w:rFonts w:cs="Times New Roman"/>
        </w:rPr>
        <w:t xml:space="preserve">a </w:t>
      </w:r>
      <w:r w:rsidRPr="00F8712A">
        <w:rPr>
          <w:rFonts w:cs="Times New Roman"/>
        </w:rPr>
        <w:lastRenderedPageBreak/>
        <w:t>prouvé qu</w:t>
      </w:r>
      <w:r w:rsidR="000B1783">
        <w:rPr>
          <w:rFonts w:cs="Times New Roman"/>
        </w:rPr>
        <w:t>’</w:t>
      </w:r>
      <w:r w:rsidRPr="00F8712A">
        <w:rPr>
          <w:rFonts w:cs="Times New Roman"/>
        </w:rPr>
        <w:t>il était utile de le dire en Italie.</w:t>
      </w:r>
    </w:p>
    <w:p w14:paraId="1EA3A73A" w14:textId="77777777" w:rsidR="00F8712A" w:rsidRPr="00F8712A" w:rsidRDefault="00F8712A" w:rsidP="00F8712A">
      <w:pPr>
        <w:pStyle w:val="Corpsdetexte"/>
        <w:rPr>
          <w:rFonts w:cs="Times New Roman"/>
        </w:rPr>
      </w:pPr>
      <w:r w:rsidRPr="00F8712A">
        <w:rPr>
          <w:rFonts w:cs="Times New Roman"/>
        </w:rPr>
        <w:t>Et voilà où mène une querelle sur le titre d</w:t>
      </w:r>
      <w:r w:rsidR="000B1783">
        <w:rPr>
          <w:rFonts w:cs="Times New Roman"/>
        </w:rPr>
        <w:t>’</w:t>
      </w:r>
      <w:r w:rsidRPr="00F8712A">
        <w:rPr>
          <w:rFonts w:cs="Times New Roman"/>
        </w:rPr>
        <w:t>un livre</w:t>
      </w:r>
      <w:r>
        <w:rPr>
          <w:rFonts w:cs="Times New Roman"/>
        </w:rPr>
        <w:t> ;</w:t>
      </w:r>
      <w:r w:rsidRPr="00F8712A">
        <w:rPr>
          <w:rFonts w:cs="Times New Roman"/>
        </w:rPr>
        <w:t xml:space="preserve"> </w:t>
      </w:r>
      <w:r w:rsidR="00C81EC7">
        <w:rPr>
          <w:rFonts w:cs="Times New Roman"/>
        </w:rPr>
        <w:t>— </w:t>
      </w:r>
      <w:r w:rsidRPr="00F8712A">
        <w:rPr>
          <w:rFonts w:cs="Times New Roman"/>
        </w:rPr>
        <w:t>car il s</w:t>
      </w:r>
      <w:r w:rsidR="000B1783">
        <w:rPr>
          <w:rFonts w:cs="Times New Roman"/>
        </w:rPr>
        <w:t>’</w:t>
      </w:r>
      <w:r w:rsidRPr="00F8712A">
        <w:rPr>
          <w:rFonts w:cs="Times New Roman"/>
        </w:rPr>
        <w:t>agit du titre</w:t>
      </w:r>
      <w:r>
        <w:rPr>
          <w:rFonts w:cs="Times New Roman"/>
        </w:rPr>
        <w:t> :</w:t>
      </w:r>
      <w:r w:rsidRPr="00F8712A">
        <w:rPr>
          <w:rFonts w:cs="Times New Roman"/>
        </w:rPr>
        <w:t xml:space="preserve"> sur le livre même je suis d</w:t>
      </w:r>
      <w:r w:rsidR="000B1783">
        <w:rPr>
          <w:rFonts w:cs="Times New Roman"/>
        </w:rPr>
        <w:t>’</w:t>
      </w:r>
      <w:r w:rsidRPr="00F8712A">
        <w:rPr>
          <w:rFonts w:cs="Times New Roman"/>
        </w:rPr>
        <w:t xml:space="preserve">accord avec </w:t>
      </w:r>
      <w:r>
        <w:rPr>
          <w:rFonts w:cs="Times New Roman"/>
        </w:rPr>
        <w:t>M. de </w:t>
      </w:r>
      <w:r w:rsidRPr="00F8712A">
        <w:rPr>
          <w:rFonts w:cs="Times New Roman"/>
        </w:rPr>
        <w:t xml:space="preserve">Roberto et avec tous les admirateurs de </w:t>
      </w:r>
      <w:r>
        <w:rPr>
          <w:rFonts w:cs="Times New Roman"/>
        </w:rPr>
        <w:t>M. </w:t>
      </w:r>
      <w:r w:rsidRPr="00F8712A">
        <w:rPr>
          <w:rFonts w:cs="Times New Roman"/>
        </w:rPr>
        <w:t>Vittorio Pica.</w:t>
      </w:r>
    </w:p>
    <w:p w14:paraId="07530F7A" w14:textId="77777777" w:rsidR="00CB556B" w:rsidRDefault="00CB556B" w:rsidP="00CB556B">
      <w:pPr>
        <w:pStyle w:val="Titre1"/>
      </w:pPr>
      <w:r>
        <w:t>Tome XXXI, numéro 117, 1</w:t>
      </w:r>
      <w:r w:rsidRPr="00685873">
        <w:rPr>
          <w:vertAlign w:val="superscript"/>
        </w:rPr>
        <w:t>er</w:t>
      </w:r>
      <w:r w:rsidR="00CE0AE6">
        <w:t> septembre </w:t>
      </w:r>
      <w:r>
        <w:t>1899</w:t>
      </w:r>
    </w:p>
    <w:p w14:paraId="18855FAA" w14:textId="77777777" w:rsidR="00CE0AE6" w:rsidRDefault="00CE0AE6" w:rsidP="00CE0AE6">
      <w:pPr>
        <w:pStyle w:val="Titre2"/>
      </w:pPr>
      <w:r>
        <w:t>Léonard de Vinci</w:t>
      </w:r>
    </w:p>
    <w:p w14:paraId="4FB3B3E8" w14:textId="77777777" w:rsidR="00CE0AE6" w:rsidRPr="00925B7B" w:rsidRDefault="00CE0AE6" w:rsidP="00CE0AE6">
      <w:pPr>
        <w:pStyle w:val="term"/>
      </w:pPr>
      <w:proofErr w:type="gramStart"/>
      <w:r w:rsidRPr="00925B7B">
        <w:t>id</w:t>
      </w:r>
      <w:proofErr w:type="gramEnd"/>
      <w:r w:rsidRPr="00925B7B">
        <w:t> : article-</w:t>
      </w:r>
      <w:r>
        <w:t>1899</w:t>
      </w:r>
      <w:r w:rsidRPr="00925B7B">
        <w:t>-</w:t>
      </w:r>
      <w:r>
        <w:t>09_577</w:t>
      </w:r>
    </w:p>
    <w:p w14:paraId="3C099922" w14:textId="77777777" w:rsidR="00CE0AE6" w:rsidRPr="003E2E52" w:rsidRDefault="00CE0AE6" w:rsidP="00CE0AE6">
      <w:pPr>
        <w:pStyle w:val="term"/>
        <w:rPr>
          <w:lang w:val="en-GB"/>
          <w:rPrChange w:id="352" w:author="Marguerite-Marie Bordry" w:date="2018-12-07T18:06:00Z">
            <w:rPr/>
          </w:rPrChange>
        </w:rPr>
      </w:pPr>
      <w:proofErr w:type="gramStart"/>
      <w:r w:rsidRPr="003E2E52">
        <w:rPr>
          <w:lang w:val="en-GB"/>
          <w:rPrChange w:id="353" w:author="Marguerite-Marie Bordry" w:date="2018-12-07T18:06:00Z">
            <w:rPr/>
          </w:rPrChange>
        </w:rPr>
        <w:t>author :</w:t>
      </w:r>
      <w:proofErr w:type="gramEnd"/>
      <w:r w:rsidRPr="003E2E52">
        <w:rPr>
          <w:lang w:val="en-GB"/>
          <w:rPrChange w:id="354" w:author="Marguerite-Marie Bordry" w:date="2018-12-07T18:06:00Z">
            <w:rPr/>
          </w:rPrChange>
        </w:rPr>
        <w:t xml:space="preserve"> </w:t>
      </w:r>
      <w:r w:rsidR="00DD6D19" w:rsidRPr="003E2E52">
        <w:rPr>
          <w:lang w:val="en-GB"/>
          <w:rPrChange w:id="355" w:author="Marguerite-Marie Bordry" w:date="2018-12-07T18:06:00Z">
            <w:rPr/>
          </w:rPrChange>
        </w:rPr>
        <w:t>Pater, Walter (1839-1894)</w:t>
      </w:r>
    </w:p>
    <w:p w14:paraId="57447CA0" w14:textId="77777777" w:rsidR="00DD6D19" w:rsidRPr="00925B7B" w:rsidRDefault="00DD6D19" w:rsidP="00DD6D19">
      <w:pPr>
        <w:pStyle w:val="term"/>
      </w:pPr>
      <w:proofErr w:type="gramStart"/>
      <w:r w:rsidRPr="003E2E52">
        <w:rPr>
          <w:lang w:val="en-GB"/>
          <w:rPrChange w:id="356" w:author="Marguerite-Marie Bordry" w:date="2018-12-07T18:06:00Z">
            <w:rPr/>
          </w:rPrChange>
        </w:rPr>
        <w:t>author :</w:t>
      </w:r>
      <w:proofErr w:type="gramEnd"/>
      <w:r w:rsidRPr="003E2E52">
        <w:rPr>
          <w:lang w:val="en-GB"/>
          <w:rPrChange w:id="357" w:author="Marguerite-Marie Bordry" w:date="2018-12-07T18:06:00Z">
            <w:rPr/>
          </w:rPrChange>
        </w:rPr>
        <w:t xml:space="preserve"> Best, Richard Irvine (1872-1959). </w:t>
      </w:r>
      <w:r>
        <w:t>Traducteur</w:t>
      </w:r>
    </w:p>
    <w:p w14:paraId="796DE6B4" w14:textId="77777777" w:rsidR="00DD6D19" w:rsidRPr="00925B7B" w:rsidRDefault="00DD6D19" w:rsidP="00DD6D19">
      <w:pPr>
        <w:pStyle w:val="term"/>
      </w:pPr>
      <w:proofErr w:type="spellStart"/>
      <w:proofErr w:type="gramStart"/>
      <w:r w:rsidRPr="00925B7B">
        <w:t>author</w:t>
      </w:r>
      <w:proofErr w:type="spellEnd"/>
      <w:proofErr w:type="gramEnd"/>
      <w:r w:rsidRPr="00925B7B">
        <w:t xml:space="preserve"> : </w:t>
      </w:r>
      <w:proofErr w:type="spellStart"/>
      <w:r>
        <w:t>Darles</w:t>
      </w:r>
      <w:proofErr w:type="spellEnd"/>
      <w:r>
        <w:t>, Robert. Traducteur</w:t>
      </w:r>
    </w:p>
    <w:p w14:paraId="08388CC4" w14:textId="77777777" w:rsidR="00CE0AE6" w:rsidRDefault="00CE0AE6" w:rsidP="00CE0AE6">
      <w:pPr>
        <w:pStyle w:val="term"/>
      </w:pPr>
      <w:proofErr w:type="spellStart"/>
      <w:proofErr w:type="gramStart"/>
      <w:r w:rsidRPr="00925B7B">
        <w:t>signed</w:t>
      </w:r>
      <w:proofErr w:type="spellEnd"/>
      <w:proofErr w:type="gramEnd"/>
      <w:r w:rsidRPr="00925B7B">
        <w:t xml:space="preserve"> : </w:t>
      </w:r>
      <w:r w:rsidR="00DD6D19">
        <w:t>Walter Pater</w:t>
      </w:r>
    </w:p>
    <w:p w14:paraId="7C7CFAF7" w14:textId="77777777" w:rsidR="00DD6D19" w:rsidRPr="00DD6D19" w:rsidRDefault="00DD6D19" w:rsidP="00CE0AE6">
      <w:pPr>
        <w:pStyle w:val="term"/>
      </w:pPr>
      <w:proofErr w:type="spellStart"/>
      <w:proofErr w:type="gramStart"/>
      <w:r>
        <w:t>signed</w:t>
      </w:r>
      <w:proofErr w:type="spellEnd"/>
      <w:proofErr w:type="gramEnd"/>
      <w:r>
        <w:t xml:space="preserve"> : </w:t>
      </w:r>
      <w:r>
        <w:rPr>
          <w:i/>
        </w:rPr>
        <w:t xml:space="preserve">Traduit de l’anglais par </w:t>
      </w:r>
      <w:r>
        <w:rPr>
          <w:smallCaps/>
        </w:rPr>
        <w:t>Richard Irvine Best</w:t>
      </w:r>
      <w:r>
        <w:rPr>
          <w:i/>
        </w:rPr>
        <w:t xml:space="preserve"> et </w:t>
      </w:r>
      <w:r>
        <w:rPr>
          <w:smallCaps/>
        </w:rPr>
        <w:t xml:space="preserve">Robert </w:t>
      </w:r>
      <w:proofErr w:type="spellStart"/>
      <w:r>
        <w:rPr>
          <w:smallCaps/>
        </w:rPr>
        <w:t>Darles</w:t>
      </w:r>
      <w:proofErr w:type="spellEnd"/>
      <w:r>
        <w:t>.</w:t>
      </w:r>
    </w:p>
    <w:p w14:paraId="61B4C5AC" w14:textId="77777777" w:rsidR="00CE0AE6" w:rsidRDefault="00CE0AE6" w:rsidP="00CE0AE6">
      <w:pPr>
        <w:pStyle w:val="term"/>
      </w:pPr>
      <w:proofErr w:type="gramStart"/>
      <w:r w:rsidRPr="00925B7B">
        <w:t>section</w:t>
      </w:r>
      <w:proofErr w:type="gramEnd"/>
      <w:r w:rsidRPr="00925B7B">
        <w:t xml:space="preserve"> : </w:t>
      </w:r>
      <w:r w:rsidR="00DD6D19">
        <w:t>none</w:t>
      </w:r>
    </w:p>
    <w:p w14:paraId="6F103FB5" w14:textId="77777777" w:rsidR="00CE0AE6" w:rsidRDefault="00CE0AE6" w:rsidP="00CE0AE6">
      <w:pPr>
        <w:pStyle w:val="term"/>
      </w:pPr>
      <w:proofErr w:type="spellStart"/>
      <w:proofErr w:type="gramStart"/>
      <w:r w:rsidRPr="00DA7419">
        <w:t>title</w:t>
      </w:r>
      <w:proofErr w:type="spellEnd"/>
      <w:proofErr w:type="gramEnd"/>
      <w:r w:rsidRPr="00DA7419">
        <w:t xml:space="preserve"> : </w:t>
      </w:r>
      <w:r w:rsidR="00DD6D19">
        <w:t>Léonard de Vinci</w:t>
      </w:r>
    </w:p>
    <w:p w14:paraId="5D68F5FE" w14:textId="77777777" w:rsidR="00CE0AE6" w:rsidRPr="00925B7B" w:rsidRDefault="00CE0AE6" w:rsidP="00CE0AE6">
      <w:pPr>
        <w:pStyle w:val="term"/>
      </w:pPr>
      <w:proofErr w:type="gramStart"/>
      <w:r w:rsidRPr="00925B7B">
        <w:t>date</w:t>
      </w:r>
      <w:proofErr w:type="gramEnd"/>
      <w:r w:rsidRPr="00925B7B">
        <w:t> :</w:t>
      </w:r>
      <w:r w:rsidR="00DD6D19">
        <w:t xml:space="preserve"> 1899-09</w:t>
      </w:r>
    </w:p>
    <w:p w14:paraId="1EB1F934" w14:textId="77777777" w:rsidR="00CE0AE6" w:rsidRDefault="00CE0AE6" w:rsidP="00CE0AE6">
      <w:pPr>
        <w:pStyle w:val="term"/>
      </w:pPr>
      <w:proofErr w:type="spellStart"/>
      <w:proofErr w:type="gramStart"/>
      <w:r w:rsidRPr="00925B7B">
        <w:t>ref</w:t>
      </w:r>
      <w:proofErr w:type="spellEnd"/>
      <w:proofErr w:type="gramEnd"/>
      <w:r w:rsidRPr="00925B7B">
        <w:t xml:space="preserve"> : </w:t>
      </w:r>
      <w:r w:rsidR="00DD6D19">
        <w:t>Tome XXXI, numéro 117, 1</w:t>
      </w:r>
      <w:r w:rsidR="00DD6D19" w:rsidRPr="00685873">
        <w:rPr>
          <w:vertAlign w:val="superscript"/>
        </w:rPr>
        <w:t>er</w:t>
      </w:r>
      <w:r w:rsidR="00DD6D19">
        <w:t> septembre 1899</w:t>
      </w:r>
      <w:r w:rsidRPr="00925B7B">
        <w:t xml:space="preserve">, </w:t>
      </w:r>
      <w:r>
        <w:t>p. </w:t>
      </w:r>
      <w:r w:rsidR="00DD6D19">
        <w:t>577-606</w:t>
      </w:r>
    </w:p>
    <w:p w14:paraId="2CB1F0E5" w14:textId="77777777" w:rsidR="00CE0AE6" w:rsidRPr="00B260A4" w:rsidRDefault="00CE0AE6" w:rsidP="00CE0AE6">
      <w:pPr>
        <w:pStyle w:val="byline"/>
      </w:pPr>
      <w:r w:rsidRPr="00642C49">
        <w:rPr>
          <w:smallCaps/>
        </w:rPr>
        <w:t>Remy de Gourmont</w:t>
      </w:r>
      <w:r w:rsidRPr="00B260A4">
        <w:t>.</w:t>
      </w:r>
    </w:p>
    <w:p w14:paraId="41735317" w14:textId="77777777" w:rsidR="00CE0AE6" w:rsidRDefault="00DD6D19" w:rsidP="00CE0AE6">
      <w:pPr>
        <w:pStyle w:val="bibl"/>
      </w:pPr>
      <w:r>
        <w:t>Tome XXXI, numéro 117, 1</w:t>
      </w:r>
      <w:r w:rsidRPr="00685873">
        <w:rPr>
          <w:vertAlign w:val="superscript"/>
        </w:rPr>
        <w:t>er</w:t>
      </w:r>
      <w:r>
        <w:t> septembre 1899</w:t>
      </w:r>
      <w:r w:rsidRPr="00925B7B">
        <w:t xml:space="preserve">, </w:t>
      </w:r>
      <w:r>
        <w:t>p. 577-606</w:t>
      </w:r>
      <w:r w:rsidR="00CE0AE6">
        <w:t>.</w:t>
      </w:r>
    </w:p>
    <w:p w14:paraId="0047614A" w14:textId="77777777" w:rsidR="00F8712A" w:rsidRPr="00F8712A" w:rsidRDefault="00F8712A" w:rsidP="00DD6D19">
      <w:pPr>
        <w:pStyle w:val="epigraph"/>
      </w:pPr>
      <w:r w:rsidRPr="00F8712A">
        <w:t xml:space="preserve">Homo </w:t>
      </w:r>
      <w:proofErr w:type="spellStart"/>
      <w:r w:rsidRPr="00F8712A">
        <w:t>minister</w:t>
      </w:r>
      <w:proofErr w:type="spellEnd"/>
      <w:r w:rsidRPr="00F8712A">
        <w:t xml:space="preserve"> et </w:t>
      </w:r>
      <w:proofErr w:type="spellStart"/>
      <w:r w:rsidRPr="00F8712A">
        <w:t>interpres</w:t>
      </w:r>
      <w:proofErr w:type="spellEnd"/>
      <w:r w:rsidRPr="00F8712A">
        <w:t xml:space="preserve"> </w:t>
      </w:r>
      <w:proofErr w:type="spellStart"/>
      <w:r w:rsidRPr="00F8712A">
        <w:t>naturae</w:t>
      </w:r>
      <w:proofErr w:type="spellEnd"/>
      <w:r w:rsidRPr="00F8712A">
        <w:t>.</w:t>
      </w:r>
    </w:p>
    <w:p w14:paraId="4D6C15BF" w14:textId="77777777" w:rsidR="00F8712A" w:rsidRPr="00F8712A" w:rsidRDefault="00F8712A" w:rsidP="00F8712A">
      <w:pPr>
        <w:pStyle w:val="Corpsdetexte"/>
        <w:rPr>
          <w:rFonts w:cs="Times New Roman"/>
        </w:rPr>
      </w:pPr>
      <w:r w:rsidRPr="00F8712A">
        <w:rPr>
          <w:rFonts w:cs="Times New Roman"/>
        </w:rPr>
        <w:t>La première édition de la vie de Léonard de Vinci par Vasari différait quelque peu de celle que nous lisons aujourd</w:t>
      </w:r>
      <w:r w:rsidR="000B1783">
        <w:rPr>
          <w:rFonts w:cs="Times New Roman"/>
        </w:rPr>
        <w:t>’</w:t>
      </w:r>
      <w:r w:rsidRPr="00F8712A">
        <w:rPr>
          <w:rFonts w:cs="Times New Roman"/>
        </w:rPr>
        <w:t>hui. Le peintre qui a fixé pour la suite des siècles le type extérieur du Christ nous y était présenté comme un hardi spéculateur, traitant légèrement les croyances d</w:t>
      </w:r>
      <w:r w:rsidR="000B1783">
        <w:rPr>
          <w:rFonts w:cs="Times New Roman"/>
        </w:rPr>
        <w:t>’</w:t>
      </w:r>
      <w:r w:rsidRPr="00F8712A">
        <w:rPr>
          <w:rFonts w:cs="Times New Roman"/>
        </w:rPr>
        <w:t>autrui, et mettant la philosophie au-dessus du christianisme. Mais on ne peut citer de lui aucune parole assez précise pour justifier cette impression</w:t>
      </w:r>
      <w:r>
        <w:rPr>
          <w:rFonts w:cs="Times New Roman"/>
        </w:rPr>
        <w:t> ;</w:t>
      </w:r>
      <w:r w:rsidRPr="00F8712A">
        <w:rPr>
          <w:rFonts w:cs="Times New Roman"/>
        </w:rPr>
        <w:t xml:space="preserve"> elle eût d</w:t>
      </w:r>
      <w:r w:rsidR="000B1783">
        <w:rPr>
          <w:rFonts w:cs="Times New Roman"/>
        </w:rPr>
        <w:t>’</w:t>
      </w:r>
      <w:r w:rsidRPr="00F8712A">
        <w:rPr>
          <w:rFonts w:cs="Times New Roman"/>
        </w:rPr>
        <w:t>ailleurs été en désaccord avec un génie dont un des traits principaux est une tendance à se perdre dans un mysticisme raffiné et plein de grâce. Ce soupçon n</w:t>
      </w:r>
      <w:r w:rsidR="000B1783">
        <w:rPr>
          <w:rFonts w:cs="Times New Roman"/>
        </w:rPr>
        <w:t>’</w:t>
      </w:r>
      <w:r w:rsidRPr="00F8712A">
        <w:rPr>
          <w:rFonts w:cs="Times New Roman"/>
        </w:rPr>
        <w:t>était pour le monde que la façon consacrée par l</w:t>
      </w:r>
      <w:r w:rsidR="000B1783">
        <w:rPr>
          <w:rFonts w:cs="Times New Roman"/>
        </w:rPr>
        <w:t>’</w:t>
      </w:r>
      <w:r w:rsidRPr="00F8712A">
        <w:rPr>
          <w:rFonts w:cs="Times New Roman"/>
        </w:rPr>
        <w:t>âge de formuler un jugement sur un homme ayant des pensées à lui seul, une indifférence hautaine, un mépris souverain des formes communes. Ce portrait, dans la seconde édition, est devenu, pour ainsi dire, plus vague et plus conventionnel. Quoi qu</w:t>
      </w:r>
      <w:r w:rsidR="000B1783">
        <w:rPr>
          <w:rFonts w:cs="Times New Roman"/>
        </w:rPr>
        <w:t>’</w:t>
      </w:r>
      <w:r w:rsidRPr="00F8712A">
        <w:rPr>
          <w:rFonts w:cs="Times New Roman"/>
        </w:rPr>
        <w:t>il en soit, c</w:t>
      </w:r>
      <w:r w:rsidR="000B1783">
        <w:rPr>
          <w:rFonts w:cs="Times New Roman"/>
        </w:rPr>
        <w:t>’</w:t>
      </w:r>
      <w:r w:rsidRPr="00F8712A">
        <w:rPr>
          <w:rFonts w:cs="Times New Roman"/>
        </w:rPr>
        <w:t>est toujours par un certain mystère qui plane sur son œuvre, par un élément impénétrable, sans égal dans les productions ordinaires des grands génies, que Vinci nous fascine, ou peut-être aussi nous déconcerte. Sa vie est une série de soudaines révoltes, avec des périodes pendant lesquelles il ne travaille pas du tout, ou à côté du but essentiel de son œuvre.</w:t>
      </w:r>
    </w:p>
    <w:p w14:paraId="468B0D44" w14:textId="77777777" w:rsidR="00F8712A" w:rsidRPr="00F8712A" w:rsidRDefault="00F8712A" w:rsidP="00F8712A">
      <w:pPr>
        <w:pStyle w:val="Corpsdetexte"/>
        <w:rPr>
          <w:rFonts w:cs="Times New Roman"/>
        </w:rPr>
      </w:pPr>
      <w:r w:rsidRPr="00F8712A">
        <w:rPr>
          <w:rFonts w:cs="Times New Roman"/>
        </w:rPr>
        <w:t xml:space="preserve">Par une étrange fortune, les œuvres sur lesquelles reposa sa renommée populaire, ou bien disparurent de bonne heure, comme la </w:t>
      </w:r>
      <w:r w:rsidRPr="00F8712A">
        <w:rPr>
          <w:rFonts w:cs="Times New Roman"/>
          <w:i/>
        </w:rPr>
        <w:t>Bataille de l</w:t>
      </w:r>
      <w:r w:rsidR="000B1783">
        <w:rPr>
          <w:rFonts w:cs="Times New Roman"/>
          <w:i/>
        </w:rPr>
        <w:t>’</w:t>
      </w:r>
      <w:r w:rsidRPr="00F8712A">
        <w:rPr>
          <w:rFonts w:cs="Times New Roman"/>
          <w:i/>
        </w:rPr>
        <w:t>Étendard</w:t>
      </w:r>
      <w:r w:rsidRPr="00F8712A">
        <w:rPr>
          <w:rFonts w:cs="Times New Roman"/>
        </w:rPr>
        <w:t xml:space="preserve">, ou bien, comme la </w:t>
      </w:r>
      <w:r w:rsidRPr="00F8712A">
        <w:rPr>
          <w:rFonts w:cs="Times New Roman"/>
          <w:i/>
        </w:rPr>
        <w:t>Cène</w:t>
      </w:r>
      <w:r w:rsidRPr="00F8712A">
        <w:rPr>
          <w:rFonts w:cs="Times New Roman"/>
        </w:rPr>
        <w:t xml:space="preserve">, furent </w:t>
      </w:r>
      <w:r w:rsidRPr="00F8712A">
        <w:rPr>
          <w:rFonts w:cs="Times New Roman"/>
        </w:rPr>
        <w:lastRenderedPageBreak/>
        <w:t>dénaturées par le travail de mains moins habiles.</w:t>
      </w:r>
    </w:p>
    <w:p w14:paraId="5F88B980" w14:textId="77777777" w:rsidR="00F8712A" w:rsidRPr="00F8712A" w:rsidRDefault="00F8712A" w:rsidP="00F8712A">
      <w:pPr>
        <w:pStyle w:val="Corpsdetexte"/>
        <w:rPr>
          <w:rFonts w:cs="Times New Roman"/>
        </w:rPr>
      </w:pPr>
      <w:r w:rsidRPr="00F8712A">
        <w:rPr>
          <w:rFonts w:cs="Times New Roman"/>
        </w:rPr>
        <w:t>Son type de beauté est si exotique qu</w:t>
      </w:r>
      <w:r w:rsidR="000B1783">
        <w:rPr>
          <w:rFonts w:cs="Times New Roman"/>
        </w:rPr>
        <w:t>’</w:t>
      </w:r>
      <w:r w:rsidRPr="00F8712A">
        <w:rPr>
          <w:rFonts w:cs="Times New Roman"/>
        </w:rPr>
        <w:t>il fascine plutôt qu</w:t>
      </w:r>
      <w:r w:rsidR="000B1783">
        <w:rPr>
          <w:rFonts w:cs="Times New Roman"/>
        </w:rPr>
        <w:t>’</w:t>
      </w:r>
      <w:r w:rsidRPr="00F8712A">
        <w:rPr>
          <w:rFonts w:cs="Times New Roman"/>
        </w:rPr>
        <w:t>il ne charme, et semble, plus que celui de tout autre artiste, refléter des idées, des vues et comme une esquisse du monde intérieur</w:t>
      </w:r>
      <w:r>
        <w:rPr>
          <w:rFonts w:cs="Times New Roman"/>
        </w:rPr>
        <w:t> ;</w:t>
      </w:r>
      <w:r w:rsidRPr="00F8712A">
        <w:rPr>
          <w:rFonts w:cs="Times New Roman"/>
        </w:rPr>
        <w:t xml:space="preserve"> aussi Léonard apparut-il à ses contemporains comme le possesseur de quelque profane et secrète sagesse, de même qu</w:t>
      </w:r>
      <w:r w:rsidR="000B1783">
        <w:rPr>
          <w:rFonts w:cs="Times New Roman"/>
        </w:rPr>
        <w:t>’</w:t>
      </w:r>
      <w:r w:rsidRPr="00F8712A">
        <w:rPr>
          <w:rFonts w:cs="Times New Roman"/>
        </w:rPr>
        <w:t>à Michelet et à d</w:t>
      </w:r>
      <w:r w:rsidR="000B1783">
        <w:rPr>
          <w:rFonts w:cs="Times New Roman"/>
        </w:rPr>
        <w:t>’</w:t>
      </w:r>
      <w:r w:rsidRPr="00F8712A">
        <w:rPr>
          <w:rFonts w:cs="Times New Roman"/>
        </w:rPr>
        <w:t>autres il sembla avoir anticipé sur les idées modernes.</w:t>
      </w:r>
    </w:p>
    <w:p w14:paraId="1B414E80" w14:textId="77777777" w:rsidR="00F8712A" w:rsidRPr="00F8712A" w:rsidRDefault="00F8712A" w:rsidP="00F8712A">
      <w:pPr>
        <w:pStyle w:val="Corpsdetexte"/>
        <w:rPr>
          <w:rFonts w:cs="Times New Roman"/>
        </w:rPr>
      </w:pPr>
      <w:r w:rsidRPr="00F8712A">
        <w:rPr>
          <w:rFonts w:cs="Times New Roman"/>
        </w:rPr>
        <w:t>Il badine avec son génie, et toutes ses principales œuvres se pressent dans quelques années tourmentées du déclin de sa vie</w:t>
      </w:r>
      <w:r>
        <w:rPr>
          <w:rFonts w:cs="Times New Roman"/>
        </w:rPr>
        <w:t> ;</w:t>
      </w:r>
      <w:r w:rsidRPr="00F8712A">
        <w:rPr>
          <w:rFonts w:cs="Times New Roman"/>
        </w:rPr>
        <w:t xml:space="preserve"> cependant, il est si obsédé par son génie qu</w:t>
      </w:r>
      <w:r w:rsidR="000B1783">
        <w:rPr>
          <w:rFonts w:cs="Times New Roman"/>
        </w:rPr>
        <w:t>’</w:t>
      </w:r>
      <w:r w:rsidRPr="00F8712A">
        <w:rPr>
          <w:rFonts w:cs="Times New Roman"/>
        </w:rPr>
        <w:t>il traverse sans émotion les plus tragiques événements qui accablent son pays et ses amis, ainsi qu</w:t>
      </w:r>
      <w:r w:rsidR="000B1783">
        <w:rPr>
          <w:rFonts w:cs="Times New Roman"/>
        </w:rPr>
        <w:t>’</w:t>
      </w:r>
      <w:r w:rsidRPr="00F8712A">
        <w:rPr>
          <w:rFonts w:cs="Times New Roman"/>
        </w:rPr>
        <w:t>un homme qui les rencontrerait par hasard au milieu de quelque mission secrète.</w:t>
      </w:r>
    </w:p>
    <w:p w14:paraId="336D46AA" w14:textId="14349C3B" w:rsidR="00F8712A" w:rsidRPr="00F8712A" w:rsidRDefault="00F8712A" w:rsidP="00F8712A">
      <w:pPr>
        <w:pStyle w:val="Corpsdetexte"/>
        <w:rPr>
          <w:rFonts w:cs="Times New Roman"/>
        </w:rPr>
      </w:pPr>
      <w:r w:rsidRPr="00F8712A">
        <w:rPr>
          <w:rFonts w:cs="Times New Roman"/>
        </w:rPr>
        <w:t xml:space="preserve">Sa </w:t>
      </w:r>
      <w:r>
        <w:rPr>
          <w:rFonts w:cs="Times New Roman"/>
        </w:rPr>
        <w:t>« </w:t>
      </w:r>
      <w:r w:rsidRPr="00F8712A">
        <w:rPr>
          <w:rFonts w:cs="Times New Roman"/>
        </w:rPr>
        <w:t>légende</w:t>
      </w:r>
      <w:r>
        <w:rPr>
          <w:rFonts w:cs="Times New Roman"/>
        </w:rPr>
        <w:t> »</w:t>
      </w:r>
      <w:r w:rsidRPr="00F8712A">
        <w:rPr>
          <w:rFonts w:cs="Times New Roman"/>
        </w:rPr>
        <w:t xml:space="preserve"> constitue, avec les anecdotes bien connues qui l</w:t>
      </w:r>
      <w:r w:rsidR="000B1783">
        <w:rPr>
          <w:rFonts w:cs="Times New Roman"/>
        </w:rPr>
        <w:t>’</w:t>
      </w:r>
      <w:r w:rsidRPr="00F8712A">
        <w:rPr>
          <w:rFonts w:cs="Times New Roman"/>
        </w:rPr>
        <w:t>entourent, une des vies les plus brillantes de Vasari. Les écrivains les plus récents n</w:t>
      </w:r>
      <w:r w:rsidR="000B1783">
        <w:rPr>
          <w:rFonts w:cs="Times New Roman"/>
        </w:rPr>
        <w:t>’</w:t>
      </w:r>
      <w:r w:rsidRPr="00F8712A">
        <w:rPr>
          <w:rFonts w:cs="Times New Roman"/>
        </w:rPr>
        <w:t>ont fait que la copier, jusqu</w:t>
      </w:r>
      <w:r w:rsidR="000B1783">
        <w:rPr>
          <w:rFonts w:cs="Times New Roman"/>
        </w:rPr>
        <w:t>’</w:t>
      </w:r>
      <w:r w:rsidRPr="00F8712A">
        <w:rPr>
          <w:rFonts w:cs="Times New Roman"/>
        </w:rPr>
        <w:t>à l</w:t>
      </w:r>
      <w:r w:rsidR="000B1783">
        <w:rPr>
          <w:rFonts w:cs="Times New Roman"/>
        </w:rPr>
        <w:t>’</w:t>
      </w:r>
      <w:r w:rsidR="00DD6D19">
        <w:rPr>
          <w:rFonts w:cs="Times New Roman"/>
        </w:rPr>
        <w:t>année </w:t>
      </w:r>
      <w:r w:rsidRPr="00F8712A">
        <w:rPr>
          <w:rFonts w:cs="Times New Roman"/>
        </w:rPr>
        <w:t xml:space="preserve">1804, où Carlo </w:t>
      </w:r>
      <w:proofErr w:type="spellStart"/>
      <w:r w:rsidRPr="00F8712A">
        <w:rPr>
          <w:rFonts w:cs="Times New Roman"/>
        </w:rPr>
        <w:t>Amoretti</w:t>
      </w:r>
      <w:proofErr w:type="spellEnd"/>
      <w:r w:rsidRPr="00F8712A">
        <w:rPr>
          <w:rFonts w:cs="Times New Roman"/>
        </w:rPr>
        <w:t xml:space="preserve"> y appliqua une critique qui n</w:t>
      </w:r>
      <w:r w:rsidR="000B1783">
        <w:rPr>
          <w:rFonts w:cs="Times New Roman"/>
        </w:rPr>
        <w:t>’</w:t>
      </w:r>
      <w:r w:rsidRPr="00F8712A">
        <w:rPr>
          <w:rFonts w:cs="Times New Roman"/>
        </w:rPr>
        <w:t>en a laissé subsister presque aucune date, et en a modifié toutes les anecdotes. Les différentes questions ainsi soulevées sont dès lors devenues, l</w:t>
      </w:r>
      <w:r w:rsidR="000B1783">
        <w:rPr>
          <w:rFonts w:cs="Times New Roman"/>
        </w:rPr>
        <w:t>’</w:t>
      </w:r>
      <w:r w:rsidRPr="00F8712A">
        <w:rPr>
          <w:rFonts w:cs="Times New Roman"/>
        </w:rPr>
        <w:t>une après l</w:t>
      </w:r>
      <w:r w:rsidR="000B1783">
        <w:rPr>
          <w:rFonts w:cs="Times New Roman"/>
        </w:rPr>
        <w:t>’</w:t>
      </w:r>
      <w:r w:rsidRPr="00F8712A">
        <w:rPr>
          <w:rFonts w:cs="Times New Roman"/>
        </w:rPr>
        <w:t>autre, les sujets d</w:t>
      </w:r>
      <w:r w:rsidR="000B1783">
        <w:rPr>
          <w:rFonts w:cs="Times New Roman"/>
        </w:rPr>
        <w:t>’</w:t>
      </w:r>
      <w:r w:rsidRPr="00F8712A">
        <w:rPr>
          <w:rFonts w:cs="Times New Roman"/>
        </w:rPr>
        <w:t>une étude spéciale, et l</w:t>
      </w:r>
      <w:r w:rsidR="000B1783">
        <w:rPr>
          <w:rFonts w:cs="Times New Roman"/>
        </w:rPr>
        <w:t>’</w:t>
      </w:r>
      <w:r w:rsidRPr="00F8712A">
        <w:rPr>
          <w:rFonts w:cs="Times New Roman"/>
        </w:rPr>
        <w:t>archéologie pure n</w:t>
      </w:r>
      <w:r w:rsidR="000B1783">
        <w:rPr>
          <w:rFonts w:cs="Times New Roman"/>
        </w:rPr>
        <w:t>’</w:t>
      </w:r>
      <w:r w:rsidRPr="00F8712A">
        <w:rPr>
          <w:rFonts w:cs="Times New Roman"/>
        </w:rPr>
        <w:t>a plus grand-chose à faire en ce sens. À d</w:t>
      </w:r>
      <w:r w:rsidR="000B1783">
        <w:rPr>
          <w:rFonts w:cs="Times New Roman"/>
        </w:rPr>
        <w:t>’</w:t>
      </w:r>
      <w:r w:rsidRPr="00F8712A">
        <w:rPr>
          <w:rFonts w:cs="Times New Roman"/>
        </w:rPr>
        <w:t>autres reste le soin de donner une nouvelle édition des treize livres de ses manuscrits, et de distinguer par une critique appropriée ce qui, dans les œuvres qu</w:t>
      </w:r>
      <w:r w:rsidR="000B1783">
        <w:rPr>
          <w:rFonts w:cs="Times New Roman"/>
        </w:rPr>
        <w:t>’</w:t>
      </w:r>
      <w:r w:rsidRPr="00F8712A">
        <w:rPr>
          <w:rFonts w:cs="Times New Roman"/>
        </w:rPr>
        <w:t>on lui attribue, est vraiment à lui, de ce qui ne lui appartient qu</w:t>
      </w:r>
      <w:r w:rsidR="000B1783">
        <w:rPr>
          <w:rFonts w:cs="Times New Roman"/>
        </w:rPr>
        <w:t>’</w:t>
      </w:r>
      <w:r w:rsidRPr="00F8712A">
        <w:rPr>
          <w:rFonts w:cs="Times New Roman"/>
        </w:rPr>
        <w:t>à moitié ou est l</w:t>
      </w:r>
      <w:r w:rsidR="000B1783">
        <w:rPr>
          <w:rFonts w:cs="Times New Roman"/>
        </w:rPr>
        <w:t>’</w:t>
      </w:r>
      <w:r w:rsidRPr="00F8712A">
        <w:rPr>
          <w:rFonts w:cs="Times New Roman"/>
        </w:rPr>
        <w:t>œuvre de ses élèves. Mais une intelligence éprise des âmes étranges peut toujours analyser pour elle-même l</w:t>
      </w:r>
      <w:r w:rsidR="000B1783">
        <w:rPr>
          <w:rFonts w:cs="Times New Roman"/>
        </w:rPr>
        <w:t>’</w:t>
      </w:r>
      <w:r w:rsidRPr="00F8712A">
        <w:rPr>
          <w:rFonts w:cs="Times New Roman"/>
        </w:rPr>
        <w:t xml:space="preserve">impression que lui donne ces œuvres, et tâcher </w:t>
      </w:r>
      <w:del w:id="358" w:author="Marguerite-Marie Bordry" w:date="2018-12-07T18:57:00Z">
        <w:r w:rsidRPr="00F8712A" w:rsidDel="007067A1">
          <w:rPr>
            <w:rFonts w:cs="Times New Roman"/>
          </w:rPr>
          <w:delText>par là</w:delText>
        </w:r>
      </w:del>
      <w:ins w:id="359" w:author="Marguerite-Marie Bordry" w:date="2018-12-07T18:57:00Z">
        <w:r w:rsidR="007067A1" w:rsidRPr="00F8712A">
          <w:rPr>
            <w:rFonts w:cs="Times New Roman"/>
          </w:rPr>
          <w:t>par-là</w:t>
        </w:r>
      </w:ins>
      <w:r w:rsidRPr="00F8712A">
        <w:rPr>
          <w:rFonts w:cs="Times New Roman"/>
        </w:rPr>
        <w:t xml:space="preserve"> d</w:t>
      </w:r>
      <w:r w:rsidR="000B1783">
        <w:rPr>
          <w:rFonts w:cs="Times New Roman"/>
        </w:rPr>
        <w:t>’</w:t>
      </w:r>
      <w:r w:rsidRPr="00F8712A">
        <w:rPr>
          <w:rFonts w:cs="Times New Roman"/>
        </w:rPr>
        <w:t>atteindre à une définition des éléments principaux du génie de Léonard. La légende, élargie et corrigée par les critiques, peut parfois intervenir pour soutenir les résultats de cette analyse.</w:t>
      </w:r>
    </w:p>
    <w:p w14:paraId="023CAA26" w14:textId="77777777" w:rsidR="00F8712A" w:rsidRPr="00F8712A" w:rsidRDefault="00F8712A" w:rsidP="00F8712A">
      <w:pPr>
        <w:pStyle w:val="Corpsdetexte"/>
        <w:rPr>
          <w:rFonts w:cs="Times New Roman"/>
        </w:rPr>
      </w:pPr>
      <w:r w:rsidRPr="00F8712A">
        <w:rPr>
          <w:rFonts w:cs="Times New Roman"/>
        </w:rPr>
        <w:t>Sa vie se divise en trois périodes</w:t>
      </w:r>
      <w:r>
        <w:rPr>
          <w:rFonts w:cs="Times New Roman"/>
        </w:rPr>
        <w:t> ;</w:t>
      </w:r>
      <w:r w:rsidRPr="00F8712A">
        <w:rPr>
          <w:rFonts w:cs="Times New Roman"/>
        </w:rPr>
        <w:t xml:space="preserve"> il passa trente ans à Florence, environ vingt ans à Milan, puis dix-neuf ans en courses de toute sorte, jusqu</w:t>
      </w:r>
      <w:r w:rsidR="000B1783">
        <w:rPr>
          <w:rFonts w:cs="Times New Roman"/>
        </w:rPr>
        <w:t>’</w:t>
      </w:r>
      <w:r w:rsidRPr="00F8712A">
        <w:rPr>
          <w:rFonts w:cs="Times New Roman"/>
        </w:rPr>
        <w:t>au moment où il se laisse enfin aller au repos sous la protection de François I</w:t>
      </w:r>
      <w:r w:rsidRPr="00E554D0">
        <w:rPr>
          <w:vertAlign w:val="superscript"/>
        </w:rPr>
        <w:t>er</w:t>
      </w:r>
      <w:r w:rsidRPr="00F8712A">
        <w:rPr>
          <w:rFonts w:cs="Times New Roman"/>
        </w:rPr>
        <w:t xml:space="preserve"> au château du Clou. Sa naissance est entachée d</w:t>
      </w:r>
      <w:r w:rsidR="000B1783">
        <w:rPr>
          <w:rFonts w:cs="Times New Roman"/>
        </w:rPr>
        <w:t>’</w:t>
      </w:r>
      <w:r w:rsidRPr="00F8712A">
        <w:rPr>
          <w:rFonts w:cs="Times New Roman"/>
        </w:rPr>
        <w:t>illégitimité. Piero Antonio, son père, était d</w:t>
      </w:r>
      <w:r w:rsidR="000B1783">
        <w:rPr>
          <w:rFonts w:cs="Times New Roman"/>
        </w:rPr>
        <w:t>’</w:t>
      </w:r>
      <w:r w:rsidRPr="00F8712A">
        <w:rPr>
          <w:rFonts w:cs="Times New Roman"/>
        </w:rPr>
        <w:t>une famille noble de Florence, les Vinci du Val d</w:t>
      </w:r>
      <w:r w:rsidR="000B1783">
        <w:rPr>
          <w:rFonts w:cs="Times New Roman"/>
        </w:rPr>
        <w:t>’</w:t>
      </w:r>
      <w:r w:rsidRPr="00F8712A">
        <w:rPr>
          <w:rFonts w:cs="Times New Roman"/>
        </w:rPr>
        <w:t>Arno, et Léonard, délicatement élevé parmi les vrais descendants de cette maison, était l</w:t>
      </w:r>
      <w:r w:rsidR="000B1783">
        <w:rPr>
          <w:rFonts w:cs="Times New Roman"/>
        </w:rPr>
        <w:t>’</w:t>
      </w:r>
      <w:r w:rsidRPr="00F8712A">
        <w:rPr>
          <w:rFonts w:cs="Times New Roman"/>
        </w:rPr>
        <w:t>enfant d</w:t>
      </w:r>
      <w:r w:rsidR="000B1783">
        <w:rPr>
          <w:rFonts w:cs="Times New Roman"/>
        </w:rPr>
        <w:t>’</w:t>
      </w:r>
      <w:r w:rsidRPr="00F8712A">
        <w:rPr>
          <w:rFonts w:cs="Times New Roman"/>
        </w:rPr>
        <w:t>amour de sa jeunesse, doué d</w:t>
      </w:r>
      <w:r w:rsidR="000B1783">
        <w:rPr>
          <w:rFonts w:cs="Times New Roman"/>
        </w:rPr>
        <w:t>’</w:t>
      </w:r>
      <w:r w:rsidRPr="00F8712A">
        <w:rPr>
          <w:rFonts w:cs="Times New Roman"/>
        </w:rPr>
        <w:t>une nature ardente et puissante, comme il arrive souvent en pareil cas. On le voit, dans son premier âge, fasciner tout le monde par sa beauté, improviser de la musique et des chansons, acheter les oiseaux captifs pour les mettre en liberté, tout en se promenant dans les rues de Florence, en amateur de costumes curieux et brillants, et de chevaux fougueux.</w:t>
      </w:r>
    </w:p>
    <w:p w14:paraId="6C5824BB" w14:textId="77777777" w:rsidR="00F8712A" w:rsidRPr="00F8712A" w:rsidRDefault="00F8712A" w:rsidP="00F8712A">
      <w:pPr>
        <w:pStyle w:val="Corpsdetexte"/>
        <w:rPr>
          <w:rFonts w:cs="Times New Roman"/>
        </w:rPr>
      </w:pPr>
      <w:r w:rsidRPr="00F8712A">
        <w:rPr>
          <w:rFonts w:cs="Times New Roman"/>
        </w:rPr>
        <w:t xml:space="preserve">Dès ses premières années, il fit de nombreux dessins, ainsi que des modelages en relief dont </w:t>
      </w:r>
      <w:r w:rsidRPr="00F8712A">
        <w:rPr>
          <w:rFonts w:cs="Times New Roman"/>
        </w:rPr>
        <w:lastRenderedPageBreak/>
        <w:t>quelques-uns, selon Vasari, représentent des femmes au visage souriant. Son père, voyant les promesses de ce précoce génie, emmena l</w:t>
      </w:r>
      <w:r w:rsidR="000B1783">
        <w:rPr>
          <w:rFonts w:cs="Times New Roman"/>
        </w:rPr>
        <w:t>’</w:t>
      </w:r>
      <w:r w:rsidRPr="00F8712A">
        <w:rPr>
          <w:rFonts w:cs="Times New Roman"/>
        </w:rPr>
        <w:t>enfant à l</w:t>
      </w:r>
      <w:r w:rsidR="000B1783">
        <w:rPr>
          <w:rFonts w:cs="Times New Roman"/>
        </w:rPr>
        <w:t>’</w:t>
      </w:r>
      <w:r w:rsidRPr="00F8712A">
        <w:rPr>
          <w:rFonts w:cs="Times New Roman"/>
        </w:rPr>
        <w:t>atelier d</w:t>
      </w:r>
      <w:r w:rsidR="000B1783">
        <w:rPr>
          <w:rFonts w:cs="Times New Roman"/>
        </w:rPr>
        <w:t>’</w:t>
      </w:r>
      <w:r w:rsidRPr="00F8712A">
        <w:rPr>
          <w:rFonts w:cs="Times New Roman"/>
        </w:rPr>
        <w:t>Andrea del Verrocchio, alors l</w:t>
      </w:r>
      <w:r w:rsidR="000B1783">
        <w:rPr>
          <w:rFonts w:cs="Times New Roman"/>
        </w:rPr>
        <w:t>’</w:t>
      </w:r>
      <w:r w:rsidRPr="00F8712A">
        <w:rPr>
          <w:rFonts w:cs="Times New Roman"/>
        </w:rPr>
        <w:t>artiste le plus célèbre de Florence. Des chefs-d</w:t>
      </w:r>
      <w:r w:rsidR="000B1783">
        <w:rPr>
          <w:rFonts w:cs="Times New Roman"/>
        </w:rPr>
        <w:t>’</w:t>
      </w:r>
      <w:r w:rsidRPr="00F8712A">
        <w:rPr>
          <w:rFonts w:cs="Times New Roman"/>
        </w:rPr>
        <w:t>œuvre s</w:t>
      </w:r>
      <w:r w:rsidR="000B1783">
        <w:rPr>
          <w:rFonts w:cs="Times New Roman"/>
        </w:rPr>
        <w:t>’</w:t>
      </w:r>
      <w:r w:rsidRPr="00F8712A">
        <w:rPr>
          <w:rFonts w:cs="Times New Roman"/>
        </w:rPr>
        <w:t>y trouvaient pêle-mêle</w:t>
      </w:r>
      <w:r>
        <w:rPr>
          <w:rFonts w:cs="Times New Roman"/>
        </w:rPr>
        <w:t> :</w:t>
      </w:r>
      <w:r w:rsidRPr="00F8712A">
        <w:rPr>
          <w:rFonts w:cs="Times New Roman"/>
        </w:rPr>
        <w:t xml:space="preserve"> des reliquaires, des </w:t>
      </w:r>
      <w:proofErr w:type="spellStart"/>
      <w:r w:rsidRPr="00F8712A">
        <w:rPr>
          <w:rFonts w:cs="Times New Roman"/>
        </w:rPr>
        <w:t>pyxes</w:t>
      </w:r>
      <w:proofErr w:type="spellEnd"/>
      <w:r w:rsidRPr="00F8712A">
        <w:rPr>
          <w:rFonts w:cs="Times New Roman"/>
        </w:rPr>
        <w:t>, des images en argent pour la chapelle du pape à Rome, des curiosités du moyen âge, fraternisant étrangement avec des fragments de l</w:t>
      </w:r>
      <w:r w:rsidR="000B1783">
        <w:rPr>
          <w:rFonts w:cs="Times New Roman"/>
        </w:rPr>
        <w:t>’</w:t>
      </w:r>
      <w:r w:rsidRPr="00F8712A">
        <w:rPr>
          <w:rFonts w:cs="Times New Roman"/>
        </w:rPr>
        <w:t>antiquité, qui venait seulement d</w:t>
      </w:r>
      <w:r w:rsidR="000B1783">
        <w:rPr>
          <w:rFonts w:cs="Times New Roman"/>
        </w:rPr>
        <w:t>’</w:t>
      </w:r>
      <w:r w:rsidRPr="00F8712A">
        <w:rPr>
          <w:rFonts w:cs="Times New Roman"/>
        </w:rPr>
        <w:t>être révélée aux hommes. Un autre élève se trouvait là, que Léonard a pu voir, un jeune homme dans l</w:t>
      </w:r>
      <w:r w:rsidR="000B1783">
        <w:rPr>
          <w:rFonts w:cs="Times New Roman"/>
        </w:rPr>
        <w:t>’</w:t>
      </w:r>
      <w:r w:rsidRPr="00F8712A">
        <w:rPr>
          <w:rFonts w:cs="Times New Roman"/>
        </w:rPr>
        <w:t>âme de qui avait passé la lumière sereine et les illusions éthérées des soleils couchants d</w:t>
      </w:r>
      <w:r w:rsidR="000B1783">
        <w:rPr>
          <w:rFonts w:cs="Times New Roman"/>
        </w:rPr>
        <w:t>’</w:t>
      </w:r>
      <w:r w:rsidRPr="00F8712A">
        <w:rPr>
          <w:rFonts w:cs="Times New Roman"/>
        </w:rPr>
        <w:t>Italie</w:t>
      </w:r>
      <w:r>
        <w:rPr>
          <w:rFonts w:cs="Times New Roman"/>
        </w:rPr>
        <w:t> ;</w:t>
      </w:r>
      <w:r w:rsidRPr="00F8712A">
        <w:rPr>
          <w:rFonts w:cs="Times New Roman"/>
        </w:rPr>
        <w:t xml:space="preserve"> c</w:t>
      </w:r>
      <w:r w:rsidR="000B1783">
        <w:rPr>
          <w:rFonts w:cs="Times New Roman"/>
        </w:rPr>
        <w:t>’</w:t>
      </w:r>
      <w:r w:rsidRPr="00F8712A">
        <w:rPr>
          <w:rFonts w:cs="Times New Roman"/>
        </w:rPr>
        <w:t>était celui que l</w:t>
      </w:r>
      <w:r w:rsidR="000B1783">
        <w:rPr>
          <w:rFonts w:cs="Times New Roman"/>
        </w:rPr>
        <w:t>’</w:t>
      </w:r>
      <w:r w:rsidRPr="00F8712A">
        <w:rPr>
          <w:rFonts w:cs="Times New Roman"/>
        </w:rPr>
        <w:t>on connut plus tard sous le nom de Pérugin. Verrocchio était un artiste du type primitif de Florence, à la fois sculpteur, peintre et ciseleur en métaux</w:t>
      </w:r>
      <w:r>
        <w:rPr>
          <w:rFonts w:cs="Times New Roman"/>
        </w:rPr>
        <w:t> :</w:t>
      </w:r>
      <w:r w:rsidRPr="00F8712A">
        <w:rPr>
          <w:rFonts w:cs="Times New Roman"/>
        </w:rPr>
        <w:t xml:space="preserve"> il ne se bornait pas à faire des tableaux, mais décorait encore tous les objets du ménage et de l</w:t>
      </w:r>
      <w:r w:rsidR="000B1783">
        <w:rPr>
          <w:rFonts w:cs="Times New Roman"/>
        </w:rPr>
        <w:t>’</w:t>
      </w:r>
      <w:r w:rsidRPr="00F8712A">
        <w:rPr>
          <w:rFonts w:cs="Times New Roman"/>
        </w:rPr>
        <w:t>église, vases à boire, troncs pour les aumônes, instruments de musique, les faisant tous beaux à voir, remplissant du reflet de quelque splendeur lointaine les voies communes de la vie</w:t>
      </w:r>
      <w:r>
        <w:rPr>
          <w:rFonts w:cs="Times New Roman"/>
        </w:rPr>
        <w:t> ;</w:t>
      </w:r>
      <w:r w:rsidRPr="00F8712A">
        <w:rPr>
          <w:rFonts w:cs="Times New Roman"/>
        </w:rPr>
        <w:t xml:space="preserve"> des années de patience avaient tellement affiné sa main que ses œuvres étaient alors recherchées des pays les plus reculés.</w:t>
      </w:r>
    </w:p>
    <w:p w14:paraId="0C860B3B" w14:textId="77777777" w:rsidR="00F8712A" w:rsidRPr="00F8712A" w:rsidRDefault="00F8712A" w:rsidP="00F8712A">
      <w:pPr>
        <w:pStyle w:val="Corpsdetexte"/>
        <w:rPr>
          <w:rFonts w:cs="Times New Roman"/>
        </w:rPr>
      </w:pPr>
      <w:r w:rsidRPr="00F8712A">
        <w:rPr>
          <w:rFonts w:cs="Times New Roman"/>
        </w:rPr>
        <w:t xml:space="preserve">Il advint que Verrocchio fut chargé par les frères de </w:t>
      </w:r>
      <w:proofErr w:type="spellStart"/>
      <w:r w:rsidRPr="00F8712A">
        <w:rPr>
          <w:rFonts w:cs="Times New Roman"/>
        </w:rPr>
        <w:t>Vallombrosa</w:t>
      </w:r>
      <w:proofErr w:type="spellEnd"/>
      <w:r w:rsidRPr="00F8712A">
        <w:rPr>
          <w:rFonts w:cs="Times New Roman"/>
        </w:rPr>
        <w:t xml:space="preserve"> de peindre le Baptême du Christ, et Léonard obtint d</w:t>
      </w:r>
      <w:r w:rsidR="000B1783">
        <w:rPr>
          <w:rFonts w:cs="Times New Roman"/>
        </w:rPr>
        <w:t>’</w:t>
      </w:r>
      <w:r w:rsidRPr="00F8712A">
        <w:rPr>
          <w:rFonts w:cs="Times New Roman"/>
        </w:rPr>
        <w:t>achever un ange dans l</w:t>
      </w:r>
      <w:r w:rsidR="000B1783">
        <w:rPr>
          <w:rFonts w:cs="Times New Roman"/>
        </w:rPr>
        <w:t>’</w:t>
      </w:r>
      <w:r w:rsidRPr="00F8712A">
        <w:rPr>
          <w:rFonts w:cs="Times New Roman"/>
        </w:rPr>
        <w:t>angle gauche. C</w:t>
      </w:r>
      <w:r w:rsidR="000B1783">
        <w:rPr>
          <w:rFonts w:cs="Times New Roman"/>
        </w:rPr>
        <w:t>’</w:t>
      </w:r>
      <w:r w:rsidRPr="00F8712A">
        <w:rPr>
          <w:rFonts w:cs="Times New Roman"/>
        </w:rPr>
        <w:t>était un de ces moments où le progrès d</w:t>
      </w:r>
      <w:r w:rsidR="000B1783">
        <w:rPr>
          <w:rFonts w:cs="Times New Roman"/>
        </w:rPr>
        <w:t>’</w:t>
      </w:r>
      <w:r w:rsidRPr="00F8712A">
        <w:rPr>
          <w:rFonts w:cs="Times New Roman"/>
        </w:rPr>
        <w:t xml:space="preserve">une grande chose </w:t>
      </w:r>
      <w:r w:rsidR="00C81EC7">
        <w:rPr>
          <w:rFonts w:cs="Times New Roman"/>
        </w:rPr>
        <w:t>— </w:t>
      </w:r>
      <w:r w:rsidRPr="00F8712A">
        <w:rPr>
          <w:rFonts w:cs="Times New Roman"/>
        </w:rPr>
        <w:t>ici, celui de l</w:t>
      </w:r>
      <w:r w:rsidR="000B1783">
        <w:rPr>
          <w:rFonts w:cs="Times New Roman"/>
        </w:rPr>
        <w:t>’</w:t>
      </w:r>
      <w:r w:rsidRPr="00F8712A">
        <w:rPr>
          <w:rFonts w:cs="Times New Roman"/>
        </w:rPr>
        <w:t xml:space="preserve">art italien </w:t>
      </w:r>
      <w:r w:rsidR="00C81EC7">
        <w:rPr>
          <w:rFonts w:cs="Times New Roman"/>
        </w:rPr>
        <w:t>— </w:t>
      </w:r>
      <w:r w:rsidRPr="00F8712A">
        <w:rPr>
          <w:rFonts w:cs="Times New Roman"/>
        </w:rPr>
        <w:t>ruine le bonheur d</w:t>
      </w:r>
      <w:r w:rsidR="000B1783">
        <w:rPr>
          <w:rFonts w:cs="Times New Roman"/>
        </w:rPr>
        <w:t>’</w:t>
      </w:r>
      <w:r w:rsidRPr="00F8712A">
        <w:rPr>
          <w:rFonts w:cs="Times New Roman"/>
        </w:rPr>
        <w:t>un individu, dont le découragement et l</w:t>
      </w:r>
      <w:r w:rsidR="000B1783">
        <w:rPr>
          <w:rFonts w:cs="Times New Roman"/>
        </w:rPr>
        <w:t>’</w:t>
      </w:r>
      <w:r w:rsidRPr="00F8712A">
        <w:rPr>
          <w:rFonts w:cs="Times New Roman"/>
        </w:rPr>
        <w:t>abaissement font faire à l</w:t>
      </w:r>
      <w:r w:rsidR="000B1783">
        <w:rPr>
          <w:rFonts w:cs="Times New Roman"/>
        </w:rPr>
        <w:t>’</w:t>
      </w:r>
      <w:r w:rsidRPr="00F8712A">
        <w:rPr>
          <w:rFonts w:cs="Times New Roman"/>
        </w:rPr>
        <w:t>humanité, dans des personnes plus heureuses, un grand pas vers son succès final.</w:t>
      </w:r>
    </w:p>
    <w:p w14:paraId="0D699334" w14:textId="77777777" w:rsidR="00F8712A" w:rsidRPr="00F8712A" w:rsidRDefault="00F8712A" w:rsidP="00F8712A">
      <w:pPr>
        <w:pStyle w:val="Corpsdetexte"/>
        <w:rPr>
          <w:rFonts w:cs="Times New Roman"/>
        </w:rPr>
      </w:pPr>
      <w:r w:rsidRPr="00F8712A">
        <w:rPr>
          <w:rFonts w:cs="Times New Roman"/>
        </w:rPr>
        <w:t>Car, sous l</w:t>
      </w:r>
      <w:r w:rsidR="000B1783">
        <w:rPr>
          <w:rFonts w:cs="Times New Roman"/>
        </w:rPr>
        <w:t>’</w:t>
      </w:r>
      <w:r w:rsidRPr="00F8712A">
        <w:rPr>
          <w:rFonts w:cs="Times New Roman"/>
        </w:rPr>
        <w:t xml:space="preserve">extérieur gai du simple artisan bien payé, ciselant des broches pour les chapes de </w:t>
      </w:r>
      <w:r w:rsidRPr="00F8712A">
        <w:rPr>
          <w:rFonts w:cs="Times New Roman"/>
          <w:i/>
        </w:rPr>
        <w:t>Santa</w:t>
      </w:r>
      <w:r w:rsidR="00DD6D19">
        <w:rPr>
          <w:rFonts w:cs="Times New Roman"/>
          <w:i/>
        </w:rPr>
        <w:t xml:space="preserve"> </w:t>
      </w:r>
      <w:r w:rsidRPr="00F8712A">
        <w:rPr>
          <w:rFonts w:cs="Times New Roman"/>
          <w:i/>
        </w:rPr>
        <w:t>Maria Novella</w:t>
      </w:r>
      <w:r w:rsidRPr="00F8712A">
        <w:rPr>
          <w:rFonts w:cs="Times New Roman"/>
        </w:rPr>
        <w:t>, ou entrelaçant des barres de fer pour les tombeaux des Médicis, Verrocchio nourrissait le dessein ambitieux d</w:t>
      </w:r>
      <w:r w:rsidR="000B1783">
        <w:rPr>
          <w:rFonts w:cs="Times New Roman"/>
        </w:rPr>
        <w:t>’</w:t>
      </w:r>
      <w:r w:rsidRPr="00F8712A">
        <w:rPr>
          <w:rFonts w:cs="Times New Roman"/>
        </w:rPr>
        <w:t>agrandir les destinées de l</w:t>
      </w:r>
      <w:r w:rsidR="000B1783">
        <w:rPr>
          <w:rFonts w:cs="Times New Roman"/>
        </w:rPr>
        <w:t>’</w:t>
      </w:r>
      <w:r w:rsidRPr="00F8712A">
        <w:rPr>
          <w:rFonts w:cs="Times New Roman"/>
        </w:rPr>
        <w:t>art italien par des connaissances plus étendues et plus approfondies</w:t>
      </w:r>
      <w:r>
        <w:rPr>
          <w:rFonts w:cs="Times New Roman"/>
        </w:rPr>
        <w:t> ;</w:t>
      </w:r>
      <w:r w:rsidRPr="00F8712A">
        <w:rPr>
          <w:rFonts w:cs="Times New Roman"/>
        </w:rPr>
        <w:t xml:space="preserve"> ce projet n</w:t>
      </w:r>
      <w:r w:rsidR="000B1783">
        <w:rPr>
          <w:rFonts w:cs="Times New Roman"/>
        </w:rPr>
        <w:t>’</w:t>
      </w:r>
      <w:r w:rsidRPr="00F8712A">
        <w:rPr>
          <w:rFonts w:cs="Times New Roman"/>
        </w:rPr>
        <w:t>était pas sans analogie avec les tendances, encore inconscientes, de Léonard. Souvent, en modelant une draperie, ou un bras levé, ou des cheveux jetés en arrière, il lui venait quelque chose de la manière plus libre et de l</w:t>
      </w:r>
      <w:r w:rsidR="000B1783">
        <w:rPr>
          <w:rFonts w:cs="Times New Roman"/>
        </w:rPr>
        <w:t>’</w:t>
      </w:r>
      <w:r w:rsidRPr="00F8712A">
        <w:rPr>
          <w:rFonts w:cs="Times New Roman"/>
        </w:rPr>
        <w:t>humanité plus noble de l</w:t>
      </w:r>
      <w:r w:rsidR="000B1783">
        <w:rPr>
          <w:rFonts w:cs="Times New Roman"/>
        </w:rPr>
        <w:t>’</w:t>
      </w:r>
      <w:r w:rsidRPr="00F8712A">
        <w:rPr>
          <w:rFonts w:cs="Times New Roman"/>
        </w:rPr>
        <w:t xml:space="preserve">âge qui suivit. Mais dans ce </w:t>
      </w:r>
      <w:r w:rsidRPr="00F8712A">
        <w:rPr>
          <w:rFonts w:cs="Times New Roman"/>
          <w:i/>
        </w:rPr>
        <w:t>Baptême</w:t>
      </w:r>
      <w:r w:rsidRPr="00F8712A">
        <w:rPr>
          <w:rFonts w:cs="Times New Roman"/>
        </w:rPr>
        <w:t xml:space="preserve"> l</w:t>
      </w:r>
      <w:r w:rsidR="000B1783">
        <w:rPr>
          <w:rFonts w:cs="Times New Roman"/>
        </w:rPr>
        <w:t>’</w:t>
      </w:r>
      <w:r w:rsidRPr="00F8712A">
        <w:rPr>
          <w:rFonts w:cs="Times New Roman"/>
        </w:rPr>
        <w:t>élève avait dépassé le maître</w:t>
      </w:r>
      <w:r>
        <w:rPr>
          <w:rFonts w:cs="Times New Roman"/>
        </w:rPr>
        <w:t> ;</w:t>
      </w:r>
      <w:r w:rsidRPr="00F8712A">
        <w:rPr>
          <w:rFonts w:cs="Times New Roman"/>
        </w:rPr>
        <w:t xml:space="preserve"> Verrocchio se détourna comme bouleversé et comme si, après la vue de cet ange brillant, animé par la main de Léonard, ses chères œuvres d</w:t>
      </w:r>
      <w:r w:rsidR="000B1783">
        <w:rPr>
          <w:rFonts w:cs="Times New Roman"/>
        </w:rPr>
        <w:t>’</w:t>
      </w:r>
      <w:r w:rsidRPr="00F8712A">
        <w:rPr>
          <w:rFonts w:cs="Times New Roman"/>
        </w:rPr>
        <w:t>antan dussent désormais lui être un objet de peine.</w:t>
      </w:r>
    </w:p>
    <w:p w14:paraId="2640F148" w14:textId="77777777" w:rsidR="00F8712A" w:rsidRPr="00F8712A" w:rsidRDefault="00F8712A" w:rsidP="00F8712A">
      <w:pPr>
        <w:pStyle w:val="Corpsdetexte"/>
        <w:rPr>
          <w:rFonts w:cs="Times New Roman"/>
        </w:rPr>
      </w:pPr>
      <w:r w:rsidRPr="00F8712A">
        <w:rPr>
          <w:rFonts w:cs="Times New Roman"/>
        </w:rPr>
        <w:t>On peut encore voir cet ange à Florence</w:t>
      </w:r>
      <w:r>
        <w:rPr>
          <w:rFonts w:cs="Times New Roman"/>
        </w:rPr>
        <w:t> ;</w:t>
      </w:r>
      <w:r w:rsidRPr="00F8712A">
        <w:rPr>
          <w:rFonts w:cs="Times New Roman"/>
        </w:rPr>
        <w:t xml:space="preserve"> c</w:t>
      </w:r>
      <w:r w:rsidR="000B1783">
        <w:rPr>
          <w:rFonts w:cs="Times New Roman"/>
        </w:rPr>
        <w:t>’</w:t>
      </w:r>
      <w:r w:rsidRPr="00F8712A">
        <w:rPr>
          <w:rFonts w:cs="Times New Roman"/>
        </w:rPr>
        <w:t>est comme un rayon de soleil dans l</w:t>
      </w:r>
      <w:r w:rsidR="000B1783">
        <w:rPr>
          <w:rFonts w:cs="Times New Roman"/>
        </w:rPr>
        <w:t>’</w:t>
      </w:r>
      <w:r w:rsidRPr="00F8712A">
        <w:rPr>
          <w:rFonts w:cs="Times New Roman"/>
        </w:rPr>
        <w:t>antique tableau, froid et laborieux. Mais cette légende n</w:t>
      </w:r>
      <w:r w:rsidR="000B1783">
        <w:rPr>
          <w:rFonts w:cs="Times New Roman"/>
        </w:rPr>
        <w:t>’</w:t>
      </w:r>
      <w:r w:rsidRPr="00F8712A">
        <w:rPr>
          <w:rFonts w:cs="Times New Roman"/>
        </w:rPr>
        <w:t>a que la valeur d</w:t>
      </w:r>
      <w:r w:rsidR="000B1783">
        <w:rPr>
          <w:rFonts w:cs="Times New Roman"/>
        </w:rPr>
        <w:t>’</w:t>
      </w:r>
      <w:r w:rsidRPr="00F8712A">
        <w:rPr>
          <w:rFonts w:cs="Times New Roman"/>
        </w:rPr>
        <w:t>une tradition, car l</w:t>
      </w:r>
      <w:r w:rsidR="000B1783">
        <w:rPr>
          <w:rFonts w:cs="Times New Roman"/>
        </w:rPr>
        <w:t>’</w:t>
      </w:r>
      <w:r w:rsidRPr="00F8712A">
        <w:rPr>
          <w:rFonts w:cs="Times New Roman"/>
        </w:rPr>
        <w:t>art de peindre avait toujours été celui auquel Verrocchio attachait la moindre importance. Et de même qu</w:t>
      </w:r>
      <w:r w:rsidR="000B1783">
        <w:rPr>
          <w:rFonts w:cs="Times New Roman"/>
        </w:rPr>
        <w:t>’</w:t>
      </w:r>
      <w:r w:rsidRPr="00F8712A">
        <w:rPr>
          <w:rFonts w:cs="Times New Roman"/>
        </w:rPr>
        <w:t>il anticipe en quelque sorte sur la manière de Léonard, Léonard, de son côté, rappelle jusqu</w:t>
      </w:r>
      <w:r w:rsidR="000B1783">
        <w:rPr>
          <w:rFonts w:cs="Times New Roman"/>
        </w:rPr>
        <w:t>’</w:t>
      </w:r>
      <w:r w:rsidRPr="00F8712A">
        <w:rPr>
          <w:rFonts w:cs="Times New Roman"/>
        </w:rPr>
        <w:t>à la fin l</w:t>
      </w:r>
      <w:r w:rsidR="000B1783">
        <w:rPr>
          <w:rFonts w:cs="Times New Roman"/>
        </w:rPr>
        <w:t>’</w:t>
      </w:r>
      <w:r w:rsidRPr="00F8712A">
        <w:rPr>
          <w:rFonts w:cs="Times New Roman"/>
        </w:rPr>
        <w:t>atelier de Verrocchio, aussi bien par son amour des beaux colifichets comme l</w:t>
      </w:r>
      <w:r w:rsidR="000B1783">
        <w:rPr>
          <w:rFonts w:cs="Times New Roman"/>
        </w:rPr>
        <w:t>’</w:t>
      </w:r>
      <w:r w:rsidRPr="00F8712A">
        <w:rPr>
          <w:rFonts w:cs="Times New Roman"/>
        </w:rPr>
        <w:t xml:space="preserve">aiguière </w:t>
      </w:r>
      <w:r w:rsidRPr="00F8712A">
        <w:rPr>
          <w:rFonts w:cs="Times New Roman"/>
        </w:rPr>
        <w:lastRenderedPageBreak/>
        <w:t xml:space="preserve">qui sert de miroir, ou la magnifique broderie qui entoure deux mains jointes dans la </w:t>
      </w:r>
      <w:r w:rsidRPr="00F8712A">
        <w:rPr>
          <w:rFonts w:cs="Times New Roman"/>
          <w:i/>
        </w:rPr>
        <w:t>Modestie et la Vanité</w:t>
      </w:r>
      <w:r w:rsidRPr="00F8712A">
        <w:rPr>
          <w:rFonts w:cs="Times New Roman"/>
        </w:rPr>
        <w:t xml:space="preserve">, que par sa recherche des reliefs, tels que ces camées qui, dans la </w:t>
      </w:r>
      <w:r w:rsidRPr="00F8712A">
        <w:rPr>
          <w:rFonts w:cs="Times New Roman"/>
          <w:i/>
        </w:rPr>
        <w:t>Vierge aux Balances</w:t>
      </w:r>
      <w:r w:rsidRPr="00F8712A">
        <w:rPr>
          <w:rFonts w:cs="Times New Roman"/>
        </w:rPr>
        <w:t>, pendent autour de la ceinture de saint Michel</w:t>
      </w:r>
      <w:r>
        <w:rPr>
          <w:rFonts w:cs="Times New Roman"/>
        </w:rPr>
        <w:t> ;</w:t>
      </w:r>
      <w:r w:rsidRPr="00F8712A">
        <w:rPr>
          <w:rFonts w:cs="Times New Roman"/>
        </w:rPr>
        <w:t xml:space="preserve"> tant par une sorte de prédilection pour les pierres aux reflets variés, comme les </w:t>
      </w:r>
      <w:proofErr w:type="spellStart"/>
      <w:r w:rsidRPr="00F8712A">
        <w:rPr>
          <w:rFonts w:cs="Times New Roman"/>
        </w:rPr>
        <w:t>agathes</w:t>
      </w:r>
      <w:proofErr w:type="spellEnd"/>
      <w:r w:rsidRPr="00F8712A">
        <w:rPr>
          <w:rFonts w:cs="Times New Roman"/>
        </w:rPr>
        <w:t xml:space="preserve"> de </w:t>
      </w:r>
      <w:r w:rsidRPr="00F8712A">
        <w:rPr>
          <w:rFonts w:cs="Times New Roman"/>
          <w:i/>
        </w:rPr>
        <w:t>Sainte Anne</w:t>
      </w:r>
      <w:r w:rsidRPr="00F8712A">
        <w:rPr>
          <w:rFonts w:cs="Times New Roman"/>
        </w:rPr>
        <w:t>, que par une précision et une grâce hiératiques, qui font songer à un sanctuaire purifié et resplendissant. Au milieu de toute la finesse et la complication de son style lombard, ces caractères ne l</w:t>
      </w:r>
      <w:r w:rsidR="000B1783">
        <w:rPr>
          <w:rFonts w:cs="Times New Roman"/>
        </w:rPr>
        <w:t>’</w:t>
      </w:r>
      <w:r w:rsidRPr="00F8712A">
        <w:rPr>
          <w:rFonts w:cs="Times New Roman"/>
        </w:rPr>
        <w:t>ont jamais quitté. Ils devaient se marquer beaucoup dans le tableau, aujourd</w:t>
      </w:r>
      <w:r w:rsidR="000B1783">
        <w:rPr>
          <w:rFonts w:cs="Times New Roman"/>
        </w:rPr>
        <w:t>’</w:t>
      </w:r>
      <w:r w:rsidRPr="00F8712A">
        <w:rPr>
          <w:rFonts w:cs="Times New Roman"/>
        </w:rPr>
        <w:t xml:space="preserve">hui perdu, du </w:t>
      </w:r>
      <w:r w:rsidRPr="00F8712A">
        <w:rPr>
          <w:rFonts w:cs="Times New Roman"/>
          <w:i/>
        </w:rPr>
        <w:t>Paradis</w:t>
      </w:r>
      <w:r w:rsidRPr="00F8712A">
        <w:rPr>
          <w:rFonts w:cs="Times New Roman"/>
        </w:rPr>
        <w:t>, qu</w:t>
      </w:r>
      <w:r w:rsidR="000B1783">
        <w:rPr>
          <w:rFonts w:cs="Times New Roman"/>
        </w:rPr>
        <w:t>’</w:t>
      </w:r>
      <w:r w:rsidRPr="00F8712A">
        <w:rPr>
          <w:rFonts w:cs="Times New Roman"/>
        </w:rPr>
        <w:t>il prépara comme carton d</w:t>
      </w:r>
      <w:r w:rsidR="000B1783">
        <w:rPr>
          <w:rFonts w:cs="Times New Roman"/>
        </w:rPr>
        <w:t>’</w:t>
      </w:r>
      <w:r w:rsidRPr="00F8712A">
        <w:rPr>
          <w:rFonts w:cs="Times New Roman"/>
        </w:rPr>
        <w:t>une tapisserie pour les métier</w:t>
      </w:r>
      <w:r w:rsidR="00DD6D19">
        <w:rPr>
          <w:rFonts w:cs="Times New Roman"/>
        </w:rPr>
        <w:t>s de la Flandre. Il y portait à l</w:t>
      </w:r>
      <w:r w:rsidRPr="00F8712A">
        <w:rPr>
          <w:rFonts w:cs="Times New Roman"/>
        </w:rPr>
        <w:t>a perfection le vieux style de la miniature florentine, en mettant avec minutie chaque feuille sur les arbres et chaque fleur dans le gazon, où se tenaient debout le premier homme et la première femme.</w:t>
      </w:r>
    </w:p>
    <w:p w14:paraId="24752442" w14:textId="77777777" w:rsidR="00F8712A" w:rsidRPr="00F8712A" w:rsidRDefault="00F8712A" w:rsidP="00F8712A">
      <w:pPr>
        <w:pStyle w:val="Corpsdetexte"/>
        <w:rPr>
          <w:rFonts w:cs="Times New Roman"/>
        </w:rPr>
      </w:pPr>
      <w:r w:rsidRPr="00F8712A">
        <w:rPr>
          <w:rFonts w:cs="Times New Roman"/>
        </w:rPr>
        <w:t>Et c</w:t>
      </w:r>
      <w:r w:rsidR="000B1783">
        <w:rPr>
          <w:rFonts w:cs="Times New Roman"/>
        </w:rPr>
        <w:t>’</w:t>
      </w:r>
      <w:r w:rsidRPr="00F8712A">
        <w:rPr>
          <w:rFonts w:cs="Times New Roman"/>
        </w:rPr>
        <w:t>est précisément parce qu</w:t>
      </w:r>
      <w:r w:rsidR="000B1783">
        <w:rPr>
          <w:rFonts w:cs="Times New Roman"/>
        </w:rPr>
        <w:t>’</w:t>
      </w:r>
      <w:r w:rsidRPr="00F8712A">
        <w:rPr>
          <w:rFonts w:cs="Times New Roman"/>
        </w:rPr>
        <w:t>il ne faisait que réaliser la perfection de ce style que ce tableau fit se développer en Léonard certain germe de mécontentement, enfoui, pour ainsi dire, dans les lieux secrets de sa nature. Car le chemin qui mène à la perfection est semé de dégoûts</w:t>
      </w:r>
      <w:r>
        <w:rPr>
          <w:rFonts w:cs="Times New Roman"/>
        </w:rPr>
        <w:t> :</w:t>
      </w:r>
      <w:r w:rsidRPr="00F8712A">
        <w:rPr>
          <w:rFonts w:cs="Times New Roman"/>
        </w:rPr>
        <w:t xml:space="preserve"> et ce tableau, tout ce qu</w:t>
      </w:r>
      <w:r w:rsidR="000B1783">
        <w:rPr>
          <w:rFonts w:cs="Times New Roman"/>
        </w:rPr>
        <w:t>’</w:t>
      </w:r>
      <w:r w:rsidRPr="00F8712A">
        <w:rPr>
          <w:rFonts w:cs="Times New Roman"/>
        </w:rPr>
        <w:t xml:space="preserve">il avait fait jusque-là pendant son séjour à Florence, avait après </w:t>
      </w:r>
      <w:proofErr w:type="gramStart"/>
      <w:r w:rsidRPr="00F8712A">
        <w:rPr>
          <w:rFonts w:cs="Times New Roman"/>
        </w:rPr>
        <w:t>tout la légèreté</w:t>
      </w:r>
      <w:proofErr w:type="gramEnd"/>
      <w:r w:rsidRPr="00F8712A">
        <w:rPr>
          <w:rFonts w:cs="Times New Roman"/>
        </w:rPr>
        <w:t xml:space="preserve"> de cet ancien style. Il fallait que son art, s</w:t>
      </w:r>
      <w:r w:rsidR="000B1783">
        <w:rPr>
          <w:rFonts w:cs="Times New Roman"/>
        </w:rPr>
        <w:t>’</w:t>
      </w:r>
      <w:r w:rsidRPr="00F8712A">
        <w:rPr>
          <w:rFonts w:cs="Times New Roman"/>
        </w:rPr>
        <w:t>il devait être quelque chose dans le monde, rendît plus profondément la signification de la nature et le but de l</w:t>
      </w:r>
      <w:r w:rsidR="000B1783">
        <w:rPr>
          <w:rFonts w:cs="Times New Roman"/>
        </w:rPr>
        <w:t>’</w:t>
      </w:r>
      <w:r w:rsidRPr="00F8712A">
        <w:rPr>
          <w:rFonts w:cs="Times New Roman"/>
        </w:rPr>
        <w:t xml:space="preserve">humanité. La nature était </w:t>
      </w:r>
      <w:r>
        <w:rPr>
          <w:rFonts w:cs="Times New Roman"/>
        </w:rPr>
        <w:t>« </w:t>
      </w:r>
      <w:r w:rsidRPr="00F8712A">
        <w:rPr>
          <w:rFonts w:cs="Times New Roman"/>
        </w:rPr>
        <w:t>la vraie maîtresse des plus hautes intelligences</w:t>
      </w:r>
      <w:r>
        <w:rPr>
          <w:rFonts w:cs="Times New Roman"/>
        </w:rPr>
        <w:t> »</w:t>
      </w:r>
      <w:r w:rsidRPr="00F8712A">
        <w:rPr>
          <w:rFonts w:cs="Times New Roman"/>
        </w:rPr>
        <w:t>. Aussi se plongea-t-il dans l</w:t>
      </w:r>
      <w:r w:rsidR="000B1783">
        <w:rPr>
          <w:rFonts w:cs="Times New Roman"/>
        </w:rPr>
        <w:t>’</w:t>
      </w:r>
      <w:r w:rsidRPr="00F8712A">
        <w:rPr>
          <w:rFonts w:cs="Times New Roman"/>
        </w:rPr>
        <w:t>étude de la nature. Et en cela il suivit la méthode des hommes d</w:t>
      </w:r>
      <w:r w:rsidR="000B1783">
        <w:rPr>
          <w:rFonts w:cs="Times New Roman"/>
        </w:rPr>
        <w:t>’</w:t>
      </w:r>
      <w:r w:rsidRPr="00F8712A">
        <w:rPr>
          <w:rFonts w:cs="Times New Roman"/>
        </w:rPr>
        <w:t>étude qui l</w:t>
      </w:r>
      <w:r w:rsidR="000B1783">
        <w:rPr>
          <w:rFonts w:cs="Times New Roman"/>
        </w:rPr>
        <w:t>’</w:t>
      </w:r>
      <w:r w:rsidRPr="00F8712A">
        <w:rPr>
          <w:rFonts w:cs="Times New Roman"/>
        </w:rPr>
        <w:t>avaient précédé</w:t>
      </w:r>
      <w:r>
        <w:rPr>
          <w:rFonts w:cs="Times New Roman"/>
        </w:rPr>
        <w:t> ;</w:t>
      </w:r>
      <w:r w:rsidRPr="00F8712A">
        <w:rPr>
          <w:rFonts w:cs="Times New Roman"/>
        </w:rPr>
        <w:t xml:space="preserve"> il méditait sur les vertus cachées des plantes et des cristaux, sur les lignes que tracent les étoiles en se mouvant entre les cieux, sur les rapports qui existent entre les divers ordres d</w:t>
      </w:r>
      <w:r w:rsidR="000B1783">
        <w:rPr>
          <w:rFonts w:cs="Times New Roman"/>
        </w:rPr>
        <w:t>’</w:t>
      </w:r>
      <w:r w:rsidRPr="00F8712A">
        <w:rPr>
          <w:rFonts w:cs="Times New Roman"/>
        </w:rPr>
        <w:t>êtres vivants, et qui, pour des yeux ouverts à la vérité, les expliquent les uns par les autres</w:t>
      </w:r>
      <w:r>
        <w:rPr>
          <w:rFonts w:cs="Times New Roman"/>
        </w:rPr>
        <w:t> ;</w:t>
      </w:r>
      <w:r w:rsidRPr="00F8712A">
        <w:rPr>
          <w:rFonts w:cs="Times New Roman"/>
        </w:rPr>
        <w:t xml:space="preserve"> pendant des années, pour ceux qui l</w:t>
      </w:r>
      <w:r w:rsidR="000B1783">
        <w:rPr>
          <w:rFonts w:cs="Times New Roman"/>
        </w:rPr>
        <w:t>’</w:t>
      </w:r>
      <w:r w:rsidRPr="00F8712A">
        <w:rPr>
          <w:rFonts w:cs="Times New Roman"/>
        </w:rPr>
        <w:t>entouraient, il sembla comme écouter une voix qui ne parlait qu</w:t>
      </w:r>
      <w:r w:rsidR="000B1783">
        <w:rPr>
          <w:rFonts w:cs="Times New Roman"/>
        </w:rPr>
        <w:t>’</w:t>
      </w:r>
      <w:r w:rsidRPr="00F8712A">
        <w:rPr>
          <w:rFonts w:cs="Times New Roman"/>
        </w:rPr>
        <w:t>à lui seul. C</w:t>
      </w:r>
      <w:r w:rsidR="000B1783">
        <w:rPr>
          <w:rFonts w:cs="Times New Roman"/>
        </w:rPr>
        <w:t>’</w:t>
      </w:r>
      <w:r w:rsidRPr="00F8712A">
        <w:rPr>
          <w:rFonts w:cs="Times New Roman"/>
        </w:rPr>
        <w:t>est ainsi qu</w:t>
      </w:r>
      <w:r w:rsidR="000B1783">
        <w:rPr>
          <w:rFonts w:cs="Times New Roman"/>
        </w:rPr>
        <w:t>’</w:t>
      </w:r>
      <w:r w:rsidRPr="00F8712A">
        <w:rPr>
          <w:rFonts w:cs="Times New Roman"/>
        </w:rPr>
        <w:t>il apprit l</w:t>
      </w:r>
      <w:r w:rsidR="000B1783">
        <w:rPr>
          <w:rFonts w:cs="Times New Roman"/>
        </w:rPr>
        <w:t>’</w:t>
      </w:r>
      <w:r w:rsidRPr="00F8712A">
        <w:rPr>
          <w:rFonts w:cs="Times New Roman"/>
        </w:rPr>
        <w:t>art d</w:t>
      </w:r>
      <w:r w:rsidR="000B1783">
        <w:rPr>
          <w:rFonts w:cs="Times New Roman"/>
        </w:rPr>
        <w:t>’</w:t>
      </w:r>
      <w:r w:rsidRPr="00F8712A">
        <w:rPr>
          <w:rFonts w:cs="Times New Roman"/>
        </w:rPr>
        <w:t>approfondir un sujet, de poursuivre jusque dans leurs retraites les plus subtiles les sources de l</w:t>
      </w:r>
      <w:r w:rsidR="000B1783">
        <w:rPr>
          <w:rFonts w:cs="Times New Roman"/>
        </w:rPr>
        <w:t>’</w:t>
      </w:r>
      <w:r w:rsidRPr="00F8712A">
        <w:rPr>
          <w:rFonts w:cs="Times New Roman"/>
        </w:rPr>
        <w:t>expression, la puissance d</w:t>
      </w:r>
      <w:r w:rsidR="000B1783">
        <w:rPr>
          <w:rFonts w:cs="Times New Roman"/>
        </w:rPr>
        <w:t>’</w:t>
      </w:r>
      <w:r w:rsidRPr="00F8712A">
        <w:rPr>
          <w:rFonts w:cs="Times New Roman"/>
        </w:rPr>
        <w:t>un génie intime dans tous les objets qu</w:t>
      </w:r>
      <w:r w:rsidR="000B1783">
        <w:rPr>
          <w:rFonts w:cs="Times New Roman"/>
        </w:rPr>
        <w:t>’</w:t>
      </w:r>
      <w:r w:rsidRPr="00F8712A">
        <w:rPr>
          <w:rFonts w:cs="Times New Roman"/>
        </w:rPr>
        <w:t>il rencontrait. Il n</w:t>
      </w:r>
      <w:r w:rsidR="000B1783">
        <w:rPr>
          <w:rFonts w:cs="Times New Roman"/>
        </w:rPr>
        <w:t>’</w:t>
      </w:r>
      <w:r w:rsidRPr="00F8712A">
        <w:rPr>
          <w:rFonts w:cs="Times New Roman"/>
        </w:rPr>
        <w:t>abandonna pas tout de suite, ni entièrement, son art</w:t>
      </w:r>
      <w:r>
        <w:rPr>
          <w:rFonts w:cs="Times New Roman"/>
        </w:rPr>
        <w:t> ;</w:t>
      </w:r>
      <w:r w:rsidRPr="00F8712A">
        <w:rPr>
          <w:rFonts w:cs="Times New Roman"/>
        </w:rPr>
        <w:t xml:space="preserve"> toutefois, il n</w:t>
      </w:r>
      <w:r w:rsidR="000B1783">
        <w:rPr>
          <w:rFonts w:cs="Times New Roman"/>
        </w:rPr>
        <w:t>’</w:t>
      </w:r>
      <w:r w:rsidRPr="00F8712A">
        <w:rPr>
          <w:rFonts w:cs="Times New Roman"/>
        </w:rPr>
        <w:t>était plus le peintre gai et objectif, à travers l</w:t>
      </w:r>
      <w:r w:rsidR="000B1783">
        <w:rPr>
          <w:rFonts w:cs="Times New Roman"/>
        </w:rPr>
        <w:t>’</w:t>
      </w:r>
      <w:r w:rsidRPr="00F8712A">
        <w:rPr>
          <w:rFonts w:cs="Times New Roman"/>
        </w:rPr>
        <w:t>âme de qui, ainsi qu</w:t>
      </w:r>
      <w:r w:rsidR="000B1783">
        <w:rPr>
          <w:rFonts w:cs="Times New Roman"/>
        </w:rPr>
        <w:t>’</w:t>
      </w:r>
      <w:r w:rsidRPr="00F8712A">
        <w:rPr>
          <w:rFonts w:cs="Times New Roman"/>
        </w:rPr>
        <w:t>à travers une vitre claire, les figures brillantes de la vie florentine passaient sur la blanche surface d</w:t>
      </w:r>
      <w:r w:rsidR="000B1783">
        <w:rPr>
          <w:rFonts w:cs="Times New Roman"/>
        </w:rPr>
        <w:t>’</w:t>
      </w:r>
      <w:r w:rsidRPr="00F8712A">
        <w:rPr>
          <w:rFonts w:cs="Times New Roman"/>
        </w:rPr>
        <w:t>un mur, ayant pris dans le passage je ne sais quel air plus doux et plus pensif. Il perdait beaucoup de temps à de curieux artifices de dessin, comme s</w:t>
      </w:r>
      <w:r w:rsidR="000B1783">
        <w:rPr>
          <w:rFonts w:cs="Times New Roman"/>
        </w:rPr>
        <w:t>’</w:t>
      </w:r>
      <w:r w:rsidRPr="00F8712A">
        <w:rPr>
          <w:rFonts w:cs="Times New Roman"/>
        </w:rPr>
        <w:t>oubliant à tisser des études compliquées de lignes et de couleurs. Il était possédé par l</w:t>
      </w:r>
      <w:r w:rsidR="000B1783">
        <w:rPr>
          <w:rFonts w:cs="Times New Roman"/>
        </w:rPr>
        <w:t>’</w:t>
      </w:r>
      <w:r w:rsidRPr="00F8712A">
        <w:rPr>
          <w:rFonts w:cs="Times New Roman"/>
        </w:rPr>
        <w:t>amour de l</w:t>
      </w:r>
      <w:r w:rsidR="000B1783">
        <w:rPr>
          <w:rFonts w:cs="Times New Roman"/>
        </w:rPr>
        <w:t>’</w:t>
      </w:r>
      <w:r w:rsidRPr="00F8712A">
        <w:rPr>
          <w:rFonts w:cs="Times New Roman"/>
        </w:rPr>
        <w:t>impossible, il songeait à percer les montagnes, à changer le cours des fleuves, à élever dans les airs de grands édifices, comme l</w:t>
      </w:r>
      <w:r w:rsidR="000B1783">
        <w:rPr>
          <w:rFonts w:cs="Times New Roman"/>
        </w:rPr>
        <w:t>’</w:t>
      </w:r>
      <w:r w:rsidRPr="00F8712A">
        <w:rPr>
          <w:rFonts w:cs="Times New Roman"/>
        </w:rPr>
        <w:t xml:space="preserve">église de </w:t>
      </w:r>
      <w:r w:rsidRPr="00F8712A">
        <w:rPr>
          <w:rFonts w:cs="Times New Roman"/>
          <w:i/>
        </w:rPr>
        <w:t>San Giovanni</w:t>
      </w:r>
      <w:r w:rsidRPr="00F8712A">
        <w:rPr>
          <w:rFonts w:cs="Times New Roman"/>
        </w:rPr>
        <w:t>, exploits dont la magie seule prétendait avoir le secret. Des critiques modernes voient dans ces efforts une anticipation sur les arts mécaniques d</w:t>
      </w:r>
      <w:r w:rsidR="000B1783">
        <w:rPr>
          <w:rFonts w:cs="Times New Roman"/>
        </w:rPr>
        <w:t>’</w:t>
      </w:r>
      <w:r w:rsidRPr="00F8712A">
        <w:rPr>
          <w:rFonts w:cs="Times New Roman"/>
        </w:rPr>
        <w:t>aujourd</w:t>
      </w:r>
      <w:r w:rsidR="000B1783">
        <w:rPr>
          <w:rFonts w:cs="Times New Roman"/>
        </w:rPr>
        <w:t>’</w:t>
      </w:r>
      <w:r w:rsidRPr="00F8712A">
        <w:rPr>
          <w:rFonts w:cs="Times New Roman"/>
        </w:rPr>
        <w:t>hui</w:t>
      </w:r>
      <w:r>
        <w:rPr>
          <w:rFonts w:cs="Times New Roman"/>
        </w:rPr>
        <w:t> ;</w:t>
      </w:r>
      <w:r w:rsidRPr="00F8712A">
        <w:rPr>
          <w:rFonts w:cs="Times New Roman"/>
        </w:rPr>
        <w:t xml:space="preserve"> pour lui c</w:t>
      </w:r>
      <w:r w:rsidR="000B1783">
        <w:rPr>
          <w:rFonts w:cs="Times New Roman"/>
        </w:rPr>
        <w:t>’</w:t>
      </w:r>
      <w:r w:rsidRPr="00F8712A">
        <w:rPr>
          <w:rFonts w:cs="Times New Roman"/>
        </w:rPr>
        <w:t xml:space="preserve">étaient plutôt là des </w:t>
      </w:r>
      <w:r w:rsidRPr="00F8712A">
        <w:rPr>
          <w:rFonts w:cs="Times New Roman"/>
        </w:rPr>
        <w:lastRenderedPageBreak/>
        <w:t>rêves, émis par un cerveau fatigué et toujours en travail. Deux représentations étaient fixées en lui avec une force particulière, ainsi que les reflets de certaines impressions qui l</w:t>
      </w:r>
      <w:r w:rsidR="000B1783">
        <w:rPr>
          <w:rFonts w:cs="Times New Roman"/>
        </w:rPr>
        <w:t>’</w:t>
      </w:r>
      <w:r w:rsidRPr="00F8712A">
        <w:rPr>
          <w:rFonts w:cs="Times New Roman"/>
        </w:rPr>
        <w:t>eussent frappé dans son enfance au-delà de la mesure ordinaire</w:t>
      </w:r>
      <w:r>
        <w:rPr>
          <w:rFonts w:cs="Times New Roman"/>
        </w:rPr>
        <w:t> :</w:t>
      </w:r>
      <w:r w:rsidRPr="00F8712A">
        <w:rPr>
          <w:rFonts w:cs="Times New Roman"/>
        </w:rPr>
        <w:t xml:space="preserve"> les sourires des femmes et le mouvement des grandes eaux.</w:t>
      </w:r>
    </w:p>
    <w:p w14:paraId="3CFCCE4B" w14:textId="77777777" w:rsidR="00F8712A" w:rsidRPr="00F8712A" w:rsidRDefault="00F8712A" w:rsidP="00F8712A">
      <w:pPr>
        <w:pStyle w:val="Corpsdetexte"/>
        <w:rPr>
          <w:rFonts w:cs="Times New Roman"/>
        </w:rPr>
      </w:pPr>
      <w:r w:rsidRPr="00F8712A">
        <w:rPr>
          <w:rFonts w:cs="Times New Roman"/>
        </w:rPr>
        <w:t>Et par de telles études une certaine fusion entre deux extrêmes de beauté et de terreur se forma, comme une image visible et tangible, dans l</w:t>
      </w:r>
      <w:r w:rsidR="000B1783">
        <w:rPr>
          <w:rFonts w:cs="Times New Roman"/>
        </w:rPr>
        <w:t>’</w:t>
      </w:r>
      <w:r w:rsidRPr="00F8712A">
        <w:rPr>
          <w:rFonts w:cs="Times New Roman"/>
        </w:rPr>
        <w:t>esprit de ce gracieux jeune homme</w:t>
      </w:r>
      <w:r>
        <w:rPr>
          <w:rFonts w:cs="Times New Roman"/>
        </w:rPr>
        <w:t> ;</w:t>
      </w:r>
      <w:r w:rsidRPr="00F8712A">
        <w:rPr>
          <w:rFonts w:cs="Times New Roman"/>
        </w:rPr>
        <w:t xml:space="preserve"> cette image s</w:t>
      </w:r>
      <w:r w:rsidR="000B1783">
        <w:rPr>
          <w:rFonts w:cs="Times New Roman"/>
        </w:rPr>
        <w:t>’</w:t>
      </w:r>
      <w:r w:rsidRPr="00F8712A">
        <w:rPr>
          <w:rFonts w:cs="Times New Roman"/>
        </w:rPr>
        <w:t>y fixa de telle façon que pour le reste de sa vie il ne s</w:t>
      </w:r>
      <w:r w:rsidR="000B1783">
        <w:rPr>
          <w:rFonts w:cs="Times New Roman"/>
        </w:rPr>
        <w:t>’</w:t>
      </w:r>
      <w:r w:rsidRPr="00F8712A">
        <w:rPr>
          <w:rFonts w:cs="Times New Roman"/>
        </w:rPr>
        <w:t>en affranchit jamais</w:t>
      </w:r>
      <w:r>
        <w:rPr>
          <w:rFonts w:cs="Times New Roman"/>
        </w:rPr>
        <w:t> ;</w:t>
      </w:r>
      <w:r w:rsidRPr="00F8712A">
        <w:rPr>
          <w:rFonts w:cs="Times New Roman"/>
        </w:rPr>
        <w:t xml:space="preserve"> et lorsqu</w:t>
      </w:r>
      <w:r w:rsidR="000B1783">
        <w:rPr>
          <w:rFonts w:cs="Times New Roman"/>
        </w:rPr>
        <w:t>’</w:t>
      </w:r>
      <w:r w:rsidRPr="00F8712A">
        <w:rPr>
          <w:rFonts w:cs="Times New Roman"/>
        </w:rPr>
        <w:t>il l</w:t>
      </w:r>
      <w:r w:rsidR="000B1783">
        <w:rPr>
          <w:rFonts w:cs="Times New Roman"/>
        </w:rPr>
        <w:t>’</w:t>
      </w:r>
      <w:r w:rsidRPr="00F8712A">
        <w:rPr>
          <w:rFonts w:cs="Times New Roman"/>
        </w:rPr>
        <w:t>entrevoyait dans les yeux étranges ou les cheveux des personnes croisées par hasard, il les aurait suivies dans les rues de Florence jusqu</w:t>
      </w:r>
      <w:r w:rsidR="000B1783">
        <w:rPr>
          <w:rFonts w:cs="Times New Roman"/>
        </w:rPr>
        <w:t>’</w:t>
      </w:r>
      <w:r w:rsidRPr="00F8712A">
        <w:rPr>
          <w:rFonts w:cs="Times New Roman"/>
        </w:rPr>
        <w:t>au coucher du soleil</w:t>
      </w:r>
      <w:r>
        <w:rPr>
          <w:rFonts w:cs="Times New Roman"/>
        </w:rPr>
        <w:t> :</w:t>
      </w:r>
      <w:r w:rsidRPr="00F8712A">
        <w:rPr>
          <w:rFonts w:cs="Times New Roman"/>
        </w:rPr>
        <w:t xml:space="preserve"> il nous a laissé quelques-unes de ces esquisses, qui sont pleines d</w:t>
      </w:r>
      <w:r w:rsidR="000B1783">
        <w:rPr>
          <w:rFonts w:cs="Times New Roman"/>
        </w:rPr>
        <w:t>’</w:t>
      </w:r>
      <w:r w:rsidRPr="00F8712A">
        <w:rPr>
          <w:rFonts w:cs="Times New Roman"/>
        </w:rPr>
        <w:t>une étrange beauté, cette beauté lointaine que comprennent seulement ceux qui l</w:t>
      </w:r>
      <w:r w:rsidR="000B1783">
        <w:rPr>
          <w:rFonts w:cs="Times New Roman"/>
        </w:rPr>
        <w:t>’</w:t>
      </w:r>
      <w:r w:rsidRPr="00F8712A">
        <w:rPr>
          <w:rFonts w:cs="Times New Roman"/>
        </w:rPr>
        <w:t>ont soigneusement cherchée, ceux qui, partant des types reconnus de beauté, ont autant raffiné sur eux que ces types raffinent eux-mêmes sur le monde des formes communes. Mais étroitement mêlé à cette beauté on trouve aussi un élément d</w:t>
      </w:r>
      <w:r w:rsidR="000B1783">
        <w:rPr>
          <w:rFonts w:cs="Times New Roman"/>
        </w:rPr>
        <w:t>’</w:t>
      </w:r>
      <w:r w:rsidRPr="00F8712A">
        <w:rPr>
          <w:rFonts w:cs="Times New Roman"/>
        </w:rPr>
        <w:t>ironie</w:t>
      </w:r>
      <w:r>
        <w:rPr>
          <w:rFonts w:cs="Times New Roman"/>
        </w:rPr>
        <w:t> ;</w:t>
      </w:r>
      <w:r w:rsidRPr="00F8712A">
        <w:rPr>
          <w:rFonts w:cs="Times New Roman"/>
        </w:rPr>
        <w:t xml:space="preserve"> de sorte que, soit pitié, soit mépris, il fait des caricatures de Dante lui-même. Des légions de grotesques défilent sous sa main avec une rapidité inouïe</w:t>
      </w:r>
      <w:r>
        <w:rPr>
          <w:rFonts w:cs="Times New Roman"/>
        </w:rPr>
        <w:t> ;</w:t>
      </w:r>
      <w:r w:rsidRPr="00F8712A">
        <w:rPr>
          <w:rFonts w:cs="Times New Roman"/>
        </w:rPr>
        <w:t xml:space="preserve"> la nature n</w:t>
      </w:r>
      <w:r w:rsidR="000B1783">
        <w:rPr>
          <w:rFonts w:cs="Times New Roman"/>
        </w:rPr>
        <w:t>’</w:t>
      </w:r>
      <w:r w:rsidRPr="00F8712A">
        <w:rPr>
          <w:rFonts w:cs="Times New Roman"/>
        </w:rPr>
        <w:t>a-t-elle pas ses grotesques, le rocher fendu, la lumière altérée du soir sur les routes solitaires, la structure de l</w:t>
      </w:r>
      <w:r w:rsidR="000B1783">
        <w:rPr>
          <w:rFonts w:cs="Times New Roman"/>
        </w:rPr>
        <w:t>’</w:t>
      </w:r>
      <w:r w:rsidRPr="00F8712A">
        <w:rPr>
          <w:rFonts w:cs="Times New Roman"/>
        </w:rPr>
        <w:t>homme dévoilée dans l</w:t>
      </w:r>
      <w:r w:rsidR="000B1783">
        <w:rPr>
          <w:rFonts w:cs="Times New Roman"/>
        </w:rPr>
        <w:t>’</w:t>
      </w:r>
      <w:r w:rsidRPr="00F8712A">
        <w:rPr>
          <w:rFonts w:cs="Times New Roman"/>
        </w:rPr>
        <w:t>embryon ou dans le squelette</w:t>
      </w:r>
      <w:r>
        <w:rPr>
          <w:rFonts w:cs="Times New Roman"/>
        </w:rPr>
        <w:t> ?</w:t>
      </w:r>
    </w:p>
    <w:p w14:paraId="4982F6AD" w14:textId="77777777" w:rsidR="00F8712A" w:rsidRPr="00F8712A" w:rsidRDefault="00F8712A" w:rsidP="00F8712A">
      <w:pPr>
        <w:pStyle w:val="Corpsdetexte"/>
        <w:rPr>
          <w:rFonts w:cs="Times New Roman"/>
        </w:rPr>
      </w:pPr>
      <w:r w:rsidRPr="00F8712A">
        <w:rPr>
          <w:rFonts w:cs="Times New Roman"/>
        </w:rPr>
        <w:t xml:space="preserve">Tout cet essaim de fantaisies se trouve réuni dans la </w:t>
      </w:r>
      <w:r w:rsidRPr="00F8712A">
        <w:rPr>
          <w:rFonts w:cs="Times New Roman"/>
          <w:i/>
        </w:rPr>
        <w:t>Méduse</w:t>
      </w:r>
      <w:r w:rsidRPr="00F8712A">
        <w:rPr>
          <w:rFonts w:cs="Times New Roman"/>
        </w:rPr>
        <w:t xml:space="preserve"> de l</w:t>
      </w:r>
      <w:r w:rsidR="000B1783">
        <w:rPr>
          <w:rFonts w:cs="Times New Roman"/>
        </w:rPr>
        <w:t>’</w:t>
      </w:r>
      <w:r w:rsidRPr="00F8712A">
        <w:rPr>
          <w:rFonts w:cs="Times New Roman"/>
          <w:i/>
        </w:rPr>
        <w:t>Uffizi</w:t>
      </w:r>
      <w:r w:rsidRPr="00F8712A">
        <w:rPr>
          <w:rFonts w:cs="Times New Roman"/>
        </w:rPr>
        <w:t>. Cette histoire que conte Vasari d</w:t>
      </w:r>
      <w:r w:rsidR="000B1783">
        <w:rPr>
          <w:rFonts w:cs="Times New Roman"/>
        </w:rPr>
        <w:t>’</w:t>
      </w:r>
      <w:r w:rsidRPr="00F8712A">
        <w:rPr>
          <w:rFonts w:cs="Times New Roman"/>
        </w:rPr>
        <w:t>une Méduse plus ancienne, peinte sur un écu en bois, est peut-être une invention</w:t>
      </w:r>
      <w:r>
        <w:rPr>
          <w:rFonts w:cs="Times New Roman"/>
        </w:rPr>
        <w:t> ;</w:t>
      </w:r>
      <w:r w:rsidRPr="00F8712A">
        <w:rPr>
          <w:rFonts w:cs="Times New Roman"/>
        </w:rPr>
        <w:t xml:space="preserve"> bien que, convenablement racontée, elle soit plus vraisemblable que tout autre point de la légende. Car il n</w:t>
      </w:r>
      <w:r w:rsidR="000B1783">
        <w:rPr>
          <w:rFonts w:cs="Times New Roman"/>
        </w:rPr>
        <w:t>’</w:t>
      </w:r>
      <w:r w:rsidRPr="00F8712A">
        <w:rPr>
          <w:rFonts w:cs="Times New Roman"/>
        </w:rPr>
        <w:t>y est pas question du travail sérieux d</w:t>
      </w:r>
      <w:r w:rsidR="000B1783">
        <w:rPr>
          <w:rFonts w:cs="Times New Roman"/>
        </w:rPr>
        <w:t>’</w:t>
      </w:r>
      <w:r w:rsidRPr="00F8712A">
        <w:rPr>
          <w:rFonts w:cs="Times New Roman"/>
        </w:rPr>
        <w:t>un homme, mais de l</w:t>
      </w:r>
      <w:r w:rsidR="000B1783">
        <w:rPr>
          <w:rFonts w:cs="Times New Roman"/>
        </w:rPr>
        <w:t>’</w:t>
      </w:r>
      <w:r w:rsidRPr="00F8712A">
        <w:rPr>
          <w:rFonts w:cs="Times New Roman"/>
        </w:rPr>
        <w:t>essai d</w:t>
      </w:r>
      <w:r w:rsidR="000B1783">
        <w:rPr>
          <w:rFonts w:cs="Times New Roman"/>
        </w:rPr>
        <w:t>’</w:t>
      </w:r>
      <w:r w:rsidRPr="00F8712A">
        <w:rPr>
          <w:rFonts w:cs="Times New Roman"/>
        </w:rPr>
        <w:t>un enfant. Ces lézards, ces lampyres et toutes ces petites créatures étranges qui hantent un vignoble italien évoquent le tableau complet de la vie d</w:t>
      </w:r>
      <w:r w:rsidR="000B1783">
        <w:rPr>
          <w:rFonts w:cs="Times New Roman"/>
        </w:rPr>
        <w:t>’</w:t>
      </w:r>
      <w:r w:rsidRPr="00F8712A">
        <w:rPr>
          <w:rFonts w:cs="Times New Roman"/>
        </w:rPr>
        <w:t>un enfant dans un village toscan, moitié château, moitié ferme, et sont aussi conformes à la nature que l</w:t>
      </w:r>
      <w:r w:rsidR="000B1783">
        <w:rPr>
          <w:rFonts w:cs="Times New Roman"/>
        </w:rPr>
        <w:t>’</w:t>
      </w:r>
      <w:r w:rsidRPr="00F8712A">
        <w:rPr>
          <w:rFonts w:cs="Times New Roman"/>
        </w:rPr>
        <w:t>étonnement feint du père pour qui son garçon a préparé une surprise. Ce n</w:t>
      </w:r>
      <w:r w:rsidR="000B1783">
        <w:rPr>
          <w:rFonts w:cs="Times New Roman"/>
        </w:rPr>
        <w:t>’</w:t>
      </w:r>
      <w:r w:rsidRPr="00F8712A">
        <w:rPr>
          <w:rFonts w:cs="Times New Roman"/>
        </w:rPr>
        <w:t>était pas pour s</w:t>
      </w:r>
      <w:r w:rsidR="000B1783">
        <w:rPr>
          <w:rFonts w:cs="Times New Roman"/>
        </w:rPr>
        <w:t>’</w:t>
      </w:r>
      <w:r w:rsidRPr="00F8712A">
        <w:rPr>
          <w:rFonts w:cs="Times New Roman"/>
        </w:rPr>
        <w:t>amuser qu</w:t>
      </w:r>
      <w:r w:rsidR="000B1783">
        <w:rPr>
          <w:rFonts w:cs="Times New Roman"/>
        </w:rPr>
        <w:t>’</w:t>
      </w:r>
      <w:r w:rsidRPr="00F8712A">
        <w:rPr>
          <w:rFonts w:cs="Times New Roman"/>
        </w:rPr>
        <w:t xml:space="preserve">il </w:t>
      </w:r>
      <w:proofErr w:type="gramStart"/>
      <w:r w:rsidRPr="00F8712A">
        <w:rPr>
          <w:rFonts w:cs="Times New Roman"/>
        </w:rPr>
        <w:t>peignit</w:t>
      </w:r>
      <w:proofErr w:type="gramEnd"/>
      <w:r w:rsidRPr="00F8712A">
        <w:rPr>
          <w:rFonts w:cs="Times New Roman"/>
        </w:rPr>
        <w:t xml:space="preserve"> cette autre Méduse, le seul grand tableau qu</w:t>
      </w:r>
      <w:r w:rsidR="000B1783">
        <w:rPr>
          <w:rFonts w:cs="Times New Roman"/>
        </w:rPr>
        <w:t>’</w:t>
      </w:r>
      <w:r w:rsidRPr="00F8712A">
        <w:rPr>
          <w:rFonts w:cs="Times New Roman"/>
        </w:rPr>
        <w:t>il laisse derrière lui à Florence. Ce sujet a été traité de bien des manières</w:t>
      </w:r>
      <w:r>
        <w:rPr>
          <w:rFonts w:cs="Times New Roman"/>
        </w:rPr>
        <w:t> ;</w:t>
      </w:r>
      <w:r w:rsidRPr="00F8712A">
        <w:rPr>
          <w:rFonts w:cs="Times New Roman"/>
        </w:rPr>
        <w:t xml:space="preserve"> Léonard seul l</w:t>
      </w:r>
      <w:r w:rsidR="000B1783">
        <w:rPr>
          <w:rFonts w:cs="Times New Roman"/>
        </w:rPr>
        <w:t>’</w:t>
      </w:r>
      <w:r w:rsidRPr="00F8712A">
        <w:rPr>
          <w:rFonts w:cs="Times New Roman"/>
        </w:rPr>
        <w:t>atteint jusqu</w:t>
      </w:r>
      <w:r w:rsidR="000B1783">
        <w:rPr>
          <w:rFonts w:cs="Times New Roman"/>
        </w:rPr>
        <w:t>’</w:t>
      </w:r>
      <w:r w:rsidRPr="00F8712A">
        <w:rPr>
          <w:rFonts w:cs="Times New Roman"/>
        </w:rPr>
        <w:t>au cœur même</w:t>
      </w:r>
      <w:r>
        <w:rPr>
          <w:rFonts w:cs="Times New Roman"/>
        </w:rPr>
        <w:t> ;</w:t>
      </w:r>
      <w:r w:rsidRPr="00F8712A">
        <w:rPr>
          <w:rFonts w:cs="Times New Roman"/>
        </w:rPr>
        <w:t xml:space="preserve"> lui seul se le représente sous la forme d</w:t>
      </w:r>
      <w:r w:rsidR="000B1783">
        <w:rPr>
          <w:rFonts w:cs="Times New Roman"/>
        </w:rPr>
        <w:t>’</w:t>
      </w:r>
      <w:r w:rsidRPr="00F8712A">
        <w:rPr>
          <w:rFonts w:cs="Times New Roman"/>
        </w:rPr>
        <w:t>une tête de cadavre, exerçant toutes les puissances de la mort. Ce qu</w:t>
      </w:r>
      <w:r w:rsidR="000B1783">
        <w:rPr>
          <w:rFonts w:cs="Times New Roman"/>
        </w:rPr>
        <w:t>’</w:t>
      </w:r>
      <w:r w:rsidRPr="00F8712A">
        <w:rPr>
          <w:rFonts w:cs="Times New Roman"/>
        </w:rPr>
        <w:t>on peut appeler la fascination de la corruption pénètre en chaque touche sa beauté, finie d</w:t>
      </w:r>
      <w:r w:rsidR="000B1783">
        <w:rPr>
          <w:rFonts w:cs="Times New Roman"/>
        </w:rPr>
        <w:t>’</w:t>
      </w:r>
      <w:r w:rsidRPr="00F8712A">
        <w:rPr>
          <w:rFonts w:cs="Times New Roman"/>
        </w:rPr>
        <w:t>une manière si exquise. Autour des lignes délicates de la joue la chauve-souris voltige inaperçue. Les serpents, rendus avec une merveilleuse délicatesse, semblent littéralement s</w:t>
      </w:r>
      <w:r w:rsidR="000B1783">
        <w:rPr>
          <w:rFonts w:cs="Times New Roman"/>
        </w:rPr>
        <w:t>’</w:t>
      </w:r>
      <w:r w:rsidRPr="00F8712A">
        <w:rPr>
          <w:rFonts w:cs="Times New Roman"/>
        </w:rPr>
        <w:t>étrangler l</w:t>
      </w:r>
      <w:r w:rsidR="000B1783">
        <w:rPr>
          <w:rFonts w:cs="Times New Roman"/>
        </w:rPr>
        <w:t>’</w:t>
      </w:r>
      <w:r w:rsidRPr="00F8712A">
        <w:rPr>
          <w:rFonts w:cs="Times New Roman"/>
        </w:rPr>
        <w:t>un l</w:t>
      </w:r>
      <w:r w:rsidR="000B1783">
        <w:rPr>
          <w:rFonts w:cs="Times New Roman"/>
        </w:rPr>
        <w:t>’</w:t>
      </w:r>
      <w:r w:rsidRPr="00F8712A">
        <w:rPr>
          <w:rFonts w:cs="Times New Roman"/>
        </w:rPr>
        <w:t>autre dans une lutte farouche pour s</w:t>
      </w:r>
      <w:r w:rsidR="000B1783">
        <w:rPr>
          <w:rFonts w:cs="Times New Roman"/>
        </w:rPr>
        <w:t>’</w:t>
      </w:r>
      <w:r w:rsidRPr="00F8712A">
        <w:rPr>
          <w:rFonts w:cs="Times New Roman"/>
        </w:rPr>
        <w:t>échapper du cerveau de la Méduse. La teinte dont la mort violente est toujours accompagnée se retrouve dans les traits de cette figure</w:t>
      </w:r>
      <w:r>
        <w:rPr>
          <w:rFonts w:cs="Times New Roman"/>
        </w:rPr>
        <w:t> :</w:t>
      </w:r>
      <w:r w:rsidRPr="00F8712A">
        <w:rPr>
          <w:rFonts w:cs="Times New Roman"/>
        </w:rPr>
        <w:t xml:space="preserve"> traits singulièrement solides et </w:t>
      </w:r>
      <w:r w:rsidRPr="00F8712A">
        <w:rPr>
          <w:rFonts w:cs="Times New Roman"/>
        </w:rPr>
        <w:lastRenderedPageBreak/>
        <w:t>majestueux, quand on les regarde à l</w:t>
      </w:r>
      <w:r w:rsidR="000B1783">
        <w:rPr>
          <w:rFonts w:cs="Times New Roman"/>
        </w:rPr>
        <w:t>’</w:t>
      </w:r>
      <w:r w:rsidRPr="00F8712A">
        <w:rPr>
          <w:rFonts w:cs="Times New Roman"/>
        </w:rPr>
        <w:t>envers, habilement raccourcis, le tableau penché par le haut, et comme glissant en bas, de façon que le sommet soit en avant, pareil à une grande pierre blanche, contre laquelle vient se briser le flot des serpents. Mais c</w:t>
      </w:r>
      <w:r w:rsidR="000B1783">
        <w:rPr>
          <w:rFonts w:cs="Times New Roman"/>
        </w:rPr>
        <w:t>’</w:t>
      </w:r>
      <w:r w:rsidRPr="00F8712A">
        <w:rPr>
          <w:rFonts w:cs="Times New Roman"/>
        </w:rPr>
        <w:t>est un sujet qu</w:t>
      </w:r>
      <w:r w:rsidR="000B1783">
        <w:rPr>
          <w:rFonts w:cs="Times New Roman"/>
        </w:rPr>
        <w:t>’</w:t>
      </w:r>
      <w:r w:rsidRPr="00F8712A">
        <w:rPr>
          <w:rFonts w:cs="Times New Roman"/>
        </w:rPr>
        <w:t>il faut laisser aux beaux vers de Shelley.</w:t>
      </w:r>
    </w:p>
    <w:p w14:paraId="403E261C" w14:textId="77777777" w:rsidR="00F8712A" w:rsidRPr="00F8712A" w:rsidRDefault="00F8712A" w:rsidP="00F8712A">
      <w:pPr>
        <w:pStyle w:val="Corpsdetexte"/>
        <w:rPr>
          <w:rFonts w:cs="Times New Roman"/>
        </w:rPr>
      </w:pPr>
      <w:r w:rsidRPr="00F8712A">
        <w:rPr>
          <w:rFonts w:cs="Times New Roman"/>
        </w:rPr>
        <w:t>La science de cet âge était toute de divination et de clairvoyance</w:t>
      </w:r>
      <w:r>
        <w:rPr>
          <w:rFonts w:cs="Times New Roman"/>
        </w:rPr>
        <w:t> ;</w:t>
      </w:r>
      <w:r w:rsidRPr="00F8712A">
        <w:rPr>
          <w:rFonts w:cs="Times New Roman"/>
        </w:rPr>
        <w:t xml:space="preserve"> sans sujétion aux formules exactes de notre temps, elle essayait de faire d</w:t>
      </w:r>
      <w:r w:rsidR="000B1783">
        <w:rPr>
          <w:rFonts w:cs="Times New Roman"/>
        </w:rPr>
        <w:t>’</w:t>
      </w:r>
      <w:r w:rsidRPr="00F8712A">
        <w:rPr>
          <w:rFonts w:cs="Times New Roman"/>
        </w:rPr>
        <w:t>une vue instantanée l</w:t>
      </w:r>
      <w:r w:rsidR="000B1783">
        <w:rPr>
          <w:rFonts w:cs="Times New Roman"/>
        </w:rPr>
        <w:t>’</w:t>
      </w:r>
      <w:r w:rsidRPr="00F8712A">
        <w:rPr>
          <w:rFonts w:cs="Times New Roman"/>
        </w:rPr>
        <w:t>équivalent de mille expériences. Des critiques modernes, ne pensant qu</w:t>
      </w:r>
      <w:r w:rsidR="000B1783">
        <w:rPr>
          <w:rFonts w:cs="Times New Roman"/>
        </w:rPr>
        <w:t>’</w:t>
      </w:r>
      <w:r w:rsidRPr="00F8712A">
        <w:rPr>
          <w:rFonts w:cs="Times New Roman"/>
        </w:rPr>
        <w:t xml:space="preserve">au </w:t>
      </w:r>
      <w:r w:rsidRPr="00F8712A">
        <w:rPr>
          <w:rFonts w:cs="Times New Roman"/>
          <w:i/>
        </w:rPr>
        <w:t>Traité de la peinture</w:t>
      </w:r>
      <w:r w:rsidRPr="00F8712A">
        <w:rPr>
          <w:rFonts w:cs="Times New Roman"/>
        </w:rPr>
        <w:t>, que, cent ans après, un Français, Raphaël de Fresne, fit sortir, par une compilation soigneusement ordonnée, des manuscrits confus de Léonard, curieusement écrits de droite à gauche, suivant son habitude, ont imaginé un ordre rigoureux dans ses recherches. Mais cette rigueur était peu en accord avec l</w:t>
      </w:r>
      <w:r w:rsidR="000B1783">
        <w:rPr>
          <w:rFonts w:cs="Times New Roman"/>
        </w:rPr>
        <w:t>’</w:t>
      </w:r>
      <w:r w:rsidRPr="00F8712A">
        <w:rPr>
          <w:rFonts w:cs="Times New Roman"/>
        </w:rPr>
        <w:t>inquiétude de son caractère</w:t>
      </w:r>
      <w:r>
        <w:rPr>
          <w:rFonts w:cs="Times New Roman"/>
        </w:rPr>
        <w:t> ;</w:t>
      </w:r>
      <w:r w:rsidRPr="00F8712A">
        <w:rPr>
          <w:rFonts w:cs="Times New Roman"/>
        </w:rPr>
        <w:t xml:space="preserve"> et si nous nous le représentons comme un simple logicien qui subordonne le dessin à l</w:t>
      </w:r>
      <w:r w:rsidR="000B1783">
        <w:rPr>
          <w:rFonts w:cs="Times New Roman"/>
        </w:rPr>
        <w:t>’</w:t>
      </w:r>
      <w:r w:rsidRPr="00F8712A">
        <w:rPr>
          <w:rFonts w:cs="Times New Roman"/>
        </w:rPr>
        <w:t>anatomie, et la composition aux règles mathématiques, nous n</w:t>
      </w:r>
      <w:r w:rsidR="000B1783">
        <w:rPr>
          <w:rFonts w:cs="Times New Roman"/>
        </w:rPr>
        <w:t>’</w:t>
      </w:r>
      <w:r w:rsidRPr="00F8712A">
        <w:rPr>
          <w:rFonts w:cs="Times New Roman"/>
        </w:rPr>
        <w:t>aurons pas de lui la même impression que ceux qui l</w:t>
      </w:r>
      <w:r w:rsidR="000B1783">
        <w:rPr>
          <w:rFonts w:cs="Times New Roman"/>
        </w:rPr>
        <w:t>’</w:t>
      </w:r>
      <w:r w:rsidRPr="00F8712A">
        <w:rPr>
          <w:rFonts w:cs="Times New Roman"/>
        </w:rPr>
        <w:t>entouraient. Penché sur des creusets, où il expérimentait avec des couleurs, essayant, par une étrange variation du rêve de l</w:t>
      </w:r>
      <w:r w:rsidR="000B1783">
        <w:rPr>
          <w:rFonts w:cs="Times New Roman"/>
        </w:rPr>
        <w:t>’</w:t>
      </w:r>
      <w:r w:rsidRPr="00F8712A">
        <w:rPr>
          <w:rFonts w:cs="Times New Roman"/>
        </w:rPr>
        <w:t>alchimiste, de trouver, non pas le secret d</w:t>
      </w:r>
      <w:r w:rsidR="000B1783">
        <w:rPr>
          <w:rFonts w:cs="Times New Roman"/>
        </w:rPr>
        <w:t>’</w:t>
      </w:r>
      <w:r w:rsidRPr="00F8712A">
        <w:rPr>
          <w:rFonts w:cs="Times New Roman"/>
        </w:rPr>
        <w:t>un élixir qui prolongerait indéfiniment la vie naturelle de l</w:t>
      </w:r>
      <w:r w:rsidR="000B1783">
        <w:rPr>
          <w:rFonts w:cs="Times New Roman"/>
        </w:rPr>
        <w:t>’</w:t>
      </w:r>
      <w:r w:rsidRPr="00F8712A">
        <w:rPr>
          <w:rFonts w:cs="Times New Roman"/>
        </w:rPr>
        <w:t>homme, mais plutôt le moyen d</w:t>
      </w:r>
      <w:r w:rsidR="000B1783">
        <w:rPr>
          <w:rFonts w:cs="Times New Roman"/>
        </w:rPr>
        <w:t>’</w:t>
      </w:r>
      <w:r w:rsidRPr="00F8712A">
        <w:rPr>
          <w:rFonts w:cs="Times New Roman"/>
        </w:rPr>
        <w:t>immortaliser les effets les plus subtils et les plus délicats de la peinture, il leur apparut comme le sorcier ou le magicien possesseur de secrets curieux et de connaissances occultes, vivant dans un monde dont il a seul la clef. La philosophie dont la sienne se rapproche le plus est, semble-t-il, celle de Paracelse ou de Cardan</w:t>
      </w:r>
      <w:r>
        <w:rPr>
          <w:rFonts w:cs="Times New Roman"/>
        </w:rPr>
        <w:t> ;</w:t>
      </w:r>
      <w:r w:rsidRPr="00F8712A">
        <w:rPr>
          <w:rFonts w:cs="Times New Roman"/>
        </w:rPr>
        <w:t xml:space="preserve"> beaucoup de l</w:t>
      </w:r>
      <w:r w:rsidR="000B1783">
        <w:rPr>
          <w:rFonts w:cs="Times New Roman"/>
        </w:rPr>
        <w:t>’</w:t>
      </w:r>
      <w:r w:rsidRPr="00F8712A">
        <w:rPr>
          <w:rFonts w:cs="Times New Roman"/>
        </w:rPr>
        <w:t>esprit de l</w:t>
      </w:r>
      <w:r w:rsidR="000B1783">
        <w:rPr>
          <w:rFonts w:cs="Times New Roman"/>
        </w:rPr>
        <w:t>’</w:t>
      </w:r>
      <w:r w:rsidRPr="00F8712A">
        <w:rPr>
          <w:rFonts w:cs="Times New Roman"/>
        </w:rPr>
        <w:t>ancienne alchimie s</w:t>
      </w:r>
      <w:r w:rsidR="000B1783">
        <w:rPr>
          <w:rFonts w:cs="Times New Roman"/>
        </w:rPr>
        <w:t>’</w:t>
      </w:r>
      <w:r w:rsidRPr="00F8712A">
        <w:rPr>
          <w:rFonts w:cs="Times New Roman"/>
        </w:rPr>
        <w:t>y retrouve encore, avec cette confiance dans la possibilité pour la science de trouver des chemins de traverse et des voies détournées. Pour lui la philosophie devait être quelque chose qui donnât une vitesse étrange aux recherches, comme une double vue, capable de révéler les sources dans le sol, ou l</w:t>
      </w:r>
      <w:r w:rsidR="000B1783">
        <w:rPr>
          <w:rFonts w:cs="Times New Roman"/>
        </w:rPr>
        <w:t>’</w:t>
      </w:r>
      <w:r w:rsidRPr="00F8712A">
        <w:rPr>
          <w:rFonts w:cs="Times New Roman"/>
        </w:rPr>
        <w:t>expression dans la figure humaine, de distinguer des caractères occultes dans les choses communes ou extraordinaires, dans le roseau sur le bord de la rivière, ou dans l</w:t>
      </w:r>
      <w:r w:rsidR="000B1783">
        <w:rPr>
          <w:rFonts w:cs="Times New Roman"/>
        </w:rPr>
        <w:t>’</w:t>
      </w:r>
      <w:r w:rsidRPr="00F8712A">
        <w:rPr>
          <w:rFonts w:cs="Times New Roman"/>
        </w:rPr>
        <w:t>étoile qui n</w:t>
      </w:r>
      <w:r w:rsidR="000B1783">
        <w:rPr>
          <w:rFonts w:cs="Times New Roman"/>
        </w:rPr>
        <w:t>’</w:t>
      </w:r>
      <w:r w:rsidRPr="00F8712A">
        <w:rPr>
          <w:rFonts w:cs="Times New Roman"/>
        </w:rPr>
        <w:t>approche de nous qu</w:t>
      </w:r>
      <w:r w:rsidR="000B1783">
        <w:rPr>
          <w:rFonts w:cs="Times New Roman"/>
        </w:rPr>
        <w:t>’</w:t>
      </w:r>
      <w:r w:rsidRPr="00F8712A">
        <w:rPr>
          <w:rFonts w:cs="Times New Roman"/>
        </w:rPr>
        <w:t>une fois par siècle. Jusqu</w:t>
      </w:r>
      <w:r w:rsidR="000B1783">
        <w:rPr>
          <w:rFonts w:cs="Times New Roman"/>
        </w:rPr>
        <w:t>’</w:t>
      </w:r>
      <w:r w:rsidRPr="00F8712A">
        <w:rPr>
          <w:rFonts w:cs="Times New Roman"/>
        </w:rPr>
        <w:t>à quel point le but clair de l</w:t>
      </w:r>
      <w:r w:rsidR="000B1783">
        <w:rPr>
          <w:rFonts w:cs="Times New Roman"/>
        </w:rPr>
        <w:t>’</w:t>
      </w:r>
      <w:r w:rsidRPr="00F8712A">
        <w:rPr>
          <w:rFonts w:cs="Times New Roman"/>
        </w:rPr>
        <w:t xml:space="preserve">artiste </w:t>
      </w:r>
      <w:proofErr w:type="spellStart"/>
      <w:r w:rsidRPr="00F8712A">
        <w:rPr>
          <w:rFonts w:cs="Times New Roman"/>
        </w:rPr>
        <w:t>fut-il</w:t>
      </w:r>
      <w:proofErr w:type="spellEnd"/>
      <w:r w:rsidRPr="00F8712A">
        <w:rPr>
          <w:rFonts w:cs="Times New Roman"/>
        </w:rPr>
        <w:t xml:space="preserve"> obscurci et la main fine du ciseleur embarrassée</w:t>
      </w:r>
      <w:r>
        <w:rPr>
          <w:rFonts w:cs="Times New Roman"/>
        </w:rPr>
        <w:t> ?</w:t>
      </w:r>
      <w:r w:rsidRPr="00F8712A">
        <w:rPr>
          <w:rFonts w:cs="Times New Roman"/>
        </w:rPr>
        <w:t xml:space="preserve"> C</w:t>
      </w:r>
      <w:r w:rsidR="000B1783">
        <w:rPr>
          <w:rFonts w:cs="Times New Roman"/>
        </w:rPr>
        <w:t>’</w:t>
      </w:r>
      <w:r w:rsidRPr="00F8712A">
        <w:rPr>
          <w:rFonts w:cs="Times New Roman"/>
        </w:rPr>
        <w:t>est ce que nous ne pouvons saisir que vaguement</w:t>
      </w:r>
      <w:r>
        <w:rPr>
          <w:rFonts w:cs="Times New Roman"/>
        </w:rPr>
        <w:t> ;</w:t>
      </w:r>
      <w:r w:rsidRPr="00F8712A">
        <w:rPr>
          <w:rFonts w:cs="Times New Roman"/>
        </w:rPr>
        <w:t xml:space="preserve"> le mystère qui ne se lève jamais tout entier de la vie de Léonard est ici plus profond que partout ailleurs. Mais il est certain qu</w:t>
      </w:r>
      <w:r w:rsidR="000B1783">
        <w:rPr>
          <w:rFonts w:cs="Times New Roman"/>
        </w:rPr>
        <w:t>’</w:t>
      </w:r>
      <w:r w:rsidRPr="00F8712A">
        <w:rPr>
          <w:rFonts w:cs="Times New Roman"/>
        </w:rPr>
        <w:t>il y a dans sa vie une époque où il avait presque cessé d</w:t>
      </w:r>
      <w:r w:rsidR="000B1783">
        <w:rPr>
          <w:rFonts w:cs="Times New Roman"/>
        </w:rPr>
        <w:t>’</w:t>
      </w:r>
      <w:r w:rsidRPr="00F8712A">
        <w:rPr>
          <w:rFonts w:cs="Times New Roman"/>
        </w:rPr>
        <w:t>être artiste.</w:t>
      </w:r>
    </w:p>
    <w:p w14:paraId="2B48E327"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 xml:space="preserve">année 1483 </w:t>
      </w:r>
      <w:r w:rsidR="00C81EC7">
        <w:rPr>
          <w:rFonts w:cs="Times New Roman"/>
        </w:rPr>
        <w:t>— </w:t>
      </w:r>
      <w:r w:rsidRPr="00F8712A">
        <w:rPr>
          <w:rFonts w:cs="Times New Roman"/>
        </w:rPr>
        <w:t>celle qui vit naître Raphaël</w:t>
      </w:r>
      <w:r w:rsidR="00DD6D19">
        <w:rPr>
          <w:rFonts w:cs="Times New Roman"/>
        </w:rPr>
        <w:t xml:space="preserve"> et fut la trentième de Léonard — </w:t>
      </w:r>
      <w:r w:rsidRPr="00F8712A">
        <w:rPr>
          <w:rFonts w:cs="Times New Roman"/>
        </w:rPr>
        <w:t>est fixée comme la date de sa visite à Milan, par la lettre même où il se recommande à Ludovic Sforza, et offre de lui livrer, à prix d</w:t>
      </w:r>
      <w:r w:rsidR="000B1783">
        <w:rPr>
          <w:rFonts w:cs="Times New Roman"/>
        </w:rPr>
        <w:t>’</w:t>
      </w:r>
      <w:r w:rsidRPr="00F8712A">
        <w:rPr>
          <w:rFonts w:cs="Times New Roman"/>
        </w:rPr>
        <w:t>argent, d</w:t>
      </w:r>
      <w:r w:rsidR="000B1783">
        <w:rPr>
          <w:rFonts w:cs="Times New Roman"/>
        </w:rPr>
        <w:t>’</w:t>
      </w:r>
      <w:r w:rsidRPr="00F8712A">
        <w:rPr>
          <w:rFonts w:cs="Times New Roman"/>
        </w:rPr>
        <w:t>étranges secrets dans l</w:t>
      </w:r>
      <w:r w:rsidR="000B1783">
        <w:rPr>
          <w:rFonts w:cs="Times New Roman"/>
        </w:rPr>
        <w:t>’</w:t>
      </w:r>
      <w:r w:rsidRPr="00F8712A">
        <w:rPr>
          <w:rFonts w:cs="Times New Roman"/>
        </w:rPr>
        <w:t>art de la guerre. C</w:t>
      </w:r>
      <w:r w:rsidR="000B1783">
        <w:rPr>
          <w:rFonts w:cs="Times New Roman"/>
        </w:rPr>
        <w:t>’</w:t>
      </w:r>
      <w:r w:rsidRPr="00F8712A">
        <w:rPr>
          <w:rFonts w:cs="Times New Roman"/>
        </w:rPr>
        <w:t>est le Sforza qui fit mourir son neveu en l</w:t>
      </w:r>
      <w:r w:rsidR="000B1783">
        <w:rPr>
          <w:rFonts w:cs="Times New Roman"/>
        </w:rPr>
        <w:t>’</w:t>
      </w:r>
      <w:r w:rsidRPr="00F8712A">
        <w:rPr>
          <w:rFonts w:cs="Times New Roman"/>
        </w:rPr>
        <w:t xml:space="preserve">empoisonnant lentement, mais qui cependant était si sensible aux </w:t>
      </w:r>
      <w:r w:rsidRPr="00F8712A">
        <w:rPr>
          <w:rFonts w:cs="Times New Roman"/>
        </w:rPr>
        <w:lastRenderedPageBreak/>
        <w:t>impressions religieuses qu</w:t>
      </w:r>
      <w:r w:rsidR="000B1783">
        <w:rPr>
          <w:rFonts w:cs="Times New Roman"/>
        </w:rPr>
        <w:t>’</w:t>
      </w:r>
      <w:r w:rsidRPr="00F8712A">
        <w:rPr>
          <w:rFonts w:cs="Times New Roman"/>
        </w:rPr>
        <w:t>il mêlait aux passions purement terrestres une espèce de sentiment mystique</w:t>
      </w:r>
      <w:r>
        <w:rPr>
          <w:rFonts w:cs="Times New Roman"/>
        </w:rPr>
        <w:t> ;</w:t>
      </w:r>
      <w:r w:rsidRPr="00F8712A">
        <w:rPr>
          <w:rFonts w:cs="Times New Roman"/>
        </w:rPr>
        <w:t xml:space="preserve"> il avait pris comme emblème le mûrier, symbole, par son efflorescence tardive et son soudain épanouissement en fleurs et en fruits à la fois, d</w:t>
      </w:r>
      <w:r w:rsidR="000B1783">
        <w:rPr>
          <w:rFonts w:cs="Times New Roman"/>
        </w:rPr>
        <w:t>’</w:t>
      </w:r>
      <w:r w:rsidRPr="00F8712A">
        <w:rPr>
          <w:rFonts w:cs="Times New Roman"/>
        </w:rPr>
        <w:t>une sagesse qui économise toutes ses forces pour obtenir à l</w:t>
      </w:r>
      <w:r w:rsidR="000B1783">
        <w:rPr>
          <w:rFonts w:cs="Times New Roman"/>
        </w:rPr>
        <w:t>’</w:t>
      </w:r>
      <w:r w:rsidRPr="00F8712A">
        <w:rPr>
          <w:rFonts w:cs="Times New Roman"/>
        </w:rPr>
        <w:t>occasion un résultat rapide et sûr. La renommée de Léonard l</w:t>
      </w:r>
      <w:r w:rsidR="000B1783">
        <w:rPr>
          <w:rFonts w:cs="Times New Roman"/>
        </w:rPr>
        <w:t>’</w:t>
      </w:r>
      <w:r w:rsidRPr="00F8712A">
        <w:rPr>
          <w:rFonts w:cs="Times New Roman"/>
        </w:rPr>
        <w:t>avait précédé, et il était chargé de modeler une statue colossale de Francesco, le premier duc de Milan. Quant à Léonard lui-même, ce n</w:t>
      </w:r>
      <w:r w:rsidR="000B1783">
        <w:rPr>
          <w:rFonts w:cs="Times New Roman"/>
        </w:rPr>
        <w:t>’</w:t>
      </w:r>
      <w:r w:rsidRPr="00F8712A">
        <w:rPr>
          <w:rFonts w:cs="Times New Roman"/>
        </w:rPr>
        <w:t>était pas du tout comme artiste qu</w:t>
      </w:r>
      <w:r w:rsidR="000B1783">
        <w:rPr>
          <w:rFonts w:cs="Times New Roman"/>
        </w:rPr>
        <w:t>’</w:t>
      </w:r>
      <w:r w:rsidRPr="00F8712A">
        <w:rPr>
          <w:rFonts w:cs="Times New Roman"/>
        </w:rPr>
        <w:t>il venait, ni même comme quelqu</w:t>
      </w:r>
      <w:r w:rsidR="000B1783">
        <w:rPr>
          <w:rFonts w:cs="Times New Roman"/>
        </w:rPr>
        <w:t>’</w:t>
      </w:r>
      <w:r w:rsidRPr="00F8712A">
        <w:rPr>
          <w:rFonts w:cs="Times New Roman"/>
        </w:rPr>
        <w:t>un qui se souciât de la renommée d</w:t>
      </w:r>
      <w:r w:rsidR="000B1783">
        <w:rPr>
          <w:rFonts w:cs="Times New Roman"/>
        </w:rPr>
        <w:t>’</w:t>
      </w:r>
      <w:r w:rsidRPr="00F8712A">
        <w:rPr>
          <w:rFonts w:cs="Times New Roman"/>
        </w:rPr>
        <w:t>artiste</w:t>
      </w:r>
      <w:r>
        <w:rPr>
          <w:rFonts w:cs="Times New Roman"/>
        </w:rPr>
        <w:t> ;</w:t>
      </w:r>
      <w:r w:rsidRPr="00F8712A">
        <w:rPr>
          <w:rFonts w:cs="Times New Roman"/>
        </w:rPr>
        <w:t xml:space="preserve"> il venait comme joueur de harpe, d</w:t>
      </w:r>
      <w:r w:rsidR="000B1783">
        <w:rPr>
          <w:rFonts w:cs="Times New Roman"/>
        </w:rPr>
        <w:t>’</w:t>
      </w:r>
      <w:r w:rsidRPr="00F8712A">
        <w:rPr>
          <w:rFonts w:cs="Times New Roman"/>
        </w:rPr>
        <w:t>une curieuse harpe d</w:t>
      </w:r>
      <w:r w:rsidR="000B1783">
        <w:rPr>
          <w:rFonts w:cs="Times New Roman"/>
        </w:rPr>
        <w:t>’</w:t>
      </w:r>
      <w:r w:rsidRPr="00F8712A">
        <w:rPr>
          <w:rFonts w:cs="Times New Roman"/>
        </w:rPr>
        <w:t>argent qu</w:t>
      </w:r>
      <w:r w:rsidR="000B1783">
        <w:rPr>
          <w:rFonts w:cs="Times New Roman"/>
        </w:rPr>
        <w:t>’</w:t>
      </w:r>
      <w:r w:rsidRPr="00F8712A">
        <w:rPr>
          <w:rFonts w:cs="Times New Roman"/>
        </w:rPr>
        <w:t>il avait faite lui-même, l</w:t>
      </w:r>
      <w:r w:rsidR="000B1783">
        <w:rPr>
          <w:rFonts w:cs="Times New Roman"/>
        </w:rPr>
        <w:t>’</w:t>
      </w:r>
      <w:r w:rsidRPr="00F8712A">
        <w:rPr>
          <w:rFonts w:cs="Times New Roman"/>
        </w:rPr>
        <w:t>ayant bizarrement façonnée à la ressemblance d</w:t>
      </w:r>
      <w:r w:rsidR="000B1783">
        <w:rPr>
          <w:rFonts w:cs="Times New Roman"/>
        </w:rPr>
        <w:t>’</w:t>
      </w:r>
      <w:r w:rsidRPr="00F8712A">
        <w:rPr>
          <w:rFonts w:cs="Times New Roman"/>
        </w:rPr>
        <w:t>un crâne de cheval. L</w:t>
      </w:r>
      <w:r w:rsidR="000B1783">
        <w:rPr>
          <w:rFonts w:cs="Times New Roman"/>
        </w:rPr>
        <w:t>’</w:t>
      </w:r>
      <w:r w:rsidRPr="00F8712A">
        <w:rPr>
          <w:rFonts w:cs="Times New Roman"/>
        </w:rPr>
        <w:t>esprit capricieux de Ludovic était sensible aussi au charme de la musique, et il y avait dans la nature de Léonard comme quelque chose de magique. Fascinant est toujours l</w:t>
      </w:r>
      <w:r w:rsidR="000B1783">
        <w:rPr>
          <w:rFonts w:cs="Times New Roman"/>
        </w:rPr>
        <w:t>’</w:t>
      </w:r>
      <w:r w:rsidRPr="00F8712A">
        <w:rPr>
          <w:rFonts w:cs="Times New Roman"/>
        </w:rPr>
        <w:t>épithète qui le décrit. Il ne nous reste aucun portrait de sa jeunesse</w:t>
      </w:r>
      <w:r>
        <w:rPr>
          <w:rFonts w:cs="Times New Roman"/>
        </w:rPr>
        <w:t> ;</w:t>
      </w:r>
      <w:r w:rsidRPr="00F8712A">
        <w:rPr>
          <w:rFonts w:cs="Times New Roman"/>
        </w:rPr>
        <w:t xml:space="preserve"> mais tout nous porte à croire que jusqu</w:t>
      </w:r>
      <w:r w:rsidR="000B1783">
        <w:rPr>
          <w:rFonts w:cs="Times New Roman"/>
        </w:rPr>
        <w:t>’</w:t>
      </w:r>
      <w:r w:rsidRPr="00F8712A">
        <w:rPr>
          <w:rFonts w:cs="Times New Roman"/>
        </w:rPr>
        <w:t>à cette époque avait rayonné autour de lui, dans sa voix et dans son extérieur, quelque charme assez fort pour contrebalancer les désavantages de sa naissance. Sa force physique était considérable</w:t>
      </w:r>
      <w:r>
        <w:rPr>
          <w:rFonts w:cs="Times New Roman"/>
        </w:rPr>
        <w:t> ;</w:t>
      </w:r>
      <w:r w:rsidRPr="00F8712A">
        <w:rPr>
          <w:rFonts w:cs="Times New Roman"/>
        </w:rPr>
        <w:t xml:space="preserve"> on disait qu</w:t>
      </w:r>
      <w:r w:rsidR="000B1783">
        <w:rPr>
          <w:rFonts w:cs="Times New Roman"/>
        </w:rPr>
        <w:t>’</w:t>
      </w:r>
      <w:r w:rsidRPr="00F8712A">
        <w:rPr>
          <w:rFonts w:cs="Times New Roman"/>
        </w:rPr>
        <w:t>il pouvait courber un fer à cheval comme s</w:t>
      </w:r>
      <w:r w:rsidR="000B1783">
        <w:rPr>
          <w:rFonts w:cs="Times New Roman"/>
        </w:rPr>
        <w:t>’</w:t>
      </w:r>
      <w:r w:rsidRPr="00F8712A">
        <w:rPr>
          <w:rFonts w:cs="Times New Roman"/>
        </w:rPr>
        <w:t>il eût été de plomb.</w:t>
      </w:r>
    </w:p>
    <w:p w14:paraId="263F26FC" w14:textId="77777777" w:rsidR="00F8712A" w:rsidRPr="00F8712A" w:rsidRDefault="00F8712A" w:rsidP="00F8712A">
      <w:pPr>
        <w:pStyle w:val="Corpsdetexte"/>
        <w:rPr>
          <w:rFonts w:cs="Times New Roman"/>
        </w:rPr>
      </w:pPr>
      <w:r w:rsidRPr="00F8712A">
        <w:rPr>
          <w:rFonts w:cs="Times New Roman"/>
        </w:rPr>
        <w:t xml:space="preserve">Le </w:t>
      </w:r>
      <w:proofErr w:type="spellStart"/>
      <w:r w:rsidRPr="00F8712A">
        <w:rPr>
          <w:rFonts w:cs="Times New Roman"/>
          <w:i/>
        </w:rPr>
        <w:t>Duomo</w:t>
      </w:r>
      <w:proofErr w:type="spellEnd"/>
      <w:r w:rsidRPr="00F8712A">
        <w:rPr>
          <w:rFonts w:cs="Times New Roman"/>
        </w:rPr>
        <w:t>, cette œuvre des artistes transalpins, si fantastique aux yeux d</w:t>
      </w:r>
      <w:r w:rsidR="000B1783">
        <w:rPr>
          <w:rFonts w:cs="Times New Roman"/>
        </w:rPr>
        <w:t>’</w:t>
      </w:r>
      <w:r w:rsidRPr="00F8712A">
        <w:rPr>
          <w:rFonts w:cs="Times New Roman"/>
        </w:rPr>
        <w:t xml:space="preserve">un Florentin, habitué aux surfaces molles et unies des Giotto et des </w:t>
      </w:r>
      <w:proofErr w:type="spellStart"/>
      <w:r w:rsidRPr="00F8712A">
        <w:rPr>
          <w:rFonts w:cs="Times New Roman"/>
        </w:rPr>
        <w:t>Arnolfo</w:t>
      </w:r>
      <w:proofErr w:type="spellEnd"/>
      <w:r w:rsidRPr="00F8712A">
        <w:rPr>
          <w:rFonts w:cs="Times New Roman"/>
        </w:rPr>
        <w:t>, était alors dans toute sa splendeur</w:t>
      </w:r>
      <w:r>
        <w:rPr>
          <w:rFonts w:cs="Times New Roman"/>
        </w:rPr>
        <w:t> ;</w:t>
      </w:r>
      <w:r w:rsidRPr="00F8712A">
        <w:rPr>
          <w:rFonts w:cs="Times New Roman"/>
        </w:rPr>
        <w:t xml:space="preserve"> et en bas, dans les rues de Milan, passaient un peuple de gens aussi fantastiques</w:t>
      </w:r>
      <w:r>
        <w:rPr>
          <w:rFonts w:cs="Times New Roman"/>
        </w:rPr>
        <w:t>,</w:t>
      </w:r>
      <w:r w:rsidRPr="00F8712A">
        <w:rPr>
          <w:rFonts w:cs="Times New Roman"/>
        </w:rPr>
        <w:t xml:space="preserve"> peuple mobile et visionnaire. Léonard était le dernier homme qui pût trouver un poison dans les fleurs exotiques de sentiment qui s</w:t>
      </w:r>
      <w:r w:rsidR="000B1783">
        <w:rPr>
          <w:rFonts w:cs="Times New Roman"/>
        </w:rPr>
        <w:t>’</w:t>
      </w:r>
      <w:r w:rsidRPr="00F8712A">
        <w:rPr>
          <w:rFonts w:cs="Times New Roman"/>
        </w:rPr>
        <w:t>y épanouissaient. C</w:t>
      </w:r>
      <w:r w:rsidR="000B1783">
        <w:rPr>
          <w:rFonts w:cs="Times New Roman"/>
        </w:rPr>
        <w:t>’</w:t>
      </w:r>
      <w:r w:rsidRPr="00F8712A">
        <w:rPr>
          <w:rFonts w:cs="Times New Roman"/>
        </w:rPr>
        <w:t>était une vie de péchés brillants et d</w:t>
      </w:r>
      <w:r w:rsidR="000B1783">
        <w:rPr>
          <w:rFonts w:cs="Times New Roman"/>
        </w:rPr>
        <w:t>’</w:t>
      </w:r>
      <w:r w:rsidRPr="00F8712A">
        <w:rPr>
          <w:rFonts w:cs="Times New Roman"/>
        </w:rPr>
        <w:t>amusements exquis</w:t>
      </w:r>
      <w:r>
        <w:rPr>
          <w:rFonts w:cs="Times New Roman"/>
        </w:rPr>
        <w:t> ;</w:t>
      </w:r>
      <w:r w:rsidRPr="00F8712A">
        <w:rPr>
          <w:rFonts w:cs="Times New Roman"/>
        </w:rPr>
        <w:t xml:space="preserve"> Léonard devint un dessinateur fameux de spectacles</w:t>
      </w:r>
      <w:r>
        <w:rPr>
          <w:rFonts w:cs="Times New Roman"/>
        </w:rPr>
        <w:t> ;</w:t>
      </w:r>
      <w:r w:rsidRPr="00F8712A">
        <w:rPr>
          <w:rFonts w:cs="Times New Roman"/>
        </w:rPr>
        <w:t xml:space="preserve"> prendre les choses telles qu</w:t>
      </w:r>
      <w:r w:rsidR="000B1783">
        <w:rPr>
          <w:rFonts w:cs="Times New Roman"/>
        </w:rPr>
        <w:t>’</w:t>
      </w:r>
      <w:r w:rsidRPr="00F8712A">
        <w:rPr>
          <w:rFonts w:cs="Times New Roman"/>
        </w:rPr>
        <w:t>elles se présentaient à lui, voilà qui convenait merveilleusement aux qualités propres de son génie, composé presque également de deux sentiments, la curiosité et le désir de beauté.</w:t>
      </w:r>
    </w:p>
    <w:p w14:paraId="5FC766E3" w14:textId="77777777" w:rsidR="00F8712A" w:rsidRPr="00F8712A" w:rsidRDefault="00F8712A" w:rsidP="00F8712A">
      <w:pPr>
        <w:pStyle w:val="Corpsdetexte"/>
        <w:rPr>
          <w:rFonts w:cs="Times New Roman"/>
        </w:rPr>
      </w:pPr>
      <w:r w:rsidRPr="00F8712A">
        <w:rPr>
          <w:rFonts w:cs="Times New Roman"/>
        </w:rPr>
        <w:t xml:space="preserve">Curiosité et désir de beauté </w:t>
      </w:r>
      <w:r w:rsidR="00C81EC7">
        <w:rPr>
          <w:rFonts w:cs="Times New Roman"/>
        </w:rPr>
        <w:t>— </w:t>
      </w:r>
      <w:r w:rsidRPr="00F8712A">
        <w:rPr>
          <w:rFonts w:cs="Times New Roman"/>
        </w:rPr>
        <w:t>voilà les deux forces élémentaires du génie de Léonard, la curiosité étant souvent en conflit avec le désir de beauté, mais engendrant avec lui un type de grâce subtil et curieux.</w:t>
      </w:r>
    </w:p>
    <w:p w14:paraId="7FC30E65" w14:textId="77777777" w:rsidR="00F8712A" w:rsidRPr="00F8712A" w:rsidRDefault="00F8712A" w:rsidP="00F8712A">
      <w:pPr>
        <w:pStyle w:val="Corpsdetexte"/>
        <w:rPr>
          <w:rFonts w:cs="Times New Roman"/>
        </w:rPr>
      </w:pPr>
      <w:r w:rsidRPr="00F8712A">
        <w:rPr>
          <w:rFonts w:cs="Times New Roman"/>
        </w:rPr>
        <w:t xml:space="preserve">Le mouvement du </w:t>
      </w:r>
      <w:proofErr w:type="spellStart"/>
      <w:r w:rsidRPr="00F8712A">
        <w:rPr>
          <w:rFonts w:cs="Times New Roman"/>
          <w:smallCaps/>
        </w:rPr>
        <w:t>xv</w:t>
      </w:r>
      <w:r w:rsidRPr="00E554D0">
        <w:rPr>
          <w:vertAlign w:val="superscript"/>
        </w:rPr>
        <w:t>e</w:t>
      </w:r>
      <w:proofErr w:type="spellEnd"/>
      <w:r w:rsidR="00DD6D19">
        <w:rPr>
          <w:rFonts w:cs="Times New Roman"/>
        </w:rPr>
        <w:t> </w:t>
      </w:r>
      <w:r w:rsidRPr="00F8712A">
        <w:rPr>
          <w:rFonts w:cs="Times New Roman"/>
        </w:rPr>
        <w:t>siècle fut double</w:t>
      </w:r>
      <w:r>
        <w:rPr>
          <w:rFonts w:cs="Times New Roman"/>
        </w:rPr>
        <w:t> :</w:t>
      </w:r>
      <w:r w:rsidRPr="00F8712A">
        <w:rPr>
          <w:rFonts w:cs="Times New Roman"/>
        </w:rPr>
        <w:t xml:space="preserve"> d</w:t>
      </w:r>
      <w:r w:rsidR="000B1783">
        <w:rPr>
          <w:rFonts w:cs="Times New Roman"/>
        </w:rPr>
        <w:t>’</w:t>
      </w:r>
      <w:r w:rsidRPr="00F8712A">
        <w:rPr>
          <w:rFonts w:cs="Times New Roman"/>
        </w:rPr>
        <w:t>un côté la Renaissance, de l</w:t>
      </w:r>
      <w:r w:rsidR="000B1783">
        <w:rPr>
          <w:rFonts w:cs="Times New Roman"/>
        </w:rPr>
        <w:t>’</w:t>
      </w:r>
      <w:r w:rsidRPr="00F8712A">
        <w:rPr>
          <w:rFonts w:cs="Times New Roman"/>
        </w:rPr>
        <w:t>autre aussi l</w:t>
      </w:r>
      <w:r w:rsidR="000B1783">
        <w:rPr>
          <w:rFonts w:cs="Times New Roman"/>
        </w:rPr>
        <w:t>’</w:t>
      </w:r>
      <w:r w:rsidRPr="00F8712A">
        <w:rPr>
          <w:rFonts w:cs="Times New Roman"/>
        </w:rPr>
        <w:t>avènement de ce qu</w:t>
      </w:r>
      <w:r w:rsidR="000B1783">
        <w:rPr>
          <w:rFonts w:cs="Times New Roman"/>
        </w:rPr>
        <w:t>’</w:t>
      </w:r>
      <w:r w:rsidRPr="00F8712A">
        <w:rPr>
          <w:rFonts w:cs="Times New Roman"/>
        </w:rPr>
        <w:t xml:space="preserve">on a appelé </w:t>
      </w:r>
      <w:r>
        <w:rPr>
          <w:rFonts w:cs="Times New Roman"/>
        </w:rPr>
        <w:t>« </w:t>
      </w:r>
      <w:r w:rsidRPr="00F8712A">
        <w:rPr>
          <w:rFonts w:cs="Times New Roman"/>
        </w:rPr>
        <w:t>l</w:t>
      </w:r>
      <w:r w:rsidR="000B1783">
        <w:rPr>
          <w:rFonts w:cs="Times New Roman"/>
        </w:rPr>
        <w:t>’</w:t>
      </w:r>
      <w:r w:rsidRPr="00F8712A">
        <w:rPr>
          <w:rFonts w:cs="Times New Roman"/>
        </w:rPr>
        <w:t>esprit moderne</w:t>
      </w:r>
      <w:r>
        <w:rPr>
          <w:rFonts w:cs="Times New Roman"/>
        </w:rPr>
        <w:t> »</w:t>
      </w:r>
      <w:r w:rsidRPr="00F8712A">
        <w:rPr>
          <w:rFonts w:cs="Times New Roman"/>
        </w:rPr>
        <w:t xml:space="preserve"> avec son réalisme, son appel à l</w:t>
      </w:r>
      <w:r w:rsidR="000B1783">
        <w:rPr>
          <w:rFonts w:cs="Times New Roman"/>
        </w:rPr>
        <w:t>’</w:t>
      </w:r>
      <w:r w:rsidRPr="00F8712A">
        <w:rPr>
          <w:rFonts w:cs="Times New Roman"/>
        </w:rPr>
        <w:t>expérience</w:t>
      </w:r>
      <w:r>
        <w:rPr>
          <w:rFonts w:cs="Times New Roman"/>
        </w:rPr>
        <w:t> ;</w:t>
      </w:r>
      <w:r w:rsidRPr="00F8712A">
        <w:rPr>
          <w:rFonts w:cs="Times New Roman"/>
        </w:rPr>
        <w:t xml:space="preserve"> ce mouvement comprend à la fois un retour à l</w:t>
      </w:r>
      <w:r w:rsidR="000B1783">
        <w:rPr>
          <w:rFonts w:cs="Times New Roman"/>
        </w:rPr>
        <w:t>’</w:t>
      </w:r>
      <w:r w:rsidRPr="00F8712A">
        <w:rPr>
          <w:rFonts w:cs="Times New Roman"/>
        </w:rPr>
        <w:t>antiquité et un retour à la nature. Raphaël représente le retour à l</w:t>
      </w:r>
      <w:r w:rsidR="000B1783">
        <w:rPr>
          <w:rFonts w:cs="Times New Roman"/>
        </w:rPr>
        <w:t>’</w:t>
      </w:r>
      <w:r w:rsidRPr="00F8712A">
        <w:rPr>
          <w:rFonts w:cs="Times New Roman"/>
        </w:rPr>
        <w:t>antiquité et Léonard le retour à la nature. Dans ce retour à la nature, il cherchait à satisfaire d</w:t>
      </w:r>
      <w:r w:rsidR="000B1783">
        <w:rPr>
          <w:rFonts w:cs="Times New Roman"/>
        </w:rPr>
        <w:t>’</w:t>
      </w:r>
      <w:r w:rsidRPr="00F8712A">
        <w:rPr>
          <w:rFonts w:cs="Times New Roman"/>
        </w:rPr>
        <w:t>abord une curiosité sans limites, par les surprises perpétuelles qu</w:t>
      </w:r>
      <w:r w:rsidR="000B1783">
        <w:rPr>
          <w:rFonts w:cs="Times New Roman"/>
        </w:rPr>
        <w:t>’</w:t>
      </w:r>
      <w:r w:rsidRPr="00F8712A">
        <w:rPr>
          <w:rFonts w:cs="Times New Roman"/>
        </w:rPr>
        <w:t xml:space="preserve">elle offre, puis un sens microscopique du fini, par sa finesse, par la délicatesse de ses opérations, par cette </w:t>
      </w:r>
      <w:proofErr w:type="spellStart"/>
      <w:r w:rsidRPr="00F8712A">
        <w:rPr>
          <w:rFonts w:cs="Times New Roman"/>
          <w:i/>
        </w:rPr>
        <w:t>subtilitas</w:t>
      </w:r>
      <w:proofErr w:type="spellEnd"/>
      <w:r w:rsidRPr="00F8712A">
        <w:rPr>
          <w:rFonts w:cs="Times New Roman"/>
          <w:i/>
        </w:rPr>
        <w:t xml:space="preserve"> </w:t>
      </w:r>
      <w:proofErr w:type="spellStart"/>
      <w:r w:rsidRPr="00F8712A">
        <w:rPr>
          <w:rFonts w:cs="Times New Roman"/>
          <w:i/>
        </w:rPr>
        <w:t>naturae</w:t>
      </w:r>
      <w:proofErr w:type="spellEnd"/>
      <w:r w:rsidRPr="00F8712A">
        <w:rPr>
          <w:rFonts w:cs="Times New Roman"/>
        </w:rPr>
        <w:t xml:space="preserve"> dont parle Bacon. Aussi le voyons-nous souvent en </w:t>
      </w:r>
      <w:r w:rsidRPr="00F8712A">
        <w:rPr>
          <w:rFonts w:cs="Times New Roman"/>
        </w:rPr>
        <w:lastRenderedPageBreak/>
        <w:t>relation intime avec des hommes de science</w:t>
      </w:r>
      <w:r>
        <w:rPr>
          <w:rFonts w:cs="Times New Roman"/>
        </w:rPr>
        <w:t> :</w:t>
      </w:r>
      <w:r w:rsidRPr="00F8712A">
        <w:rPr>
          <w:rFonts w:cs="Times New Roman"/>
        </w:rPr>
        <w:t xml:space="preserve"> avec Fra Luca </w:t>
      </w:r>
      <w:proofErr w:type="spellStart"/>
      <w:r w:rsidRPr="00F8712A">
        <w:rPr>
          <w:rFonts w:cs="Times New Roman"/>
        </w:rPr>
        <w:t>Paccioli</w:t>
      </w:r>
      <w:proofErr w:type="spellEnd"/>
      <w:r w:rsidRPr="00F8712A">
        <w:rPr>
          <w:rFonts w:cs="Times New Roman"/>
        </w:rPr>
        <w:t xml:space="preserve">, le mathématicien, avec Marc Antonio </w:t>
      </w:r>
      <w:proofErr w:type="spellStart"/>
      <w:r w:rsidRPr="00F8712A">
        <w:rPr>
          <w:rFonts w:cs="Times New Roman"/>
        </w:rPr>
        <w:t>della</w:t>
      </w:r>
      <w:proofErr w:type="spellEnd"/>
      <w:r w:rsidRPr="00F8712A">
        <w:rPr>
          <w:rFonts w:cs="Times New Roman"/>
        </w:rPr>
        <w:t xml:space="preserve"> Torre, l</w:t>
      </w:r>
      <w:r w:rsidR="000B1783">
        <w:rPr>
          <w:rFonts w:cs="Times New Roman"/>
        </w:rPr>
        <w:t>’</w:t>
      </w:r>
      <w:r w:rsidRPr="00F8712A">
        <w:rPr>
          <w:rFonts w:cs="Times New Roman"/>
        </w:rPr>
        <w:t>anatomiste. Ses observations et ses expériences remplissent treize volumes de manuscrits, et ceux qui savent juger le représentent comme anticipant de beaucoup, par une intuition rapide, sur des idées scientifiques plus avancées. Il expliqua la lumière obscure de la partie de la lune qui n</w:t>
      </w:r>
      <w:r w:rsidR="000B1783">
        <w:rPr>
          <w:rFonts w:cs="Times New Roman"/>
        </w:rPr>
        <w:t>’</w:t>
      </w:r>
      <w:r w:rsidRPr="00F8712A">
        <w:rPr>
          <w:rFonts w:cs="Times New Roman"/>
        </w:rPr>
        <w:t>est pas éclairée</w:t>
      </w:r>
      <w:r>
        <w:rPr>
          <w:rFonts w:cs="Times New Roman"/>
        </w:rPr>
        <w:t> ;</w:t>
      </w:r>
      <w:r w:rsidRPr="00F8712A">
        <w:rPr>
          <w:rFonts w:cs="Times New Roman"/>
        </w:rPr>
        <w:t xml:space="preserve"> il sut que la mer avait autrefois couvert les montagnes où l</w:t>
      </w:r>
      <w:r w:rsidR="000B1783">
        <w:rPr>
          <w:rFonts w:cs="Times New Roman"/>
        </w:rPr>
        <w:t>’</w:t>
      </w:r>
      <w:r w:rsidRPr="00F8712A">
        <w:rPr>
          <w:rFonts w:cs="Times New Roman"/>
        </w:rPr>
        <w:t>on trouve des coquillages, et aussi que les eaux équatoriales se rejoignent au-dessus des régions polaires.</w:t>
      </w:r>
    </w:p>
    <w:p w14:paraId="790C2329" w14:textId="77777777" w:rsidR="00F8712A" w:rsidRPr="00F8712A" w:rsidRDefault="00F8712A" w:rsidP="00F8712A">
      <w:pPr>
        <w:pStyle w:val="Corpsdetexte"/>
        <w:rPr>
          <w:rFonts w:cs="Times New Roman"/>
        </w:rPr>
      </w:pPr>
      <w:r w:rsidRPr="00F8712A">
        <w:rPr>
          <w:rFonts w:cs="Times New Roman"/>
        </w:rPr>
        <w:t>Celui qui a pénétré ainsi dans les lieux les plus secrets de la nature préférait toujours le plus lointain au plus proche, ce qui, par une apparence exceptionnelle, était un cas plus raffiné de la loi, les objets d</w:t>
      </w:r>
      <w:r w:rsidR="000B1783">
        <w:rPr>
          <w:rFonts w:cs="Times New Roman"/>
        </w:rPr>
        <w:t>’</w:t>
      </w:r>
      <w:r w:rsidRPr="00F8712A">
        <w:rPr>
          <w:rFonts w:cs="Times New Roman"/>
        </w:rPr>
        <w:t>une atmosphère singulière où se jouent des lumières variées. Il peignait les fleurs avec un bonheur si surprenant que divers critiques lui ont attribué une affection particulière pour certaines fleurs, comme Clément pour le cyclamen, et Rio pour le jasmin</w:t>
      </w:r>
      <w:r>
        <w:rPr>
          <w:rFonts w:cs="Times New Roman"/>
        </w:rPr>
        <w:t> ;</w:t>
      </w:r>
      <w:r w:rsidRPr="00F8712A">
        <w:rPr>
          <w:rFonts w:cs="Times New Roman"/>
        </w:rPr>
        <w:t xml:space="preserve"> à Venise se trouve une feuille détachée de son carnet toute couverte d</w:t>
      </w:r>
      <w:r w:rsidR="000B1783">
        <w:rPr>
          <w:rFonts w:cs="Times New Roman"/>
        </w:rPr>
        <w:t>’</w:t>
      </w:r>
      <w:r w:rsidRPr="00F8712A">
        <w:rPr>
          <w:rFonts w:cs="Times New Roman"/>
        </w:rPr>
        <w:t>études sur les violettes et les roses sauvages. En lui apparaît pour la première fois le goût pour ce qui dans le paysage est bizarre ou recherché</w:t>
      </w:r>
      <w:r>
        <w:rPr>
          <w:rFonts w:cs="Times New Roman"/>
        </w:rPr>
        <w:t> :</w:t>
      </w:r>
      <w:r w:rsidRPr="00F8712A">
        <w:rPr>
          <w:rFonts w:cs="Times New Roman"/>
        </w:rPr>
        <w:t xml:space="preserve"> pour les endroits creux pleins de l</w:t>
      </w:r>
      <w:r w:rsidR="000B1783">
        <w:rPr>
          <w:rFonts w:cs="Times New Roman"/>
        </w:rPr>
        <w:t>’</w:t>
      </w:r>
      <w:r w:rsidRPr="00F8712A">
        <w:rPr>
          <w:rFonts w:cs="Times New Roman"/>
        </w:rPr>
        <w:t xml:space="preserve">ombre verte des rochers bitumineux, pour les récifs de </w:t>
      </w:r>
      <w:proofErr w:type="spellStart"/>
      <w:r w:rsidRPr="00F8712A">
        <w:rPr>
          <w:rFonts w:cs="Times New Roman"/>
        </w:rPr>
        <w:t>trapp</w:t>
      </w:r>
      <w:proofErr w:type="spellEnd"/>
      <w:r w:rsidRPr="00F8712A">
        <w:rPr>
          <w:rFonts w:cs="Times New Roman"/>
        </w:rPr>
        <w:t xml:space="preserve"> qui divisent l</w:t>
      </w:r>
      <w:r w:rsidR="000B1783">
        <w:rPr>
          <w:rFonts w:cs="Times New Roman"/>
        </w:rPr>
        <w:t>’</w:t>
      </w:r>
      <w:r w:rsidRPr="00F8712A">
        <w:rPr>
          <w:rFonts w:cs="Times New Roman"/>
        </w:rPr>
        <w:t>eau en nappes bizarres de lumière</w:t>
      </w:r>
      <w:r>
        <w:rPr>
          <w:rFonts w:cs="Times New Roman"/>
        </w:rPr>
        <w:t> :</w:t>
      </w:r>
      <w:r w:rsidRPr="00F8712A">
        <w:rPr>
          <w:rFonts w:cs="Times New Roman"/>
        </w:rPr>
        <w:t xml:space="preserve"> leur prototype exact se trouve dans nos mers occidentales</w:t>
      </w:r>
      <w:r>
        <w:rPr>
          <w:rFonts w:cs="Times New Roman"/>
        </w:rPr>
        <w:t> ;</w:t>
      </w:r>
      <w:r w:rsidRPr="00F8712A">
        <w:rPr>
          <w:rFonts w:cs="Times New Roman"/>
        </w:rPr>
        <w:t xml:space="preserve"> enfin, pour tous les effets solennels de l</w:t>
      </w:r>
      <w:r w:rsidR="000B1783">
        <w:rPr>
          <w:rFonts w:cs="Times New Roman"/>
        </w:rPr>
        <w:t>’</w:t>
      </w:r>
      <w:r w:rsidRPr="00F8712A">
        <w:rPr>
          <w:rFonts w:cs="Times New Roman"/>
        </w:rPr>
        <w:t>eau en motion</w:t>
      </w:r>
      <w:r>
        <w:rPr>
          <w:rFonts w:cs="Times New Roman"/>
        </w:rPr>
        <w:t> ;</w:t>
      </w:r>
      <w:r w:rsidRPr="00F8712A">
        <w:rPr>
          <w:rFonts w:cs="Times New Roman"/>
        </w:rPr>
        <w:t xml:space="preserve"> on peut la suivre jaillissant de sa source lointaine parmi les rochers, sur la bruyère, dans la </w:t>
      </w:r>
      <w:r w:rsidRPr="00F8712A">
        <w:rPr>
          <w:rFonts w:cs="Times New Roman"/>
          <w:i/>
        </w:rPr>
        <w:t>Madone aux Balances</w:t>
      </w:r>
      <w:r w:rsidRPr="00F8712A">
        <w:rPr>
          <w:rFonts w:cs="Times New Roman"/>
        </w:rPr>
        <w:t>, passant, sous forme d</w:t>
      </w:r>
      <w:r w:rsidR="000B1783">
        <w:rPr>
          <w:rFonts w:cs="Times New Roman"/>
        </w:rPr>
        <w:t>’</w:t>
      </w:r>
      <w:r w:rsidRPr="00F8712A">
        <w:rPr>
          <w:rFonts w:cs="Times New Roman"/>
        </w:rPr>
        <w:t>une petite cascade, au calme traîtreux d</w:t>
      </w:r>
      <w:r w:rsidR="000B1783">
        <w:rPr>
          <w:rFonts w:cs="Times New Roman"/>
        </w:rPr>
        <w:t>’</w:t>
      </w:r>
      <w:r w:rsidRPr="00F8712A">
        <w:rPr>
          <w:rFonts w:cs="Times New Roman"/>
        </w:rPr>
        <w:t xml:space="preserve">une nappe dans la </w:t>
      </w:r>
      <w:r w:rsidRPr="00F8712A">
        <w:rPr>
          <w:rFonts w:cs="Times New Roman"/>
          <w:i/>
        </w:rPr>
        <w:t>Madone du Lac</w:t>
      </w:r>
      <w:r w:rsidRPr="00F8712A">
        <w:rPr>
          <w:rFonts w:cs="Times New Roman"/>
        </w:rPr>
        <w:t>, puis, à l</w:t>
      </w:r>
      <w:r w:rsidR="000B1783">
        <w:rPr>
          <w:rFonts w:cs="Times New Roman"/>
        </w:rPr>
        <w:t>’</w:t>
      </w:r>
      <w:r w:rsidRPr="00F8712A">
        <w:rPr>
          <w:rFonts w:cs="Times New Roman"/>
        </w:rPr>
        <w:t xml:space="preserve">état de belle rivière sous les falaises de la </w:t>
      </w:r>
      <w:r w:rsidRPr="00F8712A">
        <w:rPr>
          <w:rFonts w:cs="Times New Roman"/>
          <w:i/>
        </w:rPr>
        <w:t>Madone aux Rochers</w:t>
      </w:r>
      <w:r w:rsidRPr="00F8712A">
        <w:rPr>
          <w:rFonts w:cs="Times New Roman"/>
        </w:rPr>
        <w:t xml:space="preserve">, lavant les murs blancs de ses villages lointains, puis glissant furtivement dans. </w:t>
      </w:r>
      <w:proofErr w:type="gramStart"/>
      <w:r w:rsidRPr="00F8712A">
        <w:rPr>
          <w:rFonts w:cs="Times New Roman"/>
        </w:rPr>
        <w:t>la</w:t>
      </w:r>
      <w:proofErr w:type="gramEnd"/>
      <w:r w:rsidRPr="00F8712A">
        <w:rPr>
          <w:rFonts w:cs="Times New Roman"/>
        </w:rPr>
        <w:t xml:space="preserve"> </w:t>
      </w:r>
      <w:r w:rsidRPr="00F8712A">
        <w:rPr>
          <w:rFonts w:cs="Times New Roman"/>
          <w:i/>
        </w:rPr>
        <w:t>Joconde</w:t>
      </w:r>
      <w:r w:rsidRPr="00F8712A">
        <w:rPr>
          <w:rFonts w:cs="Times New Roman"/>
        </w:rPr>
        <w:t xml:space="preserve"> travers un réseau de ruisseaux séparés, pour se porter dans la </w:t>
      </w:r>
      <w:r w:rsidRPr="00F8712A">
        <w:rPr>
          <w:rFonts w:cs="Times New Roman"/>
          <w:i/>
        </w:rPr>
        <w:t>Sainte Anne</w:t>
      </w:r>
      <w:r w:rsidRPr="00F8712A">
        <w:rPr>
          <w:rFonts w:cs="Times New Roman"/>
        </w:rPr>
        <w:t xml:space="preserve"> jusqu</w:t>
      </w:r>
      <w:r w:rsidR="000B1783">
        <w:rPr>
          <w:rFonts w:cs="Times New Roman"/>
        </w:rPr>
        <w:t>’</w:t>
      </w:r>
      <w:r w:rsidRPr="00F8712A">
        <w:rPr>
          <w:rFonts w:cs="Times New Roman"/>
        </w:rPr>
        <w:t>au bord de la mer, cet endroit délicat où le vent passe sur la surface des eaux comme la main de quelque habile graveur, où les coquillages se trouvent amoncelés sur la grève et où les cimes des rochers que les ondes n</w:t>
      </w:r>
      <w:r w:rsidR="000B1783">
        <w:rPr>
          <w:rFonts w:cs="Times New Roman"/>
        </w:rPr>
        <w:t>’</w:t>
      </w:r>
      <w:r w:rsidRPr="00F8712A">
        <w:rPr>
          <w:rFonts w:cs="Times New Roman"/>
        </w:rPr>
        <w:t>atteignent jamais sont verdies par l</w:t>
      </w:r>
      <w:r w:rsidR="000B1783">
        <w:rPr>
          <w:rFonts w:cs="Times New Roman"/>
        </w:rPr>
        <w:t>’</w:t>
      </w:r>
      <w:r w:rsidRPr="00F8712A">
        <w:rPr>
          <w:rFonts w:cs="Times New Roman"/>
        </w:rPr>
        <w:t>herbe devenue fine comme une chevelure. C</w:t>
      </w:r>
      <w:r w:rsidR="000B1783">
        <w:rPr>
          <w:rFonts w:cs="Times New Roman"/>
        </w:rPr>
        <w:t>’</w:t>
      </w:r>
      <w:r w:rsidRPr="00F8712A">
        <w:rPr>
          <w:rFonts w:cs="Times New Roman"/>
        </w:rPr>
        <w:t>est le paysage non pas du rêve ou de l</w:t>
      </w:r>
      <w:r w:rsidR="000B1783">
        <w:rPr>
          <w:rFonts w:cs="Times New Roman"/>
        </w:rPr>
        <w:t>’</w:t>
      </w:r>
      <w:r w:rsidRPr="00F8712A">
        <w:rPr>
          <w:rFonts w:cs="Times New Roman"/>
        </w:rPr>
        <w:t>imagination, mais des endroits bien retirés et des heures choisies entre mille, avec un miracle de finesse. C</w:t>
      </w:r>
      <w:r w:rsidR="000B1783">
        <w:rPr>
          <w:rFonts w:cs="Times New Roman"/>
        </w:rPr>
        <w:t>’</w:t>
      </w:r>
      <w:r w:rsidRPr="00F8712A">
        <w:rPr>
          <w:rFonts w:cs="Times New Roman"/>
        </w:rPr>
        <w:t>est ainsi qu</w:t>
      </w:r>
      <w:r w:rsidR="000B1783">
        <w:rPr>
          <w:rFonts w:cs="Times New Roman"/>
        </w:rPr>
        <w:t>’</w:t>
      </w:r>
      <w:r w:rsidRPr="00F8712A">
        <w:rPr>
          <w:rFonts w:cs="Times New Roman"/>
        </w:rPr>
        <w:t>à travers le prisme étrange de sa vue les objets se présentent à Léonard</w:t>
      </w:r>
      <w:r>
        <w:rPr>
          <w:rFonts w:cs="Times New Roman"/>
        </w:rPr>
        <w:t> ;</w:t>
      </w:r>
      <w:r w:rsidRPr="00F8712A">
        <w:rPr>
          <w:rFonts w:cs="Times New Roman"/>
        </w:rPr>
        <w:t xml:space="preserve"> ce n</w:t>
      </w:r>
      <w:r w:rsidR="000B1783">
        <w:rPr>
          <w:rFonts w:cs="Times New Roman"/>
        </w:rPr>
        <w:t>’</w:t>
      </w:r>
      <w:r w:rsidRPr="00F8712A">
        <w:rPr>
          <w:rFonts w:cs="Times New Roman"/>
        </w:rPr>
        <w:t>est pas par une nuit ou par un jour ordinaire, mais comme sous la lumière faible d</w:t>
      </w:r>
      <w:r w:rsidR="000B1783">
        <w:rPr>
          <w:rFonts w:cs="Times New Roman"/>
        </w:rPr>
        <w:t>’</w:t>
      </w:r>
      <w:r w:rsidRPr="00F8712A">
        <w:rPr>
          <w:rFonts w:cs="Times New Roman"/>
        </w:rPr>
        <w:t>une éclipse, pendant quelque bref instant d</w:t>
      </w:r>
      <w:r w:rsidR="000B1783">
        <w:rPr>
          <w:rFonts w:cs="Times New Roman"/>
        </w:rPr>
        <w:t>’</w:t>
      </w:r>
      <w:r w:rsidRPr="00F8712A">
        <w:rPr>
          <w:rFonts w:cs="Times New Roman"/>
        </w:rPr>
        <w:t>aurore pluvieuse, ou à travers une couche d</w:t>
      </w:r>
      <w:r w:rsidR="000B1783">
        <w:rPr>
          <w:rFonts w:cs="Times New Roman"/>
        </w:rPr>
        <w:t>’</w:t>
      </w:r>
      <w:r w:rsidRPr="00F8712A">
        <w:rPr>
          <w:rFonts w:cs="Times New Roman"/>
        </w:rPr>
        <w:t>eau profonde.</w:t>
      </w:r>
    </w:p>
    <w:p w14:paraId="61ADE071" w14:textId="77777777" w:rsidR="00F8712A" w:rsidRPr="00F8712A" w:rsidRDefault="00F8712A" w:rsidP="00F8712A">
      <w:pPr>
        <w:pStyle w:val="Corpsdetexte"/>
        <w:rPr>
          <w:rFonts w:cs="Times New Roman"/>
        </w:rPr>
      </w:pPr>
      <w:r w:rsidRPr="00F8712A">
        <w:rPr>
          <w:rFonts w:cs="Times New Roman"/>
        </w:rPr>
        <w:t>Il ne se plongea pas seulement dans l</w:t>
      </w:r>
      <w:r w:rsidR="000B1783">
        <w:rPr>
          <w:rFonts w:cs="Times New Roman"/>
        </w:rPr>
        <w:t>’</w:t>
      </w:r>
      <w:r w:rsidRPr="00F8712A">
        <w:rPr>
          <w:rFonts w:cs="Times New Roman"/>
        </w:rPr>
        <w:t>étude de la nature</w:t>
      </w:r>
      <w:r>
        <w:rPr>
          <w:rFonts w:cs="Times New Roman"/>
        </w:rPr>
        <w:t> ;</w:t>
      </w:r>
      <w:r w:rsidRPr="00F8712A">
        <w:rPr>
          <w:rFonts w:cs="Times New Roman"/>
        </w:rPr>
        <w:t xml:space="preserve"> mais encore dans celle de la personnalité humaine, et il devint surtout un peintre de portraits, de figures rendues avec un art qu</w:t>
      </w:r>
      <w:r w:rsidR="000B1783">
        <w:rPr>
          <w:rFonts w:cs="Times New Roman"/>
        </w:rPr>
        <w:t>’</w:t>
      </w:r>
      <w:r w:rsidRPr="00F8712A">
        <w:rPr>
          <w:rFonts w:cs="Times New Roman"/>
        </w:rPr>
        <w:t>on n</w:t>
      </w:r>
      <w:r w:rsidR="000B1783">
        <w:rPr>
          <w:rFonts w:cs="Times New Roman"/>
        </w:rPr>
        <w:t>’</w:t>
      </w:r>
      <w:r w:rsidRPr="00F8712A">
        <w:rPr>
          <w:rFonts w:cs="Times New Roman"/>
        </w:rPr>
        <w:t>avait jamais atteint avant lui, et qu</w:t>
      </w:r>
      <w:r w:rsidR="000B1783">
        <w:rPr>
          <w:rFonts w:cs="Times New Roman"/>
        </w:rPr>
        <w:t>’</w:t>
      </w:r>
      <w:r w:rsidRPr="00F8712A">
        <w:rPr>
          <w:rFonts w:cs="Times New Roman"/>
        </w:rPr>
        <w:t>on n</w:t>
      </w:r>
      <w:r w:rsidR="000B1783">
        <w:rPr>
          <w:rFonts w:cs="Times New Roman"/>
        </w:rPr>
        <w:t>’</w:t>
      </w:r>
      <w:r w:rsidRPr="00F8712A">
        <w:rPr>
          <w:rFonts w:cs="Times New Roman"/>
        </w:rPr>
        <w:t>atteignit jamais depuis, vêtues d</w:t>
      </w:r>
      <w:r w:rsidR="000B1783">
        <w:rPr>
          <w:rFonts w:cs="Times New Roman"/>
        </w:rPr>
        <w:t>’</w:t>
      </w:r>
      <w:r w:rsidRPr="00F8712A">
        <w:rPr>
          <w:rFonts w:cs="Times New Roman"/>
        </w:rPr>
        <w:t xml:space="preserve">une réalité </w:t>
      </w:r>
      <w:r w:rsidRPr="00F8712A">
        <w:rPr>
          <w:rFonts w:cs="Times New Roman"/>
        </w:rPr>
        <w:lastRenderedPageBreak/>
        <w:t>qui touchait à l</w:t>
      </w:r>
      <w:r w:rsidR="000B1783">
        <w:rPr>
          <w:rFonts w:cs="Times New Roman"/>
        </w:rPr>
        <w:t>’</w:t>
      </w:r>
      <w:r w:rsidRPr="00F8712A">
        <w:rPr>
          <w:rFonts w:cs="Times New Roman"/>
        </w:rPr>
        <w:t>illusion, sur l</w:t>
      </w:r>
      <w:r w:rsidR="000B1783">
        <w:rPr>
          <w:rFonts w:cs="Times New Roman"/>
        </w:rPr>
        <w:t>’</w:t>
      </w:r>
      <w:r w:rsidRPr="00F8712A">
        <w:rPr>
          <w:rFonts w:cs="Times New Roman"/>
        </w:rPr>
        <w:t xml:space="preserve">atmosphère sombre qui les faisait ressortir. Prendre un caractère comme il le trouvait, et en faire délicatement résonner toutes les cordes, voilà ce qui convenait à un si curieux observateur, à un inventeur si ingénieux. Aussi peignit-il les portraits des maîtresses de Ludovic, Lucretia </w:t>
      </w:r>
      <w:proofErr w:type="spellStart"/>
      <w:r w:rsidRPr="00F8712A">
        <w:rPr>
          <w:rFonts w:cs="Times New Roman"/>
        </w:rPr>
        <w:t>Crevelli</w:t>
      </w:r>
      <w:proofErr w:type="spellEnd"/>
      <w:r w:rsidRPr="00F8712A">
        <w:rPr>
          <w:rFonts w:cs="Times New Roman"/>
        </w:rPr>
        <w:t xml:space="preserve"> et Cecilia </w:t>
      </w:r>
      <w:proofErr w:type="spellStart"/>
      <w:r w:rsidRPr="00F8712A">
        <w:rPr>
          <w:rFonts w:cs="Times New Roman"/>
        </w:rPr>
        <w:t>Galerani</w:t>
      </w:r>
      <w:proofErr w:type="spellEnd"/>
      <w:r w:rsidRPr="00F8712A">
        <w:rPr>
          <w:rFonts w:cs="Times New Roman"/>
        </w:rPr>
        <w:t xml:space="preserve"> la poétesse, de Ludovic lui-même et de la duchesse Béatrice.</w:t>
      </w:r>
    </w:p>
    <w:p w14:paraId="66883553" w14:textId="77777777" w:rsidR="00F8712A" w:rsidRPr="00F8712A" w:rsidRDefault="00F8712A" w:rsidP="00F8712A">
      <w:pPr>
        <w:pStyle w:val="Corpsdetexte"/>
        <w:rPr>
          <w:rFonts w:cs="Times New Roman"/>
        </w:rPr>
      </w:pPr>
      <w:r w:rsidRPr="00F8712A">
        <w:rPr>
          <w:rFonts w:cs="Times New Roman"/>
        </w:rPr>
        <w:t xml:space="preserve">Le portrait de Cecilia </w:t>
      </w:r>
      <w:proofErr w:type="spellStart"/>
      <w:r w:rsidRPr="00F8712A">
        <w:rPr>
          <w:rFonts w:cs="Times New Roman"/>
        </w:rPr>
        <w:t>Galerani</w:t>
      </w:r>
      <w:proofErr w:type="spellEnd"/>
      <w:r w:rsidRPr="00F8712A">
        <w:rPr>
          <w:rFonts w:cs="Times New Roman"/>
        </w:rPr>
        <w:t xml:space="preserve"> est perdu, mais on a identifié celui de Lucretia </w:t>
      </w:r>
      <w:proofErr w:type="spellStart"/>
      <w:r w:rsidRPr="00F8712A">
        <w:rPr>
          <w:rFonts w:cs="Times New Roman"/>
        </w:rPr>
        <w:t>Crevelli</w:t>
      </w:r>
      <w:proofErr w:type="spellEnd"/>
      <w:r w:rsidRPr="00F8712A">
        <w:rPr>
          <w:rFonts w:cs="Times New Roman"/>
        </w:rPr>
        <w:t xml:space="preserve"> avec </w:t>
      </w:r>
      <w:r w:rsidRPr="00F8712A">
        <w:rPr>
          <w:rFonts w:cs="Times New Roman"/>
          <w:i/>
        </w:rPr>
        <w:t>la Belle Ferronnière</w:t>
      </w:r>
      <w:r w:rsidRPr="00F8712A">
        <w:rPr>
          <w:rFonts w:cs="Times New Roman"/>
        </w:rPr>
        <w:t xml:space="preserve"> du Louvre</w:t>
      </w:r>
      <w:r>
        <w:rPr>
          <w:rFonts w:cs="Times New Roman"/>
        </w:rPr>
        <w:t> ;</w:t>
      </w:r>
      <w:r w:rsidRPr="00F8712A">
        <w:rPr>
          <w:rFonts w:cs="Times New Roman"/>
        </w:rPr>
        <w:t xml:space="preserve"> la figure pâle et anxieuse de Ludovic reste encore dans la Bibliothèque Ambroise. En face est placé le portrait de Béatrice d</w:t>
      </w:r>
      <w:r w:rsidR="000B1783">
        <w:rPr>
          <w:rFonts w:cs="Times New Roman"/>
        </w:rPr>
        <w:t>’</w:t>
      </w:r>
      <w:r w:rsidRPr="00F8712A">
        <w:rPr>
          <w:rFonts w:cs="Times New Roman"/>
        </w:rPr>
        <w:t>Est, en qui Léonard semble avoir surpris quelque indice de mort prématurée, la peignant sévère et grave, pleine de la pureté de la mort, en des vêtements tristes, couleur de terre, enchâssés de pierres pâles.</w:t>
      </w:r>
    </w:p>
    <w:p w14:paraId="1272AF09" w14:textId="77777777" w:rsidR="00F8712A" w:rsidRPr="00F8712A" w:rsidRDefault="00F8712A" w:rsidP="00F8712A">
      <w:pPr>
        <w:pStyle w:val="Corpsdetexte"/>
        <w:rPr>
          <w:rFonts w:cs="Times New Roman"/>
        </w:rPr>
      </w:pPr>
      <w:r w:rsidRPr="00F8712A">
        <w:rPr>
          <w:rFonts w:cs="Times New Roman"/>
        </w:rPr>
        <w:t>Parfois cette curiosité entrait en conflit avec le désir de beauté</w:t>
      </w:r>
      <w:r>
        <w:rPr>
          <w:rFonts w:cs="Times New Roman"/>
        </w:rPr>
        <w:t> ;</w:t>
      </w:r>
      <w:r w:rsidRPr="00F8712A">
        <w:rPr>
          <w:rFonts w:cs="Times New Roman"/>
        </w:rPr>
        <w:t xml:space="preserve"> elle avait tendance à le faire pénétrer trop profondément sous l</w:t>
      </w:r>
      <w:r w:rsidR="000B1783">
        <w:rPr>
          <w:rFonts w:cs="Times New Roman"/>
        </w:rPr>
        <w:t>’</w:t>
      </w:r>
      <w:r w:rsidRPr="00F8712A">
        <w:rPr>
          <w:rFonts w:cs="Times New Roman"/>
        </w:rPr>
        <w:t>extérieur des choses, qui est l</w:t>
      </w:r>
      <w:r w:rsidR="000B1783">
        <w:rPr>
          <w:rFonts w:cs="Times New Roman"/>
        </w:rPr>
        <w:t>’</w:t>
      </w:r>
      <w:r w:rsidRPr="00F8712A">
        <w:rPr>
          <w:rFonts w:cs="Times New Roman"/>
        </w:rPr>
        <w:t>endroit où l</w:t>
      </w:r>
      <w:r w:rsidR="000B1783">
        <w:rPr>
          <w:rFonts w:cs="Times New Roman"/>
        </w:rPr>
        <w:t>’</w:t>
      </w:r>
      <w:r w:rsidRPr="00F8712A">
        <w:rPr>
          <w:rFonts w:cs="Times New Roman"/>
        </w:rPr>
        <w:t>art commence et finit. La lutte entre sa raison, ses idées, ses sensations et son désir de beauté, voilà la clef de la vie de Léonard à Milan, avec son inquiétude, ses retouches incessantes, ses bizarres expériences de coloris. Que d</w:t>
      </w:r>
      <w:r w:rsidR="000B1783">
        <w:rPr>
          <w:rFonts w:cs="Times New Roman"/>
        </w:rPr>
        <w:t>’</w:t>
      </w:r>
      <w:r w:rsidRPr="00F8712A">
        <w:rPr>
          <w:rFonts w:cs="Times New Roman"/>
        </w:rPr>
        <w:t>entreprises il faudra laisser inachevées, que d</w:t>
      </w:r>
      <w:r w:rsidR="000B1783">
        <w:rPr>
          <w:rFonts w:cs="Times New Roman"/>
        </w:rPr>
        <w:t>’</w:t>
      </w:r>
      <w:r w:rsidRPr="00F8712A">
        <w:rPr>
          <w:rFonts w:cs="Times New Roman"/>
        </w:rPr>
        <w:t>œuvres il faudra recommencer</w:t>
      </w:r>
      <w:r>
        <w:rPr>
          <w:rFonts w:cs="Times New Roman"/>
        </w:rPr>
        <w:t> !</w:t>
      </w:r>
      <w:r w:rsidRPr="00F8712A">
        <w:rPr>
          <w:rFonts w:cs="Times New Roman"/>
        </w:rPr>
        <w:t xml:space="preserve"> Son problème était de transformer des idées en images. Ce qu</w:t>
      </w:r>
      <w:r w:rsidR="000B1783">
        <w:rPr>
          <w:rFonts w:cs="Times New Roman"/>
        </w:rPr>
        <w:t>’</w:t>
      </w:r>
      <w:r w:rsidRPr="00F8712A">
        <w:rPr>
          <w:rFonts w:cs="Times New Roman"/>
        </w:rPr>
        <w:t>il avait réussi à faire jusque-là, c</w:t>
      </w:r>
      <w:r w:rsidR="000B1783">
        <w:rPr>
          <w:rFonts w:cs="Times New Roman"/>
        </w:rPr>
        <w:t>’</w:t>
      </w:r>
      <w:r w:rsidRPr="00F8712A">
        <w:rPr>
          <w:rFonts w:cs="Times New Roman"/>
        </w:rPr>
        <w:t>était de se rendre maître de ce vieux style florentin, avec sa sensibilité naïve et bornée. Maintenant il fallait qu</w:t>
      </w:r>
      <w:r w:rsidR="000B1783">
        <w:rPr>
          <w:rFonts w:cs="Times New Roman"/>
        </w:rPr>
        <w:t>’</w:t>
      </w:r>
      <w:r w:rsidRPr="00F8712A">
        <w:rPr>
          <w:rFonts w:cs="Times New Roman"/>
        </w:rPr>
        <w:t>il renfermât dans ce cadre étroit ces divinations d</w:t>
      </w:r>
      <w:r w:rsidR="000B1783">
        <w:rPr>
          <w:rFonts w:cs="Times New Roman"/>
        </w:rPr>
        <w:t>’</w:t>
      </w:r>
      <w:r w:rsidRPr="00F8712A">
        <w:rPr>
          <w:rFonts w:cs="Times New Roman"/>
        </w:rPr>
        <w:t>une humanité trop large pour lui, cette vision trop étendue du monde qui s</w:t>
      </w:r>
      <w:r w:rsidR="000B1783">
        <w:rPr>
          <w:rFonts w:cs="Times New Roman"/>
        </w:rPr>
        <w:t>’</w:t>
      </w:r>
      <w:r w:rsidRPr="00F8712A">
        <w:rPr>
          <w:rFonts w:cs="Times New Roman"/>
        </w:rPr>
        <w:t>ouvre, faite seulement pour l</w:t>
      </w:r>
      <w:r w:rsidR="000B1783">
        <w:rPr>
          <w:rFonts w:cs="Times New Roman"/>
        </w:rPr>
        <w:t>’</w:t>
      </w:r>
      <w:r w:rsidRPr="00F8712A">
        <w:rPr>
          <w:rFonts w:cs="Times New Roman"/>
        </w:rPr>
        <w:t>art grand et irrégulier d</w:t>
      </w:r>
      <w:r w:rsidR="000B1783">
        <w:rPr>
          <w:rFonts w:cs="Times New Roman"/>
        </w:rPr>
        <w:t>’</w:t>
      </w:r>
      <w:r w:rsidRPr="00F8712A">
        <w:rPr>
          <w:rFonts w:cs="Times New Roman"/>
        </w:rPr>
        <w:t>un Shakespeare</w:t>
      </w:r>
      <w:r>
        <w:rPr>
          <w:rFonts w:cs="Times New Roman"/>
        </w:rPr>
        <w:t> ;</w:t>
      </w:r>
      <w:r w:rsidRPr="00F8712A">
        <w:rPr>
          <w:rFonts w:cs="Times New Roman"/>
        </w:rPr>
        <w:t xml:space="preserve"> et partout l</w:t>
      </w:r>
      <w:r w:rsidR="000B1783">
        <w:rPr>
          <w:rFonts w:cs="Times New Roman"/>
        </w:rPr>
        <w:t>’</w:t>
      </w:r>
      <w:r w:rsidRPr="00F8712A">
        <w:rPr>
          <w:rFonts w:cs="Times New Roman"/>
        </w:rPr>
        <w:t>effort est visible dans le travail de ses mains</w:t>
      </w:r>
      <w:r>
        <w:rPr>
          <w:rFonts w:cs="Times New Roman"/>
        </w:rPr>
        <w:t> :</w:t>
      </w:r>
      <w:r w:rsidRPr="00F8712A">
        <w:rPr>
          <w:rFonts w:cs="Times New Roman"/>
        </w:rPr>
        <w:t xml:space="preserve"> Cette agitation, ces délais perpétuels lui donnent un air de fatigue et d</w:t>
      </w:r>
      <w:r w:rsidR="000B1783">
        <w:rPr>
          <w:rFonts w:cs="Times New Roman"/>
        </w:rPr>
        <w:t>’</w:t>
      </w:r>
      <w:r w:rsidRPr="00F8712A">
        <w:rPr>
          <w:rFonts w:cs="Times New Roman"/>
        </w:rPr>
        <w:t>ennui. Il semble aux autres chercher un résultat impossible, faire quelque chose que l</w:t>
      </w:r>
      <w:r w:rsidR="000B1783">
        <w:rPr>
          <w:rFonts w:cs="Times New Roman"/>
        </w:rPr>
        <w:t>’</w:t>
      </w:r>
      <w:r w:rsidRPr="00F8712A">
        <w:rPr>
          <w:rFonts w:cs="Times New Roman"/>
        </w:rPr>
        <w:t>art, que la peinture ne peut jamais faire. Souvent l</w:t>
      </w:r>
      <w:r w:rsidR="000B1783">
        <w:rPr>
          <w:rFonts w:cs="Times New Roman"/>
        </w:rPr>
        <w:t>’</w:t>
      </w:r>
      <w:r w:rsidRPr="00F8712A">
        <w:rPr>
          <w:rFonts w:cs="Times New Roman"/>
        </w:rPr>
        <w:t>expression de la beauté physique parait ici ou là être forcée et gâtée par l</w:t>
      </w:r>
      <w:r w:rsidR="000B1783">
        <w:rPr>
          <w:rFonts w:cs="Times New Roman"/>
        </w:rPr>
        <w:t>’</w:t>
      </w:r>
      <w:r w:rsidRPr="00F8712A">
        <w:rPr>
          <w:rFonts w:cs="Times New Roman"/>
        </w:rPr>
        <w:t>effort, comme dans ces lourds fronts allemands</w:t>
      </w:r>
      <w:r>
        <w:rPr>
          <w:rFonts w:cs="Times New Roman"/>
        </w:rPr>
        <w:t> :</w:t>
      </w:r>
      <w:r w:rsidRPr="00F8712A">
        <w:rPr>
          <w:rFonts w:cs="Times New Roman"/>
        </w:rPr>
        <w:t xml:space="preserve"> trop allemands et trop lourds pour la beauté parfaite.</w:t>
      </w:r>
    </w:p>
    <w:p w14:paraId="54B1A5BD" w14:textId="77777777" w:rsidR="00F8712A" w:rsidRPr="00F8712A" w:rsidRDefault="00F8712A" w:rsidP="00F8712A">
      <w:pPr>
        <w:pStyle w:val="Corpsdetexte"/>
        <w:rPr>
          <w:rFonts w:cs="Times New Roman"/>
        </w:rPr>
      </w:pPr>
      <w:r w:rsidRPr="00F8712A">
        <w:rPr>
          <w:rFonts w:cs="Times New Roman"/>
        </w:rPr>
        <w:t xml:space="preserve">Car il y avait un trait de germanisme dans ce génie qui, comme disait Goethe, </w:t>
      </w:r>
      <w:r>
        <w:rPr>
          <w:rFonts w:cs="Times New Roman"/>
        </w:rPr>
        <w:t>« </w:t>
      </w:r>
      <w:r w:rsidRPr="00F8712A">
        <w:rPr>
          <w:rFonts w:cs="Times New Roman"/>
        </w:rPr>
        <w:t>s</w:t>
      </w:r>
      <w:r w:rsidR="000B1783">
        <w:rPr>
          <w:rFonts w:cs="Times New Roman"/>
        </w:rPr>
        <w:t>’</w:t>
      </w:r>
      <w:r w:rsidRPr="00F8712A">
        <w:rPr>
          <w:rFonts w:cs="Times New Roman"/>
        </w:rPr>
        <w:t xml:space="preserve">était fatigué en pensant, </w:t>
      </w:r>
      <w:proofErr w:type="spellStart"/>
      <w:r w:rsidRPr="00F8712A">
        <w:rPr>
          <w:rFonts w:cs="Times New Roman"/>
          <w:i/>
        </w:rPr>
        <w:t>müde</w:t>
      </w:r>
      <w:proofErr w:type="spellEnd"/>
      <w:r w:rsidRPr="00F8712A">
        <w:rPr>
          <w:rFonts w:cs="Times New Roman"/>
          <w:i/>
        </w:rPr>
        <w:t xml:space="preserve"> </w:t>
      </w:r>
      <w:proofErr w:type="spellStart"/>
      <w:r w:rsidRPr="00F8712A">
        <w:rPr>
          <w:rFonts w:cs="Times New Roman"/>
          <w:i/>
        </w:rPr>
        <w:t>sich</w:t>
      </w:r>
      <w:proofErr w:type="spellEnd"/>
      <w:r w:rsidRPr="00F8712A">
        <w:rPr>
          <w:rFonts w:cs="Times New Roman"/>
          <w:i/>
        </w:rPr>
        <w:t xml:space="preserve"> </w:t>
      </w:r>
      <w:proofErr w:type="spellStart"/>
      <w:r w:rsidRPr="00F8712A">
        <w:rPr>
          <w:rFonts w:cs="Times New Roman"/>
          <w:i/>
        </w:rPr>
        <w:t>gedacht</w:t>
      </w:r>
      <w:proofErr w:type="spellEnd"/>
      <w:r w:rsidRPr="00F8712A">
        <w:rPr>
          <w:rFonts w:cs="Times New Roman"/>
        </w:rPr>
        <w:t>. Quelle anticipation sur l</w:t>
      </w:r>
      <w:r w:rsidR="000B1783">
        <w:rPr>
          <w:rFonts w:cs="Times New Roman"/>
        </w:rPr>
        <w:t>’</w:t>
      </w:r>
      <w:r w:rsidRPr="00F8712A">
        <w:rPr>
          <w:rFonts w:cs="Times New Roman"/>
        </w:rPr>
        <w:t>Allemagne moderne, par exemple, que ce débat sur la question de prééminence entre la sculpture et la</w:t>
      </w:r>
      <w:r w:rsidR="00DD6D19">
        <w:rPr>
          <w:rFonts w:cs="Times New Roman"/>
        </w:rPr>
        <w:t xml:space="preserve"> peinture</w:t>
      </w:r>
      <w:r w:rsidR="00DD6D19">
        <w:rPr>
          <w:rStyle w:val="Appelnotedebasdep"/>
          <w:rFonts w:cs="Times New Roman"/>
        </w:rPr>
        <w:footnoteReference w:id="3"/>
      </w:r>
      <w:r>
        <w:rPr>
          <w:rFonts w:cs="Times New Roman"/>
        </w:rPr>
        <w:t> !</w:t>
      </w:r>
      <w:r w:rsidRPr="00F8712A">
        <w:rPr>
          <w:rFonts w:cs="Times New Roman"/>
        </w:rPr>
        <w:t xml:space="preserve"> Mais entre lui et l</w:t>
      </w:r>
      <w:r w:rsidR="000B1783">
        <w:rPr>
          <w:rFonts w:cs="Times New Roman"/>
        </w:rPr>
        <w:t>’</w:t>
      </w:r>
      <w:r w:rsidRPr="00F8712A">
        <w:rPr>
          <w:rFonts w:cs="Times New Roman"/>
        </w:rPr>
        <w:t>Allemand il y a cette différence qu</w:t>
      </w:r>
      <w:r w:rsidR="000B1783">
        <w:rPr>
          <w:rFonts w:cs="Times New Roman"/>
        </w:rPr>
        <w:t>’</w:t>
      </w:r>
      <w:r w:rsidRPr="00F8712A">
        <w:rPr>
          <w:rFonts w:cs="Times New Roman"/>
        </w:rPr>
        <w:t>avec toute cette science curieuse l</w:t>
      </w:r>
      <w:r w:rsidR="000B1783">
        <w:rPr>
          <w:rFonts w:cs="Times New Roman"/>
        </w:rPr>
        <w:t>’</w:t>
      </w:r>
      <w:r w:rsidRPr="00F8712A">
        <w:rPr>
          <w:rFonts w:cs="Times New Roman"/>
        </w:rPr>
        <w:t>Allemand se serait imaginé qu</w:t>
      </w:r>
      <w:r w:rsidR="000B1783">
        <w:rPr>
          <w:rFonts w:cs="Times New Roman"/>
        </w:rPr>
        <w:t>’</w:t>
      </w:r>
      <w:r w:rsidRPr="00F8712A">
        <w:rPr>
          <w:rFonts w:cs="Times New Roman"/>
        </w:rPr>
        <w:t>on n</w:t>
      </w:r>
      <w:r w:rsidR="000B1783">
        <w:rPr>
          <w:rFonts w:cs="Times New Roman"/>
        </w:rPr>
        <w:t>’</w:t>
      </w:r>
      <w:r w:rsidRPr="00F8712A">
        <w:rPr>
          <w:rFonts w:cs="Times New Roman"/>
        </w:rPr>
        <w:t>avait</w:t>
      </w:r>
      <w:r w:rsidR="00DD6D19">
        <w:rPr>
          <w:rFonts w:cs="Times New Roman"/>
        </w:rPr>
        <w:t xml:space="preserve"> </w:t>
      </w:r>
      <w:r w:rsidRPr="00F8712A">
        <w:rPr>
          <w:rFonts w:cs="Times New Roman"/>
        </w:rPr>
        <w:t>plus besoin de rien autre</w:t>
      </w:r>
      <w:r>
        <w:rPr>
          <w:rFonts w:cs="Times New Roman"/>
        </w:rPr>
        <w:t> ;</w:t>
      </w:r>
      <w:r w:rsidRPr="00F8712A">
        <w:rPr>
          <w:rFonts w:cs="Times New Roman"/>
        </w:rPr>
        <w:t xml:space="preserve"> et le nom de Goethe lui-même nous rappelle combien il peut y avoir de danger pour l</w:t>
      </w:r>
      <w:r w:rsidR="000B1783">
        <w:rPr>
          <w:rFonts w:cs="Times New Roman"/>
        </w:rPr>
        <w:t>’</w:t>
      </w:r>
      <w:r w:rsidRPr="00F8712A">
        <w:rPr>
          <w:rFonts w:cs="Times New Roman"/>
        </w:rPr>
        <w:t>artiste à posséder trop de science</w:t>
      </w:r>
      <w:r>
        <w:rPr>
          <w:rFonts w:cs="Times New Roman"/>
        </w:rPr>
        <w:t> ;</w:t>
      </w:r>
      <w:r w:rsidRPr="00F8712A">
        <w:rPr>
          <w:rFonts w:cs="Times New Roman"/>
        </w:rPr>
        <w:t xml:space="preserve"> comment Goethe qui, dans les </w:t>
      </w:r>
      <w:r w:rsidRPr="00F8712A">
        <w:rPr>
          <w:rFonts w:cs="Times New Roman"/>
          <w:i/>
        </w:rPr>
        <w:t xml:space="preserve">Affinités Électives </w:t>
      </w:r>
      <w:r w:rsidRPr="00F8712A">
        <w:rPr>
          <w:rFonts w:cs="Times New Roman"/>
        </w:rPr>
        <w:t xml:space="preserve">et la première partie </w:t>
      </w:r>
      <w:r w:rsidRPr="00F8712A">
        <w:rPr>
          <w:rFonts w:cs="Times New Roman"/>
          <w:i/>
        </w:rPr>
        <w:t xml:space="preserve">de Faust, </w:t>
      </w:r>
      <w:r w:rsidRPr="00F8712A">
        <w:rPr>
          <w:rFonts w:cs="Times New Roman"/>
        </w:rPr>
        <w:t xml:space="preserve">transforme des idées en images, </w:t>
      </w:r>
      <w:r w:rsidRPr="00F8712A">
        <w:rPr>
          <w:rFonts w:cs="Times New Roman"/>
        </w:rPr>
        <w:lastRenderedPageBreak/>
        <w:t>et réussit dans de telles transformations, n</w:t>
      </w:r>
      <w:r w:rsidR="000B1783">
        <w:rPr>
          <w:rFonts w:cs="Times New Roman"/>
        </w:rPr>
        <w:t>’</w:t>
      </w:r>
      <w:r w:rsidRPr="00F8712A">
        <w:rPr>
          <w:rFonts w:cs="Times New Roman"/>
        </w:rPr>
        <w:t xml:space="preserve">a pas toujours su trouver le mot magique, et nous présente dans la seconde partie de </w:t>
      </w:r>
      <w:r w:rsidRPr="00F8712A">
        <w:rPr>
          <w:rFonts w:cs="Times New Roman"/>
          <w:i/>
        </w:rPr>
        <w:t>Faust</w:t>
      </w:r>
      <w:r w:rsidRPr="00F8712A">
        <w:rPr>
          <w:rFonts w:cs="Times New Roman"/>
        </w:rPr>
        <w:t xml:space="preserve"> un amas de science sans aucune valeur artistique. Mais Léonard ne travaillera jamais avant de rencontrer le moment heureux </w:t>
      </w:r>
      <w:r w:rsidR="00C81EC7">
        <w:rPr>
          <w:rFonts w:cs="Times New Roman"/>
        </w:rPr>
        <w:t>— </w:t>
      </w:r>
      <w:r w:rsidRPr="00F8712A">
        <w:rPr>
          <w:rFonts w:cs="Times New Roman"/>
        </w:rPr>
        <w:t>ce moment de bien-être, qui pour les hommes à l</w:t>
      </w:r>
      <w:r w:rsidR="000B1783">
        <w:rPr>
          <w:rFonts w:cs="Times New Roman"/>
        </w:rPr>
        <w:t>’</w:t>
      </w:r>
      <w:r w:rsidRPr="00F8712A">
        <w:rPr>
          <w:rFonts w:cs="Times New Roman"/>
        </w:rPr>
        <w:t>imagination féconde est un moment d</w:t>
      </w:r>
      <w:r w:rsidR="000B1783">
        <w:rPr>
          <w:rFonts w:cs="Times New Roman"/>
        </w:rPr>
        <w:t>’</w:t>
      </w:r>
      <w:r w:rsidRPr="00F8712A">
        <w:rPr>
          <w:rFonts w:cs="Times New Roman"/>
        </w:rPr>
        <w:t>invention. Ce moment, il l</w:t>
      </w:r>
      <w:r w:rsidR="000B1783">
        <w:rPr>
          <w:rFonts w:cs="Times New Roman"/>
        </w:rPr>
        <w:t>’</w:t>
      </w:r>
      <w:r w:rsidRPr="00F8712A">
        <w:rPr>
          <w:rFonts w:cs="Times New Roman"/>
        </w:rPr>
        <w:t>attend, les autres moments n</w:t>
      </w:r>
      <w:r w:rsidR="000B1783">
        <w:rPr>
          <w:rFonts w:cs="Times New Roman"/>
        </w:rPr>
        <w:t>’</w:t>
      </w:r>
      <w:r w:rsidRPr="00F8712A">
        <w:rPr>
          <w:rFonts w:cs="Times New Roman"/>
        </w:rPr>
        <w:t>en sont qu</w:t>
      </w:r>
      <w:r w:rsidR="000B1783">
        <w:rPr>
          <w:rFonts w:cs="Times New Roman"/>
        </w:rPr>
        <w:t>’</w:t>
      </w:r>
      <w:r w:rsidRPr="00F8712A">
        <w:rPr>
          <w:rFonts w:cs="Times New Roman"/>
        </w:rPr>
        <w:t>une préparation, ou un arrière-goût. Peu de gens font si jalousement cette distinction. De là tant de défauts, même dans l</w:t>
      </w:r>
      <w:r w:rsidR="000B1783">
        <w:rPr>
          <w:rFonts w:cs="Times New Roman"/>
        </w:rPr>
        <w:t>’</w:t>
      </w:r>
      <w:r w:rsidRPr="00F8712A">
        <w:rPr>
          <w:rFonts w:cs="Times New Roman"/>
        </w:rPr>
        <w:t>œuvre la plus parfaite. Mais pour Léonard la distinction est absolue, et, à ce moment de bien-être, c</w:t>
      </w:r>
      <w:r w:rsidR="000B1783">
        <w:rPr>
          <w:rFonts w:cs="Times New Roman"/>
        </w:rPr>
        <w:t>’</w:t>
      </w:r>
      <w:r w:rsidRPr="00F8712A">
        <w:rPr>
          <w:rFonts w:cs="Times New Roman"/>
        </w:rPr>
        <w:t>est l</w:t>
      </w:r>
      <w:r w:rsidR="000B1783">
        <w:rPr>
          <w:rFonts w:cs="Times New Roman"/>
        </w:rPr>
        <w:t>’</w:t>
      </w:r>
      <w:r w:rsidRPr="00F8712A">
        <w:rPr>
          <w:rFonts w:cs="Times New Roman"/>
        </w:rPr>
        <w:t>alchimie complète</w:t>
      </w:r>
      <w:r>
        <w:rPr>
          <w:rFonts w:cs="Times New Roman"/>
        </w:rPr>
        <w:t> :</w:t>
      </w:r>
      <w:r w:rsidRPr="00F8712A">
        <w:rPr>
          <w:rFonts w:cs="Times New Roman"/>
        </w:rPr>
        <w:t xml:space="preserve"> l</w:t>
      </w:r>
      <w:r w:rsidR="000B1783">
        <w:rPr>
          <w:rFonts w:cs="Times New Roman"/>
        </w:rPr>
        <w:t>’</w:t>
      </w:r>
      <w:r w:rsidRPr="00F8712A">
        <w:rPr>
          <w:rFonts w:cs="Times New Roman"/>
        </w:rPr>
        <w:t>idée est frappée en couleur et en image</w:t>
      </w:r>
      <w:r>
        <w:rPr>
          <w:rFonts w:cs="Times New Roman"/>
        </w:rPr>
        <w:t> :</w:t>
      </w:r>
      <w:r w:rsidRPr="00F8712A">
        <w:rPr>
          <w:rFonts w:cs="Times New Roman"/>
        </w:rPr>
        <w:t xml:space="preserve"> un mysticisme ténébreux se mêle à un mystère calme et plein de grâce, et la peinture plaît à l</w:t>
      </w:r>
      <w:r w:rsidR="000B1783">
        <w:rPr>
          <w:rFonts w:cs="Times New Roman"/>
        </w:rPr>
        <w:t>’</w:t>
      </w:r>
      <w:r w:rsidRPr="00F8712A">
        <w:rPr>
          <w:rFonts w:cs="Times New Roman"/>
        </w:rPr>
        <w:t>œil en même temps qu</w:t>
      </w:r>
      <w:r w:rsidR="000B1783">
        <w:rPr>
          <w:rFonts w:cs="Times New Roman"/>
        </w:rPr>
        <w:t>’</w:t>
      </w:r>
      <w:r w:rsidRPr="00F8712A">
        <w:rPr>
          <w:rFonts w:cs="Times New Roman"/>
        </w:rPr>
        <w:t>elle satisfait l</w:t>
      </w:r>
      <w:r w:rsidR="000B1783">
        <w:rPr>
          <w:rFonts w:cs="Times New Roman"/>
        </w:rPr>
        <w:t>’</w:t>
      </w:r>
      <w:r w:rsidRPr="00F8712A">
        <w:rPr>
          <w:rFonts w:cs="Times New Roman"/>
        </w:rPr>
        <w:t>âme.</w:t>
      </w:r>
    </w:p>
    <w:p w14:paraId="3E3029B7" w14:textId="77777777" w:rsidR="00F8712A" w:rsidRPr="00F8712A" w:rsidRDefault="00F8712A" w:rsidP="00F8712A">
      <w:pPr>
        <w:pStyle w:val="Corpsdetexte"/>
        <w:rPr>
          <w:rFonts w:cs="Times New Roman"/>
        </w:rPr>
      </w:pPr>
      <w:r w:rsidRPr="00F8712A">
        <w:rPr>
          <w:rFonts w:cs="Times New Roman"/>
        </w:rPr>
        <w:t>Cette curieuse beauté se manifeste surtout dans ses dessins, et particulièrement dans la grâce abstraite des lignes qui les bornent. Prenons quelques-uns de ces dessins et considérons-les un peu</w:t>
      </w:r>
      <w:r>
        <w:rPr>
          <w:rFonts w:cs="Times New Roman"/>
        </w:rPr>
        <w:t> ;</w:t>
      </w:r>
      <w:r w:rsidRPr="00F8712A">
        <w:rPr>
          <w:rFonts w:cs="Times New Roman"/>
        </w:rPr>
        <w:t xml:space="preserve"> et d</w:t>
      </w:r>
      <w:r w:rsidR="000B1783">
        <w:rPr>
          <w:rFonts w:cs="Times New Roman"/>
        </w:rPr>
        <w:t>’</w:t>
      </w:r>
      <w:r w:rsidRPr="00F8712A">
        <w:rPr>
          <w:rFonts w:cs="Times New Roman"/>
        </w:rPr>
        <w:t>abord, un de ceux qui se trouvent à Florence</w:t>
      </w:r>
      <w:r>
        <w:rPr>
          <w:rFonts w:cs="Times New Roman"/>
        </w:rPr>
        <w:t> :</w:t>
      </w:r>
      <w:r w:rsidRPr="00F8712A">
        <w:rPr>
          <w:rFonts w:cs="Times New Roman"/>
        </w:rPr>
        <w:t xml:space="preserve"> les têtes d</w:t>
      </w:r>
      <w:r w:rsidR="000B1783">
        <w:rPr>
          <w:rFonts w:cs="Times New Roman"/>
        </w:rPr>
        <w:t>’</w:t>
      </w:r>
      <w:r w:rsidRPr="00F8712A">
        <w:rPr>
          <w:rFonts w:cs="Times New Roman"/>
        </w:rPr>
        <w:t>une femme et d</w:t>
      </w:r>
      <w:r w:rsidR="000B1783">
        <w:rPr>
          <w:rFonts w:cs="Times New Roman"/>
        </w:rPr>
        <w:t>’</w:t>
      </w:r>
      <w:r w:rsidRPr="00F8712A">
        <w:rPr>
          <w:rFonts w:cs="Times New Roman"/>
        </w:rPr>
        <w:t>un petit enfant, placées côte à côte, mais chacune dans son cadre particulier. D</w:t>
      </w:r>
      <w:r w:rsidR="000B1783">
        <w:rPr>
          <w:rFonts w:cs="Times New Roman"/>
        </w:rPr>
        <w:t>’</w:t>
      </w:r>
      <w:r w:rsidRPr="00F8712A">
        <w:rPr>
          <w:rFonts w:cs="Times New Roman"/>
        </w:rPr>
        <w:t>abord il y a quelque chose d</w:t>
      </w:r>
      <w:r w:rsidR="000B1783">
        <w:rPr>
          <w:rFonts w:cs="Times New Roman"/>
        </w:rPr>
        <w:t>’</w:t>
      </w:r>
      <w:r w:rsidRPr="00F8712A">
        <w:rPr>
          <w:rFonts w:cs="Times New Roman"/>
        </w:rPr>
        <w:t>émouvant à reconnaître dans les courbes plus pleines de la figure de l</w:t>
      </w:r>
      <w:r w:rsidR="000B1783">
        <w:rPr>
          <w:rFonts w:cs="Times New Roman"/>
        </w:rPr>
        <w:t>’</w:t>
      </w:r>
      <w:r w:rsidRPr="00F8712A">
        <w:rPr>
          <w:rFonts w:cs="Times New Roman"/>
        </w:rPr>
        <w:t>enfant, les lignes plus aiguës et comme plus éthérées de cette autre figure usée et vieillie, indice certain que ces têtes sont celles d</w:t>
      </w:r>
      <w:r w:rsidR="000B1783">
        <w:rPr>
          <w:rFonts w:cs="Times New Roman"/>
        </w:rPr>
        <w:t>’</w:t>
      </w:r>
      <w:r w:rsidRPr="00F8712A">
        <w:rPr>
          <w:rFonts w:cs="Times New Roman"/>
        </w:rPr>
        <w:t>un petit</w:t>
      </w:r>
      <w:r w:rsidR="00DD6D19">
        <w:rPr>
          <w:rFonts w:cs="Times New Roman"/>
        </w:rPr>
        <w:t xml:space="preserve"> </w:t>
      </w:r>
      <w:r w:rsidRPr="00F8712A">
        <w:rPr>
          <w:rFonts w:cs="Times New Roman"/>
        </w:rPr>
        <w:t>enfant et de sa mère. Le sentiment de la maternité est en effet caractéristique chez Léonard, et ce sentiment est souligné ici par l</w:t>
      </w:r>
      <w:r w:rsidR="000B1783">
        <w:rPr>
          <w:rFonts w:cs="Times New Roman"/>
        </w:rPr>
        <w:t>’</w:t>
      </w:r>
      <w:r w:rsidRPr="00F8712A">
        <w:rPr>
          <w:rFonts w:cs="Times New Roman"/>
        </w:rPr>
        <w:t>effet presque comique des petites épaules arrondies de l</w:t>
      </w:r>
      <w:r w:rsidR="000B1783">
        <w:rPr>
          <w:rFonts w:cs="Times New Roman"/>
        </w:rPr>
        <w:t>’</w:t>
      </w:r>
      <w:r w:rsidRPr="00F8712A">
        <w:rPr>
          <w:rFonts w:cs="Times New Roman"/>
        </w:rPr>
        <w:t>enfant. On peut remarquer une puissance de pathétique aussi grande dans trois dessins</w:t>
      </w:r>
      <w:r>
        <w:rPr>
          <w:rFonts w:cs="Times New Roman"/>
        </w:rPr>
        <w:t> :</w:t>
      </w:r>
      <w:r w:rsidRPr="00F8712A">
        <w:rPr>
          <w:rFonts w:cs="Times New Roman"/>
        </w:rPr>
        <w:t xml:space="preserve"> celui d</w:t>
      </w:r>
      <w:r w:rsidR="000B1783">
        <w:rPr>
          <w:rFonts w:cs="Times New Roman"/>
        </w:rPr>
        <w:t>’</w:t>
      </w:r>
      <w:r w:rsidRPr="00F8712A">
        <w:rPr>
          <w:rFonts w:cs="Times New Roman"/>
        </w:rPr>
        <w:t>un jeune homme assis, dans une posture penchée, la figure dans ses mains, comme accablé de tristesse</w:t>
      </w:r>
      <w:r>
        <w:rPr>
          <w:rFonts w:cs="Times New Roman"/>
        </w:rPr>
        <w:t> ;</w:t>
      </w:r>
      <w:r w:rsidRPr="00F8712A">
        <w:rPr>
          <w:rFonts w:cs="Times New Roman"/>
        </w:rPr>
        <w:t xml:space="preserve"> celui d</w:t>
      </w:r>
      <w:r w:rsidR="000B1783">
        <w:rPr>
          <w:rFonts w:cs="Times New Roman"/>
        </w:rPr>
        <w:t>’</w:t>
      </w:r>
      <w:r w:rsidRPr="00F8712A">
        <w:rPr>
          <w:rFonts w:cs="Times New Roman"/>
        </w:rPr>
        <w:t>un esclave également assis, mais dans une attitude contrainte et inclinée, en quelque bref intervalle de repos</w:t>
      </w:r>
      <w:r>
        <w:rPr>
          <w:rFonts w:cs="Times New Roman"/>
        </w:rPr>
        <w:t> ;</w:t>
      </w:r>
      <w:r w:rsidRPr="00F8712A">
        <w:rPr>
          <w:rFonts w:cs="Times New Roman"/>
        </w:rPr>
        <w:t xml:space="preserve"> enfin celui d</w:t>
      </w:r>
      <w:r w:rsidR="000B1783">
        <w:rPr>
          <w:rFonts w:cs="Times New Roman"/>
        </w:rPr>
        <w:t>’</w:t>
      </w:r>
      <w:r w:rsidRPr="00F8712A">
        <w:rPr>
          <w:rFonts w:cs="Times New Roman"/>
        </w:rPr>
        <w:t>une petite Madone à l</w:t>
      </w:r>
      <w:r w:rsidR="000B1783">
        <w:rPr>
          <w:rFonts w:cs="Times New Roman"/>
        </w:rPr>
        <w:t>’</w:t>
      </w:r>
      <w:r w:rsidRPr="00F8712A">
        <w:rPr>
          <w:rFonts w:cs="Times New Roman"/>
        </w:rPr>
        <w:t>Enfant, regardant de côté, à demi effrayée, tandis qu</w:t>
      </w:r>
      <w:r w:rsidR="000B1783">
        <w:rPr>
          <w:rFonts w:cs="Times New Roman"/>
        </w:rPr>
        <w:t>’</w:t>
      </w:r>
      <w:r w:rsidRPr="00F8712A">
        <w:rPr>
          <w:rFonts w:cs="Times New Roman"/>
        </w:rPr>
        <w:t>un puissant griffon aux ailes de chauve-souris, une des plus belles inventions de Léonard, descend soudainement d</w:t>
      </w:r>
      <w:r w:rsidR="000B1783">
        <w:rPr>
          <w:rFonts w:cs="Times New Roman"/>
        </w:rPr>
        <w:t>’</w:t>
      </w:r>
      <w:r w:rsidRPr="00F8712A">
        <w:rPr>
          <w:rFonts w:cs="Times New Roman"/>
        </w:rPr>
        <w:t>en haut pour saisir un lion qui passe près d</w:t>
      </w:r>
      <w:r w:rsidR="000B1783">
        <w:rPr>
          <w:rFonts w:cs="Times New Roman"/>
        </w:rPr>
        <w:t>’</w:t>
      </w:r>
      <w:r w:rsidRPr="00F8712A">
        <w:rPr>
          <w:rFonts w:cs="Times New Roman"/>
        </w:rPr>
        <w:t>elle. Mais notez-y, comme appartenant plus spécialement à l</w:t>
      </w:r>
      <w:r w:rsidR="000B1783">
        <w:rPr>
          <w:rFonts w:cs="Times New Roman"/>
        </w:rPr>
        <w:t>’</w:t>
      </w:r>
      <w:r w:rsidRPr="00F8712A">
        <w:rPr>
          <w:rFonts w:cs="Times New Roman"/>
        </w:rPr>
        <w:t>art, le contour des cheveux du jeune homme, l</w:t>
      </w:r>
      <w:r w:rsidR="000B1783">
        <w:rPr>
          <w:rFonts w:cs="Times New Roman"/>
        </w:rPr>
        <w:t>’</w:t>
      </w:r>
      <w:r w:rsidRPr="00F8712A">
        <w:rPr>
          <w:rFonts w:cs="Times New Roman"/>
        </w:rPr>
        <w:t>équilibre du bras de l</w:t>
      </w:r>
      <w:r w:rsidR="000B1783">
        <w:rPr>
          <w:rFonts w:cs="Times New Roman"/>
        </w:rPr>
        <w:t>’</w:t>
      </w:r>
      <w:r w:rsidRPr="00F8712A">
        <w:rPr>
          <w:rFonts w:cs="Times New Roman"/>
        </w:rPr>
        <w:t>esclave au-dessus de sa tête, et les courbes de la tête de l</w:t>
      </w:r>
      <w:r w:rsidR="000B1783">
        <w:rPr>
          <w:rFonts w:cs="Times New Roman"/>
        </w:rPr>
        <w:t>’</w:t>
      </w:r>
      <w:r w:rsidRPr="00F8712A">
        <w:rPr>
          <w:rFonts w:cs="Times New Roman"/>
        </w:rPr>
        <w:t>enfant qui semblent dessiner l</w:t>
      </w:r>
      <w:r w:rsidR="000B1783">
        <w:rPr>
          <w:rFonts w:cs="Times New Roman"/>
        </w:rPr>
        <w:t>’</w:t>
      </w:r>
      <w:r w:rsidRPr="00F8712A">
        <w:rPr>
          <w:rFonts w:cs="Times New Roman"/>
        </w:rPr>
        <w:t>intérieur du petit crâne, mince et fin, comme un coquillage de la mer, usé par le vent.</w:t>
      </w:r>
    </w:p>
    <w:p w14:paraId="58BD1417" w14:textId="77777777" w:rsidR="00F8712A" w:rsidRPr="00F8712A" w:rsidRDefault="00F8712A" w:rsidP="00F8712A">
      <w:pPr>
        <w:pStyle w:val="Corpsdetexte"/>
        <w:rPr>
          <w:rFonts w:cs="Times New Roman"/>
        </w:rPr>
      </w:pPr>
      <w:r w:rsidRPr="00F8712A">
        <w:rPr>
          <w:rFonts w:cs="Times New Roman"/>
        </w:rPr>
        <w:t>Prenons encore une autre tête, aussi pleine de sentiment, mais d</w:t>
      </w:r>
      <w:r w:rsidR="000B1783">
        <w:rPr>
          <w:rFonts w:cs="Times New Roman"/>
        </w:rPr>
        <w:t>’</w:t>
      </w:r>
      <w:r w:rsidRPr="00F8712A">
        <w:rPr>
          <w:rFonts w:cs="Times New Roman"/>
        </w:rPr>
        <w:t>une autre sorte, un petit dessin à la craie rouge, dont on se souvient certainement pour peu qu</w:t>
      </w:r>
      <w:r w:rsidR="000B1783">
        <w:rPr>
          <w:rFonts w:cs="Times New Roman"/>
        </w:rPr>
        <w:t>’</w:t>
      </w:r>
      <w:r w:rsidRPr="00F8712A">
        <w:rPr>
          <w:rFonts w:cs="Times New Roman"/>
        </w:rPr>
        <w:t>on ait, au Louvre, examiné avec quelque soin les dessins des vieux maîtres. C</w:t>
      </w:r>
      <w:r w:rsidR="000B1783">
        <w:rPr>
          <w:rFonts w:cs="Times New Roman"/>
        </w:rPr>
        <w:t>’</w:t>
      </w:r>
      <w:r w:rsidRPr="00F8712A">
        <w:rPr>
          <w:rFonts w:cs="Times New Roman"/>
        </w:rPr>
        <w:t>est une figure de sexe incertain, placée dans l</w:t>
      </w:r>
      <w:r w:rsidR="000B1783">
        <w:rPr>
          <w:rFonts w:cs="Times New Roman"/>
        </w:rPr>
        <w:t>’</w:t>
      </w:r>
      <w:r w:rsidRPr="00F8712A">
        <w:rPr>
          <w:rFonts w:cs="Times New Roman"/>
        </w:rPr>
        <w:t>ombre de ses propres cheveux, la ligne de la joue qui touche cette ombre étant vivement éclairée, avec une pointe de volupté et de satiété dans les yeux et dans les lèvres. Un autre dessin semble représenter la même figure rajeunie</w:t>
      </w:r>
      <w:r>
        <w:rPr>
          <w:rFonts w:cs="Times New Roman"/>
        </w:rPr>
        <w:t> :</w:t>
      </w:r>
      <w:r w:rsidRPr="00F8712A">
        <w:rPr>
          <w:rFonts w:cs="Times New Roman"/>
        </w:rPr>
        <w:t xml:space="preserve"> les lèvres en sont desséchées et fiévreuses, mais </w:t>
      </w:r>
      <w:r w:rsidRPr="00F8712A">
        <w:rPr>
          <w:rFonts w:cs="Times New Roman"/>
        </w:rPr>
        <w:lastRenderedPageBreak/>
        <w:t>une grande douceur se dégage de la robe de l</w:t>
      </w:r>
      <w:r w:rsidR="000B1783">
        <w:rPr>
          <w:rFonts w:cs="Times New Roman"/>
        </w:rPr>
        <w:t>’</w:t>
      </w:r>
      <w:r w:rsidRPr="00F8712A">
        <w:rPr>
          <w:rFonts w:cs="Times New Roman"/>
        </w:rPr>
        <w:t>enfant, ample et courte de taille, de son</w:t>
      </w:r>
      <w:r w:rsidR="00DD6D19">
        <w:rPr>
          <w:rFonts w:cs="Times New Roman"/>
        </w:rPr>
        <w:t xml:space="preserve"> </w:t>
      </w:r>
      <w:r w:rsidRPr="00F8712A">
        <w:rPr>
          <w:rFonts w:cs="Times New Roman"/>
        </w:rPr>
        <w:t>collier où pend la bulle, et de ses cheveux délicatement noués. Nous pourrions passer par le fil des idées que nous suggèrent ces deux dessins mis ainsi côte à côte, et, le poursuivant à travers tous ceux de Florence, Venise et Milan, construire une sorte de série, susceptible, plus que tout le reste, de mettre en lumière le type de beauté féminine particulier à Léonard. Filles d</w:t>
      </w:r>
      <w:r w:rsidR="000B1783">
        <w:rPr>
          <w:rFonts w:cs="Times New Roman"/>
        </w:rPr>
        <w:t>’</w:t>
      </w:r>
      <w:r w:rsidRPr="00F8712A">
        <w:rPr>
          <w:rFonts w:cs="Times New Roman"/>
        </w:rPr>
        <w:t>Hérodias, aux coiffures fantastiques étrangement nouées et tressées, afin de dégager l</w:t>
      </w:r>
      <w:r w:rsidR="000B1783">
        <w:rPr>
          <w:rFonts w:cs="Times New Roman"/>
        </w:rPr>
        <w:t>’</w:t>
      </w:r>
      <w:r w:rsidRPr="00F8712A">
        <w:rPr>
          <w:rFonts w:cs="Times New Roman"/>
        </w:rPr>
        <w:t>ovale délicat de la figure, elles ne sont pas de la famille chrétienne, non plus que de celle de Raphaël. Ce sont les voyantes qui, ainsi que des instruments délicats, nous révèlent les forces les plus subtiles de la nature, et les modes de leur action, tout ce qu</w:t>
      </w:r>
      <w:r w:rsidR="000B1783">
        <w:rPr>
          <w:rFonts w:cs="Times New Roman"/>
        </w:rPr>
        <w:t>’</w:t>
      </w:r>
      <w:r w:rsidRPr="00F8712A">
        <w:rPr>
          <w:rFonts w:cs="Times New Roman"/>
        </w:rPr>
        <w:t xml:space="preserve">il y a </w:t>
      </w:r>
      <w:proofErr w:type="spellStart"/>
      <w:r w:rsidRPr="00F8712A">
        <w:rPr>
          <w:rFonts w:cs="Times New Roman"/>
        </w:rPr>
        <w:t>en</w:t>
      </w:r>
      <w:proofErr w:type="spellEnd"/>
      <w:r w:rsidRPr="00F8712A">
        <w:rPr>
          <w:rFonts w:cs="Times New Roman"/>
        </w:rPr>
        <w:t xml:space="preserve"> elle de magnétique, tous ces états particulièrement délicats où des choses matérielles s</w:t>
      </w:r>
      <w:r w:rsidR="000B1783">
        <w:rPr>
          <w:rFonts w:cs="Times New Roman"/>
        </w:rPr>
        <w:t>’</w:t>
      </w:r>
      <w:r w:rsidRPr="00F8712A">
        <w:rPr>
          <w:rFonts w:cs="Times New Roman"/>
        </w:rPr>
        <w:t>élèvent jusqu</w:t>
      </w:r>
      <w:r w:rsidR="000B1783">
        <w:rPr>
          <w:rFonts w:cs="Times New Roman"/>
        </w:rPr>
        <w:t>’</w:t>
      </w:r>
      <w:r w:rsidRPr="00F8712A">
        <w:rPr>
          <w:rFonts w:cs="Times New Roman"/>
        </w:rPr>
        <w:t>à cette subtilité d</w:t>
      </w:r>
      <w:r w:rsidR="000B1783">
        <w:rPr>
          <w:rFonts w:cs="Times New Roman"/>
        </w:rPr>
        <w:t>’</w:t>
      </w:r>
      <w:r w:rsidRPr="00F8712A">
        <w:rPr>
          <w:rFonts w:cs="Times New Roman"/>
        </w:rPr>
        <w:t>opération qui en fait des choses spirituelles, et où le nerf le plus fin et la touche la plus vive peuvent seuls les suivre</w:t>
      </w:r>
      <w:r>
        <w:rPr>
          <w:rFonts w:cs="Times New Roman"/>
        </w:rPr>
        <w:t> ;</w:t>
      </w:r>
      <w:r w:rsidRPr="00F8712A">
        <w:rPr>
          <w:rFonts w:cs="Times New Roman"/>
        </w:rPr>
        <w:t xml:space="preserve"> c</w:t>
      </w:r>
      <w:r w:rsidR="000B1783">
        <w:rPr>
          <w:rFonts w:cs="Times New Roman"/>
        </w:rPr>
        <w:t>’</w:t>
      </w:r>
      <w:r w:rsidRPr="00F8712A">
        <w:rPr>
          <w:rFonts w:cs="Times New Roman"/>
        </w:rPr>
        <w:t>est comme si, en certains cas privilégiés, on les voyait travailler sur la chair humaine. Nerveuses, électrisées, défaillantes, toujours prises de quelque faiblesse inexplicable, elles semblent être sujettes aux états exceptionnels, sentir travailler dans l</w:t>
      </w:r>
      <w:r w:rsidR="000B1783">
        <w:rPr>
          <w:rFonts w:cs="Times New Roman"/>
        </w:rPr>
        <w:t>’</w:t>
      </w:r>
      <w:r w:rsidRPr="00F8712A">
        <w:rPr>
          <w:rFonts w:cs="Times New Roman"/>
        </w:rPr>
        <w:t>atmosphère commune des puissances ignorées des autres, en devenir, pour ainsi dire, les réceptacles et les transmettre à nous par une chaîne d</w:t>
      </w:r>
      <w:r w:rsidR="000B1783">
        <w:rPr>
          <w:rFonts w:cs="Times New Roman"/>
        </w:rPr>
        <w:t>’</w:t>
      </w:r>
      <w:r w:rsidRPr="00F8712A">
        <w:rPr>
          <w:rFonts w:cs="Times New Roman"/>
        </w:rPr>
        <w:t>influences secrètes.</w:t>
      </w:r>
    </w:p>
    <w:p w14:paraId="68B8A28D" w14:textId="259AFD0E" w:rsidR="00F8712A" w:rsidRPr="00F8712A" w:rsidRDefault="00F8712A" w:rsidP="00F8712A">
      <w:pPr>
        <w:pStyle w:val="Corpsdetexte"/>
        <w:rPr>
          <w:rFonts w:cs="Times New Roman"/>
        </w:rPr>
      </w:pPr>
      <w:r w:rsidRPr="00F8712A">
        <w:rPr>
          <w:rFonts w:cs="Times New Roman"/>
        </w:rPr>
        <w:t>Mais parmi les têtes aux traits les plus jeunes il y en a une à Florence que distingua l</w:t>
      </w:r>
      <w:r w:rsidR="000B1783">
        <w:rPr>
          <w:rFonts w:cs="Times New Roman"/>
        </w:rPr>
        <w:t>’</w:t>
      </w:r>
      <w:r w:rsidRPr="00F8712A">
        <w:rPr>
          <w:rFonts w:cs="Times New Roman"/>
        </w:rPr>
        <w:t>Amour</w:t>
      </w:r>
      <w:r>
        <w:rPr>
          <w:rFonts w:cs="Times New Roman"/>
        </w:rPr>
        <w:t> :</w:t>
      </w:r>
      <w:r w:rsidRPr="00F8712A">
        <w:rPr>
          <w:rFonts w:cs="Times New Roman"/>
        </w:rPr>
        <w:t xml:space="preserve"> la tête d</w:t>
      </w:r>
      <w:r w:rsidR="000B1783">
        <w:rPr>
          <w:rFonts w:cs="Times New Roman"/>
        </w:rPr>
        <w:t>’</w:t>
      </w:r>
      <w:r w:rsidRPr="00F8712A">
        <w:rPr>
          <w:rFonts w:cs="Times New Roman"/>
        </w:rPr>
        <w:t>un jeune homme, peut-être celle d</w:t>
      </w:r>
      <w:r w:rsidR="000B1783">
        <w:rPr>
          <w:rFonts w:cs="Times New Roman"/>
        </w:rPr>
        <w:t>’</w:t>
      </w:r>
      <w:r w:rsidRPr="00F8712A">
        <w:rPr>
          <w:rFonts w:cs="Times New Roman"/>
        </w:rPr>
        <w:t>Andrea</w:t>
      </w:r>
      <w:r w:rsidR="00E554D0">
        <w:rPr>
          <w:rFonts w:cs="Times New Roman"/>
        </w:rPr>
        <w:t xml:space="preserve"> </w:t>
      </w:r>
      <w:proofErr w:type="spellStart"/>
      <w:r w:rsidRPr="00F8712A">
        <w:rPr>
          <w:rFonts w:cs="Times New Roman"/>
        </w:rPr>
        <w:t>Salaino</w:t>
      </w:r>
      <w:proofErr w:type="spellEnd"/>
      <w:r w:rsidR="00E554D0">
        <w:rPr>
          <w:rFonts w:cs="Times New Roman"/>
        </w:rPr>
        <w:t>,</w:t>
      </w:r>
      <w:r w:rsidRPr="00F8712A">
        <w:rPr>
          <w:rFonts w:cs="Times New Roman"/>
        </w:rPr>
        <w:t xml:space="preserve"> le bien-aimé de Léonard, à cause de ses cheveux frisés et ondulés, </w:t>
      </w:r>
      <w:r w:rsidRPr="00F8712A">
        <w:rPr>
          <w:rFonts w:cs="Times New Roman"/>
          <w:i/>
        </w:rPr>
        <w:t xml:space="preserve">belli capelli </w:t>
      </w:r>
      <w:proofErr w:type="spellStart"/>
      <w:r w:rsidRPr="00F8712A">
        <w:rPr>
          <w:rFonts w:cs="Times New Roman"/>
          <w:i/>
        </w:rPr>
        <w:t>ricci</w:t>
      </w:r>
      <w:proofErr w:type="spellEnd"/>
      <w:r w:rsidRPr="00F8712A">
        <w:rPr>
          <w:rFonts w:cs="Times New Roman"/>
          <w:i/>
        </w:rPr>
        <w:t xml:space="preserve"> e </w:t>
      </w:r>
      <w:proofErr w:type="spellStart"/>
      <w:r w:rsidRPr="00F8712A">
        <w:rPr>
          <w:rFonts w:cs="Times New Roman"/>
          <w:i/>
        </w:rPr>
        <w:t>inanellati</w:t>
      </w:r>
      <w:proofErr w:type="spellEnd"/>
      <w:r w:rsidRPr="00F8712A">
        <w:rPr>
          <w:rFonts w:cs="Times New Roman"/>
        </w:rPr>
        <w:t>, et plus tard son élève favori et son serviteur. De tous les attachements aux contemporains, hommes</w:t>
      </w:r>
      <w:r w:rsidR="00DD6D19">
        <w:rPr>
          <w:rFonts w:cs="Times New Roman"/>
        </w:rPr>
        <w:t xml:space="preserve"> </w:t>
      </w:r>
      <w:r w:rsidRPr="00F8712A">
        <w:rPr>
          <w:rFonts w:cs="Times New Roman"/>
        </w:rPr>
        <w:t>ou femmes, qui ont pu remplir sa vie à Milan, celui-là seul nous est rapporté</w:t>
      </w:r>
      <w:r>
        <w:rPr>
          <w:rFonts w:cs="Times New Roman"/>
        </w:rPr>
        <w:t> ;</w:t>
      </w:r>
      <w:r w:rsidRPr="00F8712A">
        <w:rPr>
          <w:rFonts w:cs="Times New Roman"/>
        </w:rPr>
        <w:t xml:space="preserve"> et, en retour </w:t>
      </w:r>
      <w:proofErr w:type="spellStart"/>
      <w:r w:rsidRPr="00F8712A">
        <w:rPr>
          <w:rFonts w:cs="Times New Roman"/>
        </w:rPr>
        <w:t>Salaino</w:t>
      </w:r>
      <w:proofErr w:type="spellEnd"/>
      <w:r w:rsidRPr="00F8712A">
        <w:rPr>
          <w:rFonts w:cs="Times New Roman"/>
        </w:rPr>
        <w:t xml:space="preserve"> s</w:t>
      </w:r>
      <w:r w:rsidR="000B1783">
        <w:rPr>
          <w:rFonts w:cs="Times New Roman"/>
        </w:rPr>
        <w:t>’</w:t>
      </w:r>
      <w:r w:rsidRPr="00F8712A">
        <w:rPr>
          <w:rFonts w:cs="Times New Roman"/>
        </w:rPr>
        <w:t>identifia tellement avec Léonard qu</w:t>
      </w:r>
      <w:r w:rsidR="000B1783">
        <w:rPr>
          <w:rFonts w:cs="Times New Roman"/>
        </w:rPr>
        <w:t>’</w:t>
      </w:r>
      <w:r w:rsidRPr="00F8712A">
        <w:rPr>
          <w:rFonts w:cs="Times New Roman"/>
        </w:rPr>
        <w:t xml:space="preserve">on a pu lui attribuer le tableau de </w:t>
      </w:r>
      <w:r w:rsidRPr="00F8712A">
        <w:rPr>
          <w:rFonts w:cs="Times New Roman"/>
          <w:i/>
        </w:rPr>
        <w:t>Sainte Anne</w:t>
      </w:r>
      <w:r w:rsidRPr="00F8712A">
        <w:rPr>
          <w:rFonts w:cs="Times New Roman"/>
        </w:rPr>
        <w:t>, au Louvre. Voilà qui nous montre bien la manière dont Léonard choisissait ses élèves</w:t>
      </w:r>
      <w:r>
        <w:rPr>
          <w:rFonts w:cs="Times New Roman"/>
        </w:rPr>
        <w:t> :</w:t>
      </w:r>
      <w:r w:rsidRPr="00F8712A">
        <w:rPr>
          <w:rFonts w:cs="Times New Roman"/>
        </w:rPr>
        <w:t xml:space="preserve"> c</w:t>
      </w:r>
      <w:r w:rsidR="000B1783">
        <w:rPr>
          <w:rFonts w:cs="Times New Roman"/>
        </w:rPr>
        <w:t>’</w:t>
      </w:r>
      <w:r w:rsidRPr="00F8712A">
        <w:rPr>
          <w:rFonts w:cs="Times New Roman"/>
        </w:rPr>
        <w:t>étaient des hommes que distinguait quelque charme naturel du corps ou de l</w:t>
      </w:r>
      <w:r w:rsidR="000B1783">
        <w:rPr>
          <w:rFonts w:cs="Times New Roman"/>
        </w:rPr>
        <w:t>’</w:t>
      </w:r>
      <w:r w:rsidRPr="00F8712A">
        <w:rPr>
          <w:rFonts w:cs="Times New Roman"/>
        </w:rPr>
        <w:t xml:space="preserve">esprit, comme </w:t>
      </w:r>
      <w:proofErr w:type="spellStart"/>
      <w:r w:rsidRPr="00F8712A">
        <w:rPr>
          <w:rFonts w:cs="Times New Roman"/>
        </w:rPr>
        <w:t>Salaino</w:t>
      </w:r>
      <w:proofErr w:type="spellEnd"/>
      <w:r w:rsidRPr="00F8712A">
        <w:rPr>
          <w:rFonts w:cs="Times New Roman"/>
        </w:rPr>
        <w:t xml:space="preserve">, ou une naissance illustre et des habitudes princières, comme Francesco </w:t>
      </w:r>
      <w:proofErr w:type="spellStart"/>
      <w:r w:rsidRPr="00F8712A">
        <w:rPr>
          <w:rFonts w:cs="Times New Roman"/>
        </w:rPr>
        <w:t>Melzi</w:t>
      </w:r>
      <w:proofErr w:type="spellEnd"/>
      <w:r w:rsidRPr="00F8712A">
        <w:rPr>
          <w:rFonts w:cs="Times New Roman"/>
        </w:rPr>
        <w:t xml:space="preserve">, </w:t>
      </w:r>
      <w:r w:rsidR="00C81EC7">
        <w:rPr>
          <w:rFonts w:cs="Times New Roman"/>
        </w:rPr>
        <w:t>— </w:t>
      </w:r>
      <w:r w:rsidRPr="00F8712A">
        <w:rPr>
          <w:rFonts w:cs="Times New Roman"/>
        </w:rPr>
        <w:t>des gens ayant juste assez de génie pour recevoir l</w:t>
      </w:r>
      <w:r w:rsidR="000B1783">
        <w:rPr>
          <w:rFonts w:cs="Times New Roman"/>
        </w:rPr>
        <w:t>’</w:t>
      </w:r>
      <w:r w:rsidRPr="00F8712A">
        <w:rPr>
          <w:rFonts w:cs="Times New Roman"/>
        </w:rPr>
        <w:t>initiation à son secret, mais disposés à effacer pour cela leur propre individualité. Au milieu d</w:t>
      </w:r>
      <w:r w:rsidR="000B1783">
        <w:rPr>
          <w:rFonts w:cs="Times New Roman"/>
        </w:rPr>
        <w:t>’</w:t>
      </w:r>
      <w:r w:rsidRPr="00F8712A">
        <w:rPr>
          <w:rFonts w:cs="Times New Roman"/>
        </w:rPr>
        <w:t xml:space="preserve">eux, retiré souvent à la villa des </w:t>
      </w:r>
      <w:proofErr w:type="spellStart"/>
      <w:r w:rsidRPr="00F8712A">
        <w:rPr>
          <w:rFonts w:cs="Times New Roman"/>
        </w:rPr>
        <w:t>Melzi</w:t>
      </w:r>
      <w:proofErr w:type="spellEnd"/>
      <w:r w:rsidRPr="00F8712A">
        <w:rPr>
          <w:rFonts w:cs="Times New Roman"/>
        </w:rPr>
        <w:t xml:space="preserve"> à </w:t>
      </w:r>
      <w:proofErr w:type="spellStart"/>
      <w:r w:rsidRPr="00F8712A">
        <w:rPr>
          <w:rFonts w:cs="Times New Roman"/>
          <w:i/>
        </w:rPr>
        <w:t>Canonica</w:t>
      </w:r>
      <w:proofErr w:type="spellEnd"/>
      <w:r w:rsidRPr="00F8712A">
        <w:rPr>
          <w:rFonts w:cs="Times New Roman"/>
          <w:i/>
        </w:rPr>
        <w:t xml:space="preserve"> al </w:t>
      </w:r>
      <w:proofErr w:type="spellStart"/>
      <w:r w:rsidRPr="00F8712A">
        <w:rPr>
          <w:rFonts w:cs="Times New Roman"/>
          <w:i/>
        </w:rPr>
        <w:t>Vaprio</w:t>
      </w:r>
      <w:proofErr w:type="spellEnd"/>
      <w:r w:rsidRPr="00F8712A">
        <w:rPr>
          <w:rFonts w:cs="Times New Roman"/>
        </w:rPr>
        <w:t>, il mit la dernière main à ses manuscrits et à ses rapides esquisses, travaillant pour l</w:t>
      </w:r>
      <w:r w:rsidR="000B1783">
        <w:rPr>
          <w:rFonts w:cs="Times New Roman"/>
        </w:rPr>
        <w:t>’</w:t>
      </w:r>
      <w:r w:rsidRPr="00F8712A">
        <w:rPr>
          <w:rFonts w:cs="Times New Roman"/>
        </w:rPr>
        <w:t>heure présente et seulement pour un petit cercle, peut-être surtout pour lui-même. D</w:t>
      </w:r>
      <w:r w:rsidR="000B1783">
        <w:rPr>
          <w:rFonts w:cs="Times New Roman"/>
        </w:rPr>
        <w:t>’</w:t>
      </w:r>
      <w:r w:rsidRPr="00F8712A">
        <w:rPr>
          <w:rFonts w:cs="Times New Roman"/>
        </w:rPr>
        <w:t>autres artistes ont été aussi insouciants que lui de la renommée présente ou future</w:t>
      </w:r>
      <w:r>
        <w:rPr>
          <w:rFonts w:cs="Times New Roman"/>
        </w:rPr>
        <w:t> ;</w:t>
      </w:r>
      <w:r w:rsidRPr="00F8712A">
        <w:rPr>
          <w:rFonts w:cs="Times New Roman"/>
        </w:rPr>
        <w:t xml:space="preserve"> mais c</w:t>
      </w:r>
      <w:r w:rsidR="000B1783">
        <w:rPr>
          <w:rFonts w:cs="Times New Roman"/>
        </w:rPr>
        <w:t>’</w:t>
      </w:r>
      <w:r w:rsidRPr="00F8712A">
        <w:rPr>
          <w:rFonts w:cs="Times New Roman"/>
        </w:rPr>
        <w:t>était par oubli d</w:t>
      </w:r>
      <w:r w:rsidR="000B1783">
        <w:rPr>
          <w:rFonts w:cs="Times New Roman"/>
        </w:rPr>
        <w:t>’</w:t>
      </w:r>
      <w:r w:rsidRPr="00F8712A">
        <w:rPr>
          <w:rFonts w:cs="Times New Roman"/>
        </w:rPr>
        <w:t>eux-mêmes, ou parce qu</w:t>
      </w:r>
      <w:r w:rsidR="000B1783">
        <w:rPr>
          <w:rFonts w:cs="Times New Roman"/>
        </w:rPr>
        <w:t>’</w:t>
      </w:r>
      <w:r w:rsidRPr="00F8712A">
        <w:rPr>
          <w:rFonts w:cs="Times New Roman"/>
        </w:rPr>
        <w:t>ils mettaient les fins morales ou politiques au-dessus des fins de l</w:t>
      </w:r>
      <w:r w:rsidR="000B1783">
        <w:rPr>
          <w:rFonts w:cs="Times New Roman"/>
        </w:rPr>
        <w:t>’</w:t>
      </w:r>
      <w:r w:rsidRPr="00F8712A">
        <w:rPr>
          <w:rFonts w:cs="Times New Roman"/>
        </w:rPr>
        <w:t>art</w:t>
      </w:r>
      <w:r>
        <w:rPr>
          <w:rFonts w:cs="Times New Roman"/>
        </w:rPr>
        <w:t> ;</w:t>
      </w:r>
      <w:r w:rsidRPr="00F8712A">
        <w:rPr>
          <w:rFonts w:cs="Times New Roman"/>
        </w:rPr>
        <w:t xml:space="preserve"> chez lui, cette culture solitaire de la beauté semble provenir </w:t>
      </w:r>
      <w:del w:id="360" w:author="Marguerite-Marie Bordry" w:date="2018-12-07T19:01:00Z">
        <w:r w:rsidRPr="00F8712A" w:rsidDel="00965827">
          <w:rPr>
            <w:rFonts w:cs="Times New Roman"/>
          </w:rPr>
          <w:delText>d une</w:delText>
        </w:r>
      </w:del>
      <w:ins w:id="361" w:author="Marguerite-Marie Bordry" w:date="2018-12-07T19:01:00Z">
        <w:r w:rsidR="00965827" w:rsidRPr="00F8712A">
          <w:rPr>
            <w:rFonts w:cs="Times New Roman"/>
          </w:rPr>
          <w:t>d’une</w:t>
        </w:r>
      </w:ins>
      <w:r w:rsidRPr="00F8712A">
        <w:rPr>
          <w:rFonts w:cs="Times New Roman"/>
        </w:rPr>
        <w:t xml:space="preserve"> sorte d</w:t>
      </w:r>
      <w:r w:rsidR="000B1783">
        <w:rPr>
          <w:rFonts w:cs="Times New Roman"/>
        </w:rPr>
        <w:t>’</w:t>
      </w:r>
      <w:r w:rsidRPr="00F8712A">
        <w:rPr>
          <w:rFonts w:cs="Times New Roman"/>
        </w:rPr>
        <w:t>amour-propre et d</w:t>
      </w:r>
      <w:r w:rsidR="000B1783">
        <w:rPr>
          <w:rFonts w:cs="Times New Roman"/>
        </w:rPr>
        <w:t>’</w:t>
      </w:r>
      <w:r w:rsidRPr="00F8712A">
        <w:rPr>
          <w:rFonts w:cs="Times New Roman"/>
        </w:rPr>
        <w:t>une indifférence dans l</w:t>
      </w:r>
      <w:r w:rsidR="000B1783">
        <w:rPr>
          <w:rFonts w:cs="Times New Roman"/>
        </w:rPr>
        <w:t>’</w:t>
      </w:r>
      <w:r w:rsidRPr="00F8712A">
        <w:rPr>
          <w:rFonts w:cs="Times New Roman"/>
        </w:rPr>
        <w:t>œuvre d</w:t>
      </w:r>
      <w:r w:rsidR="000B1783">
        <w:rPr>
          <w:rFonts w:cs="Times New Roman"/>
        </w:rPr>
        <w:t>’</w:t>
      </w:r>
      <w:r w:rsidRPr="00F8712A">
        <w:rPr>
          <w:rFonts w:cs="Times New Roman"/>
        </w:rPr>
        <w:t>art à tout ce qui n</w:t>
      </w:r>
      <w:r w:rsidR="000B1783">
        <w:rPr>
          <w:rFonts w:cs="Times New Roman"/>
        </w:rPr>
        <w:t>’</w:t>
      </w:r>
      <w:r w:rsidRPr="00F8712A">
        <w:rPr>
          <w:rFonts w:cs="Times New Roman"/>
        </w:rPr>
        <w:t>est pas l</w:t>
      </w:r>
      <w:r w:rsidR="000B1783">
        <w:rPr>
          <w:rFonts w:cs="Times New Roman"/>
        </w:rPr>
        <w:t>’</w:t>
      </w:r>
      <w:r w:rsidRPr="00F8712A">
        <w:rPr>
          <w:rFonts w:cs="Times New Roman"/>
        </w:rPr>
        <w:t>art lui-même. Des lieux secrets d</w:t>
      </w:r>
      <w:r w:rsidR="000B1783">
        <w:rPr>
          <w:rFonts w:cs="Times New Roman"/>
        </w:rPr>
        <w:t>’</w:t>
      </w:r>
      <w:r w:rsidRPr="00F8712A">
        <w:rPr>
          <w:rFonts w:cs="Times New Roman"/>
        </w:rPr>
        <w:t xml:space="preserve">un </w:t>
      </w:r>
      <w:r w:rsidRPr="00F8712A">
        <w:rPr>
          <w:rFonts w:cs="Times New Roman"/>
        </w:rPr>
        <w:lastRenderedPageBreak/>
        <w:t>tempérament unique il rapporta des fleurs e</w:t>
      </w:r>
      <w:r w:rsidR="00DD6D19">
        <w:rPr>
          <w:rFonts w:cs="Times New Roman"/>
        </w:rPr>
        <w:t>t des fruits étranges, et jusqu’</w:t>
      </w:r>
      <w:r w:rsidRPr="00F8712A">
        <w:rPr>
          <w:rFonts w:cs="Times New Roman"/>
        </w:rPr>
        <w:t>alors inconnus</w:t>
      </w:r>
      <w:r>
        <w:rPr>
          <w:rFonts w:cs="Times New Roman"/>
        </w:rPr>
        <w:t> ;</w:t>
      </w:r>
      <w:r w:rsidRPr="00F8712A">
        <w:rPr>
          <w:rFonts w:cs="Times New Roman"/>
        </w:rPr>
        <w:t xml:space="preserve"> pour lui, l</w:t>
      </w:r>
      <w:r w:rsidR="000B1783">
        <w:rPr>
          <w:rFonts w:cs="Times New Roman"/>
        </w:rPr>
        <w:t>’</w:t>
      </w:r>
      <w:r w:rsidRPr="00F8712A">
        <w:rPr>
          <w:rFonts w:cs="Times New Roman"/>
        </w:rPr>
        <w:t>impression nouvelle qu</w:t>
      </w:r>
      <w:r w:rsidR="000B1783">
        <w:rPr>
          <w:rFonts w:cs="Times New Roman"/>
        </w:rPr>
        <w:t>’</w:t>
      </w:r>
      <w:r w:rsidRPr="00F8712A">
        <w:rPr>
          <w:rFonts w:cs="Times New Roman"/>
        </w:rPr>
        <w:t>il fait naître, l</w:t>
      </w:r>
      <w:r w:rsidR="000B1783">
        <w:rPr>
          <w:rFonts w:cs="Times New Roman"/>
        </w:rPr>
        <w:t>’</w:t>
      </w:r>
      <w:r w:rsidRPr="00F8712A">
        <w:rPr>
          <w:rFonts w:cs="Times New Roman"/>
        </w:rPr>
        <w:t>effet exquis qu</w:t>
      </w:r>
      <w:r w:rsidR="000B1783">
        <w:rPr>
          <w:rFonts w:cs="Times New Roman"/>
        </w:rPr>
        <w:t>’</w:t>
      </w:r>
      <w:r w:rsidRPr="00F8712A">
        <w:rPr>
          <w:rFonts w:cs="Times New Roman"/>
        </w:rPr>
        <w:t>il arrive à produire sont des fins en soi, des fins parfaites.</w:t>
      </w:r>
    </w:p>
    <w:p w14:paraId="0E40E028" w14:textId="77777777" w:rsidR="00F8712A" w:rsidRPr="00F8712A" w:rsidRDefault="00F8712A" w:rsidP="00F8712A">
      <w:pPr>
        <w:pStyle w:val="Corpsdetexte"/>
        <w:rPr>
          <w:rFonts w:cs="Times New Roman"/>
        </w:rPr>
      </w:pPr>
      <w:r w:rsidRPr="00F8712A">
        <w:rPr>
          <w:rFonts w:cs="Times New Roman"/>
        </w:rPr>
        <w:t>Et les élèves de Léonard avaient si bien saisi sa manière que, malgré le petit nombre des œuvres authentiques du maître, il existe une foule de tableaux d</w:t>
      </w:r>
      <w:r w:rsidR="000B1783">
        <w:rPr>
          <w:rFonts w:cs="Times New Roman"/>
        </w:rPr>
        <w:t>’</w:t>
      </w:r>
      <w:r w:rsidRPr="00F8712A">
        <w:rPr>
          <w:rFonts w:cs="Times New Roman"/>
        </w:rPr>
        <w:t xml:space="preserve">autres peintres à travers lesquels nous pouvons le voir avec certitude et étudier de très près son génie. Parfois, comme dans le petit tableau de la </w:t>
      </w:r>
      <w:r w:rsidRPr="00F8712A">
        <w:rPr>
          <w:rFonts w:cs="Times New Roman"/>
          <w:i/>
        </w:rPr>
        <w:t>Madone aux Balances</w:t>
      </w:r>
      <w:r w:rsidRPr="00F8712A">
        <w:rPr>
          <w:rFonts w:cs="Times New Roman"/>
        </w:rPr>
        <w:t xml:space="preserve">, où, sur le sein de sa mère, le Christ pèse les péchés des hommes avec les pierres du ruisseau, nous sentons une main assez rude si on la compare à celle du maître, et qui travaille sur une de ses fines suggestions ou de ses esquisses. Parfois, comme dans les sujets de la </w:t>
      </w:r>
      <w:r w:rsidRPr="00F8712A">
        <w:rPr>
          <w:rFonts w:cs="Times New Roman"/>
          <w:i/>
        </w:rPr>
        <w:t>Fille d</w:t>
      </w:r>
      <w:r w:rsidR="000B1783">
        <w:rPr>
          <w:rFonts w:cs="Times New Roman"/>
          <w:i/>
        </w:rPr>
        <w:t>’</w:t>
      </w:r>
      <w:r w:rsidRPr="00F8712A">
        <w:rPr>
          <w:rFonts w:cs="Times New Roman"/>
          <w:i/>
        </w:rPr>
        <w:t>Hérodias</w:t>
      </w:r>
      <w:r w:rsidRPr="00F8712A">
        <w:rPr>
          <w:rFonts w:cs="Times New Roman"/>
        </w:rPr>
        <w:t xml:space="preserve">, et de la </w:t>
      </w:r>
      <w:r w:rsidRPr="00F8712A">
        <w:rPr>
          <w:rFonts w:cs="Times New Roman"/>
          <w:i/>
        </w:rPr>
        <w:t>Tête de Jean-Baptiste</w:t>
      </w:r>
      <w:r w:rsidRPr="00F8712A">
        <w:rPr>
          <w:rFonts w:cs="Times New Roman"/>
        </w:rPr>
        <w:t>, les originaux perdus ont été sans cesse reproduits et transformés par Luini et par d</w:t>
      </w:r>
      <w:r w:rsidR="000B1783">
        <w:rPr>
          <w:rFonts w:cs="Times New Roman"/>
        </w:rPr>
        <w:t>’</w:t>
      </w:r>
      <w:r w:rsidRPr="00F8712A">
        <w:rPr>
          <w:rFonts w:cs="Times New Roman"/>
        </w:rPr>
        <w:t>autres. Quelquefois, un original nous reste, mais c</w:t>
      </w:r>
      <w:r w:rsidR="000B1783">
        <w:rPr>
          <w:rFonts w:cs="Times New Roman"/>
        </w:rPr>
        <w:t>’</w:t>
      </w:r>
      <w:r w:rsidRPr="00F8712A">
        <w:rPr>
          <w:rFonts w:cs="Times New Roman"/>
        </w:rPr>
        <w:t>est un simple thème ou motif, un type dont on pouvait modifier ou changer les accessoires</w:t>
      </w:r>
      <w:r>
        <w:rPr>
          <w:rFonts w:cs="Times New Roman"/>
        </w:rPr>
        <w:t> ;</w:t>
      </w:r>
      <w:r w:rsidRPr="00F8712A">
        <w:rPr>
          <w:rFonts w:cs="Times New Roman"/>
        </w:rPr>
        <w:t xml:space="preserve"> et ces variations ne font que découvrir plus clairement le but ou l</w:t>
      </w:r>
      <w:r w:rsidR="000B1783">
        <w:rPr>
          <w:rFonts w:cs="Times New Roman"/>
        </w:rPr>
        <w:t>’</w:t>
      </w:r>
      <w:r w:rsidRPr="00F8712A">
        <w:rPr>
          <w:rFonts w:cs="Times New Roman"/>
        </w:rPr>
        <w:t>expression de l</w:t>
      </w:r>
      <w:r w:rsidR="000B1783">
        <w:rPr>
          <w:rFonts w:cs="Times New Roman"/>
        </w:rPr>
        <w:t>’</w:t>
      </w:r>
      <w:r w:rsidRPr="00F8712A">
        <w:rPr>
          <w:rFonts w:cs="Times New Roman"/>
        </w:rPr>
        <w:t xml:space="preserve">original. Il en est ainsi pour le </w:t>
      </w:r>
      <w:r w:rsidRPr="00F8712A">
        <w:rPr>
          <w:rFonts w:cs="Times New Roman"/>
          <w:i/>
        </w:rPr>
        <w:t>Saint-Jean-Baptiste</w:t>
      </w:r>
      <w:r w:rsidRPr="00F8712A">
        <w:rPr>
          <w:rFonts w:cs="Times New Roman"/>
        </w:rPr>
        <w:t xml:space="preserve"> du Louvre </w:t>
      </w:r>
      <w:r w:rsidR="00C81EC7">
        <w:rPr>
          <w:rFonts w:cs="Times New Roman"/>
        </w:rPr>
        <w:t>— </w:t>
      </w:r>
      <w:r w:rsidRPr="00F8712A">
        <w:rPr>
          <w:rFonts w:cs="Times New Roman"/>
        </w:rPr>
        <w:t>une des rar</w:t>
      </w:r>
      <w:r w:rsidR="00DD6D19">
        <w:rPr>
          <w:rFonts w:cs="Times New Roman"/>
        </w:rPr>
        <w:t xml:space="preserve">es études de nu que fit Léonard — </w:t>
      </w:r>
      <w:r w:rsidRPr="00F8712A">
        <w:rPr>
          <w:rFonts w:cs="Times New Roman"/>
        </w:rPr>
        <w:t>figure dont personne n</w:t>
      </w:r>
      <w:r w:rsidR="000B1783">
        <w:rPr>
          <w:rFonts w:cs="Times New Roman"/>
        </w:rPr>
        <w:t>’</w:t>
      </w:r>
      <w:r w:rsidRPr="00F8712A">
        <w:rPr>
          <w:rFonts w:cs="Times New Roman"/>
        </w:rPr>
        <w:t>irait chercher dans le désert la chair brune et délicate et les cheveux de femme, et dont le sourire énigmatique nous fait saisir quelque chose qui dépasse de beaucoup le geste ou les circonstances. Mais la longue croix, semblable à un roseau, qu</w:t>
      </w:r>
      <w:r w:rsidR="000B1783">
        <w:rPr>
          <w:rFonts w:cs="Times New Roman"/>
        </w:rPr>
        <w:t>’</w:t>
      </w:r>
      <w:r w:rsidRPr="00F8712A">
        <w:rPr>
          <w:rFonts w:cs="Times New Roman"/>
        </w:rPr>
        <w:t>il porte à la main, et qui suggère l</w:t>
      </w:r>
      <w:r w:rsidR="000B1783">
        <w:rPr>
          <w:rFonts w:cs="Times New Roman"/>
        </w:rPr>
        <w:t>’</w:t>
      </w:r>
      <w:r w:rsidRPr="00F8712A">
        <w:rPr>
          <w:rFonts w:cs="Times New Roman"/>
        </w:rPr>
        <w:t>idée de saint Jean-Baptiste lui-même, s</w:t>
      </w:r>
      <w:r w:rsidR="000B1783">
        <w:rPr>
          <w:rFonts w:cs="Times New Roman"/>
        </w:rPr>
        <w:t>’</w:t>
      </w:r>
      <w:r w:rsidRPr="00F8712A">
        <w:rPr>
          <w:rFonts w:cs="Times New Roman"/>
        </w:rPr>
        <w:t xml:space="preserve">affaiblit dans une reproduction de la Bibliothèque Ambroise, pour disparaître complètement dans une autre du </w:t>
      </w:r>
      <w:proofErr w:type="spellStart"/>
      <w:r w:rsidRPr="00F8712A">
        <w:rPr>
          <w:rFonts w:cs="Times New Roman"/>
          <w:i/>
        </w:rPr>
        <w:t>Palazzo</w:t>
      </w:r>
      <w:proofErr w:type="spellEnd"/>
      <w:r w:rsidRPr="00F8712A">
        <w:rPr>
          <w:rFonts w:cs="Times New Roman"/>
          <w:i/>
        </w:rPr>
        <w:t xml:space="preserve"> Rosso</w:t>
      </w:r>
      <w:r w:rsidRPr="00F8712A">
        <w:rPr>
          <w:rFonts w:cs="Times New Roman"/>
        </w:rPr>
        <w:t xml:space="preserve"> à Gênes. Si nous revenons de ce dernier tableau à l</w:t>
      </w:r>
      <w:r w:rsidR="000B1783">
        <w:rPr>
          <w:rFonts w:cs="Times New Roman"/>
        </w:rPr>
        <w:t>’</w:t>
      </w:r>
      <w:r w:rsidRPr="00F8712A">
        <w:rPr>
          <w:rFonts w:cs="Times New Roman"/>
        </w:rPr>
        <w:t xml:space="preserve">original, nous ne sommes plus surpris de la ressemblance étrange de ce saint Jean avec le </w:t>
      </w:r>
      <w:r w:rsidRPr="00F8712A">
        <w:rPr>
          <w:rFonts w:cs="Times New Roman"/>
          <w:i/>
        </w:rPr>
        <w:t>Bacchus</w:t>
      </w:r>
      <w:r w:rsidRPr="00F8712A">
        <w:rPr>
          <w:rFonts w:cs="Times New Roman"/>
        </w:rPr>
        <w:t xml:space="preserve"> suspendu tout près de lui, et qui rappelait à Théophile Gautier le propos de Heine sur les dieux déchus, qui, pour subsister, après le déclin du paganisme, se seraient faits serviteurs de la religion nouvelle. Nous reconnaissons une de ces inventions symboliques où le sujet visible n</w:t>
      </w:r>
      <w:r w:rsidR="000B1783">
        <w:rPr>
          <w:rFonts w:cs="Times New Roman"/>
        </w:rPr>
        <w:t>’</w:t>
      </w:r>
      <w:r w:rsidRPr="00F8712A">
        <w:rPr>
          <w:rFonts w:cs="Times New Roman"/>
        </w:rPr>
        <w:t>est pas, à proprement parler, le but même du tableau, mais plutôt la matière d</w:t>
      </w:r>
      <w:r w:rsidR="000B1783">
        <w:rPr>
          <w:rFonts w:cs="Times New Roman"/>
        </w:rPr>
        <w:t>’</w:t>
      </w:r>
      <w:r w:rsidRPr="00F8712A">
        <w:rPr>
          <w:rFonts w:cs="Times New Roman"/>
        </w:rPr>
        <w:t>un processus de sentiments, aussi subtil et aussi vague qu</w:t>
      </w:r>
      <w:r w:rsidR="000B1783">
        <w:rPr>
          <w:rFonts w:cs="Times New Roman"/>
        </w:rPr>
        <w:t>’</w:t>
      </w:r>
      <w:r w:rsidRPr="00F8712A">
        <w:rPr>
          <w:rFonts w:cs="Times New Roman"/>
        </w:rPr>
        <w:t>un morceau de musique. Personne ne s</w:t>
      </w:r>
      <w:r w:rsidR="000B1783">
        <w:rPr>
          <w:rFonts w:cs="Times New Roman"/>
        </w:rPr>
        <w:t>’</w:t>
      </w:r>
      <w:r w:rsidRPr="00F8712A">
        <w:rPr>
          <w:rFonts w:cs="Times New Roman"/>
        </w:rPr>
        <w:t>est jamais rendu maître de son sujet comme Léonard, ni ne l</w:t>
      </w:r>
      <w:r w:rsidR="000B1783">
        <w:rPr>
          <w:rFonts w:cs="Times New Roman"/>
        </w:rPr>
        <w:t>’</w:t>
      </w:r>
      <w:r w:rsidRPr="00F8712A">
        <w:rPr>
          <w:rFonts w:cs="Times New Roman"/>
        </w:rPr>
        <w:t>a plié plus habilement aux fins purement artistiques. Et de là vient que, bien qu</w:t>
      </w:r>
      <w:r w:rsidR="000B1783">
        <w:rPr>
          <w:rFonts w:cs="Times New Roman"/>
        </w:rPr>
        <w:t>’</w:t>
      </w:r>
      <w:r w:rsidRPr="00F8712A">
        <w:rPr>
          <w:rFonts w:cs="Times New Roman"/>
        </w:rPr>
        <w:t>il manie presque continuellement des sujets sacrés, il est le plus profane des peintres</w:t>
      </w:r>
      <w:r>
        <w:rPr>
          <w:rFonts w:cs="Times New Roman"/>
        </w:rPr>
        <w:t> ;</w:t>
      </w:r>
      <w:r w:rsidRPr="00F8712A">
        <w:rPr>
          <w:rFonts w:cs="Times New Roman"/>
        </w:rPr>
        <w:t xml:space="preserve"> la personne ou le sujet donné, saint Jean dans le désert ou la Vierge sur les genoux de sainte Anne, n</w:t>
      </w:r>
      <w:r w:rsidR="000B1783">
        <w:rPr>
          <w:rFonts w:cs="Times New Roman"/>
        </w:rPr>
        <w:t>’</w:t>
      </w:r>
      <w:r w:rsidRPr="00F8712A">
        <w:rPr>
          <w:rFonts w:cs="Times New Roman"/>
        </w:rPr>
        <w:t>est souvent qu</w:t>
      </w:r>
      <w:r w:rsidR="000B1783">
        <w:rPr>
          <w:rFonts w:cs="Times New Roman"/>
        </w:rPr>
        <w:t>’</w:t>
      </w:r>
      <w:r w:rsidRPr="00F8712A">
        <w:rPr>
          <w:rFonts w:cs="Times New Roman"/>
        </w:rPr>
        <w:t>un prétexte pour une sorte de travail qui nous conduit tout à fait en dehors de la portée des représentations conventionnelles.</w:t>
      </w:r>
    </w:p>
    <w:p w14:paraId="69E40558" w14:textId="77777777" w:rsidR="00F8712A" w:rsidRPr="00F8712A" w:rsidRDefault="00F8712A" w:rsidP="00F8712A">
      <w:pPr>
        <w:pStyle w:val="Corpsdetexte"/>
        <w:rPr>
          <w:rFonts w:cs="Times New Roman"/>
        </w:rPr>
      </w:pPr>
      <w:r w:rsidRPr="00F8712A">
        <w:rPr>
          <w:rFonts w:cs="Times New Roman"/>
        </w:rPr>
        <w:t xml:space="preserve">Autour de la </w:t>
      </w:r>
      <w:r w:rsidRPr="00F8712A">
        <w:rPr>
          <w:rFonts w:cs="Times New Roman"/>
          <w:i/>
        </w:rPr>
        <w:t>Cène</w:t>
      </w:r>
      <w:r w:rsidRPr="00F8712A">
        <w:rPr>
          <w:rFonts w:cs="Times New Roman"/>
        </w:rPr>
        <w:t>, de sa ruine et de ses restaurations, toute une littérature s</w:t>
      </w:r>
      <w:r w:rsidR="000B1783">
        <w:rPr>
          <w:rFonts w:cs="Times New Roman"/>
        </w:rPr>
        <w:t>’</w:t>
      </w:r>
      <w:r w:rsidRPr="00F8712A">
        <w:rPr>
          <w:rFonts w:cs="Times New Roman"/>
        </w:rPr>
        <w:t>est élevée, au milieu de laquelle brille particulièrement l</w:t>
      </w:r>
      <w:r w:rsidR="000B1783">
        <w:rPr>
          <w:rFonts w:cs="Times New Roman"/>
        </w:rPr>
        <w:t>’</w:t>
      </w:r>
      <w:r w:rsidR="00DD6D19">
        <w:rPr>
          <w:rFonts w:cs="Times New Roman"/>
        </w:rPr>
        <w:t>essai pensif de Goe</w:t>
      </w:r>
      <w:r w:rsidRPr="00F8712A">
        <w:rPr>
          <w:rFonts w:cs="Times New Roman"/>
        </w:rPr>
        <w:t xml:space="preserve">the sur les tristes destinées de </w:t>
      </w:r>
      <w:r w:rsidRPr="00F8712A">
        <w:rPr>
          <w:rFonts w:cs="Times New Roman"/>
        </w:rPr>
        <w:lastRenderedPageBreak/>
        <w:t>cette peinture. La mort en couches de la duchesse Béatrice fut suivie en Ludovic d</w:t>
      </w:r>
      <w:r w:rsidR="000B1783">
        <w:rPr>
          <w:rFonts w:cs="Times New Roman"/>
        </w:rPr>
        <w:t>’</w:t>
      </w:r>
      <w:r w:rsidRPr="00F8712A">
        <w:rPr>
          <w:rFonts w:cs="Times New Roman"/>
        </w:rPr>
        <w:t>une de ces crises de sentimentalisme religieux qui étaient chez lui comme organiques. L</w:t>
      </w:r>
      <w:r w:rsidR="000B1783">
        <w:rPr>
          <w:rFonts w:cs="Times New Roman"/>
        </w:rPr>
        <w:t>’</w:t>
      </w:r>
      <w:r w:rsidRPr="00F8712A">
        <w:rPr>
          <w:rFonts w:cs="Times New Roman"/>
        </w:rPr>
        <w:t xml:space="preserve">église dominicaine, basse et sombre, de </w:t>
      </w:r>
      <w:r w:rsidRPr="00F8712A">
        <w:rPr>
          <w:rFonts w:cs="Times New Roman"/>
          <w:i/>
        </w:rPr>
        <w:t>Sainte-Marie-des-Grâces</w:t>
      </w:r>
      <w:r w:rsidRPr="00F8712A">
        <w:rPr>
          <w:rFonts w:cs="Times New Roman"/>
        </w:rPr>
        <w:t xml:space="preserve"> avait été le lieu de dévotion favori de Béatrice. Elle y avait passé ses derniers jours, pleine de pressentiments sinistres</w:t>
      </w:r>
      <w:r>
        <w:rPr>
          <w:rFonts w:cs="Times New Roman"/>
        </w:rPr>
        <w:t> ;</w:t>
      </w:r>
      <w:r w:rsidRPr="00F8712A">
        <w:rPr>
          <w:rFonts w:cs="Times New Roman"/>
        </w:rPr>
        <w:t xml:space="preserve"> puis il avait été presque nécessaire de l</w:t>
      </w:r>
      <w:r w:rsidR="000B1783">
        <w:rPr>
          <w:rFonts w:cs="Times New Roman"/>
        </w:rPr>
        <w:t>’</w:t>
      </w:r>
      <w:r w:rsidRPr="00F8712A">
        <w:rPr>
          <w:rFonts w:cs="Times New Roman"/>
        </w:rPr>
        <w:t>en enlever par la force</w:t>
      </w:r>
      <w:r>
        <w:rPr>
          <w:rFonts w:cs="Times New Roman"/>
        </w:rPr>
        <w:t> ;</w:t>
      </w:r>
      <w:r w:rsidRPr="00F8712A">
        <w:rPr>
          <w:rFonts w:cs="Times New Roman"/>
        </w:rPr>
        <w:t xml:space="preserve"> maintenant on y chantait cent messes par jour pour son repos. Sur le mur humide du réfectoire où suintaient des sels minéraux, Léonard peignit la </w:t>
      </w:r>
      <w:r w:rsidRPr="00F8712A">
        <w:rPr>
          <w:rFonts w:cs="Times New Roman"/>
          <w:i/>
        </w:rPr>
        <w:t>Cène</w:t>
      </w:r>
      <w:r w:rsidRPr="00F8712A">
        <w:rPr>
          <w:rFonts w:cs="Times New Roman"/>
        </w:rPr>
        <w:t>. On racontait cent anecdotes sur ses retouches et ses lenteurs. Elles le représentent refusant de travailler en dehors du moment d</w:t>
      </w:r>
      <w:r w:rsidR="000B1783">
        <w:rPr>
          <w:rFonts w:cs="Times New Roman"/>
        </w:rPr>
        <w:t>’</w:t>
      </w:r>
      <w:r w:rsidRPr="00F8712A">
        <w:rPr>
          <w:rFonts w:cs="Times New Roman"/>
        </w:rPr>
        <w:t>inspiration, méprisant tous ceux qui regardaient l</w:t>
      </w:r>
      <w:r w:rsidR="000B1783">
        <w:rPr>
          <w:rFonts w:cs="Times New Roman"/>
        </w:rPr>
        <w:t>’</w:t>
      </w:r>
      <w:r w:rsidRPr="00F8712A">
        <w:rPr>
          <w:rFonts w:cs="Times New Roman"/>
        </w:rPr>
        <w:t>art comme une affaire d</w:t>
      </w:r>
      <w:r w:rsidR="000B1783">
        <w:rPr>
          <w:rFonts w:cs="Times New Roman"/>
        </w:rPr>
        <w:t>’</w:t>
      </w:r>
      <w:r w:rsidRPr="00F8712A">
        <w:rPr>
          <w:rFonts w:cs="Times New Roman"/>
        </w:rPr>
        <w:t>industrie et de règle pure, allant d</w:t>
      </w:r>
      <w:r w:rsidR="000B1783">
        <w:rPr>
          <w:rFonts w:cs="Times New Roman"/>
        </w:rPr>
        <w:t>’</w:t>
      </w:r>
      <w:r w:rsidRPr="00F8712A">
        <w:rPr>
          <w:rFonts w:cs="Times New Roman"/>
        </w:rPr>
        <w:t>un bout à l</w:t>
      </w:r>
      <w:r w:rsidR="000B1783">
        <w:rPr>
          <w:rFonts w:cs="Times New Roman"/>
        </w:rPr>
        <w:t>’</w:t>
      </w:r>
      <w:r w:rsidRPr="00F8712A">
        <w:rPr>
          <w:rFonts w:cs="Times New Roman"/>
        </w:rPr>
        <w:t xml:space="preserve">autre de Milan pour donner un seul coup de pinceau. Il la peignit, non pas à la fresque, où tout doit être </w:t>
      </w:r>
      <w:r>
        <w:rPr>
          <w:rFonts w:cs="Times New Roman"/>
        </w:rPr>
        <w:t>« </w:t>
      </w:r>
      <w:r w:rsidRPr="00F8712A">
        <w:rPr>
          <w:rFonts w:cs="Times New Roman"/>
        </w:rPr>
        <w:t>impromptu</w:t>
      </w:r>
      <w:r>
        <w:rPr>
          <w:rFonts w:cs="Times New Roman"/>
        </w:rPr>
        <w:t> »</w:t>
      </w:r>
      <w:r w:rsidRPr="00F8712A">
        <w:rPr>
          <w:rFonts w:cs="Times New Roman"/>
        </w:rPr>
        <w:t>, mais à l</w:t>
      </w:r>
      <w:r w:rsidR="000B1783">
        <w:rPr>
          <w:rFonts w:cs="Times New Roman"/>
        </w:rPr>
        <w:t>’</w:t>
      </w:r>
      <w:r w:rsidRPr="00F8712A">
        <w:rPr>
          <w:rFonts w:cs="Times New Roman"/>
        </w:rPr>
        <w:t>huile, suivant la nouvelle méthode qu</w:t>
      </w:r>
      <w:r w:rsidR="000B1783">
        <w:rPr>
          <w:rFonts w:cs="Times New Roman"/>
        </w:rPr>
        <w:t>’</w:t>
      </w:r>
      <w:r w:rsidRPr="00F8712A">
        <w:rPr>
          <w:rFonts w:cs="Times New Roman"/>
        </w:rPr>
        <w:t>il</w:t>
      </w:r>
      <w:r w:rsidR="00DD6D19">
        <w:rPr>
          <w:rFonts w:cs="Times New Roman"/>
        </w:rPr>
        <w:t xml:space="preserve"> </w:t>
      </w:r>
      <w:r w:rsidRPr="00F8712A">
        <w:rPr>
          <w:rFonts w:cs="Times New Roman"/>
        </w:rPr>
        <w:t>fut un des premiers à accueillir, parce qu</w:t>
      </w:r>
      <w:r w:rsidR="000B1783">
        <w:rPr>
          <w:rFonts w:cs="Times New Roman"/>
        </w:rPr>
        <w:t>’</w:t>
      </w:r>
      <w:r w:rsidRPr="00F8712A">
        <w:rPr>
          <w:rFonts w:cs="Times New Roman"/>
        </w:rPr>
        <w:t>elle permettait de modifier tant de fois sa pensée, et de si bien raffiner pour atteindre à la perfection. Mais il arriva que sur un mur de plâtre nul procédé n</w:t>
      </w:r>
      <w:r w:rsidR="000B1783">
        <w:rPr>
          <w:rFonts w:cs="Times New Roman"/>
        </w:rPr>
        <w:t>’</w:t>
      </w:r>
      <w:r w:rsidRPr="00F8712A">
        <w:rPr>
          <w:rFonts w:cs="Times New Roman"/>
        </w:rPr>
        <w:t>aurait pu être moins durable. Dans l</w:t>
      </w:r>
      <w:r w:rsidR="000B1783">
        <w:rPr>
          <w:rFonts w:cs="Times New Roman"/>
        </w:rPr>
        <w:t>’</w:t>
      </w:r>
      <w:r w:rsidRPr="00F8712A">
        <w:rPr>
          <w:rFonts w:cs="Times New Roman"/>
        </w:rPr>
        <w:t>espace d</w:t>
      </w:r>
      <w:r w:rsidR="000B1783">
        <w:rPr>
          <w:rFonts w:cs="Times New Roman"/>
        </w:rPr>
        <w:t>’</w:t>
      </w:r>
      <w:r w:rsidRPr="00F8712A">
        <w:rPr>
          <w:rFonts w:cs="Times New Roman"/>
        </w:rPr>
        <w:t>une cinquantaine d</w:t>
      </w:r>
      <w:r w:rsidR="000B1783">
        <w:rPr>
          <w:rFonts w:cs="Times New Roman"/>
        </w:rPr>
        <w:t>’</w:t>
      </w:r>
      <w:r w:rsidRPr="00F8712A">
        <w:rPr>
          <w:rFonts w:cs="Times New Roman"/>
        </w:rPr>
        <w:t>années la peinture était tombée en ruines. Et aujourd</w:t>
      </w:r>
      <w:r w:rsidR="000B1783">
        <w:rPr>
          <w:rFonts w:cs="Times New Roman"/>
        </w:rPr>
        <w:t>’</w:t>
      </w:r>
      <w:r w:rsidRPr="00F8712A">
        <w:rPr>
          <w:rFonts w:cs="Times New Roman"/>
        </w:rPr>
        <w:t>hui nous sommes obligés, pour la reconstituer, de nous reporter aux études de Léonard, surtout au dessin de la tête centrale qui se trouve au Brera, et qui, par un certain mélange de douceur et de sévérité dans les contours de la figure, nous rappelle l</w:t>
      </w:r>
      <w:r w:rsidR="000B1783">
        <w:rPr>
          <w:rFonts w:cs="Times New Roman"/>
        </w:rPr>
        <w:t>’</w:t>
      </w:r>
      <w:r w:rsidRPr="00F8712A">
        <w:rPr>
          <w:rFonts w:cs="Times New Roman"/>
        </w:rPr>
        <w:t xml:space="preserve">œuvre monumentale de </w:t>
      </w:r>
      <w:proofErr w:type="spellStart"/>
      <w:r w:rsidRPr="00F8712A">
        <w:rPr>
          <w:rFonts w:cs="Times New Roman"/>
        </w:rPr>
        <w:t>Mino</w:t>
      </w:r>
      <w:proofErr w:type="spellEnd"/>
      <w:r w:rsidRPr="00F8712A">
        <w:rPr>
          <w:rFonts w:cs="Times New Roman"/>
        </w:rPr>
        <w:t xml:space="preserve"> de Fiesole.</w:t>
      </w:r>
    </w:p>
    <w:p w14:paraId="6BADDE41" w14:textId="77777777" w:rsidR="00F8712A" w:rsidRPr="00F8712A" w:rsidRDefault="00F8712A" w:rsidP="00F8712A">
      <w:pPr>
        <w:pStyle w:val="Corpsdetexte"/>
        <w:rPr>
          <w:rFonts w:cs="Times New Roman"/>
        </w:rPr>
      </w:pPr>
      <w:r w:rsidRPr="00F8712A">
        <w:rPr>
          <w:rFonts w:cs="Times New Roman"/>
        </w:rPr>
        <w:t>C</w:t>
      </w:r>
      <w:r w:rsidR="000B1783">
        <w:rPr>
          <w:rFonts w:cs="Times New Roman"/>
        </w:rPr>
        <w:t>’</w:t>
      </w:r>
      <w:r w:rsidRPr="00F8712A">
        <w:rPr>
          <w:rFonts w:cs="Times New Roman"/>
        </w:rPr>
        <w:t>était un autre effort que d</w:t>
      </w:r>
      <w:r w:rsidR="000B1783">
        <w:rPr>
          <w:rFonts w:cs="Times New Roman"/>
        </w:rPr>
        <w:t>’</w:t>
      </w:r>
      <w:r w:rsidRPr="00F8712A">
        <w:rPr>
          <w:rFonts w:cs="Times New Roman"/>
        </w:rPr>
        <w:t>élever un sujet donné au-dessus des représentations conventionnelles. C</w:t>
      </w:r>
      <w:r w:rsidR="000B1783">
        <w:rPr>
          <w:rFonts w:cs="Times New Roman"/>
        </w:rPr>
        <w:t>’</w:t>
      </w:r>
      <w:r w:rsidRPr="00F8712A">
        <w:rPr>
          <w:rFonts w:cs="Times New Roman"/>
        </w:rPr>
        <w:t>était même un effort étrange, après toutes les fausses représentations du moyen âge, de voir le Christ non comme la pâle Hostie de l</w:t>
      </w:r>
      <w:r w:rsidR="000B1783">
        <w:rPr>
          <w:rFonts w:cs="Times New Roman"/>
        </w:rPr>
        <w:t>’</w:t>
      </w:r>
      <w:r w:rsidRPr="00F8712A">
        <w:rPr>
          <w:rFonts w:cs="Times New Roman"/>
        </w:rPr>
        <w:t>autel, mais comme un homme qui prend congé de ses amis. Cinq ans après, le jeune Raphaël la peignit à Florence, au réfectoire de Saint-</w:t>
      </w:r>
      <w:proofErr w:type="spellStart"/>
      <w:r w:rsidRPr="00F8712A">
        <w:rPr>
          <w:rFonts w:cs="Times New Roman"/>
        </w:rPr>
        <w:t>Onofrio</w:t>
      </w:r>
      <w:proofErr w:type="spellEnd"/>
      <w:r w:rsidRPr="00F8712A">
        <w:rPr>
          <w:rFonts w:cs="Times New Roman"/>
        </w:rPr>
        <w:t>, dans un style doux et solennel, mais encore avec toute l</w:t>
      </w:r>
      <w:r w:rsidR="000B1783">
        <w:rPr>
          <w:rFonts w:cs="Times New Roman"/>
        </w:rPr>
        <w:t>’</w:t>
      </w:r>
      <w:r w:rsidRPr="00F8712A">
        <w:rPr>
          <w:rFonts w:cs="Times New Roman"/>
        </w:rPr>
        <w:t>incorporalité mystique de l</w:t>
      </w:r>
      <w:r w:rsidR="000B1783">
        <w:rPr>
          <w:rFonts w:cs="Times New Roman"/>
        </w:rPr>
        <w:t>’</w:t>
      </w:r>
      <w:r w:rsidRPr="00F8712A">
        <w:rPr>
          <w:rFonts w:cs="Times New Roman"/>
        </w:rPr>
        <w:t xml:space="preserve">école de Pérugin. Vasari prétend que la tête centrale ne fut jamais achevée, mais </w:t>
      </w:r>
      <w:proofErr w:type="spellStart"/>
      <w:r w:rsidRPr="00F8712A">
        <w:rPr>
          <w:rFonts w:cs="Times New Roman"/>
        </w:rPr>
        <w:t>fut-elle</w:t>
      </w:r>
      <w:proofErr w:type="spellEnd"/>
      <w:r w:rsidRPr="00F8712A">
        <w:rPr>
          <w:rFonts w:cs="Times New Roman"/>
        </w:rPr>
        <w:t xml:space="preserve"> achevée ou non, ou l</w:t>
      </w:r>
      <w:r w:rsidR="000B1783">
        <w:rPr>
          <w:rFonts w:cs="Times New Roman"/>
        </w:rPr>
        <w:t>’</w:t>
      </w:r>
      <w:r w:rsidRPr="00F8712A">
        <w:rPr>
          <w:rFonts w:cs="Times New Roman"/>
        </w:rPr>
        <w:t>effet est-il dû en partie à un certain effacement</w:t>
      </w:r>
      <w:r>
        <w:rPr>
          <w:rFonts w:cs="Times New Roman"/>
        </w:rPr>
        <w:t> ?</w:t>
      </w:r>
      <w:r w:rsidRPr="00F8712A">
        <w:rPr>
          <w:rFonts w:cs="Times New Roman"/>
        </w:rPr>
        <w:t xml:space="preserve"> toujours est-il que cette tête centrale ne fait que couronner l</w:t>
      </w:r>
      <w:r w:rsidR="000B1783">
        <w:rPr>
          <w:rFonts w:cs="Times New Roman"/>
        </w:rPr>
        <w:t>’</w:t>
      </w:r>
      <w:r w:rsidRPr="00F8712A">
        <w:rPr>
          <w:rFonts w:cs="Times New Roman"/>
        </w:rPr>
        <w:t>impression qui se dégage de toute la compagnie</w:t>
      </w:r>
      <w:r>
        <w:rPr>
          <w:rFonts w:cs="Times New Roman"/>
        </w:rPr>
        <w:t> ;</w:t>
      </w:r>
      <w:r w:rsidRPr="00F8712A">
        <w:rPr>
          <w:rFonts w:cs="Times New Roman"/>
        </w:rPr>
        <w:t xml:space="preserve"> on dirait des fantômes au travers desquels on voit le mur, formes affaiblies comme les ombres des feuilles sur la muraille un jour d</w:t>
      </w:r>
      <w:r w:rsidR="000B1783">
        <w:rPr>
          <w:rFonts w:cs="Times New Roman"/>
        </w:rPr>
        <w:t>’</w:t>
      </w:r>
      <w:r w:rsidRPr="00F8712A">
        <w:rPr>
          <w:rFonts w:cs="Times New Roman"/>
        </w:rPr>
        <w:t>automne</w:t>
      </w:r>
      <w:r>
        <w:rPr>
          <w:rFonts w:cs="Times New Roman"/>
        </w:rPr>
        <w:t> ;</w:t>
      </w:r>
      <w:r w:rsidRPr="00F8712A">
        <w:rPr>
          <w:rFonts w:cs="Times New Roman"/>
        </w:rPr>
        <w:t xml:space="preserve"> cette figure n</w:t>
      </w:r>
      <w:r w:rsidR="000B1783">
        <w:rPr>
          <w:rFonts w:cs="Times New Roman"/>
        </w:rPr>
        <w:t>’</w:t>
      </w:r>
      <w:r w:rsidRPr="00F8712A">
        <w:rPr>
          <w:rFonts w:cs="Times New Roman"/>
        </w:rPr>
        <w:t>est que la plus faible et la plus spectrale de toutes. Elle évoque ce que l</w:t>
      </w:r>
      <w:r w:rsidR="000B1783">
        <w:rPr>
          <w:rFonts w:cs="Times New Roman"/>
        </w:rPr>
        <w:t>’</w:t>
      </w:r>
      <w:r w:rsidRPr="00F8712A">
        <w:rPr>
          <w:rFonts w:cs="Times New Roman"/>
        </w:rPr>
        <w:t>histoire dont elle est le symbole est insensiblement devenue pour le monde, pâlissant de plus en plus à mesure qu</w:t>
      </w:r>
      <w:r w:rsidR="000B1783">
        <w:rPr>
          <w:rFonts w:cs="Times New Roman"/>
        </w:rPr>
        <w:t>’</w:t>
      </w:r>
      <w:r w:rsidRPr="00F8712A">
        <w:rPr>
          <w:rFonts w:cs="Times New Roman"/>
        </w:rPr>
        <w:t>elle recule dans le lointain.</w:t>
      </w:r>
      <w:r w:rsidR="00DD6D19">
        <w:rPr>
          <w:rFonts w:cs="Times New Roman"/>
        </w:rPr>
        <w:t xml:space="preserve"> </w:t>
      </w:r>
      <w:r w:rsidRPr="00F8712A">
        <w:rPr>
          <w:rFonts w:cs="Times New Roman"/>
        </w:rPr>
        <w:t>La critique venait pour retrouver les originaux derrière les incorporalités mystiques, et voilà qu</w:t>
      </w:r>
      <w:r w:rsidR="000B1783">
        <w:rPr>
          <w:rFonts w:cs="Times New Roman"/>
        </w:rPr>
        <w:t>’</w:t>
      </w:r>
      <w:r w:rsidRPr="00F8712A">
        <w:rPr>
          <w:rFonts w:cs="Times New Roman"/>
        </w:rPr>
        <w:t>elle restaurait non pas la réalité de la vie, mais ces ombres transparentes, esprits sans chair et sans os.</w:t>
      </w:r>
    </w:p>
    <w:p w14:paraId="083442ED" w14:textId="77777777" w:rsidR="00F8712A" w:rsidRPr="00F8712A" w:rsidRDefault="00F8712A" w:rsidP="00F8712A">
      <w:pPr>
        <w:pStyle w:val="Corpsdetexte"/>
        <w:rPr>
          <w:rFonts w:cs="Times New Roman"/>
        </w:rPr>
      </w:pPr>
      <w:r w:rsidRPr="00F8712A">
        <w:rPr>
          <w:rFonts w:cs="Times New Roman"/>
        </w:rPr>
        <w:lastRenderedPageBreak/>
        <w:t xml:space="preserve">La </w:t>
      </w:r>
      <w:r w:rsidRPr="00F8712A">
        <w:rPr>
          <w:rFonts w:cs="Times New Roman"/>
          <w:i/>
        </w:rPr>
        <w:t>Cène</w:t>
      </w:r>
      <w:r w:rsidRPr="00F8712A">
        <w:rPr>
          <w:rFonts w:cs="Times New Roman"/>
        </w:rPr>
        <w:t xml:space="preserve"> fut achevée en 1497</w:t>
      </w:r>
      <w:r>
        <w:rPr>
          <w:rFonts w:cs="Times New Roman"/>
        </w:rPr>
        <w:t> ;</w:t>
      </w:r>
      <w:r w:rsidRPr="00F8712A">
        <w:rPr>
          <w:rFonts w:cs="Times New Roman"/>
        </w:rPr>
        <w:t xml:space="preserve"> en 1498 les Français entrèrent à Milan. Est-il vrai ou non que les archers gascons se servirent de la statue de François Sforza comme d</w:t>
      </w:r>
      <w:r w:rsidR="000B1783">
        <w:rPr>
          <w:rFonts w:cs="Times New Roman"/>
        </w:rPr>
        <w:t>’</w:t>
      </w:r>
      <w:r w:rsidRPr="00F8712A">
        <w:rPr>
          <w:rFonts w:cs="Times New Roman"/>
        </w:rPr>
        <w:t>une cible pour leurs flèches</w:t>
      </w:r>
      <w:r>
        <w:rPr>
          <w:rFonts w:cs="Times New Roman"/>
        </w:rPr>
        <w:t> ?</w:t>
      </w:r>
      <w:r w:rsidRPr="00F8712A">
        <w:rPr>
          <w:rFonts w:cs="Times New Roman"/>
        </w:rPr>
        <w:t xml:space="preserve"> on ne saurait dire</w:t>
      </w:r>
      <w:r>
        <w:rPr>
          <w:rFonts w:cs="Times New Roman"/>
        </w:rPr>
        <w:t> :</w:t>
      </w:r>
      <w:r w:rsidRPr="00F8712A">
        <w:rPr>
          <w:rFonts w:cs="Times New Roman"/>
        </w:rPr>
        <w:t xml:space="preserve"> mais ce qui est sûr c</w:t>
      </w:r>
      <w:r w:rsidR="000B1783">
        <w:rPr>
          <w:rFonts w:cs="Times New Roman"/>
        </w:rPr>
        <w:t>’</w:t>
      </w:r>
      <w:r w:rsidRPr="00F8712A">
        <w:rPr>
          <w:rFonts w:cs="Times New Roman"/>
        </w:rPr>
        <w:t>est que cette statue n</w:t>
      </w:r>
      <w:r w:rsidR="000B1783">
        <w:rPr>
          <w:rFonts w:cs="Times New Roman"/>
        </w:rPr>
        <w:t>’</w:t>
      </w:r>
      <w:r w:rsidRPr="00F8712A">
        <w:rPr>
          <w:rFonts w:cs="Times New Roman"/>
        </w:rPr>
        <w:t>a pas survécu.</w:t>
      </w:r>
    </w:p>
    <w:p w14:paraId="57F8335F" w14:textId="77777777" w:rsidR="00F8712A" w:rsidRPr="00F8712A" w:rsidRDefault="00F8712A" w:rsidP="00F8712A">
      <w:pPr>
        <w:pStyle w:val="Corpsdetexte"/>
        <w:rPr>
          <w:rFonts w:cs="Times New Roman"/>
        </w:rPr>
      </w:pPr>
      <w:r w:rsidRPr="00F8712A">
        <w:rPr>
          <w:rFonts w:cs="Times New Roman"/>
        </w:rPr>
        <w:t>Ce que pouvait être en ce temps-là une telle œuvre, de qu</w:t>
      </w:r>
      <w:r w:rsidR="00DD6D19">
        <w:rPr>
          <w:rFonts w:cs="Times New Roman"/>
        </w:rPr>
        <w:t>elle noblesse et de quelle véri</w:t>
      </w:r>
      <w:r w:rsidRPr="00F8712A">
        <w:rPr>
          <w:rFonts w:cs="Times New Roman"/>
        </w:rPr>
        <w:t>té piquante elle pouvait être revêtue, on en peut juger par la statue équestre de Bartolomeo Colleoni coulée en bronze et que modela le maître de Léonard, Verrocchio</w:t>
      </w:r>
      <w:r>
        <w:rPr>
          <w:rFonts w:cs="Times New Roman"/>
        </w:rPr>
        <w:t> ;</w:t>
      </w:r>
      <w:r w:rsidRPr="00F8712A">
        <w:rPr>
          <w:rFonts w:cs="Times New Roman"/>
        </w:rPr>
        <w:t xml:space="preserve"> il mourut, dit-on, de douleur, parce que la fonte venant à manquer par hasard, il ne put achever lui-même cette statue, qui se dresse encore sur la </w:t>
      </w:r>
      <w:r w:rsidRPr="00F8712A">
        <w:rPr>
          <w:rFonts w:cs="Times New Roman"/>
          <w:i/>
        </w:rPr>
        <w:t>Piazza</w:t>
      </w:r>
      <w:r w:rsidRPr="00F8712A">
        <w:rPr>
          <w:rFonts w:cs="Times New Roman"/>
        </w:rPr>
        <w:t xml:space="preserve"> de Saint-Jean-et-Saint-Paul à Venise. Quelques vestiges de cette statue de Sforza peuvent se retrouver dans certains dessins de Léonard, et aussi, peut-être, par une circonstance singulière, dans une ville lointaine de la France. Car Ludovic fut fait prisonnier, et alla finir ses jours à Loches, en Touraine</w:t>
      </w:r>
      <w:r>
        <w:rPr>
          <w:rFonts w:cs="Times New Roman"/>
        </w:rPr>
        <w:t> :</w:t>
      </w:r>
      <w:r w:rsidRPr="00F8712A">
        <w:rPr>
          <w:rFonts w:cs="Times New Roman"/>
        </w:rPr>
        <w:t xml:space="preserve"> on lui permit enfin, dit-on, d</w:t>
      </w:r>
      <w:r w:rsidR="000B1783">
        <w:rPr>
          <w:rFonts w:cs="Times New Roman"/>
        </w:rPr>
        <w:t>’</w:t>
      </w:r>
      <w:r w:rsidRPr="00F8712A">
        <w:rPr>
          <w:rFonts w:cs="Times New Roman"/>
        </w:rPr>
        <w:t>y respirer quelque temps un air plus frais dans une chambre d</w:t>
      </w:r>
      <w:r w:rsidR="000B1783">
        <w:rPr>
          <w:rFonts w:cs="Times New Roman"/>
        </w:rPr>
        <w:t>’</w:t>
      </w:r>
      <w:r w:rsidRPr="00F8712A">
        <w:rPr>
          <w:rFonts w:cs="Times New Roman"/>
        </w:rPr>
        <w:t>une haute tour, après de longues années de captivité dans les bas donjons, où l</w:t>
      </w:r>
      <w:r w:rsidR="000B1783">
        <w:rPr>
          <w:rFonts w:cs="Times New Roman"/>
        </w:rPr>
        <w:t>’</w:t>
      </w:r>
      <w:r w:rsidRPr="00F8712A">
        <w:rPr>
          <w:rFonts w:cs="Times New Roman"/>
        </w:rPr>
        <w:t>atmosphère semble chargée des souvenirs barbares du temps féodal, et où l</w:t>
      </w:r>
      <w:r w:rsidR="000B1783">
        <w:rPr>
          <w:rFonts w:cs="Times New Roman"/>
        </w:rPr>
        <w:t>’</w:t>
      </w:r>
      <w:r w:rsidRPr="00F8712A">
        <w:rPr>
          <w:rFonts w:cs="Times New Roman"/>
        </w:rPr>
        <w:t>on montre encore sa prison, aux murs couverts d</w:t>
      </w:r>
      <w:r w:rsidR="000B1783">
        <w:rPr>
          <w:rFonts w:cs="Times New Roman"/>
        </w:rPr>
        <w:t>’</w:t>
      </w:r>
      <w:r w:rsidRPr="00F8712A">
        <w:rPr>
          <w:rFonts w:cs="Times New Roman"/>
        </w:rPr>
        <w:t>étranges arabesques peintes en couleurs, attribuées par la tradition à sa main, qui se serait ainsi distraite un peu pour tromper la lenteur des années</w:t>
      </w:r>
      <w:r>
        <w:rPr>
          <w:rFonts w:cs="Times New Roman"/>
        </w:rPr>
        <w:t> :</w:t>
      </w:r>
      <w:r w:rsidRPr="00F8712A">
        <w:rPr>
          <w:rFonts w:cs="Times New Roman"/>
        </w:rPr>
        <w:t xml:space="preserve"> ce sont de grands casques, des figures humaines et des morceaux d</w:t>
      </w:r>
      <w:r w:rsidR="000B1783">
        <w:rPr>
          <w:rFonts w:cs="Times New Roman"/>
        </w:rPr>
        <w:t>’</w:t>
      </w:r>
      <w:r w:rsidRPr="00F8712A">
        <w:rPr>
          <w:rFonts w:cs="Times New Roman"/>
        </w:rPr>
        <w:t>armure</w:t>
      </w:r>
      <w:r>
        <w:rPr>
          <w:rFonts w:cs="Times New Roman"/>
        </w:rPr>
        <w:t> ;</w:t>
      </w:r>
      <w:r w:rsidRPr="00F8712A">
        <w:rPr>
          <w:rFonts w:cs="Times New Roman"/>
        </w:rPr>
        <w:t xml:space="preserve"> au milieu de tout cela, en</w:t>
      </w:r>
      <w:r w:rsidR="00DD6D19">
        <w:rPr>
          <w:rFonts w:cs="Times New Roman"/>
        </w:rPr>
        <w:t xml:space="preserve"> </w:t>
      </w:r>
      <w:r w:rsidRPr="00F8712A">
        <w:rPr>
          <w:rFonts w:cs="Times New Roman"/>
        </w:rPr>
        <w:t xml:space="preserve">gros caractères se trouve écrite la devise </w:t>
      </w:r>
      <w:proofErr w:type="spellStart"/>
      <w:r w:rsidRPr="00F8712A">
        <w:rPr>
          <w:rFonts w:cs="Times New Roman"/>
          <w:i/>
        </w:rPr>
        <w:t>Infelix</w:t>
      </w:r>
      <w:proofErr w:type="spellEnd"/>
      <w:r w:rsidRPr="00F8712A">
        <w:rPr>
          <w:rFonts w:cs="Times New Roman"/>
          <w:i/>
        </w:rPr>
        <w:t xml:space="preserve"> </w:t>
      </w:r>
      <w:proofErr w:type="spellStart"/>
      <w:r w:rsidRPr="00F8712A">
        <w:rPr>
          <w:rFonts w:cs="Times New Roman"/>
          <w:i/>
        </w:rPr>
        <w:t>Sum</w:t>
      </w:r>
      <w:proofErr w:type="spellEnd"/>
      <w:r>
        <w:rPr>
          <w:rFonts w:cs="Times New Roman"/>
        </w:rPr>
        <w:t> :</w:t>
      </w:r>
      <w:r w:rsidRPr="00F8712A">
        <w:rPr>
          <w:rFonts w:cs="Times New Roman"/>
        </w:rPr>
        <w:t xml:space="preserve"> il n</w:t>
      </w:r>
      <w:r w:rsidR="000B1783">
        <w:rPr>
          <w:rFonts w:cs="Times New Roman"/>
        </w:rPr>
        <w:t>’</w:t>
      </w:r>
      <w:r w:rsidRPr="00F8712A">
        <w:rPr>
          <w:rFonts w:cs="Times New Roman"/>
        </w:rPr>
        <w:t xml:space="preserve">est pas fantaisiste de voir là les fruits de profondes méditations sur tous les essais faits avec Léonard pour exécuter la figure armée du </w:t>
      </w:r>
      <w:proofErr w:type="spellStart"/>
      <w:r w:rsidRPr="00F8712A">
        <w:rPr>
          <w:rFonts w:cs="Times New Roman"/>
        </w:rPr>
        <w:t>grand duc</w:t>
      </w:r>
      <w:proofErr w:type="spellEnd"/>
      <w:r w:rsidRPr="00F8712A">
        <w:rPr>
          <w:rFonts w:cs="Times New Roman"/>
        </w:rPr>
        <w:t>, qui les avait tant occupés tous les deux pendant les jours de sa bonne fortune à Milan.</w:t>
      </w:r>
    </w:p>
    <w:p w14:paraId="67D7A2F8" w14:textId="77777777" w:rsidR="00F8712A" w:rsidRPr="00F8712A" w:rsidRDefault="00F8712A" w:rsidP="00F8712A">
      <w:pPr>
        <w:pStyle w:val="Corpsdetexte"/>
        <w:rPr>
          <w:rFonts w:cs="Times New Roman"/>
        </w:rPr>
      </w:pPr>
      <w:r w:rsidRPr="00F8712A">
        <w:rPr>
          <w:rFonts w:cs="Times New Roman"/>
        </w:rPr>
        <w:t>Les dernières années de la vie de Léonard sont plus ou moins vagabondes. Durant sa vie brillante à la cour il n</w:t>
      </w:r>
      <w:r w:rsidR="000B1783">
        <w:rPr>
          <w:rFonts w:cs="Times New Roman"/>
        </w:rPr>
        <w:t>’</w:t>
      </w:r>
      <w:r w:rsidRPr="00F8712A">
        <w:rPr>
          <w:rFonts w:cs="Times New Roman"/>
        </w:rPr>
        <w:t>avait rien économisé, et c</w:t>
      </w:r>
      <w:r w:rsidR="000B1783">
        <w:rPr>
          <w:rFonts w:cs="Times New Roman"/>
        </w:rPr>
        <w:t>’</w:t>
      </w:r>
      <w:r w:rsidRPr="00F8712A">
        <w:rPr>
          <w:rFonts w:cs="Times New Roman"/>
        </w:rPr>
        <w:t>est dans l</w:t>
      </w:r>
      <w:r w:rsidR="000B1783">
        <w:rPr>
          <w:rFonts w:cs="Times New Roman"/>
        </w:rPr>
        <w:t>’</w:t>
      </w:r>
      <w:r w:rsidRPr="00F8712A">
        <w:rPr>
          <w:rFonts w:cs="Times New Roman"/>
        </w:rPr>
        <w:t>indigence qu</w:t>
      </w:r>
      <w:r w:rsidR="000B1783">
        <w:rPr>
          <w:rFonts w:cs="Times New Roman"/>
        </w:rPr>
        <w:t>’</w:t>
      </w:r>
      <w:r w:rsidRPr="00F8712A">
        <w:rPr>
          <w:rFonts w:cs="Times New Roman"/>
        </w:rPr>
        <w:t>il revint à Milan. Peut-être le besoin retint-il son esprit en éveil</w:t>
      </w:r>
      <w:r>
        <w:rPr>
          <w:rFonts w:cs="Times New Roman"/>
        </w:rPr>
        <w:t> :</w:t>
      </w:r>
      <w:r w:rsidRPr="00F8712A">
        <w:rPr>
          <w:rFonts w:cs="Times New Roman"/>
        </w:rPr>
        <w:t xml:space="preserve"> les quatre années qui suivirent sont un transport d</w:t>
      </w:r>
      <w:r w:rsidR="000B1783">
        <w:rPr>
          <w:rFonts w:cs="Times New Roman"/>
        </w:rPr>
        <w:t>’</w:t>
      </w:r>
      <w:r w:rsidRPr="00F8712A">
        <w:rPr>
          <w:rFonts w:cs="Times New Roman"/>
        </w:rPr>
        <w:t>inspiration</w:t>
      </w:r>
      <w:r>
        <w:rPr>
          <w:rFonts w:cs="Times New Roman"/>
        </w:rPr>
        <w:t>,</w:t>
      </w:r>
      <w:r w:rsidRPr="00F8712A">
        <w:rPr>
          <w:rFonts w:cs="Times New Roman"/>
        </w:rPr>
        <w:t xml:space="preserve"> une extase prolongée. C</w:t>
      </w:r>
      <w:r w:rsidR="000B1783">
        <w:rPr>
          <w:rFonts w:cs="Times New Roman"/>
        </w:rPr>
        <w:t>’</w:t>
      </w:r>
      <w:r w:rsidRPr="00F8712A">
        <w:rPr>
          <w:rFonts w:cs="Times New Roman"/>
        </w:rPr>
        <w:t>est alors qu</w:t>
      </w:r>
      <w:r w:rsidR="000B1783">
        <w:rPr>
          <w:rFonts w:cs="Times New Roman"/>
        </w:rPr>
        <w:t>’</w:t>
      </w:r>
      <w:r w:rsidRPr="00F8712A">
        <w:rPr>
          <w:rFonts w:cs="Times New Roman"/>
        </w:rPr>
        <w:t>il peignit les tableaux du Louvre, ses œuvres les plus certainement authentiques, qui viennent dir</w:t>
      </w:r>
      <w:r w:rsidR="00DD6D19">
        <w:rPr>
          <w:rFonts w:cs="Times New Roman"/>
        </w:rPr>
        <w:t>ectement du cabinet de François I</w:t>
      </w:r>
      <w:r w:rsidR="00DD6D19" w:rsidRPr="00DD6D19">
        <w:rPr>
          <w:rFonts w:cs="Times New Roman"/>
          <w:vertAlign w:val="superscript"/>
        </w:rPr>
        <w:t>e</w:t>
      </w:r>
      <w:r w:rsidRPr="00DD6D19">
        <w:rPr>
          <w:vertAlign w:val="superscript"/>
        </w:rPr>
        <w:t>r</w:t>
      </w:r>
      <w:r w:rsidRPr="00F8712A">
        <w:rPr>
          <w:rFonts w:cs="Times New Roman"/>
        </w:rPr>
        <w:t xml:space="preserve"> à Fontainebleau. Un de ses tableaux, la </w:t>
      </w:r>
      <w:r w:rsidRPr="00F8712A">
        <w:rPr>
          <w:rFonts w:cs="Times New Roman"/>
          <w:i/>
        </w:rPr>
        <w:t>Sainte Anne</w:t>
      </w:r>
      <w:r w:rsidRPr="00F8712A">
        <w:rPr>
          <w:rFonts w:cs="Times New Roman"/>
        </w:rPr>
        <w:t xml:space="preserve">, non pas la </w:t>
      </w:r>
      <w:r w:rsidRPr="00F8712A">
        <w:rPr>
          <w:rFonts w:cs="Times New Roman"/>
          <w:i/>
        </w:rPr>
        <w:t xml:space="preserve">Sainte Anne </w:t>
      </w:r>
      <w:r w:rsidRPr="00F8712A">
        <w:rPr>
          <w:rFonts w:cs="Times New Roman"/>
        </w:rPr>
        <w:t>du Louvre, mais un simple carton, aujourd</w:t>
      </w:r>
      <w:r w:rsidR="000B1783">
        <w:rPr>
          <w:rFonts w:cs="Times New Roman"/>
        </w:rPr>
        <w:t>’</w:t>
      </w:r>
      <w:r w:rsidRPr="00F8712A">
        <w:rPr>
          <w:rFonts w:cs="Times New Roman"/>
        </w:rPr>
        <w:t>hui à Londres, suscita pour un instant une sorte d</w:t>
      </w:r>
      <w:r w:rsidR="000B1783">
        <w:rPr>
          <w:rFonts w:cs="Times New Roman"/>
        </w:rPr>
        <w:t>’</w:t>
      </w:r>
      <w:r w:rsidRPr="00F8712A">
        <w:rPr>
          <w:rFonts w:cs="Times New Roman"/>
        </w:rPr>
        <w:t>enthousiasme qui eût été plus naturel dans les temps reculés, où de bonnes peintures passaient encore pour tenir du miracle</w:t>
      </w:r>
      <w:r>
        <w:rPr>
          <w:rFonts w:cs="Times New Roman"/>
        </w:rPr>
        <w:t> ;</w:t>
      </w:r>
      <w:r w:rsidRPr="00F8712A">
        <w:rPr>
          <w:rFonts w:cs="Times New Roman"/>
        </w:rPr>
        <w:t xml:space="preserve"> pendant deux jours une foule de gens de toute sorte passaient naïvement étonnés dans la salle où était exposé ce tableau, et donnaient à Léonard une idée du triomphe de </w:t>
      </w:r>
      <w:proofErr w:type="spellStart"/>
      <w:r w:rsidRPr="00F8712A">
        <w:rPr>
          <w:rFonts w:cs="Times New Roman"/>
        </w:rPr>
        <w:t>Cimabuë</w:t>
      </w:r>
      <w:proofErr w:type="spellEnd"/>
      <w:r w:rsidRPr="00F8712A">
        <w:rPr>
          <w:rFonts w:cs="Times New Roman"/>
        </w:rPr>
        <w:t>. Mais son œuvre s</w:t>
      </w:r>
      <w:r w:rsidR="000B1783">
        <w:rPr>
          <w:rFonts w:cs="Times New Roman"/>
        </w:rPr>
        <w:t>’</w:t>
      </w:r>
      <w:r w:rsidRPr="00F8712A">
        <w:rPr>
          <w:rFonts w:cs="Times New Roman"/>
        </w:rPr>
        <w:t>attachait moins aux saints qu</w:t>
      </w:r>
      <w:r w:rsidR="000B1783">
        <w:rPr>
          <w:rFonts w:cs="Times New Roman"/>
        </w:rPr>
        <w:t>’</w:t>
      </w:r>
      <w:r w:rsidRPr="00F8712A">
        <w:rPr>
          <w:rFonts w:cs="Times New Roman"/>
        </w:rPr>
        <w:t>aux femmes vivantes de Florence</w:t>
      </w:r>
      <w:r>
        <w:rPr>
          <w:rFonts w:cs="Times New Roman"/>
        </w:rPr>
        <w:t> ;</w:t>
      </w:r>
      <w:r w:rsidRPr="00F8712A">
        <w:rPr>
          <w:rFonts w:cs="Times New Roman"/>
        </w:rPr>
        <w:t xml:space="preserve"> car il passait toujours son temps au milieu du monde élégant qu</w:t>
      </w:r>
      <w:r w:rsidR="000B1783">
        <w:rPr>
          <w:rFonts w:cs="Times New Roman"/>
        </w:rPr>
        <w:t>’</w:t>
      </w:r>
      <w:r w:rsidRPr="00F8712A">
        <w:rPr>
          <w:rFonts w:cs="Times New Roman"/>
        </w:rPr>
        <w:t>il affectionnait, et c</w:t>
      </w:r>
      <w:r w:rsidR="000B1783">
        <w:rPr>
          <w:rFonts w:cs="Times New Roman"/>
        </w:rPr>
        <w:t>’</w:t>
      </w:r>
      <w:r w:rsidRPr="00F8712A">
        <w:rPr>
          <w:rFonts w:cs="Times New Roman"/>
        </w:rPr>
        <w:t xml:space="preserve">est dans les maisons de Florence, abandonnées peut-être un peu aux légères pensées par la mort de Savonarole </w:t>
      </w:r>
      <w:r w:rsidR="00C81EC7">
        <w:rPr>
          <w:rFonts w:cs="Times New Roman"/>
        </w:rPr>
        <w:t>— </w:t>
      </w:r>
      <w:r w:rsidRPr="00F8712A">
        <w:rPr>
          <w:rFonts w:cs="Times New Roman"/>
        </w:rPr>
        <w:t xml:space="preserve">le </w:t>
      </w:r>
      <w:r w:rsidRPr="00F8712A">
        <w:rPr>
          <w:rFonts w:cs="Times New Roman"/>
        </w:rPr>
        <w:lastRenderedPageBreak/>
        <w:t>dernier racontar qui circula (1869) fut sur une Mona Lisa nue qu</w:t>
      </w:r>
      <w:r w:rsidR="000B1783">
        <w:rPr>
          <w:rFonts w:cs="Times New Roman"/>
        </w:rPr>
        <w:t>’</w:t>
      </w:r>
      <w:r w:rsidRPr="00F8712A">
        <w:rPr>
          <w:rFonts w:cs="Times New Roman"/>
        </w:rPr>
        <w:t>on aurait découverte dans quelque coin inexploré de l</w:t>
      </w:r>
      <w:r w:rsidR="000B1783">
        <w:rPr>
          <w:rFonts w:cs="Times New Roman"/>
        </w:rPr>
        <w:t>’</w:t>
      </w:r>
      <w:r w:rsidRPr="00F8712A">
        <w:rPr>
          <w:rFonts w:cs="Times New Roman"/>
        </w:rPr>
        <w:t>ancienne collection de la famille d</w:t>
      </w:r>
      <w:r w:rsidR="000B1783">
        <w:rPr>
          <w:rFonts w:cs="Times New Roman"/>
        </w:rPr>
        <w:t>’</w:t>
      </w:r>
      <w:r w:rsidR="00DD6D19">
        <w:rPr>
          <w:rFonts w:cs="Times New Roman"/>
        </w:rPr>
        <w:t xml:space="preserve">Orléans — </w:t>
      </w:r>
      <w:r w:rsidRPr="00F8712A">
        <w:rPr>
          <w:rFonts w:cs="Times New Roman"/>
        </w:rPr>
        <w:t>c</w:t>
      </w:r>
      <w:r w:rsidR="000B1783">
        <w:rPr>
          <w:rFonts w:cs="Times New Roman"/>
        </w:rPr>
        <w:t>’</w:t>
      </w:r>
      <w:r w:rsidRPr="00F8712A">
        <w:rPr>
          <w:rFonts w:cs="Times New Roman"/>
        </w:rPr>
        <w:t>est dans ces maisons qu</w:t>
      </w:r>
      <w:r w:rsidR="000B1783">
        <w:rPr>
          <w:rFonts w:cs="Times New Roman"/>
        </w:rPr>
        <w:t>’</w:t>
      </w:r>
      <w:r w:rsidRPr="00F8712A">
        <w:rPr>
          <w:rFonts w:cs="Times New Roman"/>
        </w:rPr>
        <w:t>il rencontra</w:t>
      </w:r>
    </w:p>
    <w:p w14:paraId="5693EDAB" w14:textId="77777777" w:rsidR="00F8712A" w:rsidRPr="00F8712A" w:rsidRDefault="00F8712A" w:rsidP="00F8712A">
      <w:pPr>
        <w:pStyle w:val="Corpsdetexte"/>
        <w:rPr>
          <w:rFonts w:cs="Times New Roman"/>
        </w:rPr>
      </w:pPr>
      <w:r w:rsidRPr="00F8712A">
        <w:rPr>
          <w:rFonts w:cs="Times New Roman"/>
        </w:rPr>
        <w:t xml:space="preserve">Ginevra di </w:t>
      </w:r>
      <w:proofErr w:type="spellStart"/>
      <w:r w:rsidRPr="00F8712A">
        <w:rPr>
          <w:rFonts w:cs="Times New Roman"/>
        </w:rPr>
        <w:t>Benci</w:t>
      </w:r>
      <w:proofErr w:type="spellEnd"/>
      <w:r w:rsidRPr="00F8712A">
        <w:rPr>
          <w:rFonts w:cs="Times New Roman"/>
        </w:rPr>
        <w:t xml:space="preserve"> et Lisa, la jeune et troisième femme de Francesco del </w:t>
      </w:r>
      <w:proofErr w:type="spellStart"/>
      <w:r w:rsidRPr="00F8712A">
        <w:rPr>
          <w:rFonts w:cs="Times New Roman"/>
        </w:rPr>
        <w:t>Giocondo</w:t>
      </w:r>
      <w:proofErr w:type="spellEnd"/>
      <w:r w:rsidRPr="00F8712A">
        <w:rPr>
          <w:rFonts w:cs="Times New Roman"/>
        </w:rPr>
        <w:t>. De même que nous l</w:t>
      </w:r>
      <w:r w:rsidR="000B1783">
        <w:rPr>
          <w:rFonts w:cs="Times New Roman"/>
        </w:rPr>
        <w:t>’</w:t>
      </w:r>
      <w:r w:rsidRPr="00F8712A">
        <w:rPr>
          <w:rFonts w:cs="Times New Roman"/>
        </w:rPr>
        <w:t>avons vu se servir des épisodes de l</w:t>
      </w:r>
      <w:r w:rsidR="000B1783">
        <w:rPr>
          <w:rFonts w:cs="Times New Roman"/>
        </w:rPr>
        <w:t>’</w:t>
      </w:r>
      <w:r w:rsidRPr="00F8712A">
        <w:rPr>
          <w:rFonts w:cs="Times New Roman"/>
        </w:rPr>
        <w:t>histoire sacrée, non pour eux-mêmes, ni pour les rendre simplement par la peinture, mais comme d</w:t>
      </w:r>
      <w:r w:rsidR="000B1783">
        <w:rPr>
          <w:rFonts w:cs="Times New Roman"/>
        </w:rPr>
        <w:t>’</w:t>
      </w:r>
      <w:r w:rsidRPr="00F8712A">
        <w:rPr>
          <w:rFonts w:cs="Times New Roman"/>
        </w:rPr>
        <w:t>un langage symbolique pour ses fantaisies particulières, de même il manifeste son propre état d</w:t>
      </w:r>
      <w:r w:rsidR="000B1783">
        <w:rPr>
          <w:rFonts w:cs="Times New Roman"/>
        </w:rPr>
        <w:t>’</w:t>
      </w:r>
      <w:r w:rsidRPr="00F8712A">
        <w:rPr>
          <w:rFonts w:cs="Times New Roman"/>
        </w:rPr>
        <w:t>âme en prenant une de ces femmes languissantes et en l</w:t>
      </w:r>
      <w:r w:rsidR="000B1783">
        <w:rPr>
          <w:rFonts w:cs="Times New Roman"/>
        </w:rPr>
        <w:t>’</w:t>
      </w:r>
      <w:r w:rsidRPr="00F8712A">
        <w:rPr>
          <w:rFonts w:cs="Times New Roman"/>
        </w:rPr>
        <w:t>élevant comme Léda ou Pomone, comme la Modestie ou la Vanité, jusqu</w:t>
      </w:r>
      <w:r w:rsidR="000B1783">
        <w:rPr>
          <w:rFonts w:cs="Times New Roman"/>
        </w:rPr>
        <w:t>’</w:t>
      </w:r>
      <w:r w:rsidRPr="00F8712A">
        <w:rPr>
          <w:rFonts w:cs="Times New Roman"/>
        </w:rPr>
        <w:t>au septième ciel de l</w:t>
      </w:r>
      <w:r w:rsidR="000B1783">
        <w:rPr>
          <w:rFonts w:cs="Times New Roman"/>
        </w:rPr>
        <w:t>’</w:t>
      </w:r>
      <w:r w:rsidRPr="00F8712A">
        <w:rPr>
          <w:rFonts w:cs="Times New Roman"/>
        </w:rPr>
        <w:t>expression symbolique.</w:t>
      </w:r>
    </w:p>
    <w:p w14:paraId="04119057" w14:textId="77777777" w:rsidR="00F8712A" w:rsidRPr="00F8712A" w:rsidRDefault="00F8712A" w:rsidP="00F8712A">
      <w:pPr>
        <w:pStyle w:val="Corpsdetexte"/>
        <w:rPr>
          <w:rFonts w:cs="Times New Roman"/>
        </w:rPr>
      </w:pPr>
      <w:r w:rsidRPr="00F8712A">
        <w:rPr>
          <w:rFonts w:cs="Times New Roman"/>
        </w:rPr>
        <w:t xml:space="preserve">La </w:t>
      </w:r>
      <w:r w:rsidRPr="00F8712A">
        <w:rPr>
          <w:rFonts w:cs="Times New Roman"/>
          <w:i/>
        </w:rPr>
        <w:t>Joconde</w:t>
      </w:r>
      <w:r w:rsidRPr="00F8712A">
        <w:rPr>
          <w:rFonts w:cs="Times New Roman"/>
        </w:rPr>
        <w:t xml:space="preserve"> est, dans toute la force du terme, le chef-d</w:t>
      </w:r>
      <w:r w:rsidR="000B1783">
        <w:rPr>
          <w:rFonts w:cs="Times New Roman"/>
        </w:rPr>
        <w:t>’</w:t>
      </w:r>
      <w:r w:rsidRPr="00F8712A">
        <w:rPr>
          <w:rFonts w:cs="Times New Roman"/>
        </w:rPr>
        <w:t xml:space="preserve">œuvre de Léonard, et le type de son mode de pensée et de travail. Dans le domaine de la suggestion, la </w:t>
      </w:r>
      <w:r w:rsidRPr="00F8712A">
        <w:rPr>
          <w:rFonts w:cs="Times New Roman"/>
          <w:i/>
        </w:rPr>
        <w:t>Melancholia</w:t>
      </w:r>
      <w:r w:rsidRPr="00F8712A">
        <w:rPr>
          <w:rFonts w:cs="Times New Roman"/>
        </w:rPr>
        <w:t xml:space="preserve"> de Durer seule lui est comparable</w:t>
      </w:r>
      <w:r>
        <w:rPr>
          <w:rFonts w:cs="Times New Roman"/>
        </w:rPr>
        <w:t> ;</w:t>
      </w:r>
      <w:r w:rsidRPr="00F8712A">
        <w:rPr>
          <w:rFonts w:cs="Times New Roman"/>
        </w:rPr>
        <w:t xml:space="preserve"> et aucun symbolisme grossier ne vient troubler l</w:t>
      </w:r>
      <w:r w:rsidR="000B1783">
        <w:rPr>
          <w:rFonts w:cs="Times New Roman"/>
        </w:rPr>
        <w:t>’</w:t>
      </w:r>
      <w:r w:rsidRPr="00F8712A">
        <w:rPr>
          <w:rFonts w:cs="Times New Roman"/>
        </w:rPr>
        <w:t>effet du mystère subtil et gracieux qui plane sur l</w:t>
      </w:r>
      <w:r w:rsidR="000B1783">
        <w:rPr>
          <w:rFonts w:cs="Times New Roman"/>
        </w:rPr>
        <w:t>’</w:t>
      </w:r>
      <w:r w:rsidRPr="00F8712A">
        <w:rPr>
          <w:rFonts w:cs="Times New Roman"/>
        </w:rPr>
        <w:t>œuvre. Nous connaissons tous le visage et les mains de cette femme, assise sur son siège de marbre, dans ce cirque fantastique de rochers, comme en quelque rayon affaibli de la lumière sous-marine. Elle est peut-être de toutes les peintures anciennes celle que</w:t>
      </w:r>
      <w:r w:rsidR="00DD6D19">
        <w:rPr>
          <w:rFonts w:cs="Times New Roman"/>
        </w:rPr>
        <w:t xml:space="preserve"> le temps a le moins altérée</w:t>
      </w:r>
      <w:r w:rsidR="00DD6D19">
        <w:rPr>
          <w:rStyle w:val="Appelnotedebasdep"/>
          <w:rFonts w:cs="Times New Roman"/>
        </w:rPr>
        <w:footnoteReference w:id="4"/>
      </w:r>
      <w:r w:rsidRPr="00F8712A">
        <w:rPr>
          <w:rFonts w:cs="Times New Roman"/>
        </w:rPr>
        <w:t>. Comme il arrive souvent dans les travaux où l</w:t>
      </w:r>
      <w:r w:rsidR="000B1783">
        <w:rPr>
          <w:rFonts w:cs="Times New Roman"/>
        </w:rPr>
        <w:t>’</w:t>
      </w:r>
      <w:r w:rsidRPr="00F8712A">
        <w:rPr>
          <w:rFonts w:cs="Times New Roman"/>
        </w:rPr>
        <w:t>invention semble toucher à ses bornes, il s</w:t>
      </w:r>
      <w:r w:rsidR="000B1783">
        <w:rPr>
          <w:rFonts w:cs="Times New Roman"/>
        </w:rPr>
        <w:t>’</w:t>
      </w:r>
      <w:r w:rsidRPr="00F8712A">
        <w:rPr>
          <w:rFonts w:cs="Times New Roman"/>
        </w:rPr>
        <w:t>y trouve un élément d</w:t>
      </w:r>
      <w:r w:rsidR="000B1783">
        <w:rPr>
          <w:rFonts w:cs="Times New Roman"/>
        </w:rPr>
        <w:t>’</w:t>
      </w:r>
      <w:r w:rsidRPr="00F8712A">
        <w:rPr>
          <w:rFonts w:cs="Times New Roman"/>
        </w:rPr>
        <w:t>emprunt, et que le maître n</w:t>
      </w:r>
      <w:r w:rsidR="000B1783">
        <w:rPr>
          <w:rFonts w:cs="Times New Roman"/>
        </w:rPr>
        <w:t>’</w:t>
      </w:r>
      <w:r w:rsidRPr="00F8712A">
        <w:rPr>
          <w:rFonts w:cs="Times New Roman"/>
        </w:rPr>
        <w:t>a pas inventé. Dans cet inestimable portefeuille qui fut autrefois aux mains de Vasari, étaient renfermés certains dessins de Verrocchio, des visages d</w:t>
      </w:r>
      <w:r w:rsidR="000B1783">
        <w:rPr>
          <w:rFonts w:cs="Times New Roman"/>
        </w:rPr>
        <w:t>’</w:t>
      </w:r>
      <w:r w:rsidRPr="00F8712A">
        <w:rPr>
          <w:rFonts w:cs="Times New Roman"/>
        </w:rPr>
        <w:t>une beauté si frappante que Léonard, dans sa jeunesse, les avait maintes fois copiés. Il est difficile de ne pas rapporter à ces dessins du plus vieux maître d</w:t>
      </w:r>
      <w:r w:rsidR="000B1783">
        <w:rPr>
          <w:rFonts w:cs="Times New Roman"/>
        </w:rPr>
        <w:t>’</w:t>
      </w:r>
      <w:r w:rsidRPr="00F8712A">
        <w:rPr>
          <w:rFonts w:cs="Times New Roman"/>
        </w:rPr>
        <w:t>autrefois, comme à son principe initial, le sourire insondable, toujours accompagné de quelque chose de sinistre, qui se joue sur toute l</w:t>
      </w:r>
      <w:r w:rsidR="000B1783">
        <w:rPr>
          <w:rFonts w:cs="Times New Roman"/>
        </w:rPr>
        <w:t>’</w:t>
      </w:r>
      <w:r w:rsidRPr="00F8712A">
        <w:rPr>
          <w:rFonts w:cs="Times New Roman"/>
        </w:rPr>
        <w:t>œuvre de Léonard. D</w:t>
      </w:r>
      <w:r w:rsidR="000B1783">
        <w:rPr>
          <w:rFonts w:cs="Times New Roman"/>
        </w:rPr>
        <w:t>’</w:t>
      </w:r>
      <w:r w:rsidRPr="00F8712A">
        <w:rPr>
          <w:rFonts w:cs="Times New Roman"/>
        </w:rPr>
        <w:t>ailleurs, ce tableau est un portrait. Depuis sa jeunesse, nous voyons cette image se développer peu à peu dans les productions de ses rêves</w:t>
      </w:r>
      <w:r>
        <w:rPr>
          <w:rFonts w:cs="Times New Roman"/>
        </w:rPr>
        <w:t> ;</w:t>
      </w:r>
      <w:r w:rsidRPr="00F8712A">
        <w:rPr>
          <w:rFonts w:cs="Times New Roman"/>
        </w:rPr>
        <w:t xml:space="preserve"> s</w:t>
      </w:r>
      <w:r w:rsidR="000B1783">
        <w:rPr>
          <w:rFonts w:cs="Times New Roman"/>
        </w:rPr>
        <w:t>’</w:t>
      </w:r>
      <w:r w:rsidRPr="00F8712A">
        <w:rPr>
          <w:rFonts w:cs="Times New Roman"/>
        </w:rPr>
        <w:t>il n</w:t>
      </w:r>
      <w:r w:rsidR="000B1783">
        <w:rPr>
          <w:rFonts w:cs="Times New Roman"/>
        </w:rPr>
        <w:t>’</w:t>
      </w:r>
      <w:r w:rsidRPr="00F8712A">
        <w:rPr>
          <w:rFonts w:cs="Times New Roman"/>
        </w:rPr>
        <w:t>y avait pas de témoignage historique précis, nous croirions que c</w:t>
      </w:r>
      <w:r w:rsidR="000B1783">
        <w:rPr>
          <w:rFonts w:cs="Times New Roman"/>
        </w:rPr>
        <w:t>’</w:t>
      </w:r>
      <w:r w:rsidRPr="00F8712A">
        <w:rPr>
          <w:rFonts w:cs="Times New Roman"/>
        </w:rPr>
        <w:t>était là sa dame idéale, personnifiée enfin, et rendue visible. Quel rapport y eut-il entre une Florentine vivante et cette créature de sa pensée</w:t>
      </w:r>
      <w:r>
        <w:rPr>
          <w:rFonts w:cs="Times New Roman"/>
        </w:rPr>
        <w:t> ?</w:t>
      </w:r>
      <w:r w:rsidRPr="00F8712A">
        <w:rPr>
          <w:rFonts w:cs="Times New Roman"/>
        </w:rPr>
        <w:t xml:space="preserve"> Par quelles étranges affinités la personne et le rêve ont-ils pu se développer si éloignés et si rapprochés à la fois</w:t>
      </w:r>
      <w:r>
        <w:rPr>
          <w:rFonts w:cs="Times New Roman"/>
        </w:rPr>
        <w:t> ?</w:t>
      </w:r>
      <w:r w:rsidRPr="00F8712A">
        <w:rPr>
          <w:rFonts w:cs="Times New Roman"/>
        </w:rPr>
        <w:t xml:space="preserve"> Présente dès l</w:t>
      </w:r>
      <w:r w:rsidR="000B1783">
        <w:rPr>
          <w:rFonts w:cs="Times New Roman"/>
        </w:rPr>
        <w:t>’</w:t>
      </w:r>
      <w:r w:rsidRPr="00F8712A">
        <w:rPr>
          <w:rFonts w:cs="Times New Roman"/>
        </w:rPr>
        <w:t>origine sous une forme immatérielle dans l</w:t>
      </w:r>
      <w:r w:rsidR="000B1783">
        <w:rPr>
          <w:rFonts w:cs="Times New Roman"/>
        </w:rPr>
        <w:t>’</w:t>
      </w:r>
      <w:r w:rsidRPr="00F8712A">
        <w:rPr>
          <w:rFonts w:cs="Times New Roman"/>
        </w:rPr>
        <w:t>esprit de Léonard, tracée faiblement dans les dessins de Verrocchio, elle se retrouve enfin dans la maison d</w:t>
      </w:r>
      <w:r w:rsidR="000B1783">
        <w:rPr>
          <w:rFonts w:cs="Times New Roman"/>
        </w:rPr>
        <w:t>’</w:t>
      </w:r>
      <w:r w:rsidRPr="00F8712A">
        <w:rPr>
          <w:rFonts w:cs="Times New Roman"/>
          <w:i/>
        </w:rPr>
        <w:t xml:space="preserve">Il </w:t>
      </w:r>
      <w:proofErr w:type="spellStart"/>
      <w:r w:rsidRPr="00F8712A">
        <w:rPr>
          <w:rFonts w:cs="Times New Roman"/>
          <w:i/>
        </w:rPr>
        <w:t>Giocondo</w:t>
      </w:r>
      <w:proofErr w:type="spellEnd"/>
      <w:r w:rsidRPr="00F8712A">
        <w:rPr>
          <w:rFonts w:cs="Times New Roman"/>
          <w:i/>
        </w:rPr>
        <w:t>.</w:t>
      </w:r>
      <w:r w:rsidRPr="00F8712A">
        <w:rPr>
          <w:rFonts w:cs="Times New Roman"/>
        </w:rPr>
        <w:t xml:space="preserve"> Que cette peinture soit de la nature d</w:t>
      </w:r>
      <w:r w:rsidR="000B1783">
        <w:rPr>
          <w:rFonts w:cs="Times New Roman"/>
        </w:rPr>
        <w:t>’</w:t>
      </w:r>
      <w:r w:rsidRPr="00F8712A">
        <w:rPr>
          <w:rFonts w:cs="Times New Roman"/>
        </w:rPr>
        <w:t>un portrait, le fait est attesté par la légende qui veut qu</w:t>
      </w:r>
      <w:r w:rsidR="000B1783">
        <w:rPr>
          <w:rFonts w:cs="Times New Roman"/>
        </w:rPr>
        <w:t>’</w:t>
      </w:r>
      <w:r w:rsidRPr="00F8712A">
        <w:rPr>
          <w:rFonts w:cs="Times New Roman"/>
        </w:rPr>
        <w:t xml:space="preserve">on ait eu recours aux moyens artificiels, à la présence de mimes et de joueurs de flûte pour prolonger sur le visage cette </w:t>
      </w:r>
      <w:r w:rsidRPr="00F8712A">
        <w:rPr>
          <w:rFonts w:cs="Times New Roman"/>
        </w:rPr>
        <w:lastRenderedPageBreak/>
        <w:t>expression subtile. De plus, est-ce en quatre ans et par un travail patient qui ne fut jamais vraiment achevé, ou en quatre mois et comme par magie que cette image fut fixée</w:t>
      </w:r>
      <w:r>
        <w:rPr>
          <w:rFonts w:cs="Times New Roman"/>
        </w:rPr>
        <w:t> ?</w:t>
      </w:r>
      <w:r w:rsidRPr="00F8712A">
        <w:rPr>
          <w:rFonts w:cs="Times New Roman"/>
        </w:rPr>
        <w:t xml:space="preserve"> on ne saurait le dire.</w:t>
      </w:r>
    </w:p>
    <w:p w14:paraId="30DB1D91" w14:textId="713EEEF7" w:rsidR="00F8712A" w:rsidRPr="00F8712A" w:rsidRDefault="00F8712A" w:rsidP="00F8712A">
      <w:pPr>
        <w:pStyle w:val="Corpsdetexte"/>
        <w:rPr>
          <w:rFonts w:cs="Times New Roman"/>
        </w:rPr>
      </w:pPr>
      <w:r w:rsidRPr="00F8712A">
        <w:rPr>
          <w:rFonts w:cs="Times New Roman"/>
        </w:rPr>
        <w:t>La figure, qui s</w:t>
      </w:r>
      <w:r w:rsidR="000B1783">
        <w:rPr>
          <w:rFonts w:cs="Times New Roman"/>
        </w:rPr>
        <w:t>’</w:t>
      </w:r>
      <w:r w:rsidRPr="00F8712A">
        <w:rPr>
          <w:rFonts w:cs="Times New Roman"/>
        </w:rPr>
        <w:t>élève ainsi étrangement auprès des eaux, exprime tout ce que l</w:t>
      </w:r>
      <w:r w:rsidR="000B1783">
        <w:rPr>
          <w:rFonts w:cs="Times New Roman"/>
        </w:rPr>
        <w:t>’</w:t>
      </w:r>
      <w:r w:rsidRPr="00F8712A">
        <w:rPr>
          <w:rFonts w:cs="Times New Roman"/>
        </w:rPr>
        <w:t>homme a pu désirer à travers un millier d</w:t>
      </w:r>
      <w:r w:rsidR="000B1783">
        <w:rPr>
          <w:rFonts w:cs="Times New Roman"/>
        </w:rPr>
        <w:t>’</w:t>
      </w:r>
      <w:r w:rsidRPr="00F8712A">
        <w:rPr>
          <w:rFonts w:cs="Times New Roman"/>
        </w:rPr>
        <w:t xml:space="preserve">années. Cette tête est celle où toutes </w:t>
      </w:r>
      <w:r>
        <w:rPr>
          <w:rFonts w:cs="Times New Roman"/>
        </w:rPr>
        <w:t>« </w:t>
      </w:r>
      <w:r w:rsidRPr="00F8712A">
        <w:rPr>
          <w:rFonts w:cs="Times New Roman"/>
        </w:rPr>
        <w:t>les extrémités du monde se rejoignent</w:t>
      </w:r>
      <w:r>
        <w:rPr>
          <w:rFonts w:cs="Times New Roman"/>
        </w:rPr>
        <w:t> »</w:t>
      </w:r>
      <w:r w:rsidRPr="00F8712A">
        <w:rPr>
          <w:rFonts w:cs="Times New Roman"/>
        </w:rPr>
        <w:t>. Les paupières sont un peu fatiguées. C</w:t>
      </w:r>
      <w:r w:rsidR="000B1783">
        <w:rPr>
          <w:rFonts w:cs="Times New Roman"/>
        </w:rPr>
        <w:t>’</w:t>
      </w:r>
      <w:r w:rsidRPr="00F8712A">
        <w:rPr>
          <w:rFonts w:cs="Times New Roman"/>
        </w:rPr>
        <w:t>est une beauté qui semble façonnée de l</w:t>
      </w:r>
      <w:r w:rsidR="000B1783">
        <w:rPr>
          <w:rFonts w:cs="Times New Roman"/>
        </w:rPr>
        <w:t>’</w:t>
      </w:r>
      <w:r w:rsidRPr="00F8712A">
        <w:rPr>
          <w:rFonts w:cs="Times New Roman"/>
        </w:rPr>
        <w:t>intérieur, c</w:t>
      </w:r>
      <w:r w:rsidR="000B1783">
        <w:rPr>
          <w:rFonts w:cs="Times New Roman"/>
        </w:rPr>
        <w:t>’</w:t>
      </w:r>
      <w:r w:rsidRPr="00F8712A">
        <w:rPr>
          <w:rFonts w:cs="Times New Roman"/>
        </w:rPr>
        <w:t xml:space="preserve">est comme le dépôt, cellule à cellule, des étranges pensées, des rêveries fantasques et des passions exquises. Mettez-la pour un instant auprès </w:t>
      </w:r>
      <w:del w:id="362" w:author="Marguerite-Marie Bordry" w:date="2018-12-07T19:03:00Z">
        <w:r w:rsidRPr="00F8712A" w:rsidDel="004E0F6C">
          <w:rPr>
            <w:rFonts w:cs="Times New Roman"/>
          </w:rPr>
          <w:delText>d une</w:delText>
        </w:r>
      </w:del>
      <w:ins w:id="363" w:author="Marguerite-Marie Bordry" w:date="2018-12-07T19:03:00Z">
        <w:r w:rsidR="004E0F6C" w:rsidRPr="00F8712A">
          <w:rPr>
            <w:rFonts w:cs="Times New Roman"/>
          </w:rPr>
          <w:t>d’une</w:t>
        </w:r>
      </w:ins>
      <w:r w:rsidRPr="00F8712A">
        <w:rPr>
          <w:rFonts w:cs="Times New Roman"/>
        </w:rPr>
        <w:t xml:space="preserve"> de ces blanches déesses grecques ou de ces belles femmes antiques</w:t>
      </w:r>
      <w:r>
        <w:rPr>
          <w:rFonts w:cs="Times New Roman"/>
        </w:rPr>
        <w:t> :</w:t>
      </w:r>
      <w:r w:rsidRPr="00F8712A">
        <w:rPr>
          <w:rFonts w:cs="Times New Roman"/>
        </w:rPr>
        <w:t xml:space="preserve"> comme elles seraient troublées par cette beauté, dans laquelle l</w:t>
      </w:r>
      <w:r w:rsidR="000B1783">
        <w:rPr>
          <w:rFonts w:cs="Times New Roman"/>
        </w:rPr>
        <w:t>’</w:t>
      </w:r>
      <w:r w:rsidRPr="00F8712A">
        <w:rPr>
          <w:rFonts w:cs="Times New Roman"/>
        </w:rPr>
        <w:t>âme a passé avec toutes ses maladies</w:t>
      </w:r>
      <w:r>
        <w:rPr>
          <w:rFonts w:cs="Times New Roman"/>
        </w:rPr>
        <w:t> !</w:t>
      </w:r>
      <w:r w:rsidRPr="00F8712A">
        <w:rPr>
          <w:rFonts w:cs="Times New Roman"/>
        </w:rPr>
        <w:t xml:space="preserve"> Toutes les pensées et toutes les expériences du monde y ont gravé et moulé toutes leurs puissances de raffinement et d</w:t>
      </w:r>
      <w:r w:rsidR="000B1783">
        <w:rPr>
          <w:rFonts w:cs="Times New Roman"/>
        </w:rPr>
        <w:t>’</w:t>
      </w:r>
      <w:r w:rsidRPr="00F8712A">
        <w:rPr>
          <w:rFonts w:cs="Times New Roman"/>
        </w:rPr>
        <w:t>expression, le sensualisme de la Grèce, la concupiscence de Rome, la rêverie du moyen âge avec son ambition spirituelle et ses amours imaginatives, le retour du monde païen, les péchés des Borgia. Elle est plus vieille que les rochers parmi lesquels elle s</w:t>
      </w:r>
      <w:r w:rsidR="000B1783">
        <w:rPr>
          <w:rFonts w:cs="Times New Roman"/>
        </w:rPr>
        <w:t>’</w:t>
      </w:r>
      <w:r w:rsidRPr="00F8712A">
        <w:rPr>
          <w:rFonts w:cs="Times New Roman"/>
        </w:rPr>
        <w:t>assied</w:t>
      </w:r>
      <w:r>
        <w:rPr>
          <w:rFonts w:cs="Times New Roman"/>
        </w:rPr>
        <w:t> ;</w:t>
      </w:r>
      <w:r w:rsidRPr="00F8712A">
        <w:rPr>
          <w:rFonts w:cs="Times New Roman"/>
        </w:rPr>
        <w:t xml:space="preserve"> comme le vampire elle est morte maintes fois et elle sait les secrets du tombeau</w:t>
      </w:r>
      <w:r>
        <w:rPr>
          <w:rFonts w:cs="Times New Roman"/>
        </w:rPr>
        <w:t> ;</w:t>
      </w:r>
      <w:r w:rsidRPr="00F8712A">
        <w:rPr>
          <w:rFonts w:cs="Times New Roman"/>
        </w:rPr>
        <w:t xml:space="preserve"> elle a visité les mers profondes, et elle en garde autour d</w:t>
      </w:r>
      <w:r w:rsidR="000B1783">
        <w:rPr>
          <w:rFonts w:cs="Times New Roman"/>
        </w:rPr>
        <w:t>’</w:t>
      </w:r>
      <w:r w:rsidRPr="00F8712A">
        <w:rPr>
          <w:rFonts w:cs="Times New Roman"/>
        </w:rPr>
        <w:t>elle la lumière affaiblie</w:t>
      </w:r>
      <w:r>
        <w:rPr>
          <w:rFonts w:cs="Times New Roman"/>
        </w:rPr>
        <w:t> ;</w:t>
      </w:r>
      <w:r w:rsidRPr="00F8712A">
        <w:rPr>
          <w:rFonts w:cs="Times New Roman"/>
        </w:rPr>
        <w:t xml:space="preserve"> elle a acheté d</w:t>
      </w:r>
      <w:r w:rsidR="000B1783">
        <w:rPr>
          <w:rFonts w:cs="Times New Roman"/>
        </w:rPr>
        <w:t>’</w:t>
      </w:r>
      <w:r w:rsidRPr="00F8712A">
        <w:rPr>
          <w:rFonts w:cs="Times New Roman"/>
        </w:rPr>
        <w:t>étranges tissus aux marchands venus d</w:t>
      </w:r>
      <w:r w:rsidR="000B1783">
        <w:rPr>
          <w:rFonts w:cs="Times New Roman"/>
        </w:rPr>
        <w:t>’</w:t>
      </w:r>
      <w:r w:rsidRPr="00F8712A">
        <w:rPr>
          <w:rFonts w:cs="Times New Roman"/>
        </w:rPr>
        <w:t>Orient</w:t>
      </w:r>
      <w:r>
        <w:rPr>
          <w:rFonts w:cs="Times New Roman"/>
        </w:rPr>
        <w:t> :</w:t>
      </w:r>
      <w:r w:rsidRPr="00F8712A">
        <w:rPr>
          <w:rFonts w:cs="Times New Roman"/>
        </w:rPr>
        <w:t xml:space="preserve"> comme Léda elle fut la mère d</w:t>
      </w:r>
      <w:r w:rsidR="000B1783">
        <w:rPr>
          <w:rFonts w:cs="Times New Roman"/>
        </w:rPr>
        <w:t>’</w:t>
      </w:r>
      <w:r w:rsidRPr="00F8712A">
        <w:rPr>
          <w:rFonts w:cs="Times New Roman"/>
        </w:rPr>
        <w:t>Hélène la Troyenne, et, comme sainte Anne, la mère de Marie</w:t>
      </w:r>
      <w:r>
        <w:rPr>
          <w:rFonts w:cs="Times New Roman"/>
        </w:rPr>
        <w:t> ;</w:t>
      </w:r>
      <w:r w:rsidRPr="00F8712A">
        <w:rPr>
          <w:rFonts w:cs="Times New Roman"/>
        </w:rPr>
        <w:t xml:space="preserve"> et tout cela n</w:t>
      </w:r>
      <w:r w:rsidR="000B1783">
        <w:rPr>
          <w:rFonts w:cs="Times New Roman"/>
        </w:rPr>
        <w:t>’</w:t>
      </w:r>
      <w:r w:rsidRPr="00F8712A">
        <w:rPr>
          <w:rFonts w:cs="Times New Roman"/>
        </w:rPr>
        <w:t>a été pour elle que comme des sons de lyres et de flûtes, et n</w:t>
      </w:r>
      <w:r w:rsidR="000B1783">
        <w:rPr>
          <w:rFonts w:cs="Times New Roman"/>
        </w:rPr>
        <w:t>’</w:t>
      </w:r>
      <w:r w:rsidRPr="00F8712A">
        <w:rPr>
          <w:rFonts w:cs="Times New Roman"/>
        </w:rPr>
        <w:t>existe que dans la délicatesse des lignes changeantes et colorées des paupières et des mains. La représentation d</w:t>
      </w:r>
      <w:r w:rsidR="000B1783">
        <w:rPr>
          <w:rFonts w:cs="Times New Roman"/>
        </w:rPr>
        <w:t>’</w:t>
      </w:r>
      <w:r w:rsidRPr="00F8712A">
        <w:rPr>
          <w:rFonts w:cs="Times New Roman"/>
        </w:rPr>
        <w:t>une vie éternelle ramassant en elle-même dix mille expériences n</w:t>
      </w:r>
      <w:r w:rsidR="000B1783">
        <w:rPr>
          <w:rFonts w:cs="Times New Roman"/>
        </w:rPr>
        <w:t>’</w:t>
      </w:r>
      <w:r w:rsidRPr="00F8712A">
        <w:rPr>
          <w:rFonts w:cs="Times New Roman"/>
        </w:rPr>
        <w:t>est pas neuve</w:t>
      </w:r>
      <w:r>
        <w:rPr>
          <w:rFonts w:cs="Times New Roman"/>
        </w:rPr>
        <w:t> ;</w:t>
      </w:r>
      <w:r w:rsidRPr="00F8712A">
        <w:rPr>
          <w:rFonts w:cs="Times New Roman"/>
        </w:rPr>
        <w:t xml:space="preserve"> et la pensée moderne a conçu l</w:t>
      </w:r>
      <w:r w:rsidR="000B1783">
        <w:rPr>
          <w:rFonts w:cs="Times New Roman"/>
        </w:rPr>
        <w:t>’</w:t>
      </w:r>
      <w:r w:rsidRPr="00F8712A">
        <w:rPr>
          <w:rFonts w:cs="Times New Roman"/>
        </w:rPr>
        <w:t>idée de l</w:t>
      </w:r>
      <w:r w:rsidR="000B1783">
        <w:rPr>
          <w:rFonts w:cs="Times New Roman"/>
        </w:rPr>
        <w:t>’</w:t>
      </w:r>
      <w:r w:rsidRPr="00F8712A">
        <w:rPr>
          <w:rFonts w:cs="Times New Roman"/>
        </w:rPr>
        <w:t>humanité comme le résultat et le résumé de toutes les forces de la pensée et de la vie. Or, Donna Lisa pourrait être présentée comme la personnification de l</w:t>
      </w:r>
      <w:r w:rsidR="000B1783">
        <w:rPr>
          <w:rFonts w:cs="Times New Roman"/>
        </w:rPr>
        <w:t>’</w:t>
      </w:r>
      <w:r w:rsidRPr="00F8712A">
        <w:rPr>
          <w:rFonts w:cs="Times New Roman"/>
        </w:rPr>
        <w:t>idée moderne.</w:t>
      </w:r>
    </w:p>
    <w:p w14:paraId="610A13D9" w14:textId="77777777" w:rsidR="00F8712A" w:rsidRPr="00F8712A" w:rsidRDefault="00F8712A" w:rsidP="00F8712A">
      <w:pPr>
        <w:pStyle w:val="Corpsdetexte"/>
        <w:rPr>
          <w:rFonts w:cs="Times New Roman"/>
        </w:rPr>
      </w:pPr>
      <w:r w:rsidRPr="00F8712A">
        <w:rPr>
          <w:rFonts w:cs="Times New Roman"/>
        </w:rPr>
        <w:t>Pendant les années qu</w:t>
      </w:r>
      <w:r w:rsidR="000B1783">
        <w:rPr>
          <w:rFonts w:cs="Times New Roman"/>
        </w:rPr>
        <w:t>’</w:t>
      </w:r>
      <w:r w:rsidRPr="00F8712A">
        <w:rPr>
          <w:rFonts w:cs="Times New Roman"/>
        </w:rPr>
        <w:t>il passe à Florence, l</w:t>
      </w:r>
      <w:r w:rsidR="000B1783">
        <w:rPr>
          <w:rFonts w:cs="Times New Roman"/>
        </w:rPr>
        <w:t>’</w:t>
      </w:r>
      <w:r w:rsidRPr="00F8712A">
        <w:rPr>
          <w:rFonts w:cs="Times New Roman"/>
        </w:rPr>
        <w:t>histoire de Léonard est l</w:t>
      </w:r>
      <w:r w:rsidR="000B1783">
        <w:rPr>
          <w:rFonts w:cs="Times New Roman"/>
        </w:rPr>
        <w:t>’</w:t>
      </w:r>
      <w:r w:rsidRPr="00F8712A">
        <w:rPr>
          <w:rFonts w:cs="Times New Roman"/>
        </w:rPr>
        <w:t>histoire de son art même</w:t>
      </w:r>
      <w:r>
        <w:rPr>
          <w:rFonts w:cs="Times New Roman"/>
        </w:rPr>
        <w:t> :</w:t>
      </w:r>
      <w:r w:rsidRPr="00F8712A">
        <w:rPr>
          <w:rFonts w:cs="Times New Roman"/>
        </w:rPr>
        <w:t xml:space="preserve"> il est tout entier perdu dans ses nuages brillants. Son histoire extérieure recommence en 1502, par un voyage orageux qu</w:t>
      </w:r>
      <w:r w:rsidR="000B1783">
        <w:rPr>
          <w:rFonts w:cs="Times New Roman"/>
        </w:rPr>
        <w:t>’</w:t>
      </w:r>
      <w:r w:rsidRPr="00F8712A">
        <w:rPr>
          <w:rFonts w:cs="Times New Roman"/>
        </w:rPr>
        <w:t>il fait à travers l</w:t>
      </w:r>
      <w:r w:rsidR="000B1783">
        <w:rPr>
          <w:rFonts w:cs="Times New Roman"/>
        </w:rPr>
        <w:t>’</w:t>
      </w:r>
      <w:r w:rsidRPr="00F8712A">
        <w:rPr>
          <w:rFonts w:cs="Times New Roman"/>
        </w:rPr>
        <w:t>Italie centrale, en qualité d</w:t>
      </w:r>
      <w:r w:rsidR="000B1783">
        <w:rPr>
          <w:rFonts w:cs="Times New Roman"/>
        </w:rPr>
        <w:t>’</w:t>
      </w:r>
      <w:r w:rsidRPr="00F8712A">
        <w:rPr>
          <w:rFonts w:cs="Times New Roman"/>
        </w:rPr>
        <w:t>ingénieur en chef de César Borgia. Le biographe recueillant les notes détachées de ses manuscrits peut le suivre à toute heure de son voyage jusqu</w:t>
      </w:r>
      <w:r w:rsidR="000B1783">
        <w:rPr>
          <w:rFonts w:cs="Times New Roman"/>
        </w:rPr>
        <w:t>’</w:t>
      </w:r>
      <w:r w:rsidRPr="00F8712A">
        <w:rPr>
          <w:rFonts w:cs="Times New Roman"/>
        </w:rPr>
        <w:t>au sommet de l</w:t>
      </w:r>
      <w:r w:rsidR="000B1783">
        <w:rPr>
          <w:rFonts w:cs="Times New Roman"/>
        </w:rPr>
        <w:t>’</w:t>
      </w:r>
      <w:r w:rsidRPr="00F8712A">
        <w:rPr>
          <w:rFonts w:cs="Times New Roman"/>
        </w:rPr>
        <w:t>étrange tour de Sienne, qui regarde Rome, élastique comme un arc recourbé, jusqu</w:t>
      </w:r>
      <w:r w:rsidR="000B1783">
        <w:rPr>
          <w:rFonts w:cs="Times New Roman"/>
        </w:rPr>
        <w:t>’</w:t>
      </w:r>
      <w:r w:rsidRPr="00F8712A">
        <w:rPr>
          <w:rFonts w:cs="Times New Roman"/>
        </w:rPr>
        <w:t>à la plage de Piombino, chaque lieu de son séjour paraissant agité comme en un rêve fiévreux.</w:t>
      </w:r>
    </w:p>
    <w:p w14:paraId="5AA8534F" w14:textId="77777777" w:rsidR="00F8712A" w:rsidRPr="00F8712A" w:rsidRDefault="00F8712A" w:rsidP="00F8712A">
      <w:pPr>
        <w:pStyle w:val="Corpsdetexte"/>
        <w:rPr>
          <w:rFonts w:cs="Times New Roman"/>
        </w:rPr>
      </w:pPr>
      <w:r w:rsidRPr="00F8712A">
        <w:rPr>
          <w:rFonts w:cs="Times New Roman"/>
        </w:rPr>
        <w:t xml:space="preserve">Il lui restait à faire un autre grand travail, dont tout vestige disparut de bonne heure, la </w:t>
      </w:r>
      <w:r w:rsidRPr="00F8712A">
        <w:rPr>
          <w:rFonts w:cs="Times New Roman"/>
          <w:i/>
        </w:rPr>
        <w:t>Bataille de l</w:t>
      </w:r>
      <w:r w:rsidR="000B1783">
        <w:rPr>
          <w:rFonts w:cs="Times New Roman"/>
          <w:i/>
        </w:rPr>
        <w:t>’</w:t>
      </w:r>
      <w:r w:rsidRPr="00F8712A">
        <w:rPr>
          <w:rFonts w:cs="Times New Roman"/>
          <w:i/>
        </w:rPr>
        <w:t>Étendard</w:t>
      </w:r>
      <w:r w:rsidRPr="00F8712A">
        <w:rPr>
          <w:rFonts w:cs="Times New Roman"/>
        </w:rPr>
        <w:t xml:space="preserve">, et où il avait pour rival Michel-Ange. Les citoyens de Florence, voulant décorer les murs de la Grand-Chambre du Conseil, avaient mis au concours un sujet qui devait être </w:t>
      </w:r>
      <w:r w:rsidRPr="00F8712A">
        <w:rPr>
          <w:rFonts w:cs="Times New Roman"/>
        </w:rPr>
        <w:lastRenderedPageBreak/>
        <w:t xml:space="preserve">emprunté aux guerres florentines du </w:t>
      </w:r>
      <w:proofErr w:type="spellStart"/>
      <w:r w:rsidRPr="00F8712A">
        <w:rPr>
          <w:rFonts w:cs="Times New Roman"/>
          <w:smallCaps/>
        </w:rPr>
        <w:t>xv</w:t>
      </w:r>
      <w:r w:rsidRPr="00E554D0">
        <w:rPr>
          <w:vertAlign w:val="superscript"/>
        </w:rPr>
        <w:t>e</w:t>
      </w:r>
      <w:proofErr w:type="spellEnd"/>
      <w:r w:rsidR="007E20E5">
        <w:rPr>
          <w:rFonts w:cs="Times New Roman"/>
        </w:rPr>
        <w:t> </w:t>
      </w:r>
      <w:r w:rsidRPr="00F8712A">
        <w:rPr>
          <w:rFonts w:cs="Times New Roman"/>
        </w:rPr>
        <w:t>siècle. Michel-Ange choisit pour son carton un épisode de la guerre de Pise, où les soldats florentins, se baignant dans l</w:t>
      </w:r>
      <w:r w:rsidR="000B1783">
        <w:rPr>
          <w:rFonts w:cs="Times New Roman"/>
        </w:rPr>
        <w:t>’</w:t>
      </w:r>
      <w:r w:rsidRPr="00F8712A">
        <w:rPr>
          <w:rFonts w:cs="Times New Roman"/>
        </w:rPr>
        <w:t xml:space="preserve">Arno, sont surpris par le son des trompettes, et courent aux armes. Son dessin ne nous est parvenu que dans une vieille gravure, qui nous aide peut-être moins que ce que nous nous rappelons du fond de sa </w:t>
      </w:r>
      <w:r w:rsidRPr="00F8712A">
        <w:rPr>
          <w:rFonts w:cs="Times New Roman"/>
          <w:i/>
        </w:rPr>
        <w:t>Famille Sainte</w:t>
      </w:r>
      <w:r w:rsidRPr="00F8712A">
        <w:rPr>
          <w:rFonts w:cs="Times New Roman"/>
        </w:rPr>
        <w:t xml:space="preserve"> de l</w:t>
      </w:r>
      <w:r w:rsidR="000B1783">
        <w:rPr>
          <w:rFonts w:cs="Times New Roman"/>
        </w:rPr>
        <w:t>’</w:t>
      </w:r>
      <w:proofErr w:type="spellStart"/>
      <w:r w:rsidRPr="00F8712A">
        <w:rPr>
          <w:rFonts w:cs="Times New Roman"/>
          <w:i/>
        </w:rPr>
        <w:t>Uffìzi</w:t>
      </w:r>
      <w:proofErr w:type="spellEnd"/>
      <w:r w:rsidRPr="00F8712A">
        <w:rPr>
          <w:rFonts w:cs="Times New Roman"/>
        </w:rPr>
        <w:t>, à nous représenter de quelle façon surhumaine, capable de séduire le cœur d</w:t>
      </w:r>
      <w:r w:rsidR="000B1783">
        <w:rPr>
          <w:rFonts w:cs="Times New Roman"/>
        </w:rPr>
        <w:t>’</w:t>
      </w:r>
      <w:r w:rsidRPr="00F8712A">
        <w:rPr>
          <w:rFonts w:cs="Times New Roman"/>
        </w:rPr>
        <w:t>un monde plus ancien, ces figures ont dû surgir de l</w:t>
      </w:r>
      <w:r w:rsidR="000B1783">
        <w:rPr>
          <w:rFonts w:cs="Times New Roman"/>
        </w:rPr>
        <w:t>’</w:t>
      </w:r>
      <w:r w:rsidRPr="00F8712A">
        <w:rPr>
          <w:rFonts w:cs="Times New Roman"/>
        </w:rPr>
        <w:t>eau. Léonard choisit un épisode de la bataille d</w:t>
      </w:r>
      <w:r w:rsidR="000B1783">
        <w:rPr>
          <w:rFonts w:cs="Times New Roman"/>
        </w:rPr>
        <w:t>’</w:t>
      </w:r>
      <w:proofErr w:type="spellStart"/>
      <w:r w:rsidRPr="00F8712A">
        <w:rPr>
          <w:rFonts w:cs="Times New Roman"/>
        </w:rPr>
        <w:t>Anghiari</w:t>
      </w:r>
      <w:proofErr w:type="spellEnd"/>
      <w:r w:rsidRPr="00F8712A">
        <w:rPr>
          <w:rFonts w:cs="Times New Roman"/>
        </w:rPr>
        <w:t>, où deux corps de soldats combattent pour un étendard. Son carton, comme celui de Michel-Ange, est perdu, et ne nous est parvenu que dans des esquisses, et dans un fragment de Rubens. Par les descriptions qui en ont été données, nous pouvons y démêler quelque effort pour atteindre au terrible</w:t>
      </w:r>
      <w:r>
        <w:rPr>
          <w:rFonts w:cs="Times New Roman"/>
        </w:rPr>
        <w:t> ;</w:t>
      </w:r>
      <w:r w:rsidRPr="00F8712A">
        <w:rPr>
          <w:rFonts w:cs="Times New Roman"/>
        </w:rPr>
        <w:t xml:space="preserve"> c</w:t>
      </w:r>
      <w:r w:rsidR="000B1783">
        <w:rPr>
          <w:rFonts w:cs="Times New Roman"/>
        </w:rPr>
        <w:t>’</w:t>
      </w:r>
      <w:r w:rsidRPr="00F8712A">
        <w:rPr>
          <w:rFonts w:cs="Times New Roman"/>
        </w:rPr>
        <w:t>est ainsi que les chevaux mêmes s</w:t>
      </w:r>
      <w:r w:rsidR="000B1783">
        <w:rPr>
          <w:rFonts w:cs="Times New Roman"/>
        </w:rPr>
        <w:t>’</w:t>
      </w:r>
      <w:r w:rsidRPr="00F8712A">
        <w:rPr>
          <w:rFonts w:cs="Times New Roman"/>
        </w:rPr>
        <w:t>y déchiraient de leurs dents</w:t>
      </w:r>
      <w:r>
        <w:rPr>
          <w:rFonts w:cs="Times New Roman"/>
        </w:rPr>
        <w:t> ;</w:t>
      </w:r>
      <w:r w:rsidRPr="00F8712A">
        <w:rPr>
          <w:rFonts w:cs="Times New Roman"/>
        </w:rPr>
        <w:t xml:space="preserve"> et pourtant bien différent est un fragment d</w:t>
      </w:r>
      <w:r w:rsidR="000B1783">
        <w:rPr>
          <w:rFonts w:cs="Times New Roman"/>
        </w:rPr>
        <w:t>’</w:t>
      </w:r>
      <w:r w:rsidRPr="00F8712A">
        <w:rPr>
          <w:rFonts w:cs="Times New Roman"/>
        </w:rPr>
        <w:t>un de ses dessins à Florence</w:t>
      </w:r>
      <w:r>
        <w:rPr>
          <w:rFonts w:cs="Times New Roman"/>
        </w:rPr>
        <w:t> :</w:t>
      </w:r>
      <w:r w:rsidRPr="00F8712A">
        <w:rPr>
          <w:rFonts w:cs="Times New Roman"/>
        </w:rPr>
        <w:t xml:space="preserve"> c</w:t>
      </w:r>
      <w:r w:rsidR="000B1783">
        <w:rPr>
          <w:rFonts w:cs="Times New Roman"/>
        </w:rPr>
        <w:t>’</w:t>
      </w:r>
      <w:r w:rsidRPr="00F8712A">
        <w:rPr>
          <w:rFonts w:cs="Times New Roman"/>
        </w:rPr>
        <w:t>est un champ onduleux de belles armures, où la ciselure des bords court de droite à gauche comme un rayon de soleil. Michel-Ange avait vingt-sept ans</w:t>
      </w:r>
      <w:r>
        <w:rPr>
          <w:rFonts w:cs="Times New Roman"/>
        </w:rPr>
        <w:t> ;</w:t>
      </w:r>
      <w:r w:rsidRPr="00F8712A">
        <w:rPr>
          <w:rFonts w:cs="Times New Roman"/>
        </w:rPr>
        <w:t xml:space="preserve"> Léonard en avait plus de cinquante</w:t>
      </w:r>
      <w:r>
        <w:rPr>
          <w:rFonts w:cs="Times New Roman"/>
        </w:rPr>
        <w:t> ;</w:t>
      </w:r>
      <w:r w:rsidRPr="00F8712A">
        <w:rPr>
          <w:rFonts w:cs="Times New Roman"/>
        </w:rPr>
        <w:t xml:space="preserve"> et Raphaël, jeune homme de dix-neuf ans, qui visitait alors Florence pour la première fois, venait les regarder faire.</w:t>
      </w:r>
    </w:p>
    <w:p w14:paraId="0690D19F" w14:textId="77777777" w:rsidR="00F8712A" w:rsidRPr="00F8712A" w:rsidRDefault="00F8712A" w:rsidP="00F8712A">
      <w:pPr>
        <w:pStyle w:val="Corpsdetexte"/>
        <w:rPr>
          <w:rFonts w:cs="Times New Roman"/>
        </w:rPr>
      </w:pPr>
      <w:r w:rsidRPr="00F8712A">
        <w:rPr>
          <w:rFonts w:cs="Times New Roman"/>
        </w:rPr>
        <w:t>Nous l</w:t>
      </w:r>
      <w:r w:rsidR="000B1783">
        <w:rPr>
          <w:rFonts w:cs="Times New Roman"/>
        </w:rPr>
        <w:t>’</w:t>
      </w:r>
      <w:r w:rsidRPr="00F8712A">
        <w:rPr>
          <w:rFonts w:cs="Times New Roman"/>
        </w:rPr>
        <w:t>apercevons encore à Rome en 1514, entouré de ses miroirs, de ses fioles et de ses fourneaux, faisant d</w:t>
      </w:r>
      <w:r w:rsidR="000B1783">
        <w:rPr>
          <w:rFonts w:cs="Times New Roman"/>
        </w:rPr>
        <w:t>’</w:t>
      </w:r>
      <w:r w:rsidRPr="00F8712A">
        <w:rPr>
          <w:rFonts w:cs="Times New Roman"/>
        </w:rPr>
        <w:t>étranges jouets de cire et de vif-argent qui semblaient animés. L</w:t>
      </w:r>
      <w:r w:rsidR="000B1783">
        <w:rPr>
          <w:rFonts w:cs="Times New Roman"/>
        </w:rPr>
        <w:t>’</w:t>
      </w:r>
      <w:r w:rsidRPr="00F8712A">
        <w:rPr>
          <w:rFonts w:cs="Times New Roman"/>
        </w:rPr>
        <w:t>hésitation qui l</w:t>
      </w:r>
      <w:r w:rsidR="000B1783">
        <w:rPr>
          <w:rFonts w:cs="Times New Roman"/>
        </w:rPr>
        <w:t>’</w:t>
      </w:r>
      <w:r w:rsidRPr="00F8712A">
        <w:rPr>
          <w:rFonts w:cs="Times New Roman"/>
        </w:rPr>
        <w:t>avait hanté toute sa vie, et l</w:t>
      </w:r>
      <w:r w:rsidR="000B1783">
        <w:rPr>
          <w:rFonts w:cs="Times New Roman"/>
        </w:rPr>
        <w:t>’</w:t>
      </w:r>
      <w:r w:rsidRPr="00F8712A">
        <w:rPr>
          <w:rFonts w:cs="Times New Roman"/>
        </w:rPr>
        <w:t>avait rendu semblable à un homme sous le charme, pesait alors sur lui avec une double force. Personne n</w:t>
      </w:r>
      <w:r w:rsidR="000B1783">
        <w:rPr>
          <w:rFonts w:cs="Times New Roman"/>
        </w:rPr>
        <w:t>’</w:t>
      </w:r>
      <w:r w:rsidRPr="00F8712A">
        <w:rPr>
          <w:rFonts w:cs="Times New Roman"/>
        </w:rPr>
        <w:t>avait jamais porté si loin l</w:t>
      </w:r>
      <w:r w:rsidR="000B1783">
        <w:rPr>
          <w:rFonts w:cs="Times New Roman"/>
        </w:rPr>
        <w:t>’</w:t>
      </w:r>
      <w:r w:rsidRPr="00F8712A">
        <w:rPr>
          <w:rFonts w:cs="Times New Roman"/>
        </w:rPr>
        <w:t>indifférence politique</w:t>
      </w:r>
      <w:r>
        <w:rPr>
          <w:rFonts w:cs="Times New Roman"/>
        </w:rPr>
        <w:t> ;</w:t>
      </w:r>
      <w:r w:rsidRPr="00F8712A">
        <w:rPr>
          <w:rFonts w:cs="Times New Roman"/>
        </w:rPr>
        <w:t xml:space="preserve"> sa philosophie avait toujours été de </w:t>
      </w:r>
      <w:r>
        <w:rPr>
          <w:rFonts w:cs="Times New Roman"/>
        </w:rPr>
        <w:t>« </w:t>
      </w:r>
      <w:r w:rsidRPr="00F8712A">
        <w:rPr>
          <w:rFonts w:cs="Times New Roman"/>
        </w:rPr>
        <w:t>fuir devant l</w:t>
      </w:r>
      <w:r w:rsidR="000B1783">
        <w:rPr>
          <w:rFonts w:cs="Times New Roman"/>
        </w:rPr>
        <w:t>’</w:t>
      </w:r>
      <w:r w:rsidRPr="00F8712A">
        <w:rPr>
          <w:rFonts w:cs="Times New Roman"/>
        </w:rPr>
        <w:t>orage</w:t>
      </w:r>
      <w:r>
        <w:rPr>
          <w:rFonts w:cs="Times New Roman"/>
        </w:rPr>
        <w:t> »</w:t>
      </w:r>
      <w:r w:rsidRPr="00F8712A">
        <w:rPr>
          <w:rFonts w:cs="Times New Roman"/>
        </w:rPr>
        <w:t>, il est pour ou contre les Sforza, suivant les fluctuations de leur fortune. Et cependant voilà que dans la société politique de Rome il venait d</w:t>
      </w:r>
      <w:r w:rsidR="000B1783">
        <w:rPr>
          <w:rFonts w:cs="Times New Roman"/>
        </w:rPr>
        <w:t>’</w:t>
      </w:r>
      <w:r w:rsidRPr="00F8712A">
        <w:rPr>
          <w:rFonts w:cs="Times New Roman"/>
        </w:rPr>
        <w:t>être soupçonné d</w:t>
      </w:r>
      <w:r w:rsidR="000B1783">
        <w:rPr>
          <w:rFonts w:cs="Times New Roman"/>
        </w:rPr>
        <w:t>’</w:t>
      </w:r>
      <w:r w:rsidRPr="00F8712A">
        <w:rPr>
          <w:rFonts w:cs="Times New Roman"/>
        </w:rPr>
        <w:t>avoir des sympathies cachées pour les Français. Cela le paralysait de se trouver entouré d</w:t>
      </w:r>
      <w:r w:rsidR="000B1783">
        <w:rPr>
          <w:rFonts w:cs="Times New Roman"/>
        </w:rPr>
        <w:t>’</w:t>
      </w:r>
      <w:r w:rsidRPr="00F8712A">
        <w:rPr>
          <w:rFonts w:cs="Times New Roman"/>
        </w:rPr>
        <w:t>ennemis</w:t>
      </w:r>
      <w:r>
        <w:rPr>
          <w:rFonts w:cs="Times New Roman"/>
        </w:rPr>
        <w:t> ;</w:t>
      </w:r>
      <w:r w:rsidRPr="00F8712A">
        <w:rPr>
          <w:rFonts w:cs="Times New Roman"/>
        </w:rPr>
        <w:t xml:space="preserve"> aussi se tourna-t-il entièrement vers la France, qui l</w:t>
      </w:r>
      <w:r w:rsidR="000B1783">
        <w:rPr>
          <w:rFonts w:cs="Times New Roman"/>
        </w:rPr>
        <w:t>’</w:t>
      </w:r>
      <w:r w:rsidRPr="00F8712A">
        <w:rPr>
          <w:rFonts w:cs="Times New Roman"/>
        </w:rPr>
        <w:t>avait longtemps désiré.</w:t>
      </w:r>
    </w:p>
    <w:p w14:paraId="7CC68505" w14:textId="77777777" w:rsidR="00F8712A" w:rsidRPr="00F8712A" w:rsidRDefault="00F8712A" w:rsidP="00F8712A">
      <w:pPr>
        <w:pStyle w:val="Corpsdetexte"/>
        <w:rPr>
          <w:rFonts w:cs="Times New Roman"/>
        </w:rPr>
      </w:pPr>
      <w:r w:rsidRPr="00F8712A">
        <w:rPr>
          <w:rFonts w:cs="Times New Roman"/>
        </w:rPr>
        <w:t>La France était sur le point de devenir plus italienne que l</w:t>
      </w:r>
      <w:r w:rsidR="000B1783">
        <w:rPr>
          <w:rFonts w:cs="Times New Roman"/>
        </w:rPr>
        <w:t>’</w:t>
      </w:r>
      <w:r w:rsidRPr="00F8712A">
        <w:rPr>
          <w:rFonts w:cs="Times New Roman"/>
        </w:rPr>
        <w:t>Italie même. François I</w:t>
      </w:r>
      <w:r w:rsidRPr="00E554D0">
        <w:rPr>
          <w:vertAlign w:val="superscript"/>
        </w:rPr>
        <w:t>er</w:t>
      </w:r>
      <w:r w:rsidR="007E20E5">
        <w:rPr>
          <w:rFonts w:cs="Times New Roman"/>
        </w:rPr>
        <w:t>, comme Louis </w:t>
      </w:r>
      <w:r w:rsidRPr="00F8712A">
        <w:rPr>
          <w:rFonts w:cs="Times New Roman"/>
        </w:rPr>
        <w:t>XII avant lui, fut attiré par la finesse de l</w:t>
      </w:r>
      <w:r w:rsidR="000B1783">
        <w:rPr>
          <w:rFonts w:cs="Times New Roman"/>
        </w:rPr>
        <w:t>’</w:t>
      </w:r>
      <w:r w:rsidRPr="00F8712A">
        <w:rPr>
          <w:rFonts w:cs="Times New Roman"/>
        </w:rPr>
        <w:t>œuvre de Léonard</w:t>
      </w:r>
      <w:r>
        <w:rPr>
          <w:rFonts w:cs="Times New Roman"/>
        </w:rPr>
        <w:t> :</w:t>
      </w:r>
      <w:r w:rsidRPr="00F8712A">
        <w:rPr>
          <w:rFonts w:cs="Times New Roman"/>
        </w:rPr>
        <w:t xml:space="preserve"> la </w:t>
      </w:r>
      <w:r w:rsidRPr="00F8712A">
        <w:rPr>
          <w:rFonts w:cs="Times New Roman"/>
          <w:i/>
        </w:rPr>
        <w:t>Joconde</w:t>
      </w:r>
      <w:r w:rsidRPr="00F8712A">
        <w:rPr>
          <w:rFonts w:cs="Times New Roman"/>
        </w:rPr>
        <w:t xml:space="preserve"> se trouvait déjà dans son cabinet, et il offrit à Léonard le petit château de Clou, avec ses vignobles et ses prairies, dans la vallée plaisante de la Masse, au pied des murs de la ville d</w:t>
      </w:r>
      <w:r w:rsidR="000B1783">
        <w:rPr>
          <w:rFonts w:cs="Times New Roman"/>
        </w:rPr>
        <w:t>’</w:t>
      </w:r>
      <w:r w:rsidRPr="00F8712A">
        <w:rPr>
          <w:rFonts w:cs="Times New Roman"/>
        </w:rPr>
        <w:t xml:space="preserve">Amboise, où, surtout dans la saison des chasses, la cour résidait fréquemment. </w:t>
      </w:r>
      <w:r>
        <w:rPr>
          <w:rFonts w:cs="Times New Roman"/>
        </w:rPr>
        <w:t>« </w:t>
      </w:r>
      <w:r w:rsidRPr="00F8712A">
        <w:rPr>
          <w:rFonts w:cs="Times New Roman"/>
          <w:i/>
        </w:rPr>
        <w:t xml:space="preserve">À Monsieur </w:t>
      </w:r>
      <w:proofErr w:type="spellStart"/>
      <w:r w:rsidRPr="00F8712A">
        <w:rPr>
          <w:rFonts w:cs="Times New Roman"/>
          <w:i/>
        </w:rPr>
        <w:t>Lyonard</w:t>
      </w:r>
      <w:proofErr w:type="spellEnd"/>
      <w:r w:rsidRPr="00F8712A">
        <w:rPr>
          <w:rFonts w:cs="Times New Roman"/>
          <w:i/>
        </w:rPr>
        <w:t xml:space="preserve">, </w:t>
      </w:r>
      <w:proofErr w:type="spellStart"/>
      <w:r w:rsidRPr="00F8712A">
        <w:rPr>
          <w:rFonts w:cs="Times New Roman"/>
          <w:i/>
        </w:rPr>
        <w:t>peinteur</w:t>
      </w:r>
      <w:proofErr w:type="spellEnd"/>
      <w:r w:rsidRPr="00F8712A">
        <w:rPr>
          <w:rFonts w:cs="Times New Roman"/>
          <w:i/>
        </w:rPr>
        <w:t xml:space="preserve"> du Roy pour </w:t>
      </w:r>
      <w:proofErr w:type="spellStart"/>
      <w:r w:rsidRPr="00F8712A">
        <w:rPr>
          <w:rFonts w:cs="Times New Roman"/>
          <w:i/>
        </w:rPr>
        <w:t>Amboyse</w:t>
      </w:r>
      <w:proofErr w:type="spellEnd"/>
      <w:r>
        <w:rPr>
          <w:rFonts w:cs="Times New Roman"/>
        </w:rPr>
        <w:t> »</w:t>
      </w:r>
      <w:r w:rsidRPr="00F8712A">
        <w:rPr>
          <w:rFonts w:cs="Times New Roman"/>
        </w:rPr>
        <w:t xml:space="preserve">, </w:t>
      </w:r>
      <w:r w:rsidR="00C81EC7">
        <w:rPr>
          <w:rFonts w:cs="Times New Roman"/>
        </w:rPr>
        <w:t>— </w:t>
      </w:r>
      <w:r w:rsidRPr="00F8712A">
        <w:rPr>
          <w:rFonts w:cs="Times New Roman"/>
        </w:rPr>
        <w:t>tel est l</w:t>
      </w:r>
      <w:r w:rsidR="000B1783">
        <w:rPr>
          <w:rFonts w:cs="Times New Roman"/>
        </w:rPr>
        <w:t>’</w:t>
      </w:r>
      <w:r w:rsidRPr="00F8712A">
        <w:rPr>
          <w:rFonts w:cs="Times New Roman"/>
        </w:rPr>
        <w:t>en-tête de la lettre de François I</w:t>
      </w:r>
      <w:r w:rsidRPr="00E554D0">
        <w:rPr>
          <w:vertAlign w:val="superscript"/>
        </w:rPr>
        <w:t>er</w:t>
      </w:r>
      <w:r w:rsidRPr="00F8712A">
        <w:rPr>
          <w:rFonts w:cs="Times New Roman"/>
        </w:rPr>
        <w:t>. Cet événement ouvre dans l</w:t>
      </w:r>
      <w:r w:rsidR="000B1783">
        <w:rPr>
          <w:rFonts w:cs="Times New Roman"/>
        </w:rPr>
        <w:t>’</w:t>
      </w:r>
      <w:r w:rsidRPr="00F8712A">
        <w:rPr>
          <w:rFonts w:cs="Times New Roman"/>
        </w:rPr>
        <w:t>histoire de l</w:t>
      </w:r>
      <w:r w:rsidR="000B1783">
        <w:rPr>
          <w:rFonts w:cs="Times New Roman"/>
        </w:rPr>
        <w:t>’</w:t>
      </w:r>
      <w:r w:rsidRPr="00F8712A">
        <w:rPr>
          <w:rFonts w:cs="Times New Roman"/>
        </w:rPr>
        <w:t>art une perspective des plus intéressantes, où, par un curieux mélange de lumière, l</w:t>
      </w:r>
      <w:r w:rsidR="000B1783">
        <w:rPr>
          <w:rFonts w:cs="Times New Roman"/>
        </w:rPr>
        <w:t>’</w:t>
      </w:r>
      <w:r w:rsidRPr="00F8712A">
        <w:rPr>
          <w:rFonts w:cs="Times New Roman"/>
        </w:rPr>
        <w:t>art italien s</w:t>
      </w:r>
      <w:r w:rsidR="000B1783">
        <w:rPr>
          <w:rFonts w:cs="Times New Roman"/>
        </w:rPr>
        <w:t>’</w:t>
      </w:r>
      <w:r w:rsidRPr="00F8712A">
        <w:rPr>
          <w:rFonts w:cs="Times New Roman"/>
        </w:rPr>
        <w:t>évanouit pour fleurir en France sous une forme exotique.</w:t>
      </w:r>
    </w:p>
    <w:p w14:paraId="66E9FCDC" w14:textId="77777777" w:rsidR="00F8712A" w:rsidRPr="00F8712A" w:rsidRDefault="00F8712A" w:rsidP="00F8712A">
      <w:pPr>
        <w:pStyle w:val="Corpsdetexte"/>
        <w:rPr>
          <w:rFonts w:cs="Times New Roman"/>
        </w:rPr>
      </w:pPr>
      <w:r w:rsidRPr="00F8712A">
        <w:rPr>
          <w:rFonts w:cs="Times New Roman"/>
        </w:rPr>
        <w:t>À l</w:t>
      </w:r>
      <w:r w:rsidR="000B1783">
        <w:rPr>
          <w:rFonts w:cs="Times New Roman"/>
        </w:rPr>
        <w:t>’</w:t>
      </w:r>
      <w:r w:rsidRPr="00F8712A">
        <w:rPr>
          <w:rFonts w:cs="Times New Roman"/>
        </w:rPr>
        <w:t xml:space="preserve">égard de la mort de Léonard, deux questions restent entières, après bien des recherches </w:t>
      </w:r>
      <w:r w:rsidRPr="00F8712A">
        <w:rPr>
          <w:rFonts w:cs="Times New Roman"/>
        </w:rPr>
        <w:lastRenderedPageBreak/>
        <w:t>archéologiques</w:t>
      </w:r>
      <w:r>
        <w:rPr>
          <w:rFonts w:cs="Times New Roman"/>
        </w:rPr>
        <w:t> ;</w:t>
      </w:r>
      <w:r w:rsidRPr="00F8712A">
        <w:rPr>
          <w:rFonts w:cs="Times New Roman"/>
        </w:rPr>
        <w:t xml:space="preserve"> d</w:t>
      </w:r>
      <w:r w:rsidR="000B1783">
        <w:rPr>
          <w:rFonts w:cs="Times New Roman"/>
        </w:rPr>
        <w:t>’</w:t>
      </w:r>
      <w:r w:rsidRPr="00F8712A">
        <w:rPr>
          <w:rFonts w:cs="Times New Roman"/>
        </w:rPr>
        <w:t>abord celle de la forme exacte de sa religion, puis celle de savoir si François I</w:t>
      </w:r>
      <w:r w:rsidRPr="00E554D0">
        <w:rPr>
          <w:vertAlign w:val="superscript"/>
        </w:rPr>
        <w:t>er</w:t>
      </w:r>
      <w:r w:rsidRPr="00F8712A">
        <w:rPr>
          <w:rFonts w:cs="Times New Roman"/>
        </w:rPr>
        <w:t xml:space="preserve"> assistait à ses derniers moments. Elles sont l</w:t>
      </w:r>
      <w:r w:rsidR="000B1783">
        <w:rPr>
          <w:rFonts w:cs="Times New Roman"/>
        </w:rPr>
        <w:t>’</w:t>
      </w:r>
      <w:r w:rsidRPr="00F8712A">
        <w:rPr>
          <w:rFonts w:cs="Times New Roman"/>
        </w:rPr>
        <w:t>une et l</w:t>
      </w:r>
      <w:r w:rsidR="000B1783">
        <w:rPr>
          <w:rFonts w:cs="Times New Roman"/>
        </w:rPr>
        <w:t>’</w:t>
      </w:r>
      <w:r w:rsidRPr="00F8712A">
        <w:rPr>
          <w:rFonts w:cs="Times New Roman"/>
        </w:rPr>
        <w:t>autre de bien peu d</w:t>
      </w:r>
      <w:r w:rsidR="000B1783">
        <w:rPr>
          <w:rFonts w:cs="Times New Roman"/>
        </w:rPr>
        <w:t>’</w:t>
      </w:r>
      <w:r w:rsidRPr="00F8712A">
        <w:rPr>
          <w:rFonts w:cs="Times New Roman"/>
        </w:rPr>
        <w:t>importance pour l</w:t>
      </w:r>
      <w:r w:rsidR="000B1783">
        <w:rPr>
          <w:rFonts w:cs="Times New Roman"/>
        </w:rPr>
        <w:t>’</w:t>
      </w:r>
      <w:r w:rsidRPr="00F8712A">
        <w:rPr>
          <w:rFonts w:cs="Times New Roman"/>
        </w:rPr>
        <w:t>étude du génie de Léonard. Les dispositions de son testament touchant les trente messes et les grands cierges pour l</w:t>
      </w:r>
      <w:r w:rsidR="000B1783">
        <w:rPr>
          <w:rFonts w:cs="Times New Roman"/>
        </w:rPr>
        <w:t>’</w:t>
      </w:r>
      <w:r w:rsidRPr="00F8712A">
        <w:rPr>
          <w:rFonts w:cs="Times New Roman"/>
        </w:rPr>
        <w:t>église de Saint-Florentin n</w:t>
      </w:r>
      <w:r w:rsidR="000B1783">
        <w:rPr>
          <w:rFonts w:cs="Times New Roman"/>
        </w:rPr>
        <w:t>’</w:t>
      </w:r>
      <w:r w:rsidRPr="00F8712A">
        <w:rPr>
          <w:rFonts w:cs="Times New Roman"/>
        </w:rPr>
        <w:t>ont rien que de tout à fait ordinaire, leur objet véritable étant purement immédiat et pratique</w:t>
      </w:r>
      <w:r>
        <w:rPr>
          <w:rFonts w:cs="Times New Roman"/>
        </w:rPr>
        <w:t> :</w:t>
      </w:r>
      <w:r w:rsidRPr="00F8712A">
        <w:rPr>
          <w:rFonts w:cs="Times New Roman"/>
        </w:rPr>
        <w:t xml:space="preserve"> et dans nulle doctrine religieuse ces cérémonies hâtives ne pourraient tirer à conséquence. Nous en ferons abstraction en étudiant comment un homme qui avait toujours brûlé d</w:t>
      </w:r>
      <w:r w:rsidR="000B1783">
        <w:rPr>
          <w:rFonts w:cs="Times New Roman"/>
        </w:rPr>
        <w:t>’</w:t>
      </w:r>
      <w:r w:rsidRPr="00F8712A">
        <w:rPr>
          <w:rFonts w:cs="Times New Roman"/>
        </w:rPr>
        <w:t>un si vif amour de la beauté, mais qui l</w:t>
      </w:r>
      <w:r w:rsidR="000B1783">
        <w:rPr>
          <w:rFonts w:cs="Times New Roman"/>
        </w:rPr>
        <w:t>’</w:t>
      </w:r>
      <w:r w:rsidRPr="00F8712A">
        <w:rPr>
          <w:rFonts w:cs="Times New Roman"/>
        </w:rPr>
        <w:t>avait poursuivie toujours dans des formes si définies et si précises, les mains, les fleurs, les cheveux, portait ses yeux sur les régions vagues de l</w:t>
      </w:r>
      <w:r w:rsidR="000B1783">
        <w:rPr>
          <w:rFonts w:cs="Times New Roman"/>
        </w:rPr>
        <w:t>’</w:t>
      </w:r>
      <w:r w:rsidRPr="00F8712A">
        <w:rPr>
          <w:rFonts w:cs="Times New Roman"/>
        </w:rPr>
        <w:t>au-delà et ressentait la dernière de ses curiosités.</w:t>
      </w:r>
    </w:p>
    <w:p w14:paraId="3996816D" w14:textId="77777777" w:rsidR="007E20E5" w:rsidRDefault="007E20E5" w:rsidP="007E20E5">
      <w:pPr>
        <w:pStyle w:val="Titre2"/>
      </w:pPr>
      <w:r>
        <w:t xml:space="preserve">Histoire, sociologie. </w:t>
      </w:r>
      <w:r>
        <w:br/>
      </w:r>
      <w:r>
        <w:rPr>
          <w:rFonts w:cs="Times New Roman"/>
        </w:rPr>
        <w:t>E. </w:t>
      </w:r>
      <w:proofErr w:type="spellStart"/>
      <w:r w:rsidRPr="00F8712A">
        <w:rPr>
          <w:rFonts w:cs="Times New Roman"/>
        </w:rPr>
        <w:t>Rodocanachi</w:t>
      </w:r>
      <w:proofErr w:type="spellEnd"/>
      <w:r w:rsidRPr="00F8712A">
        <w:rPr>
          <w:rFonts w:cs="Times New Roman"/>
        </w:rPr>
        <w:t xml:space="preserve"> </w:t>
      </w:r>
      <w:r w:rsidRPr="00F8712A">
        <w:rPr>
          <w:rFonts w:cs="Times New Roman"/>
          <w:i/>
        </w:rPr>
        <w:t>Bonaparte et les Îles Ioniennes</w:t>
      </w:r>
      <w:r>
        <w:rPr>
          <w:rFonts w:cs="Times New Roman"/>
        </w:rPr>
        <w:t>, Alcan, 5 </w:t>
      </w:r>
      <w:proofErr w:type="spellStart"/>
      <w:r w:rsidRPr="00F8712A">
        <w:rPr>
          <w:rFonts w:cs="Times New Roman"/>
        </w:rPr>
        <w:t>fr.</w:t>
      </w:r>
      <w:proofErr w:type="spellEnd"/>
    </w:p>
    <w:p w14:paraId="5DF015F3" w14:textId="77777777" w:rsidR="007E20E5" w:rsidRPr="00925B7B" w:rsidRDefault="007E20E5" w:rsidP="007E20E5">
      <w:pPr>
        <w:pStyle w:val="term"/>
      </w:pPr>
      <w:proofErr w:type="gramStart"/>
      <w:r w:rsidRPr="00925B7B">
        <w:t>id</w:t>
      </w:r>
      <w:proofErr w:type="gramEnd"/>
      <w:r w:rsidRPr="00925B7B">
        <w:t> : article-</w:t>
      </w:r>
      <w:r>
        <w:t>1899</w:t>
      </w:r>
      <w:r w:rsidRPr="00925B7B">
        <w:t>-</w:t>
      </w:r>
      <w:r>
        <w:t>09_789</w:t>
      </w:r>
    </w:p>
    <w:p w14:paraId="5E8705EF" w14:textId="77777777" w:rsidR="007E20E5" w:rsidRPr="00925B7B" w:rsidRDefault="007E20E5" w:rsidP="007E20E5">
      <w:pPr>
        <w:pStyle w:val="term"/>
      </w:pPr>
      <w:proofErr w:type="spellStart"/>
      <w:proofErr w:type="gramStart"/>
      <w:r w:rsidRPr="00925B7B">
        <w:t>author</w:t>
      </w:r>
      <w:proofErr w:type="spellEnd"/>
      <w:proofErr w:type="gramEnd"/>
      <w:r w:rsidRPr="00925B7B">
        <w:t xml:space="preserve"> : </w:t>
      </w:r>
      <w:proofErr w:type="spellStart"/>
      <w:r w:rsidRPr="00DA7419">
        <w:t>Collière</w:t>
      </w:r>
      <w:proofErr w:type="spellEnd"/>
      <w:r w:rsidRPr="00DA7419">
        <w:t>, Marcel</w:t>
      </w:r>
      <w:r>
        <w:t xml:space="preserve"> (1863-1932)</w:t>
      </w:r>
    </w:p>
    <w:p w14:paraId="7CFB88EC" w14:textId="77777777" w:rsidR="007E20E5" w:rsidRPr="00925B7B" w:rsidRDefault="007E20E5" w:rsidP="007E20E5">
      <w:pPr>
        <w:pStyle w:val="term"/>
      </w:pPr>
      <w:proofErr w:type="spellStart"/>
      <w:proofErr w:type="gramStart"/>
      <w:r w:rsidRPr="00925B7B">
        <w:t>signed</w:t>
      </w:r>
      <w:proofErr w:type="spellEnd"/>
      <w:proofErr w:type="gramEnd"/>
      <w:r w:rsidRPr="00925B7B">
        <w:t xml:space="preserve"> : </w:t>
      </w:r>
      <w:r>
        <w:t xml:space="preserve">Marcel </w:t>
      </w:r>
      <w:proofErr w:type="spellStart"/>
      <w:r>
        <w:t>Collière</w:t>
      </w:r>
      <w:proofErr w:type="spellEnd"/>
    </w:p>
    <w:p w14:paraId="58C0C38A" w14:textId="77777777" w:rsidR="007E20E5" w:rsidRDefault="007E20E5" w:rsidP="007E20E5">
      <w:pPr>
        <w:pStyle w:val="term"/>
      </w:pPr>
      <w:proofErr w:type="gramStart"/>
      <w:r w:rsidRPr="00925B7B">
        <w:t>section</w:t>
      </w:r>
      <w:proofErr w:type="gramEnd"/>
      <w:r w:rsidRPr="00925B7B">
        <w:t xml:space="preserve"> : </w:t>
      </w:r>
      <w:r>
        <w:t>Histoire, sociologie</w:t>
      </w:r>
    </w:p>
    <w:p w14:paraId="761A5E12" w14:textId="77777777" w:rsidR="007E20E5" w:rsidRDefault="007E20E5" w:rsidP="007E20E5">
      <w:pPr>
        <w:pStyle w:val="term"/>
      </w:pPr>
      <w:proofErr w:type="spellStart"/>
      <w:proofErr w:type="gramStart"/>
      <w:r w:rsidRPr="00DA7419">
        <w:t>title</w:t>
      </w:r>
      <w:proofErr w:type="spellEnd"/>
      <w:proofErr w:type="gramEnd"/>
      <w:r w:rsidRPr="00DA7419">
        <w:t xml:space="preserve"> : </w:t>
      </w:r>
      <w:r>
        <w:t>E. </w:t>
      </w:r>
      <w:proofErr w:type="spellStart"/>
      <w:r w:rsidRPr="00F8712A">
        <w:t>Rodocanachi</w:t>
      </w:r>
      <w:proofErr w:type="spellEnd"/>
      <w:r w:rsidRPr="00F8712A">
        <w:t xml:space="preserve"> </w:t>
      </w:r>
      <w:r w:rsidRPr="00F8712A">
        <w:rPr>
          <w:i/>
        </w:rPr>
        <w:t>Bonaparte et les Îles Ioniennes</w:t>
      </w:r>
      <w:r>
        <w:t>, Alcan, 5 </w:t>
      </w:r>
      <w:proofErr w:type="spellStart"/>
      <w:r w:rsidRPr="00F8712A">
        <w:t>fr.</w:t>
      </w:r>
      <w:proofErr w:type="spellEnd"/>
    </w:p>
    <w:p w14:paraId="6C97C9AE" w14:textId="77777777" w:rsidR="007E20E5" w:rsidRPr="00925B7B" w:rsidRDefault="007E20E5" w:rsidP="007E20E5">
      <w:pPr>
        <w:pStyle w:val="term"/>
      </w:pPr>
      <w:proofErr w:type="gramStart"/>
      <w:r w:rsidRPr="00925B7B">
        <w:t>date</w:t>
      </w:r>
      <w:proofErr w:type="gramEnd"/>
      <w:r w:rsidRPr="00925B7B">
        <w:t> :</w:t>
      </w:r>
      <w:r>
        <w:t xml:space="preserve"> 1899-09</w:t>
      </w:r>
    </w:p>
    <w:p w14:paraId="1620FCD8" w14:textId="77777777" w:rsidR="007E20E5" w:rsidRDefault="007E20E5" w:rsidP="007E20E5">
      <w:pPr>
        <w:pStyle w:val="term"/>
      </w:pPr>
      <w:proofErr w:type="spellStart"/>
      <w:proofErr w:type="gramStart"/>
      <w:r w:rsidRPr="00925B7B">
        <w:t>ref</w:t>
      </w:r>
      <w:proofErr w:type="spellEnd"/>
      <w:proofErr w:type="gramEnd"/>
      <w:r w:rsidRPr="00925B7B">
        <w:t xml:space="preserve"> : </w:t>
      </w:r>
      <w:r>
        <w:t>Tome XXXI, numéro 117, 1</w:t>
      </w:r>
      <w:r w:rsidRPr="00685873">
        <w:rPr>
          <w:vertAlign w:val="superscript"/>
        </w:rPr>
        <w:t>er</w:t>
      </w:r>
      <w:r>
        <w:t> septembre 1899</w:t>
      </w:r>
      <w:r w:rsidRPr="00925B7B">
        <w:t xml:space="preserve">, </w:t>
      </w:r>
      <w:r>
        <w:t>p. 789-794 [789-790]</w:t>
      </w:r>
    </w:p>
    <w:p w14:paraId="0A909BDA" w14:textId="77777777" w:rsidR="007E20E5" w:rsidRDefault="007E20E5" w:rsidP="007E20E5">
      <w:pPr>
        <w:pStyle w:val="byline"/>
      </w:pPr>
      <w:r w:rsidRPr="00DA7419">
        <w:rPr>
          <w:smallCaps/>
        </w:rPr>
        <w:t xml:space="preserve">Marcel </w:t>
      </w:r>
      <w:proofErr w:type="spellStart"/>
      <w:r w:rsidRPr="00DA7419">
        <w:rPr>
          <w:smallCaps/>
        </w:rPr>
        <w:t>Collière</w:t>
      </w:r>
      <w:proofErr w:type="spellEnd"/>
      <w:r>
        <w:t>.</w:t>
      </w:r>
    </w:p>
    <w:p w14:paraId="68B7A234" w14:textId="77777777" w:rsidR="007E20E5" w:rsidRDefault="007E20E5" w:rsidP="007E20E5">
      <w:pPr>
        <w:pStyle w:val="bibl"/>
      </w:pPr>
      <w:r>
        <w:t>Tome XXXI, numéro 117, 1</w:t>
      </w:r>
      <w:r w:rsidRPr="00685873">
        <w:rPr>
          <w:vertAlign w:val="superscript"/>
        </w:rPr>
        <w:t>er</w:t>
      </w:r>
      <w:r>
        <w:t> septembre 1899</w:t>
      </w:r>
      <w:r w:rsidRPr="00925B7B">
        <w:t xml:space="preserve">, </w:t>
      </w:r>
      <w:r>
        <w:t>p. 789-794 [789-790].</w:t>
      </w:r>
    </w:p>
    <w:p w14:paraId="67D6A4F1" w14:textId="77777777" w:rsidR="00F8712A" w:rsidRPr="00F8712A" w:rsidRDefault="00F8712A" w:rsidP="00F8712A">
      <w:pPr>
        <w:pStyle w:val="Corpsdetexte"/>
        <w:rPr>
          <w:rFonts w:cs="Times New Roman"/>
        </w:rPr>
      </w:pPr>
      <w:r w:rsidRPr="00F8712A">
        <w:rPr>
          <w:rFonts w:cs="Times New Roman"/>
        </w:rPr>
        <w:t>C</w:t>
      </w:r>
      <w:r w:rsidR="000B1783">
        <w:rPr>
          <w:rFonts w:cs="Times New Roman"/>
        </w:rPr>
        <w:t>’</w:t>
      </w:r>
      <w:r w:rsidRPr="00F8712A">
        <w:rPr>
          <w:rFonts w:cs="Times New Roman"/>
        </w:rPr>
        <w:t>est l</w:t>
      </w:r>
      <w:r w:rsidR="000B1783">
        <w:rPr>
          <w:rFonts w:cs="Times New Roman"/>
        </w:rPr>
        <w:t>’</w:t>
      </w:r>
      <w:r w:rsidRPr="00F8712A">
        <w:rPr>
          <w:rFonts w:cs="Times New Roman"/>
        </w:rPr>
        <w:t>histoire de ces îles dans toute la période qui s</w:t>
      </w:r>
      <w:r w:rsidR="000B1783">
        <w:rPr>
          <w:rFonts w:cs="Times New Roman"/>
        </w:rPr>
        <w:t>’</w:t>
      </w:r>
      <w:r w:rsidRPr="00F8712A">
        <w:rPr>
          <w:rFonts w:cs="Times New Roman"/>
        </w:rPr>
        <w:t>étend depuis la première et provisoir</w:t>
      </w:r>
      <w:r w:rsidR="007E20E5">
        <w:rPr>
          <w:rFonts w:cs="Times New Roman"/>
        </w:rPr>
        <w:t>e occupation française, en juin </w:t>
      </w:r>
      <w:r w:rsidRPr="00F8712A">
        <w:rPr>
          <w:rFonts w:cs="Times New Roman"/>
        </w:rPr>
        <w:t>1796, jusqu</w:t>
      </w:r>
      <w:r w:rsidR="000B1783">
        <w:rPr>
          <w:rFonts w:cs="Times New Roman"/>
        </w:rPr>
        <w:t>’</w:t>
      </w:r>
      <w:r w:rsidRPr="00F8712A">
        <w:rPr>
          <w:rFonts w:cs="Times New Roman"/>
        </w:rPr>
        <w:t>à la décision du congrès de Vienne, qui attribuait à l</w:t>
      </w:r>
      <w:r w:rsidR="000B1783">
        <w:rPr>
          <w:rFonts w:cs="Times New Roman"/>
        </w:rPr>
        <w:t>’</w:t>
      </w:r>
      <w:r w:rsidRPr="00F8712A">
        <w:rPr>
          <w:rFonts w:cs="Times New Roman"/>
        </w:rPr>
        <w:t xml:space="preserve">Angleterre le protectorat des </w:t>
      </w:r>
      <w:r>
        <w:rPr>
          <w:rFonts w:cs="Times New Roman"/>
        </w:rPr>
        <w:t>« </w:t>
      </w:r>
      <w:r w:rsidRPr="00F8712A">
        <w:rPr>
          <w:rFonts w:cs="Times New Roman"/>
        </w:rPr>
        <w:t>États-Unis des Îles Ioniennes</w:t>
      </w:r>
      <w:r>
        <w:rPr>
          <w:rFonts w:cs="Times New Roman"/>
        </w:rPr>
        <w:t> »</w:t>
      </w:r>
      <w:r w:rsidRPr="00F8712A">
        <w:rPr>
          <w:rFonts w:cs="Times New Roman"/>
        </w:rPr>
        <w:t>, en 1815.</w:t>
      </w:r>
    </w:p>
    <w:p w14:paraId="30829BA7" w14:textId="77777777" w:rsidR="00F8712A" w:rsidRPr="00F8712A" w:rsidRDefault="00F8712A" w:rsidP="00F8712A">
      <w:pPr>
        <w:pStyle w:val="Corpsdetexte"/>
        <w:rPr>
          <w:rFonts w:cs="Times New Roman"/>
        </w:rPr>
      </w:pPr>
      <w:r w:rsidRPr="00F8712A">
        <w:rPr>
          <w:rFonts w:cs="Times New Roman"/>
        </w:rPr>
        <w:t>Le livre débute par une peinture des mœurs corfiotes sous l</w:t>
      </w:r>
      <w:r w:rsidR="000B1783">
        <w:rPr>
          <w:rFonts w:cs="Times New Roman"/>
        </w:rPr>
        <w:t>’</w:t>
      </w:r>
      <w:r w:rsidRPr="00F8712A">
        <w:rPr>
          <w:rFonts w:cs="Times New Roman"/>
        </w:rPr>
        <w:t>indolente, formaliste et famélique domination vénitienne. Désireuse seulement de maintenir les populations dans une ignorance salutaire, la Sérénissime République respecte ses coutumes orientales et sauvages</w:t>
      </w:r>
      <w:r>
        <w:rPr>
          <w:rFonts w:cs="Times New Roman"/>
        </w:rPr>
        <w:t> :</w:t>
      </w:r>
      <w:r w:rsidRPr="00F8712A">
        <w:rPr>
          <w:rFonts w:cs="Times New Roman"/>
        </w:rPr>
        <w:t xml:space="preserve"> pour empêcher les jeunes gens d</w:t>
      </w:r>
      <w:r w:rsidR="000B1783">
        <w:rPr>
          <w:rFonts w:cs="Times New Roman"/>
        </w:rPr>
        <w:t>’</w:t>
      </w:r>
      <w:r w:rsidRPr="00F8712A">
        <w:rPr>
          <w:rFonts w:cs="Times New Roman"/>
        </w:rPr>
        <w:t>aller s</w:t>
      </w:r>
      <w:r w:rsidR="000B1783">
        <w:rPr>
          <w:rFonts w:cs="Times New Roman"/>
        </w:rPr>
        <w:t>’</w:t>
      </w:r>
      <w:r w:rsidRPr="00F8712A">
        <w:rPr>
          <w:rFonts w:cs="Times New Roman"/>
        </w:rPr>
        <w:t>instruire en Italie, elle avait inventé de vendre des diplômes que les moins savants acquéraient moyennant une redevance fort modique.</w:t>
      </w:r>
    </w:p>
    <w:p w14:paraId="1D9A10F0" w14:textId="77777777" w:rsidR="00F8712A" w:rsidRPr="00F8712A" w:rsidRDefault="00F8712A" w:rsidP="00F8712A">
      <w:pPr>
        <w:pStyle w:val="Corpsdetexte"/>
        <w:rPr>
          <w:rFonts w:cs="Times New Roman"/>
        </w:rPr>
      </w:pPr>
      <w:r w:rsidRPr="00F8712A">
        <w:rPr>
          <w:rFonts w:cs="Times New Roman"/>
        </w:rPr>
        <w:t>Quand les Français débarquent dans l</w:t>
      </w:r>
      <w:r w:rsidR="000B1783">
        <w:rPr>
          <w:rFonts w:cs="Times New Roman"/>
        </w:rPr>
        <w:t>’</w:t>
      </w:r>
      <w:r w:rsidRPr="00F8712A">
        <w:rPr>
          <w:rFonts w:cs="Times New Roman"/>
        </w:rPr>
        <w:t>île, à la suite de la</w:t>
      </w:r>
      <w:r w:rsidR="007E20E5">
        <w:rPr>
          <w:rFonts w:cs="Times New Roman"/>
        </w:rPr>
        <w:t xml:space="preserve"> </w:t>
      </w:r>
      <w:r w:rsidRPr="00F8712A">
        <w:rPr>
          <w:rFonts w:cs="Times New Roman"/>
        </w:rPr>
        <w:t>grande flibusterie qui livra la République Vénitienne à Bonaparte, il se passa une de ces scènes si fréquentes alors, et que l</w:t>
      </w:r>
      <w:r w:rsidR="000B1783">
        <w:rPr>
          <w:rFonts w:cs="Times New Roman"/>
        </w:rPr>
        <w:t>’</w:t>
      </w:r>
      <w:r w:rsidRPr="00F8712A">
        <w:rPr>
          <w:rFonts w:cs="Times New Roman"/>
        </w:rPr>
        <w:t xml:space="preserve">emphase des discours ne parvient pas à rendre complètement ridicules. Le général </w:t>
      </w:r>
      <w:proofErr w:type="spellStart"/>
      <w:r w:rsidRPr="00F8712A">
        <w:rPr>
          <w:rFonts w:cs="Times New Roman"/>
        </w:rPr>
        <w:t>Gentili</w:t>
      </w:r>
      <w:proofErr w:type="spellEnd"/>
      <w:r w:rsidRPr="00F8712A">
        <w:rPr>
          <w:rFonts w:cs="Times New Roman"/>
        </w:rPr>
        <w:t xml:space="preserve"> et le poète Arnault, commissaire civil, exaltent l</w:t>
      </w:r>
      <w:r w:rsidR="000B1783">
        <w:rPr>
          <w:rFonts w:cs="Times New Roman"/>
        </w:rPr>
        <w:t>’</w:t>
      </w:r>
      <w:r w:rsidRPr="00F8712A">
        <w:rPr>
          <w:rFonts w:cs="Times New Roman"/>
        </w:rPr>
        <w:t>ère de bonheur qui va s</w:t>
      </w:r>
      <w:r w:rsidR="000B1783">
        <w:rPr>
          <w:rFonts w:cs="Times New Roman"/>
        </w:rPr>
        <w:t>’</w:t>
      </w:r>
      <w:r w:rsidRPr="00F8712A">
        <w:rPr>
          <w:rFonts w:cs="Times New Roman"/>
        </w:rPr>
        <w:t>ouvrir pour les Ioniens, la soudaine renaissance des descendants d</w:t>
      </w:r>
      <w:r w:rsidR="000B1783">
        <w:rPr>
          <w:rFonts w:cs="Times New Roman"/>
        </w:rPr>
        <w:t>’</w:t>
      </w:r>
      <w:r w:rsidRPr="00F8712A">
        <w:rPr>
          <w:rFonts w:cs="Times New Roman"/>
        </w:rPr>
        <w:t>un peuple illustre, et l</w:t>
      </w:r>
      <w:r w:rsidR="000B1783">
        <w:rPr>
          <w:rFonts w:cs="Times New Roman"/>
        </w:rPr>
        <w:t>’</w:t>
      </w:r>
      <w:r w:rsidRPr="00F8712A">
        <w:rPr>
          <w:rFonts w:cs="Times New Roman"/>
        </w:rPr>
        <w:t>évêque grec, l</w:t>
      </w:r>
      <w:r w:rsidR="000B1783">
        <w:rPr>
          <w:rFonts w:cs="Times New Roman"/>
        </w:rPr>
        <w:t>’</w:t>
      </w:r>
      <w:r w:rsidRPr="00F8712A">
        <w:rPr>
          <w:rFonts w:cs="Times New Roman"/>
        </w:rPr>
        <w:t>Odyssée à la main, dit aux Français</w:t>
      </w:r>
      <w:r>
        <w:rPr>
          <w:rFonts w:cs="Times New Roman"/>
        </w:rPr>
        <w:t> :</w:t>
      </w:r>
      <w:r w:rsidRPr="00F8712A">
        <w:rPr>
          <w:rFonts w:cs="Times New Roman"/>
        </w:rPr>
        <w:t xml:space="preserve"> </w:t>
      </w:r>
      <w:r>
        <w:rPr>
          <w:rFonts w:cs="Times New Roman"/>
        </w:rPr>
        <w:t>« </w:t>
      </w:r>
      <w:r w:rsidRPr="00F8712A">
        <w:rPr>
          <w:rFonts w:cs="Times New Roman"/>
        </w:rPr>
        <w:t>Connaissez par ce livre ce que nous avons été.</w:t>
      </w:r>
      <w:r>
        <w:rPr>
          <w:rFonts w:cs="Times New Roman"/>
        </w:rPr>
        <w:t> »</w:t>
      </w:r>
      <w:r w:rsidRPr="00F8712A">
        <w:rPr>
          <w:rFonts w:cs="Times New Roman"/>
        </w:rPr>
        <w:t xml:space="preserve"> Dans ses instructions, Bonaparte avait d</w:t>
      </w:r>
      <w:r w:rsidR="000B1783">
        <w:rPr>
          <w:rFonts w:cs="Times New Roman"/>
        </w:rPr>
        <w:t>’</w:t>
      </w:r>
      <w:r w:rsidRPr="00F8712A">
        <w:rPr>
          <w:rFonts w:cs="Times New Roman"/>
        </w:rPr>
        <w:t xml:space="preserve">ailleurs permis à </w:t>
      </w:r>
      <w:proofErr w:type="spellStart"/>
      <w:r w:rsidRPr="00F8712A">
        <w:rPr>
          <w:rFonts w:cs="Times New Roman"/>
        </w:rPr>
        <w:t>Gentili</w:t>
      </w:r>
      <w:proofErr w:type="spellEnd"/>
      <w:r w:rsidRPr="00F8712A">
        <w:rPr>
          <w:rFonts w:cs="Times New Roman"/>
        </w:rPr>
        <w:t xml:space="preserve"> de parler aux habitants </w:t>
      </w:r>
      <w:r>
        <w:rPr>
          <w:rFonts w:cs="Times New Roman"/>
        </w:rPr>
        <w:t>« </w:t>
      </w:r>
      <w:r w:rsidRPr="00F8712A">
        <w:rPr>
          <w:rFonts w:cs="Times New Roman"/>
        </w:rPr>
        <w:t>de la Grèce, d</w:t>
      </w:r>
      <w:r w:rsidR="000B1783">
        <w:rPr>
          <w:rFonts w:cs="Times New Roman"/>
        </w:rPr>
        <w:t>’</w:t>
      </w:r>
      <w:r w:rsidRPr="00F8712A">
        <w:rPr>
          <w:rFonts w:cs="Times New Roman"/>
        </w:rPr>
        <w:t xml:space="preserve">Athènes et </w:t>
      </w:r>
      <w:r w:rsidRPr="00F8712A">
        <w:rPr>
          <w:rFonts w:cs="Times New Roman"/>
        </w:rPr>
        <w:lastRenderedPageBreak/>
        <w:t>de Sparte</w:t>
      </w:r>
      <w:r>
        <w:rPr>
          <w:rFonts w:cs="Times New Roman"/>
        </w:rPr>
        <w:t> »</w:t>
      </w:r>
      <w:r w:rsidRPr="00F8712A">
        <w:rPr>
          <w:rFonts w:cs="Times New Roman"/>
        </w:rPr>
        <w:t>. Certains passages de sa correspondance nous font voir l</w:t>
      </w:r>
      <w:r w:rsidR="000B1783">
        <w:rPr>
          <w:rFonts w:cs="Times New Roman"/>
        </w:rPr>
        <w:t>’</w:t>
      </w:r>
      <w:r w:rsidRPr="00F8712A">
        <w:rPr>
          <w:rFonts w:cs="Times New Roman"/>
        </w:rPr>
        <w:t>importance qu</w:t>
      </w:r>
      <w:r w:rsidR="000B1783">
        <w:rPr>
          <w:rFonts w:cs="Times New Roman"/>
        </w:rPr>
        <w:t>’</w:t>
      </w:r>
      <w:r w:rsidRPr="00F8712A">
        <w:rPr>
          <w:rFonts w:cs="Times New Roman"/>
        </w:rPr>
        <w:t xml:space="preserve">il attachait à la possession de ces </w:t>
      </w:r>
      <w:r w:rsidR="002C4AC0" w:rsidRPr="00F8712A">
        <w:rPr>
          <w:rFonts w:cs="Times New Roman"/>
        </w:rPr>
        <w:t>Îles</w:t>
      </w:r>
      <w:r w:rsidRPr="00F8712A">
        <w:rPr>
          <w:rFonts w:cs="Times New Roman"/>
        </w:rPr>
        <w:t>. Toujours hanté de son rêve turc, il y voyait autant de cailloux où poser le pied pour franchir l</w:t>
      </w:r>
      <w:r w:rsidR="000B1783">
        <w:rPr>
          <w:rFonts w:cs="Times New Roman"/>
        </w:rPr>
        <w:t>’</w:t>
      </w:r>
      <w:r w:rsidRPr="00F8712A">
        <w:rPr>
          <w:rFonts w:cs="Times New Roman"/>
        </w:rPr>
        <w:t>Adriatique.</w:t>
      </w:r>
    </w:p>
    <w:p w14:paraId="3A8894AA" w14:textId="77777777" w:rsidR="00F8712A" w:rsidRPr="00F8712A" w:rsidRDefault="00F8712A" w:rsidP="00F8712A">
      <w:pPr>
        <w:pStyle w:val="Corpsdetexte"/>
        <w:rPr>
          <w:rFonts w:cs="Times New Roman"/>
        </w:rPr>
      </w:pPr>
      <w:r w:rsidRPr="00F8712A">
        <w:rPr>
          <w:rFonts w:cs="Times New Roman"/>
        </w:rPr>
        <w:t>Malheureusement, survint l</w:t>
      </w:r>
      <w:r w:rsidR="000B1783">
        <w:rPr>
          <w:rFonts w:cs="Times New Roman"/>
        </w:rPr>
        <w:t>’</w:t>
      </w:r>
      <w:r w:rsidRPr="00F8712A">
        <w:rPr>
          <w:rFonts w:cs="Times New Roman"/>
        </w:rPr>
        <w:t>expédition d</w:t>
      </w:r>
      <w:r w:rsidR="000B1783">
        <w:rPr>
          <w:rFonts w:cs="Times New Roman"/>
        </w:rPr>
        <w:t>’</w:t>
      </w:r>
      <w:r w:rsidRPr="00F8712A">
        <w:rPr>
          <w:rFonts w:cs="Times New Roman"/>
        </w:rPr>
        <w:t>Égypte. L</w:t>
      </w:r>
      <w:r w:rsidR="000B1783">
        <w:rPr>
          <w:rFonts w:cs="Times New Roman"/>
        </w:rPr>
        <w:t>’</w:t>
      </w:r>
      <w:r w:rsidRPr="00F8712A">
        <w:rPr>
          <w:rFonts w:cs="Times New Roman"/>
        </w:rPr>
        <w:t>Italie était occupée de nouveau par les troupes autrichiennes, la flotte française anéantie, les escadres alliées russes et turques, après avoir réduit les lies secondaires, mettaient le siège devant Corfou. L</w:t>
      </w:r>
      <w:r w:rsidR="000B1783">
        <w:rPr>
          <w:rFonts w:cs="Times New Roman"/>
        </w:rPr>
        <w:t>’</w:t>
      </w:r>
      <w:r w:rsidRPr="00F8712A">
        <w:rPr>
          <w:rFonts w:cs="Times New Roman"/>
        </w:rPr>
        <w:t>enthousiasme des indigènes avait fait place à l</w:t>
      </w:r>
      <w:r w:rsidR="000B1783">
        <w:rPr>
          <w:rFonts w:cs="Times New Roman"/>
        </w:rPr>
        <w:t>’</w:t>
      </w:r>
      <w:r w:rsidRPr="00F8712A">
        <w:rPr>
          <w:rFonts w:cs="Times New Roman"/>
        </w:rPr>
        <w:t>hostilité. La défense fut longue et obstinée, et mérite de prendre place dans l</w:t>
      </w:r>
      <w:r w:rsidR="000B1783">
        <w:rPr>
          <w:rFonts w:cs="Times New Roman"/>
        </w:rPr>
        <w:t>’</w:t>
      </w:r>
      <w:r w:rsidRPr="00F8712A">
        <w:rPr>
          <w:rFonts w:cs="Times New Roman"/>
        </w:rPr>
        <w:t>histoire des sièges célèbres. Un marin échappé d</w:t>
      </w:r>
      <w:r w:rsidR="000B1783">
        <w:rPr>
          <w:rFonts w:cs="Times New Roman"/>
        </w:rPr>
        <w:t>’</w:t>
      </w:r>
      <w:r w:rsidRPr="00F8712A">
        <w:rPr>
          <w:rFonts w:cs="Times New Roman"/>
        </w:rPr>
        <w:t xml:space="preserve">Aboukir, le capitaine </w:t>
      </w:r>
      <w:proofErr w:type="spellStart"/>
      <w:r w:rsidRPr="00F8712A">
        <w:rPr>
          <w:rFonts w:cs="Times New Roman"/>
        </w:rPr>
        <w:t>Joysle</w:t>
      </w:r>
      <w:proofErr w:type="spellEnd"/>
      <w:r w:rsidRPr="00F8712A">
        <w:rPr>
          <w:rFonts w:cs="Times New Roman"/>
        </w:rPr>
        <w:t>, s</w:t>
      </w:r>
      <w:r w:rsidR="000B1783">
        <w:rPr>
          <w:rFonts w:cs="Times New Roman"/>
        </w:rPr>
        <w:t>’</w:t>
      </w:r>
      <w:r w:rsidRPr="00F8712A">
        <w:rPr>
          <w:rFonts w:cs="Times New Roman"/>
        </w:rPr>
        <w:t xml:space="preserve">y distingua. Sur la côte voisine, Ali, pacha de </w:t>
      </w:r>
      <w:proofErr w:type="spellStart"/>
      <w:r w:rsidRPr="00F8712A">
        <w:rPr>
          <w:rFonts w:cs="Times New Roman"/>
        </w:rPr>
        <w:t>Janina</w:t>
      </w:r>
      <w:proofErr w:type="spellEnd"/>
      <w:r w:rsidRPr="00F8712A">
        <w:rPr>
          <w:rFonts w:cs="Times New Roman"/>
        </w:rPr>
        <w:t xml:space="preserve">, faisait pressentir, par de subtils </w:t>
      </w:r>
      <w:proofErr w:type="spellStart"/>
      <w:r w:rsidRPr="00F8712A">
        <w:rPr>
          <w:rFonts w:cs="Times New Roman"/>
        </w:rPr>
        <w:t>guets-apens</w:t>
      </w:r>
      <w:proofErr w:type="spellEnd"/>
      <w:r w:rsidRPr="00F8712A">
        <w:rPr>
          <w:rFonts w:cs="Times New Roman"/>
        </w:rPr>
        <w:t xml:space="preserve"> et d</w:t>
      </w:r>
      <w:r w:rsidR="000B1783">
        <w:rPr>
          <w:rFonts w:cs="Times New Roman"/>
        </w:rPr>
        <w:t>’</w:t>
      </w:r>
      <w:r w:rsidRPr="00F8712A">
        <w:rPr>
          <w:rFonts w:cs="Times New Roman"/>
        </w:rPr>
        <w:t xml:space="preserve">imposants massacres, quelle serait un jour sa gloire. Le commandant, général Chabot, un ci-devant devenu consciencieux révolutionnaire </w:t>
      </w:r>
      <w:r w:rsidR="00C81EC7">
        <w:rPr>
          <w:rFonts w:cs="Times New Roman"/>
        </w:rPr>
        <w:t>— </w:t>
      </w:r>
      <w:proofErr w:type="spellStart"/>
      <w:r w:rsidRPr="00F8712A">
        <w:rPr>
          <w:rFonts w:cs="Times New Roman"/>
        </w:rPr>
        <w:t>rara</w:t>
      </w:r>
      <w:proofErr w:type="spellEnd"/>
      <w:r w:rsidRPr="00F8712A">
        <w:rPr>
          <w:rFonts w:cs="Times New Roman"/>
        </w:rPr>
        <w:t xml:space="preserve"> avis </w:t>
      </w:r>
      <w:r w:rsidR="00C81EC7">
        <w:rPr>
          <w:rFonts w:cs="Times New Roman"/>
        </w:rPr>
        <w:t>— </w:t>
      </w:r>
      <w:r w:rsidRPr="00F8712A">
        <w:rPr>
          <w:rFonts w:cs="Times New Roman"/>
        </w:rPr>
        <w:t>doit se rembarquer avec les débris de sa garnison.</w:t>
      </w:r>
    </w:p>
    <w:p w14:paraId="24BC108E" w14:textId="77777777" w:rsidR="00F8712A" w:rsidRPr="00F8712A" w:rsidRDefault="00F8712A" w:rsidP="00F8712A">
      <w:pPr>
        <w:pStyle w:val="Corpsdetexte"/>
        <w:rPr>
          <w:rFonts w:cs="Times New Roman"/>
        </w:rPr>
      </w:pPr>
      <w:r w:rsidRPr="00F8712A">
        <w:rPr>
          <w:rFonts w:cs="Times New Roman"/>
        </w:rPr>
        <w:t>Tiraillés entre les deux vainqueurs, russes et turcs, les lies jouissent d</w:t>
      </w:r>
      <w:r w:rsidR="000B1783">
        <w:rPr>
          <w:rFonts w:cs="Times New Roman"/>
        </w:rPr>
        <w:t>’</w:t>
      </w:r>
      <w:r w:rsidRPr="00F8712A">
        <w:rPr>
          <w:rFonts w:cs="Times New Roman"/>
        </w:rPr>
        <w:t>un semblant d</w:t>
      </w:r>
      <w:r w:rsidR="000B1783">
        <w:rPr>
          <w:rFonts w:cs="Times New Roman"/>
        </w:rPr>
        <w:t>’</w:t>
      </w:r>
      <w:r w:rsidRPr="00F8712A">
        <w:rPr>
          <w:rFonts w:cs="Times New Roman"/>
        </w:rPr>
        <w:t>indépendance, jusqu</w:t>
      </w:r>
      <w:r w:rsidR="000B1783">
        <w:rPr>
          <w:rFonts w:cs="Times New Roman"/>
        </w:rPr>
        <w:t>’</w:t>
      </w:r>
      <w:r w:rsidRPr="00F8712A">
        <w:rPr>
          <w:rFonts w:cs="Times New Roman"/>
        </w:rPr>
        <w:t>en 1807, date où le traité de Tilsitt y renvoie les Français. Instruit par l</w:t>
      </w:r>
      <w:r w:rsidR="000B1783">
        <w:rPr>
          <w:rFonts w:cs="Times New Roman"/>
        </w:rPr>
        <w:t>’</w:t>
      </w:r>
      <w:r w:rsidRPr="00F8712A">
        <w:rPr>
          <w:rFonts w:cs="Times New Roman"/>
        </w:rPr>
        <w:t>expérience, Napoléon entame dans Corfou les moyens de défense qui devaient rendre la place imprenable. Il avait tout prévu, sauf l</w:t>
      </w:r>
      <w:r w:rsidR="000B1783">
        <w:rPr>
          <w:rFonts w:cs="Times New Roman"/>
        </w:rPr>
        <w:t>’</w:t>
      </w:r>
      <w:r w:rsidRPr="00F8712A">
        <w:rPr>
          <w:rFonts w:cs="Times New Roman"/>
        </w:rPr>
        <w:t xml:space="preserve">ordre de Louis XVIII enjoignant au général </w:t>
      </w:r>
      <w:proofErr w:type="spellStart"/>
      <w:r w:rsidRPr="00F8712A">
        <w:rPr>
          <w:rFonts w:cs="Times New Roman"/>
        </w:rPr>
        <w:t>Douzelot</w:t>
      </w:r>
      <w:proofErr w:type="spellEnd"/>
      <w:r w:rsidRPr="00F8712A">
        <w:rPr>
          <w:rFonts w:cs="Times New Roman"/>
        </w:rPr>
        <w:t xml:space="preserve"> de rendre la place de Corfou aux autorités a</w:t>
      </w:r>
      <w:r w:rsidR="007E20E5">
        <w:rPr>
          <w:rFonts w:cs="Times New Roman"/>
        </w:rPr>
        <w:t>nglaises le 21 juin </w:t>
      </w:r>
      <w:r w:rsidRPr="00F8712A">
        <w:rPr>
          <w:rFonts w:cs="Times New Roman"/>
        </w:rPr>
        <w:t>1814</w:t>
      </w:r>
      <w:r w:rsidRPr="00F8712A">
        <w:rPr>
          <w:rFonts w:cs="Times New Roman"/>
          <w:b/>
        </w:rPr>
        <w:t>.</w:t>
      </w:r>
    </w:p>
    <w:p w14:paraId="5DD3E669" w14:textId="77777777" w:rsidR="00F8712A" w:rsidRPr="00F8712A" w:rsidRDefault="00F8712A" w:rsidP="007E20E5">
      <w:pPr>
        <w:pStyle w:val="quote"/>
      </w:pPr>
      <w:r>
        <w:t>« </w:t>
      </w:r>
      <w:r w:rsidRPr="00F8712A">
        <w:t>Voilà comment, dit l</w:t>
      </w:r>
      <w:r w:rsidR="000B1783">
        <w:t>’</w:t>
      </w:r>
      <w:r w:rsidRPr="00F8712A">
        <w:t>auteur, les</w:t>
      </w:r>
      <w:r w:rsidR="007E20E5">
        <w:t xml:space="preserve"> Îles Ioniennes passèrent en 15 </w:t>
      </w:r>
      <w:r w:rsidRPr="00F8712A">
        <w:t xml:space="preserve">ans des Vénitiens aux Français, des Français aux Turcs, des Turcs aux Russes, des Russes aux Français de </w:t>
      </w:r>
      <w:proofErr w:type="spellStart"/>
      <w:r w:rsidRPr="00F8712A">
        <w:t>rechef</w:t>
      </w:r>
      <w:proofErr w:type="spellEnd"/>
      <w:r w:rsidRPr="00F8712A">
        <w:t xml:space="preserve">, puis finalement aux Anglais, après avoir failli être attribuées aux Autrichiens, sans </w:t>
      </w:r>
      <w:proofErr w:type="gramStart"/>
      <w:r w:rsidRPr="00F8712A">
        <w:t>qu</w:t>
      </w:r>
      <w:r w:rsidR="000B1783">
        <w:t>’</w:t>
      </w:r>
      <w:r w:rsidRPr="00F8712A">
        <w:t>on ait jamais</w:t>
      </w:r>
      <w:proofErr w:type="gramEnd"/>
      <w:r w:rsidRPr="00F8712A">
        <w:t xml:space="preserve"> cessé pendant tout ce temps de proclamer leur indépendance.</w:t>
      </w:r>
      <w:r>
        <w:t> »</w:t>
      </w:r>
    </w:p>
    <w:p w14:paraId="253B2748" w14:textId="77777777" w:rsidR="007E20E5" w:rsidRDefault="007E20E5" w:rsidP="007E20E5">
      <w:pPr>
        <w:pStyle w:val="Titre2"/>
      </w:pPr>
      <w:r>
        <w:t xml:space="preserve">Notices bibliographiques. </w:t>
      </w:r>
      <w:r>
        <w:br/>
      </w:r>
      <w:r w:rsidRPr="00F8712A">
        <w:rPr>
          <w:rFonts w:cs="Times New Roman"/>
          <w:i/>
        </w:rPr>
        <w:t>L</w:t>
      </w:r>
      <w:r>
        <w:rPr>
          <w:rFonts w:cs="Times New Roman"/>
          <w:i/>
        </w:rPr>
        <w:t>’</w:t>
      </w:r>
      <w:r w:rsidRPr="00F8712A">
        <w:rPr>
          <w:rFonts w:cs="Times New Roman"/>
          <w:i/>
        </w:rPr>
        <w:t xml:space="preserve">America </w:t>
      </w:r>
      <w:proofErr w:type="spellStart"/>
      <w:r w:rsidRPr="00F8712A">
        <w:rPr>
          <w:rFonts w:cs="Times New Roman"/>
          <w:i/>
        </w:rPr>
        <w:t>Vittoriosa</w:t>
      </w:r>
      <w:proofErr w:type="spellEnd"/>
      <w:r>
        <w:rPr>
          <w:rFonts w:cs="Times New Roman"/>
        </w:rPr>
        <w:t>, par U</w:t>
      </w:r>
      <w:r w:rsidRPr="00F8712A">
        <w:rPr>
          <w:rFonts w:cs="Times New Roman"/>
        </w:rPr>
        <w:t xml:space="preserve">go </w:t>
      </w:r>
      <w:proofErr w:type="spellStart"/>
      <w:r>
        <w:rPr>
          <w:rFonts w:cs="Times New Roman"/>
        </w:rPr>
        <w:t>Ojetti</w:t>
      </w:r>
      <w:proofErr w:type="spellEnd"/>
      <w:r>
        <w:rPr>
          <w:rFonts w:cs="Times New Roman"/>
        </w:rPr>
        <w:t>. Milan, Treves, in-18, 3 </w:t>
      </w:r>
      <w:proofErr w:type="spellStart"/>
      <w:r w:rsidRPr="00F8712A">
        <w:rPr>
          <w:rFonts w:cs="Times New Roman"/>
        </w:rPr>
        <w:t>fr.</w:t>
      </w:r>
      <w:proofErr w:type="spellEnd"/>
    </w:p>
    <w:p w14:paraId="695EC687" w14:textId="77777777" w:rsidR="007E20E5" w:rsidRPr="00925B7B" w:rsidRDefault="007E20E5" w:rsidP="007E20E5">
      <w:pPr>
        <w:pStyle w:val="term"/>
      </w:pPr>
      <w:proofErr w:type="gramStart"/>
      <w:r w:rsidRPr="00925B7B">
        <w:t>id</w:t>
      </w:r>
      <w:proofErr w:type="gramEnd"/>
      <w:r w:rsidRPr="00925B7B">
        <w:t> : article-</w:t>
      </w:r>
      <w:r>
        <w:t>1899</w:t>
      </w:r>
      <w:r w:rsidRPr="00925B7B">
        <w:t>-</w:t>
      </w:r>
      <w:r>
        <w:t>09_812</w:t>
      </w:r>
    </w:p>
    <w:p w14:paraId="73F30CEB" w14:textId="77777777" w:rsidR="007E20E5" w:rsidRPr="00925B7B" w:rsidRDefault="007E20E5" w:rsidP="007E20E5">
      <w:pPr>
        <w:pStyle w:val="term"/>
      </w:pPr>
      <w:proofErr w:type="spellStart"/>
      <w:proofErr w:type="gramStart"/>
      <w:r w:rsidRPr="00925B7B">
        <w:t>author</w:t>
      </w:r>
      <w:proofErr w:type="spellEnd"/>
      <w:proofErr w:type="gramEnd"/>
      <w:r w:rsidRPr="00925B7B">
        <w:t xml:space="preserve"> : </w:t>
      </w:r>
      <w:r>
        <w:t>Gourmont, Remy de (1858-1915)</w:t>
      </w:r>
    </w:p>
    <w:p w14:paraId="4E439871" w14:textId="77777777" w:rsidR="007E20E5" w:rsidRPr="00925B7B" w:rsidRDefault="007E20E5" w:rsidP="007E20E5">
      <w:pPr>
        <w:pStyle w:val="term"/>
      </w:pPr>
      <w:proofErr w:type="spellStart"/>
      <w:proofErr w:type="gramStart"/>
      <w:r w:rsidRPr="00925B7B">
        <w:t>signed</w:t>
      </w:r>
      <w:proofErr w:type="spellEnd"/>
      <w:proofErr w:type="gramEnd"/>
      <w:r w:rsidRPr="00925B7B">
        <w:t xml:space="preserve"> : </w:t>
      </w:r>
      <w:r>
        <w:t>Remy de Gourmont</w:t>
      </w:r>
    </w:p>
    <w:p w14:paraId="123C17AC" w14:textId="77777777" w:rsidR="007E20E5" w:rsidRDefault="007E20E5" w:rsidP="007E20E5">
      <w:pPr>
        <w:pStyle w:val="term"/>
      </w:pPr>
      <w:proofErr w:type="gramStart"/>
      <w:r w:rsidRPr="00925B7B">
        <w:t>section</w:t>
      </w:r>
      <w:proofErr w:type="gramEnd"/>
      <w:r w:rsidRPr="00925B7B">
        <w:t xml:space="preserve"> : </w:t>
      </w:r>
      <w:r>
        <w:t>Notices bibliographiques</w:t>
      </w:r>
    </w:p>
    <w:p w14:paraId="2664D530" w14:textId="77777777" w:rsidR="007E20E5" w:rsidRPr="003E2E52" w:rsidRDefault="007E20E5" w:rsidP="007E20E5">
      <w:pPr>
        <w:pStyle w:val="term"/>
        <w:rPr>
          <w:lang w:val="en-GB"/>
          <w:rPrChange w:id="364" w:author="Marguerite-Marie Bordry" w:date="2018-12-07T18:07:00Z">
            <w:rPr/>
          </w:rPrChange>
        </w:rPr>
      </w:pPr>
      <w:proofErr w:type="spellStart"/>
      <w:proofErr w:type="gramStart"/>
      <w:r w:rsidRPr="003E2E52">
        <w:rPr>
          <w:lang w:val="it-IT"/>
          <w:rPrChange w:id="365" w:author="Marguerite-Marie Bordry" w:date="2018-12-07T18:07:00Z">
            <w:rPr/>
          </w:rPrChange>
        </w:rPr>
        <w:t>title</w:t>
      </w:r>
      <w:proofErr w:type="spellEnd"/>
      <w:r w:rsidRPr="003E2E52">
        <w:rPr>
          <w:lang w:val="it-IT"/>
          <w:rPrChange w:id="366" w:author="Marguerite-Marie Bordry" w:date="2018-12-07T18:07:00Z">
            <w:rPr/>
          </w:rPrChange>
        </w:rPr>
        <w:t> :</w:t>
      </w:r>
      <w:proofErr w:type="gramEnd"/>
      <w:r w:rsidRPr="003E2E52">
        <w:rPr>
          <w:lang w:val="it-IT"/>
          <w:rPrChange w:id="367" w:author="Marguerite-Marie Bordry" w:date="2018-12-07T18:07:00Z">
            <w:rPr/>
          </w:rPrChange>
        </w:rPr>
        <w:t xml:space="preserve"> </w:t>
      </w:r>
      <w:r w:rsidRPr="003E2E52">
        <w:rPr>
          <w:i/>
          <w:lang w:val="it-IT"/>
          <w:rPrChange w:id="368" w:author="Marguerite-Marie Bordry" w:date="2018-12-07T18:07:00Z">
            <w:rPr>
              <w:i/>
            </w:rPr>
          </w:rPrChange>
        </w:rPr>
        <w:t>L’America Vittoriosa</w:t>
      </w:r>
      <w:r w:rsidRPr="003E2E52">
        <w:rPr>
          <w:lang w:val="it-IT"/>
          <w:rPrChange w:id="369" w:author="Marguerite-Marie Bordry" w:date="2018-12-07T18:07:00Z">
            <w:rPr/>
          </w:rPrChange>
        </w:rPr>
        <w:t xml:space="preserve">, par Ugo </w:t>
      </w:r>
      <w:proofErr w:type="spellStart"/>
      <w:r w:rsidRPr="003E2E52">
        <w:rPr>
          <w:lang w:val="it-IT"/>
          <w:rPrChange w:id="370" w:author="Marguerite-Marie Bordry" w:date="2018-12-07T18:07:00Z">
            <w:rPr/>
          </w:rPrChange>
        </w:rPr>
        <w:t>Ojetti</w:t>
      </w:r>
      <w:proofErr w:type="spellEnd"/>
      <w:r w:rsidRPr="003E2E52">
        <w:rPr>
          <w:lang w:val="it-IT"/>
          <w:rPrChange w:id="371" w:author="Marguerite-Marie Bordry" w:date="2018-12-07T18:07:00Z">
            <w:rPr/>
          </w:rPrChange>
        </w:rPr>
        <w:t xml:space="preserve">. </w:t>
      </w:r>
      <w:r w:rsidRPr="003E2E52">
        <w:rPr>
          <w:lang w:val="en-GB"/>
          <w:rPrChange w:id="372" w:author="Marguerite-Marie Bordry" w:date="2018-12-07T18:07:00Z">
            <w:rPr/>
          </w:rPrChange>
        </w:rPr>
        <w:t>Milan, Treves, in-18, 3 </w:t>
      </w:r>
      <w:proofErr w:type="spellStart"/>
      <w:r w:rsidRPr="003E2E52">
        <w:rPr>
          <w:lang w:val="en-GB"/>
          <w:rPrChange w:id="373" w:author="Marguerite-Marie Bordry" w:date="2018-12-07T18:07:00Z">
            <w:rPr/>
          </w:rPrChange>
        </w:rPr>
        <w:t>fr.</w:t>
      </w:r>
      <w:proofErr w:type="spellEnd"/>
    </w:p>
    <w:p w14:paraId="055352A8" w14:textId="77777777" w:rsidR="007E20E5" w:rsidRPr="003E2E52" w:rsidRDefault="007E20E5" w:rsidP="007E20E5">
      <w:pPr>
        <w:pStyle w:val="term"/>
        <w:rPr>
          <w:lang w:val="en-GB"/>
          <w:rPrChange w:id="374" w:author="Marguerite-Marie Bordry" w:date="2018-12-07T18:07:00Z">
            <w:rPr/>
          </w:rPrChange>
        </w:rPr>
      </w:pPr>
      <w:proofErr w:type="gramStart"/>
      <w:r w:rsidRPr="003E2E52">
        <w:rPr>
          <w:lang w:val="en-GB"/>
          <w:rPrChange w:id="375" w:author="Marguerite-Marie Bordry" w:date="2018-12-07T18:07:00Z">
            <w:rPr/>
          </w:rPrChange>
        </w:rPr>
        <w:t>date :</w:t>
      </w:r>
      <w:proofErr w:type="gramEnd"/>
      <w:r w:rsidRPr="003E2E52">
        <w:rPr>
          <w:lang w:val="en-GB"/>
          <w:rPrChange w:id="376" w:author="Marguerite-Marie Bordry" w:date="2018-12-07T18:07:00Z">
            <w:rPr/>
          </w:rPrChange>
        </w:rPr>
        <w:t xml:space="preserve"> 1899-09</w:t>
      </w:r>
    </w:p>
    <w:p w14:paraId="68969DB1" w14:textId="77777777" w:rsidR="007E20E5" w:rsidRDefault="007E20E5" w:rsidP="007E20E5">
      <w:pPr>
        <w:pStyle w:val="term"/>
      </w:pPr>
      <w:proofErr w:type="spellStart"/>
      <w:proofErr w:type="gramStart"/>
      <w:r w:rsidRPr="00925B7B">
        <w:t>ref</w:t>
      </w:r>
      <w:proofErr w:type="spellEnd"/>
      <w:proofErr w:type="gramEnd"/>
      <w:r w:rsidRPr="00925B7B">
        <w:t xml:space="preserve"> : </w:t>
      </w:r>
      <w:r>
        <w:t>Tome XXXI, numéro 117, 1</w:t>
      </w:r>
      <w:r w:rsidRPr="00685873">
        <w:rPr>
          <w:vertAlign w:val="superscript"/>
        </w:rPr>
        <w:t>er</w:t>
      </w:r>
      <w:r>
        <w:t> septembre 1899</w:t>
      </w:r>
      <w:r w:rsidRPr="00925B7B">
        <w:t xml:space="preserve">, </w:t>
      </w:r>
      <w:r>
        <w:t>p. 812-814</w:t>
      </w:r>
    </w:p>
    <w:p w14:paraId="752C8503" w14:textId="77777777" w:rsidR="007E20E5" w:rsidRPr="00B260A4" w:rsidRDefault="007E20E5" w:rsidP="007E20E5">
      <w:pPr>
        <w:pStyle w:val="byline"/>
      </w:pPr>
      <w:r w:rsidRPr="00642C49">
        <w:rPr>
          <w:smallCaps/>
        </w:rPr>
        <w:t>Remy de Gourmont</w:t>
      </w:r>
      <w:r w:rsidRPr="00B260A4">
        <w:t>.</w:t>
      </w:r>
    </w:p>
    <w:p w14:paraId="47F7ABA4" w14:textId="77777777" w:rsidR="007E20E5" w:rsidRDefault="007E20E5" w:rsidP="007E20E5">
      <w:pPr>
        <w:pStyle w:val="bibl"/>
      </w:pPr>
      <w:r>
        <w:t>Tome XXXI, numéro 117, 1</w:t>
      </w:r>
      <w:r w:rsidRPr="00685873">
        <w:rPr>
          <w:vertAlign w:val="superscript"/>
        </w:rPr>
        <w:t>er</w:t>
      </w:r>
      <w:r>
        <w:t> septembre 1899</w:t>
      </w:r>
      <w:r w:rsidRPr="00925B7B">
        <w:t xml:space="preserve">, </w:t>
      </w:r>
      <w:r>
        <w:t>p. 812-814.</w:t>
      </w:r>
    </w:p>
    <w:p w14:paraId="03808D9F" w14:textId="37070FA2" w:rsidR="00F8712A" w:rsidRPr="00F8712A" w:rsidRDefault="00F8712A" w:rsidP="00F8712A">
      <w:pPr>
        <w:pStyle w:val="Corpsdetexte"/>
        <w:rPr>
          <w:rFonts w:cs="Times New Roman"/>
        </w:rPr>
      </w:pPr>
      <w:r w:rsidRPr="00F8712A">
        <w:rPr>
          <w:rFonts w:cs="Times New Roman"/>
        </w:rPr>
        <w:t>Voici un livre dont, malgré son succès en Italie et en Allemagne, on a très peu parlé en France. Il est pourtant fort intéressant et par le talent de l</w:t>
      </w:r>
      <w:r w:rsidR="000B1783">
        <w:rPr>
          <w:rFonts w:cs="Times New Roman"/>
        </w:rPr>
        <w:t>’</w:t>
      </w:r>
      <w:r w:rsidRPr="00F8712A">
        <w:rPr>
          <w:rFonts w:cs="Times New Roman"/>
        </w:rPr>
        <w:t>auteur, qui est un des meilleurs écrivains italiens d</w:t>
      </w:r>
      <w:r w:rsidR="000B1783">
        <w:rPr>
          <w:rFonts w:cs="Times New Roman"/>
        </w:rPr>
        <w:t>’</w:t>
      </w:r>
      <w:r w:rsidRPr="00F8712A">
        <w:rPr>
          <w:rFonts w:cs="Times New Roman"/>
        </w:rPr>
        <w:t>aujourd</w:t>
      </w:r>
      <w:r w:rsidR="000B1783">
        <w:rPr>
          <w:rFonts w:cs="Times New Roman"/>
        </w:rPr>
        <w:t>’</w:t>
      </w:r>
      <w:r w:rsidRPr="00F8712A">
        <w:rPr>
          <w:rFonts w:cs="Times New Roman"/>
        </w:rPr>
        <w:t>hui, et par cette opposition</w:t>
      </w:r>
      <w:r>
        <w:rPr>
          <w:rFonts w:cs="Times New Roman"/>
        </w:rPr>
        <w:t> :</w:t>
      </w:r>
      <w:r w:rsidRPr="00F8712A">
        <w:rPr>
          <w:rFonts w:cs="Times New Roman"/>
        </w:rPr>
        <w:t xml:space="preserve"> l</w:t>
      </w:r>
      <w:r w:rsidR="000B1783">
        <w:rPr>
          <w:rFonts w:cs="Times New Roman"/>
        </w:rPr>
        <w:t>’</w:t>
      </w:r>
      <w:r w:rsidRPr="00F8712A">
        <w:rPr>
          <w:rFonts w:cs="Times New Roman"/>
        </w:rPr>
        <w:t>Amérique, pays très neuf, vue par l</w:t>
      </w:r>
      <w:r w:rsidR="000B1783">
        <w:rPr>
          <w:rFonts w:cs="Times New Roman"/>
        </w:rPr>
        <w:t>’</w:t>
      </w:r>
      <w:r w:rsidRPr="00F8712A">
        <w:rPr>
          <w:rFonts w:cs="Times New Roman"/>
        </w:rPr>
        <w:t xml:space="preserve">Italie, pays </w:t>
      </w:r>
      <w:r w:rsidRPr="00F8712A">
        <w:rPr>
          <w:rFonts w:cs="Times New Roman"/>
        </w:rPr>
        <w:lastRenderedPageBreak/>
        <w:t xml:space="preserve">très vieux. </w:t>
      </w:r>
      <w:r>
        <w:rPr>
          <w:rFonts w:cs="Times New Roman"/>
        </w:rPr>
        <w:t>M. </w:t>
      </w:r>
      <w:proofErr w:type="spellStart"/>
      <w:r w:rsidRPr="00F8712A">
        <w:rPr>
          <w:rFonts w:cs="Times New Roman"/>
        </w:rPr>
        <w:t>Ojetti</w:t>
      </w:r>
      <w:proofErr w:type="spellEnd"/>
      <w:r w:rsidRPr="00F8712A">
        <w:rPr>
          <w:rFonts w:cs="Times New Roman"/>
        </w:rPr>
        <w:t xml:space="preserve"> n</w:t>
      </w:r>
      <w:r w:rsidR="000B1783">
        <w:rPr>
          <w:rFonts w:cs="Times New Roman"/>
        </w:rPr>
        <w:t>’</w:t>
      </w:r>
      <w:r w:rsidRPr="00F8712A">
        <w:rPr>
          <w:rFonts w:cs="Times New Roman"/>
        </w:rPr>
        <w:t>est pas ébloui</w:t>
      </w:r>
      <w:r>
        <w:rPr>
          <w:rFonts w:cs="Times New Roman"/>
        </w:rPr>
        <w:t> ;</w:t>
      </w:r>
      <w:r w:rsidRPr="00F8712A">
        <w:rPr>
          <w:rFonts w:cs="Times New Roman"/>
        </w:rPr>
        <w:t xml:space="preserve"> il juge. Rarement très sévère, il est assez souvent ironique.</w:t>
      </w:r>
      <w:r w:rsidR="007E20E5">
        <w:rPr>
          <w:rFonts w:cs="Times New Roman"/>
        </w:rPr>
        <w:t xml:space="preserve"> </w:t>
      </w:r>
      <w:del w:id="377" w:author="Marguerite-Marie Bordry" w:date="2018-12-07T19:47:00Z">
        <w:r w:rsidRPr="00F8712A" w:rsidDel="00E90774">
          <w:rPr>
            <w:rFonts w:cs="Times New Roman"/>
          </w:rPr>
          <w:delText xml:space="preserve">il </w:delText>
        </w:r>
      </w:del>
      <w:ins w:id="378" w:author="Marguerite-Marie Bordry" w:date="2018-12-07T19:47:00Z">
        <w:r w:rsidR="00E90774">
          <w:rPr>
            <w:rFonts w:cs="Times New Roman"/>
          </w:rPr>
          <w:t>I</w:t>
        </w:r>
        <w:r w:rsidR="00E90774" w:rsidRPr="00F8712A">
          <w:rPr>
            <w:rFonts w:cs="Times New Roman"/>
          </w:rPr>
          <w:t xml:space="preserve">l </w:t>
        </w:r>
      </w:ins>
      <w:r w:rsidRPr="00F8712A">
        <w:rPr>
          <w:rFonts w:cs="Times New Roman"/>
        </w:rPr>
        <w:t>n</w:t>
      </w:r>
      <w:r w:rsidR="000B1783">
        <w:rPr>
          <w:rFonts w:cs="Times New Roman"/>
        </w:rPr>
        <w:t>’</w:t>
      </w:r>
      <w:r w:rsidRPr="00F8712A">
        <w:rPr>
          <w:rFonts w:cs="Times New Roman"/>
        </w:rPr>
        <w:t>est pas dupe. La vantardise yankee amuse ce romain dont l</w:t>
      </w:r>
      <w:r w:rsidR="000B1783">
        <w:rPr>
          <w:rFonts w:cs="Times New Roman"/>
        </w:rPr>
        <w:t>’</w:t>
      </w:r>
      <w:r w:rsidRPr="00F8712A">
        <w:rPr>
          <w:rFonts w:cs="Times New Roman"/>
        </w:rPr>
        <w:t>imagination est capable d</w:t>
      </w:r>
      <w:r w:rsidR="000B1783">
        <w:rPr>
          <w:rFonts w:cs="Times New Roman"/>
        </w:rPr>
        <w:t>’</w:t>
      </w:r>
      <w:r w:rsidRPr="00F8712A">
        <w:rPr>
          <w:rFonts w:cs="Times New Roman"/>
        </w:rPr>
        <w:t xml:space="preserve">aller bien au-delà de tous les </w:t>
      </w:r>
      <w:proofErr w:type="spellStart"/>
      <w:r w:rsidRPr="00F8712A">
        <w:rPr>
          <w:rFonts w:cs="Times New Roman"/>
        </w:rPr>
        <w:t>pouffismes</w:t>
      </w:r>
      <w:proofErr w:type="spellEnd"/>
      <w:r w:rsidRPr="00F8712A">
        <w:rPr>
          <w:rFonts w:cs="Times New Roman"/>
        </w:rPr>
        <w:t xml:space="preserve"> anglo-saxons. Mais il ne dénigre pas</w:t>
      </w:r>
      <w:r>
        <w:rPr>
          <w:rFonts w:cs="Times New Roman"/>
        </w:rPr>
        <w:t> ;</w:t>
      </w:r>
      <w:r w:rsidRPr="00F8712A">
        <w:rPr>
          <w:rFonts w:cs="Times New Roman"/>
        </w:rPr>
        <w:t xml:space="preserve"> il est sans parti pris</w:t>
      </w:r>
      <w:r>
        <w:rPr>
          <w:rFonts w:cs="Times New Roman"/>
        </w:rPr>
        <w:t> ;</w:t>
      </w:r>
      <w:r w:rsidRPr="00F8712A">
        <w:rPr>
          <w:rFonts w:cs="Times New Roman"/>
        </w:rPr>
        <w:t xml:space="preserve"> il regarde, il s</w:t>
      </w:r>
      <w:r w:rsidR="000B1783">
        <w:rPr>
          <w:rFonts w:cs="Times New Roman"/>
        </w:rPr>
        <w:t>’</w:t>
      </w:r>
      <w:r w:rsidRPr="00F8712A">
        <w:rPr>
          <w:rFonts w:cs="Times New Roman"/>
        </w:rPr>
        <w:t>amuse et on s</w:t>
      </w:r>
      <w:r w:rsidR="000B1783">
        <w:rPr>
          <w:rFonts w:cs="Times New Roman"/>
        </w:rPr>
        <w:t>’</w:t>
      </w:r>
      <w:r w:rsidRPr="00F8712A">
        <w:rPr>
          <w:rFonts w:cs="Times New Roman"/>
        </w:rPr>
        <w:t>amuse avec un tel compagnon. Sa perspicacité de vieux civilisé est assez cruelle</w:t>
      </w:r>
      <w:r>
        <w:rPr>
          <w:rFonts w:cs="Times New Roman"/>
        </w:rPr>
        <w:t> ;</w:t>
      </w:r>
      <w:r w:rsidRPr="00F8712A">
        <w:rPr>
          <w:rFonts w:cs="Times New Roman"/>
        </w:rPr>
        <w:t xml:space="preserve"> d</w:t>
      </w:r>
      <w:r w:rsidR="000B1783">
        <w:rPr>
          <w:rFonts w:cs="Times New Roman"/>
        </w:rPr>
        <w:t>’</w:t>
      </w:r>
      <w:r w:rsidRPr="00F8712A">
        <w:rPr>
          <w:rFonts w:cs="Times New Roman"/>
        </w:rPr>
        <w:t>un coup d</w:t>
      </w:r>
      <w:r w:rsidR="000B1783">
        <w:rPr>
          <w:rFonts w:cs="Times New Roman"/>
        </w:rPr>
        <w:t>’</w:t>
      </w:r>
      <w:r w:rsidRPr="00F8712A">
        <w:rPr>
          <w:rFonts w:cs="Times New Roman"/>
        </w:rPr>
        <w:t>ongle, il fait éclater le vernis de vertu dont ces gros naïfs croient nous éblouir, et il constate</w:t>
      </w:r>
      <w:r>
        <w:rPr>
          <w:rFonts w:cs="Times New Roman"/>
        </w:rPr>
        <w:t> :</w:t>
      </w:r>
      <w:r w:rsidRPr="00F8712A">
        <w:rPr>
          <w:rFonts w:cs="Times New Roman"/>
        </w:rPr>
        <w:t xml:space="preserve"> il n</w:t>
      </w:r>
      <w:r w:rsidR="000B1783">
        <w:rPr>
          <w:rFonts w:cs="Times New Roman"/>
        </w:rPr>
        <w:t>’</w:t>
      </w:r>
      <w:r w:rsidRPr="00F8712A">
        <w:rPr>
          <w:rFonts w:cs="Times New Roman"/>
        </w:rPr>
        <w:t>y a qu</w:t>
      </w:r>
      <w:r w:rsidR="000B1783">
        <w:rPr>
          <w:rFonts w:cs="Times New Roman"/>
        </w:rPr>
        <w:t>’</w:t>
      </w:r>
      <w:r w:rsidRPr="00F8712A">
        <w:rPr>
          <w:rFonts w:cs="Times New Roman"/>
        </w:rPr>
        <w:t>un péché en Amérique, le scandale. Cependant l</w:t>
      </w:r>
      <w:r w:rsidR="000B1783">
        <w:rPr>
          <w:rFonts w:cs="Times New Roman"/>
        </w:rPr>
        <w:t>’</w:t>
      </w:r>
      <w:r w:rsidRPr="00F8712A">
        <w:rPr>
          <w:rFonts w:cs="Times New Roman"/>
        </w:rPr>
        <w:t>Amérique anglaise n</w:t>
      </w:r>
      <w:r w:rsidR="000B1783">
        <w:rPr>
          <w:rFonts w:cs="Times New Roman"/>
        </w:rPr>
        <w:t>’</w:t>
      </w:r>
      <w:r w:rsidRPr="00F8712A">
        <w:rPr>
          <w:rFonts w:cs="Times New Roman"/>
        </w:rPr>
        <w:t>est pas, au degré de l</w:t>
      </w:r>
      <w:r w:rsidR="000B1783">
        <w:rPr>
          <w:rFonts w:cs="Times New Roman"/>
        </w:rPr>
        <w:t>’</w:t>
      </w:r>
      <w:r w:rsidRPr="00F8712A">
        <w:rPr>
          <w:rFonts w:cs="Times New Roman"/>
        </w:rPr>
        <w:t>Angleterre, l</w:t>
      </w:r>
      <w:r w:rsidR="000B1783">
        <w:rPr>
          <w:rFonts w:cs="Times New Roman"/>
        </w:rPr>
        <w:t>’</w:t>
      </w:r>
      <w:r w:rsidRPr="00F8712A">
        <w:rPr>
          <w:rFonts w:cs="Times New Roman"/>
        </w:rPr>
        <w:t>esclave de l</w:t>
      </w:r>
      <w:r w:rsidR="000B1783">
        <w:rPr>
          <w:rFonts w:cs="Times New Roman"/>
        </w:rPr>
        <w:t>’</w:t>
      </w:r>
      <w:r w:rsidRPr="00F8712A">
        <w:rPr>
          <w:rFonts w:cs="Times New Roman"/>
        </w:rPr>
        <w:t>opinion.</w:t>
      </w:r>
    </w:p>
    <w:p w14:paraId="75C5B479" w14:textId="77777777" w:rsidR="00F8712A" w:rsidRPr="00F8712A" w:rsidRDefault="00F8712A" w:rsidP="00F8712A">
      <w:pPr>
        <w:pStyle w:val="Corpsdetexte"/>
        <w:rPr>
          <w:rFonts w:cs="Times New Roman"/>
        </w:rPr>
      </w:pPr>
      <w:r w:rsidRPr="00F8712A">
        <w:rPr>
          <w:rFonts w:cs="Times New Roman"/>
        </w:rPr>
        <w:t>Stuart Mill, qui a écrit des pages si belles et si amères sur la tyrannie de l</w:t>
      </w:r>
      <w:r w:rsidR="000B1783">
        <w:rPr>
          <w:rFonts w:cs="Times New Roman"/>
        </w:rPr>
        <w:t>’</w:t>
      </w:r>
      <w:r w:rsidRPr="00F8712A">
        <w:rPr>
          <w:rFonts w:cs="Times New Roman"/>
        </w:rPr>
        <w:t>opinion qui réduit presque à néant toutes les prétendues libertés anglaises, aurait dû reconnaître en Amérique un certain esprit de tolérance. Il y a des libertés, aux États-Unis, et, jusqu</w:t>
      </w:r>
      <w:r w:rsidR="000B1783">
        <w:rPr>
          <w:rFonts w:cs="Times New Roman"/>
        </w:rPr>
        <w:t>’</w:t>
      </w:r>
      <w:r w:rsidRPr="00F8712A">
        <w:rPr>
          <w:rFonts w:cs="Times New Roman"/>
        </w:rPr>
        <w:t>à un certain point, celle des mœurs. Il y a aussi des conventions agréables et commodes</w:t>
      </w:r>
      <w:r>
        <w:rPr>
          <w:rFonts w:cs="Times New Roman"/>
        </w:rPr>
        <w:t> :</w:t>
      </w:r>
      <w:r w:rsidRPr="00F8712A">
        <w:rPr>
          <w:rFonts w:cs="Times New Roman"/>
        </w:rPr>
        <w:t xml:space="preserve"> jusqu</w:t>
      </w:r>
      <w:r w:rsidR="000B1783">
        <w:rPr>
          <w:rFonts w:cs="Times New Roman"/>
        </w:rPr>
        <w:t>’</w:t>
      </w:r>
      <w:r w:rsidRPr="00F8712A">
        <w:rPr>
          <w:rFonts w:cs="Times New Roman"/>
        </w:rPr>
        <w:t>au scandale, tout Américain</w:t>
      </w:r>
      <w:r>
        <w:rPr>
          <w:rFonts w:cs="Times New Roman"/>
        </w:rPr>
        <w:t>,</w:t>
      </w:r>
      <w:r w:rsidRPr="00F8712A">
        <w:rPr>
          <w:rFonts w:cs="Times New Roman"/>
        </w:rPr>
        <w:t xml:space="preserve"> mâle ou femelle, est réputé vertueux, biblique et évangélique. Si le scandale se produit, la brebis est déclarée galeuse et sacrifiée.</w:t>
      </w:r>
    </w:p>
    <w:p w14:paraId="3CA96A23" w14:textId="0BA7B796" w:rsidR="00F8712A" w:rsidRPr="00F8712A" w:rsidRDefault="00F8712A" w:rsidP="00F8712A">
      <w:pPr>
        <w:pStyle w:val="Corpsdetexte"/>
        <w:rPr>
          <w:rFonts w:cs="Times New Roman"/>
        </w:rPr>
      </w:pPr>
      <w:r w:rsidRPr="00F8712A">
        <w:rPr>
          <w:rFonts w:cs="Times New Roman"/>
        </w:rPr>
        <w:t>Les États-Unis de l</w:t>
      </w:r>
      <w:r w:rsidR="000B1783">
        <w:rPr>
          <w:rFonts w:cs="Times New Roman"/>
        </w:rPr>
        <w:t>’</w:t>
      </w:r>
      <w:r w:rsidRPr="00F8712A">
        <w:rPr>
          <w:rFonts w:cs="Times New Roman"/>
        </w:rPr>
        <w:t>Amérique du Nord constituent-ils une nation</w:t>
      </w:r>
      <w:r>
        <w:rPr>
          <w:rFonts w:cs="Times New Roman"/>
        </w:rPr>
        <w:t> ?</w:t>
      </w:r>
      <w:r w:rsidRPr="00F8712A">
        <w:rPr>
          <w:rFonts w:cs="Times New Roman"/>
        </w:rPr>
        <w:t xml:space="preserve"> À peine. C</w:t>
      </w:r>
      <w:r w:rsidR="000B1783">
        <w:rPr>
          <w:rFonts w:cs="Times New Roman"/>
        </w:rPr>
        <w:t>’</w:t>
      </w:r>
      <w:r w:rsidRPr="00F8712A">
        <w:rPr>
          <w:rFonts w:cs="Times New Roman"/>
        </w:rPr>
        <w:t>est un empire romain qui attend l</w:t>
      </w:r>
      <w:r w:rsidR="000B1783">
        <w:rPr>
          <w:rFonts w:cs="Times New Roman"/>
        </w:rPr>
        <w:t>’</w:t>
      </w:r>
      <w:r w:rsidRPr="00F8712A">
        <w:rPr>
          <w:rFonts w:cs="Times New Roman"/>
        </w:rPr>
        <w:t>heure des craquements et des séparations. À Chicago, les Allemands sont trois cent mille</w:t>
      </w:r>
      <w:r>
        <w:rPr>
          <w:rFonts w:cs="Times New Roman"/>
        </w:rPr>
        <w:t> ;</w:t>
      </w:r>
      <w:r w:rsidRPr="00F8712A">
        <w:rPr>
          <w:rFonts w:cs="Times New Roman"/>
        </w:rPr>
        <w:t xml:space="preserve"> une grande partie du reste est suédois, polonais, italien, canadien-français, anglais. La langue anglaise, au total, ne représente guère, dans cette ville de deux millions </w:t>
      </w:r>
      <w:del w:id="379" w:author="Marguerite-Marie Bordry" w:date="2018-12-07T19:48:00Z">
        <w:r w:rsidRPr="00F8712A" w:rsidDel="00A82EB8">
          <w:rPr>
            <w:rFonts w:cs="Times New Roman"/>
          </w:rPr>
          <w:delText>d</w:delText>
        </w:r>
        <w:r w:rsidRPr="00F8712A" w:rsidDel="008A06F5">
          <w:rPr>
            <w:rFonts w:cs="Times New Roman"/>
          </w:rPr>
          <w:delText xml:space="preserve"> </w:delText>
        </w:r>
      </w:del>
      <w:ins w:id="380" w:author="Marguerite-Marie Bordry" w:date="2018-12-07T19:48:00Z">
        <w:r w:rsidR="00A82EB8">
          <w:rPr>
            <w:rFonts w:cs="Times New Roman"/>
          </w:rPr>
          <w:t>d’</w:t>
        </w:r>
      </w:ins>
      <w:r w:rsidRPr="00F8712A">
        <w:rPr>
          <w:rFonts w:cs="Times New Roman"/>
        </w:rPr>
        <w:t>habitants, que la moitié de la population. La grande puissance est l</w:t>
      </w:r>
      <w:r w:rsidR="000B1783">
        <w:rPr>
          <w:rFonts w:cs="Times New Roman"/>
        </w:rPr>
        <w:t>’</w:t>
      </w:r>
      <w:r w:rsidRPr="00F8712A">
        <w:rPr>
          <w:rFonts w:cs="Times New Roman"/>
        </w:rPr>
        <w:t>allemand. Qu</w:t>
      </w:r>
      <w:r w:rsidR="000B1783">
        <w:rPr>
          <w:rFonts w:cs="Times New Roman"/>
        </w:rPr>
        <w:t>’</w:t>
      </w:r>
      <w:r w:rsidRPr="00F8712A">
        <w:rPr>
          <w:rFonts w:cs="Times New Roman"/>
        </w:rPr>
        <w:t>on se figure la ville de Munich tout entière enfoncée dans Paris comme un bloc immense englobant quatre arrondissements. Les Allemands forment aux États-Unis une véritable nation qui, un jour, nécessairement, acquerra une existence politique. Un autre coin, le nord de la Nouvelle-Angleterre, est entamé par l</w:t>
      </w:r>
      <w:r w:rsidR="000B1783">
        <w:rPr>
          <w:rFonts w:cs="Times New Roman"/>
        </w:rPr>
        <w:t>’</w:t>
      </w:r>
      <w:r w:rsidRPr="00F8712A">
        <w:rPr>
          <w:rFonts w:cs="Times New Roman"/>
        </w:rPr>
        <w:t>élément canadien-français. Le Maine envoie déjà à Washington un ou deux députés élus comme Français par des Français. Dans cette partie des États-Unis, la population diminue dans des proportions singulières. Depuis trente ans, d</w:t>
      </w:r>
      <w:r w:rsidR="000B1783">
        <w:rPr>
          <w:rFonts w:cs="Times New Roman"/>
        </w:rPr>
        <w:t>’</w:t>
      </w:r>
      <w:r w:rsidRPr="00F8712A">
        <w:rPr>
          <w:rFonts w:cs="Times New Roman"/>
        </w:rPr>
        <w:t>ailleurs, l</w:t>
      </w:r>
      <w:r w:rsidR="000B1783">
        <w:rPr>
          <w:rFonts w:cs="Times New Roman"/>
        </w:rPr>
        <w:t>’</w:t>
      </w:r>
      <w:r w:rsidRPr="00F8712A">
        <w:rPr>
          <w:rFonts w:cs="Times New Roman"/>
        </w:rPr>
        <w:t>Amérique ne croit que par l</w:t>
      </w:r>
      <w:r w:rsidR="000B1783">
        <w:rPr>
          <w:rFonts w:cs="Times New Roman"/>
        </w:rPr>
        <w:t>’</w:t>
      </w:r>
      <w:r w:rsidRPr="00F8712A">
        <w:rPr>
          <w:rFonts w:cs="Times New Roman"/>
        </w:rPr>
        <w:t>immigration</w:t>
      </w:r>
      <w:r>
        <w:rPr>
          <w:rFonts w:cs="Times New Roman"/>
        </w:rPr>
        <w:t> ;</w:t>
      </w:r>
      <w:r w:rsidRPr="00F8712A">
        <w:rPr>
          <w:rFonts w:cs="Times New Roman"/>
        </w:rPr>
        <w:t xml:space="preserve"> l</w:t>
      </w:r>
      <w:r w:rsidR="000B1783">
        <w:rPr>
          <w:rFonts w:cs="Times New Roman"/>
        </w:rPr>
        <w:t>’</w:t>
      </w:r>
      <w:r w:rsidRPr="00F8712A">
        <w:rPr>
          <w:rFonts w:cs="Times New Roman"/>
        </w:rPr>
        <w:t>Anglo-Saxon de la Nouvelle-Angleterre est à peu près stérile ou tend à le devenir. Or, chaque vide est comblé par un paysan canadien</w:t>
      </w:r>
      <w:r>
        <w:rPr>
          <w:rFonts w:cs="Times New Roman"/>
        </w:rPr>
        <w:t> ;</w:t>
      </w:r>
      <w:r w:rsidRPr="00F8712A">
        <w:rPr>
          <w:rFonts w:cs="Times New Roman"/>
        </w:rPr>
        <w:t xml:space="preserve"> le Canada français descend sur le Maine avec la régularité d</w:t>
      </w:r>
      <w:r w:rsidR="000B1783">
        <w:rPr>
          <w:rFonts w:cs="Times New Roman"/>
        </w:rPr>
        <w:t>’</w:t>
      </w:r>
      <w:r w:rsidRPr="00F8712A">
        <w:rPr>
          <w:rFonts w:cs="Times New Roman"/>
        </w:rPr>
        <w:t>un glacier. Il y aura une Allemagne de Chicago à Pittsburg et une France de Québec à Boston. La part de l</w:t>
      </w:r>
      <w:r w:rsidR="000B1783">
        <w:rPr>
          <w:rFonts w:cs="Times New Roman"/>
        </w:rPr>
        <w:t>’</w:t>
      </w:r>
      <w:r w:rsidRPr="00F8712A">
        <w:rPr>
          <w:rFonts w:cs="Times New Roman"/>
        </w:rPr>
        <w:t>Amérique anglaise sera encore très belle et immense. Il est curieux d</w:t>
      </w:r>
      <w:r w:rsidR="000B1783">
        <w:rPr>
          <w:rFonts w:cs="Times New Roman"/>
        </w:rPr>
        <w:t>’</w:t>
      </w:r>
      <w:r w:rsidRPr="00F8712A">
        <w:rPr>
          <w:rFonts w:cs="Times New Roman"/>
        </w:rPr>
        <w:t>observer que dans toutes les parties du monde on retrouve l</w:t>
      </w:r>
      <w:r w:rsidR="000B1783">
        <w:rPr>
          <w:rFonts w:cs="Times New Roman"/>
        </w:rPr>
        <w:t>’</w:t>
      </w:r>
      <w:r w:rsidRPr="00F8712A">
        <w:rPr>
          <w:rFonts w:cs="Times New Roman"/>
        </w:rPr>
        <w:t>Europe et ses principales races prêtes à reprendre, sous de nouvelles latitudes, les luttes d</w:t>
      </w:r>
      <w:r w:rsidR="000B1783">
        <w:rPr>
          <w:rFonts w:cs="Times New Roman"/>
        </w:rPr>
        <w:t>’</w:t>
      </w:r>
      <w:r w:rsidRPr="00F8712A">
        <w:rPr>
          <w:rFonts w:cs="Times New Roman"/>
        </w:rPr>
        <w:t>où l</w:t>
      </w:r>
      <w:r w:rsidR="000B1783">
        <w:rPr>
          <w:rFonts w:cs="Times New Roman"/>
        </w:rPr>
        <w:t>’</w:t>
      </w:r>
      <w:r w:rsidRPr="00F8712A">
        <w:rPr>
          <w:rFonts w:cs="Times New Roman"/>
        </w:rPr>
        <w:t>Europe même sortit jadis</w:t>
      </w:r>
      <w:r>
        <w:rPr>
          <w:rFonts w:cs="Times New Roman"/>
        </w:rPr>
        <w:t> :</w:t>
      </w:r>
      <w:r w:rsidRPr="00F8712A">
        <w:rPr>
          <w:rFonts w:cs="Times New Roman"/>
        </w:rPr>
        <w:t xml:space="preserve"> l</w:t>
      </w:r>
      <w:r w:rsidR="000B1783">
        <w:rPr>
          <w:rFonts w:cs="Times New Roman"/>
        </w:rPr>
        <w:t>’</w:t>
      </w:r>
      <w:r w:rsidRPr="00F8712A">
        <w:rPr>
          <w:rFonts w:cs="Times New Roman"/>
        </w:rPr>
        <w:t>Afrique, l</w:t>
      </w:r>
      <w:r w:rsidR="000B1783">
        <w:rPr>
          <w:rFonts w:cs="Times New Roman"/>
        </w:rPr>
        <w:t>’</w:t>
      </w:r>
      <w:r w:rsidRPr="00F8712A">
        <w:rPr>
          <w:rFonts w:cs="Times New Roman"/>
        </w:rPr>
        <w:t>Asie, l</w:t>
      </w:r>
      <w:r w:rsidR="000B1783">
        <w:rPr>
          <w:rFonts w:cs="Times New Roman"/>
        </w:rPr>
        <w:t>’</w:t>
      </w:r>
      <w:r w:rsidRPr="00F8712A">
        <w:rPr>
          <w:rFonts w:cs="Times New Roman"/>
        </w:rPr>
        <w:t>Amérique sont des Europes en formation.</w:t>
      </w:r>
    </w:p>
    <w:p w14:paraId="4A599502" w14:textId="77777777" w:rsidR="00F8712A" w:rsidRPr="00F8712A" w:rsidRDefault="00F8712A" w:rsidP="007E20E5">
      <w:pPr>
        <w:pStyle w:val="ab"/>
      </w:pPr>
      <w:r w:rsidRPr="00F8712A">
        <w:t>§</w:t>
      </w:r>
    </w:p>
    <w:p w14:paraId="69B654D3" w14:textId="77777777" w:rsidR="00F8712A" w:rsidRPr="00F8712A" w:rsidRDefault="00F8712A" w:rsidP="00F8712A">
      <w:pPr>
        <w:pStyle w:val="Corpsdetexte"/>
        <w:rPr>
          <w:rFonts w:cs="Times New Roman"/>
        </w:rPr>
      </w:pPr>
      <w:r w:rsidRPr="00F8712A">
        <w:rPr>
          <w:rFonts w:cs="Times New Roman"/>
        </w:rPr>
        <w:lastRenderedPageBreak/>
        <w:t>La vraie Amérique pour les poètes, c</w:t>
      </w:r>
      <w:r w:rsidR="000B1783">
        <w:rPr>
          <w:rFonts w:cs="Times New Roman"/>
        </w:rPr>
        <w:t>’</w:t>
      </w:r>
      <w:r w:rsidRPr="00F8712A">
        <w:rPr>
          <w:rFonts w:cs="Times New Roman"/>
        </w:rPr>
        <w:t>est quelques noms</w:t>
      </w:r>
      <w:r>
        <w:rPr>
          <w:rFonts w:cs="Times New Roman"/>
        </w:rPr>
        <w:t> :</w:t>
      </w:r>
      <w:r w:rsidRPr="00F8712A">
        <w:rPr>
          <w:rFonts w:cs="Times New Roman"/>
        </w:rPr>
        <w:t xml:space="preserve"> c</w:t>
      </w:r>
      <w:r w:rsidR="000B1783">
        <w:rPr>
          <w:rFonts w:cs="Times New Roman"/>
        </w:rPr>
        <w:t>’</w:t>
      </w:r>
      <w:r w:rsidRPr="00F8712A">
        <w:rPr>
          <w:rFonts w:cs="Times New Roman"/>
        </w:rPr>
        <w:t xml:space="preserve">est Emerson, Whitman, Poe. </w:t>
      </w:r>
      <w:r>
        <w:rPr>
          <w:rFonts w:cs="Times New Roman"/>
        </w:rPr>
        <w:t>M. </w:t>
      </w:r>
      <w:proofErr w:type="spellStart"/>
      <w:r w:rsidRPr="00F8712A">
        <w:rPr>
          <w:rFonts w:cs="Times New Roman"/>
        </w:rPr>
        <w:t>Ojetti</w:t>
      </w:r>
      <w:proofErr w:type="spellEnd"/>
      <w:r w:rsidRPr="00F8712A">
        <w:rPr>
          <w:rFonts w:cs="Times New Roman"/>
        </w:rPr>
        <w:t xml:space="preserve"> a fait un pèlerinage au tombeau d</w:t>
      </w:r>
      <w:r w:rsidR="000B1783">
        <w:rPr>
          <w:rFonts w:cs="Times New Roman"/>
        </w:rPr>
        <w:t>’</w:t>
      </w:r>
      <w:r w:rsidRPr="00F8712A">
        <w:rPr>
          <w:rFonts w:cs="Times New Roman"/>
        </w:rPr>
        <w:t>Edgard Poe, à Baltimore. Le cimetière est situé près d</w:t>
      </w:r>
      <w:r w:rsidR="000B1783">
        <w:rPr>
          <w:rFonts w:cs="Times New Roman"/>
        </w:rPr>
        <w:t>’</w:t>
      </w:r>
      <w:r w:rsidRPr="00F8712A">
        <w:rPr>
          <w:rFonts w:cs="Times New Roman"/>
        </w:rPr>
        <w:t>une église catholique, qui était alors fermée parce que c</w:t>
      </w:r>
      <w:r w:rsidR="000B1783">
        <w:rPr>
          <w:rFonts w:cs="Times New Roman"/>
        </w:rPr>
        <w:t>’</w:t>
      </w:r>
      <w:r w:rsidRPr="00F8712A">
        <w:rPr>
          <w:rFonts w:cs="Times New Roman"/>
        </w:rPr>
        <w:t>était l</w:t>
      </w:r>
      <w:r w:rsidR="000B1783">
        <w:rPr>
          <w:rFonts w:cs="Times New Roman"/>
        </w:rPr>
        <w:t>’</w:t>
      </w:r>
      <w:r w:rsidRPr="00F8712A">
        <w:rPr>
          <w:rFonts w:cs="Times New Roman"/>
        </w:rPr>
        <w:t>été et que les fidèles, la plupart riches, étaient aux bains de mer</w:t>
      </w:r>
      <w:r>
        <w:rPr>
          <w:rFonts w:cs="Times New Roman"/>
        </w:rPr>
        <w:t> ;</w:t>
      </w:r>
      <w:r w:rsidRPr="00F8712A">
        <w:rPr>
          <w:rFonts w:cs="Times New Roman"/>
        </w:rPr>
        <w:t xml:space="preserve"> dans le cimetière une vingtaine de tombes, sans croix ni ornements, massives, en pierre rouge ou grise, étendues dans une sorte de pré où la poussière alternait avec quelques touffes d</w:t>
      </w:r>
      <w:r w:rsidR="000B1783">
        <w:rPr>
          <w:rFonts w:cs="Times New Roman"/>
        </w:rPr>
        <w:t>’</w:t>
      </w:r>
      <w:r w:rsidRPr="00F8712A">
        <w:rPr>
          <w:rFonts w:cs="Times New Roman"/>
        </w:rPr>
        <w:t>herbe jaune. La tombe de Poe est un petit monument en forme d</w:t>
      </w:r>
      <w:r w:rsidR="000B1783">
        <w:rPr>
          <w:rFonts w:cs="Times New Roman"/>
        </w:rPr>
        <w:t>’</w:t>
      </w:r>
      <w:r w:rsidRPr="00F8712A">
        <w:rPr>
          <w:rFonts w:cs="Times New Roman"/>
        </w:rPr>
        <w:t>autel antique</w:t>
      </w:r>
      <w:r>
        <w:rPr>
          <w:rFonts w:cs="Times New Roman"/>
        </w:rPr>
        <w:t> ;</w:t>
      </w:r>
      <w:r w:rsidRPr="00F8712A">
        <w:rPr>
          <w:rFonts w:cs="Times New Roman"/>
        </w:rPr>
        <w:t xml:space="preserve"> une lyre est sculptée d</w:t>
      </w:r>
      <w:r w:rsidR="000B1783">
        <w:rPr>
          <w:rFonts w:cs="Times New Roman"/>
        </w:rPr>
        <w:t>’</w:t>
      </w:r>
      <w:r w:rsidRPr="00F8712A">
        <w:rPr>
          <w:rFonts w:cs="Times New Roman"/>
        </w:rPr>
        <w:t>un côté</w:t>
      </w:r>
      <w:r>
        <w:rPr>
          <w:rFonts w:cs="Times New Roman"/>
        </w:rPr>
        <w:t> ;</w:t>
      </w:r>
      <w:r w:rsidRPr="00F8712A">
        <w:rPr>
          <w:rFonts w:cs="Times New Roman"/>
        </w:rPr>
        <w:t xml:space="preserve"> de l</w:t>
      </w:r>
      <w:r w:rsidR="000B1783">
        <w:rPr>
          <w:rFonts w:cs="Times New Roman"/>
        </w:rPr>
        <w:t>’</w:t>
      </w:r>
      <w:r w:rsidRPr="00F8712A">
        <w:rPr>
          <w:rFonts w:cs="Times New Roman"/>
        </w:rPr>
        <w:t>autre on voit le médaillon du poète avec ces mots</w:t>
      </w:r>
      <w:r>
        <w:rPr>
          <w:rFonts w:cs="Times New Roman"/>
        </w:rPr>
        <w:t> :</w:t>
      </w:r>
      <w:r w:rsidRPr="00F8712A">
        <w:rPr>
          <w:rFonts w:cs="Times New Roman"/>
        </w:rPr>
        <w:t xml:space="preserve"> </w:t>
      </w:r>
      <w:r w:rsidRPr="00F8712A">
        <w:rPr>
          <w:rFonts w:cs="Times New Roman"/>
          <w:i/>
        </w:rPr>
        <w:t>Edgard Allan Poe</w:t>
      </w:r>
      <w:r w:rsidRPr="00F8712A">
        <w:rPr>
          <w:rFonts w:cs="Times New Roman"/>
        </w:rPr>
        <w:t>. Rien de plus. La figure est dure, sèche</w:t>
      </w:r>
      <w:r>
        <w:rPr>
          <w:rFonts w:cs="Times New Roman"/>
        </w:rPr>
        <w:t> ;</w:t>
      </w:r>
      <w:r w:rsidRPr="00F8712A">
        <w:rPr>
          <w:rFonts w:cs="Times New Roman"/>
        </w:rPr>
        <w:t xml:space="preserve"> les yeux enfoncés, le menton saillant</w:t>
      </w:r>
      <w:r>
        <w:rPr>
          <w:rFonts w:cs="Times New Roman"/>
        </w:rPr>
        <w:t> ;</w:t>
      </w:r>
      <w:r w:rsidRPr="00F8712A">
        <w:rPr>
          <w:rFonts w:cs="Times New Roman"/>
        </w:rPr>
        <w:t xml:space="preserve"> à la bouche, deux plis amers. C</w:t>
      </w:r>
      <w:r w:rsidR="000B1783">
        <w:rPr>
          <w:rFonts w:cs="Times New Roman"/>
        </w:rPr>
        <w:t>’</w:t>
      </w:r>
      <w:r w:rsidRPr="00F8712A">
        <w:rPr>
          <w:rFonts w:cs="Times New Roman"/>
        </w:rPr>
        <w:t xml:space="preserve">est le </w:t>
      </w:r>
      <w:proofErr w:type="spellStart"/>
      <w:r w:rsidRPr="00F8712A">
        <w:rPr>
          <w:rFonts w:cs="Times New Roman"/>
        </w:rPr>
        <w:t>Poë</w:t>
      </w:r>
      <w:proofErr w:type="spellEnd"/>
      <w:r w:rsidRPr="00F8712A">
        <w:rPr>
          <w:rFonts w:cs="Times New Roman"/>
        </w:rPr>
        <w:t xml:space="preserve"> de </w:t>
      </w:r>
      <w:proofErr w:type="spellStart"/>
      <w:r w:rsidRPr="00F8712A">
        <w:rPr>
          <w:rFonts w:cs="Times New Roman"/>
        </w:rPr>
        <w:t>Griswold</w:t>
      </w:r>
      <w:proofErr w:type="spellEnd"/>
      <w:r w:rsidRPr="00F8712A">
        <w:rPr>
          <w:rFonts w:cs="Times New Roman"/>
        </w:rPr>
        <w:t xml:space="preserve">, remarque </w:t>
      </w:r>
      <w:r>
        <w:rPr>
          <w:rFonts w:cs="Times New Roman"/>
        </w:rPr>
        <w:t>M. </w:t>
      </w:r>
      <w:proofErr w:type="spellStart"/>
      <w:r w:rsidRPr="00F8712A">
        <w:rPr>
          <w:rFonts w:cs="Times New Roman"/>
        </w:rPr>
        <w:t>Ojetti</w:t>
      </w:r>
      <w:proofErr w:type="spellEnd"/>
      <w:r w:rsidRPr="00F8712A">
        <w:rPr>
          <w:rFonts w:cs="Times New Roman"/>
        </w:rPr>
        <w:t xml:space="preserve">. Et les </w:t>
      </w:r>
      <w:r w:rsidRPr="00F8712A">
        <w:rPr>
          <w:rFonts w:cs="Times New Roman"/>
          <w:i/>
        </w:rPr>
        <w:t>cars</w:t>
      </w:r>
      <w:r w:rsidRPr="00F8712A">
        <w:rPr>
          <w:rFonts w:cs="Times New Roman"/>
        </w:rPr>
        <w:t xml:space="preserve"> passent en faisant sonner leur cloche</w:t>
      </w:r>
      <w:r>
        <w:rPr>
          <w:rFonts w:cs="Times New Roman"/>
        </w:rPr>
        <w:t> ;</w:t>
      </w:r>
      <w:r w:rsidRPr="00F8712A">
        <w:rPr>
          <w:rFonts w:cs="Times New Roman"/>
        </w:rPr>
        <w:t xml:space="preserve"> des </w:t>
      </w:r>
      <w:r>
        <w:rPr>
          <w:rFonts w:cs="Times New Roman"/>
        </w:rPr>
        <w:t>« </w:t>
      </w:r>
      <w:r w:rsidRPr="00F8712A">
        <w:rPr>
          <w:rFonts w:cs="Times New Roman"/>
        </w:rPr>
        <w:t>lunes</w:t>
      </w:r>
      <w:r>
        <w:rPr>
          <w:rFonts w:cs="Times New Roman"/>
        </w:rPr>
        <w:t> »</w:t>
      </w:r>
      <w:r w:rsidRPr="00F8712A">
        <w:rPr>
          <w:rFonts w:cs="Times New Roman"/>
        </w:rPr>
        <w:t xml:space="preserve"> électriques s</w:t>
      </w:r>
      <w:r w:rsidR="000B1783">
        <w:rPr>
          <w:rFonts w:cs="Times New Roman"/>
        </w:rPr>
        <w:t>’</w:t>
      </w:r>
      <w:r w:rsidRPr="00F8712A">
        <w:rPr>
          <w:rFonts w:cs="Times New Roman"/>
        </w:rPr>
        <w:t>allument. Personne ne sait, parmi les humains de Baltimore, qu</w:t>
      </w:r>
      <w:r w:rsidR="000B1783">
        <w:rPr>
          <w:rFonts w:cs="Times New Roman"/>
        </w:rPr>
        <w:t>’</w:t>
      </w:r>
      <w:r w:rsidRPr="00F8712A">
        <w:rPr>
          <w:rFonts w:cs="Times New Roman"/>
        </w:rPr>
        <w:t>il y a là les restes d</w:t>
      </w:r>
      <w:r w:rsidR="000B1783">
        <w:rPr>
          <w:rFonts w:cs="Times New Roman"/>
        </w:rPr>
        <w:t>’</w:t>
      </w:r>
      <w:r w:rsidRPr="00F8712A">
        <w:rPr>
          <w:rFonts w:cs="Times New Roman"/>
        </w:rPr>
        <w:t>un grand poète</w:t>
      </w:r>
      <w:r>
        <w:rPr>
          <w:rFonts w:cs="Times New Roman"/>
        </w:rPr>
        <w:t> ;</w:t>
      </w:r>
      <w:r w:rsidRPr="00F8712A">
        <w:rPr>
          <w:rFonts w:cs="Times New Roman"/>
        </w:rPr>
        <w:t xml:space="preserve"> cette idée d</w:t>
      </w:r>
      <w:r w:rsidR="000B1783">
        <w:rPr>
          <w:rFonts w:cs="Times New Roman"/>
        </w:rPr>
        <w:t>’</w:t>
      </w:r>
      <w:r w:rsidRPr="00F8712A">
        <w:rPr>
          <w:rFonts w:cs="Times New Roman"/>
        </w:rPr>
        <w:t>ailleurs n</w:t>
      </w:r>
      <w:r w:rsidR="000B1783">
        <w:rPr>
          <w:rFonts w:cs="Times New Roman"/>
        </w:rPr>
        <w:t>’</w:t>
      </w:r>
      <w:r w:rsidRPr="00F8712A">
        <w:rPr>
          <w:rFonts w:cs="Times New Roman"/>
        </w:rPr>
        <w:t>aurait aucun sens pour une foule américaine. Cependant, au-delà du cimetière, un mur se dresse où est inscrit l</w:t>
      </w:r>
      <w:r w:rsidR="000B1783">
        <w:rPr>
          <w:rFonts w:cs="Times New Roman"/>
        </w:rPr>
        <w:t>’</w:t>
      </w:r>
      <w:r w:rsidRPr="00F8712A">
        <w:rPr>
          <w:rFonts w:cs="Times New Roman"/>
        </w:rPr>
        <w:t>enseigne d</w:t>
      </w:r>
      <w:r w:rsidR="000B1783">
        <w:rPr>
          <w:rFonts w:cs="Times New Roman"/>
        </w:rPr>
        <w:t>’</w:t>
      </w:r>
      <w:r w:rsidRPr="00F8712A">
        <w:rPr>
          <w:rFonts w:cs="Times New Roman"/>
        </w:rPr>
        <w:t>un bar et, de sa tombe grise et abandonnée, le visionnaire de l</w:t>
      </w:r>
      <w:r w:rsidR="000B1783">
        <w:rPr>
          <w:rFonts w:cs="Times New Roman"/>
        </w:rPr>
        <w:t>’</w:t>
      </w:r>
      <w:r w:rsidRPr="00F8712A">
        <w:rPr>
          <w:rFonts w:cs="Times New Roman"/>
        </w:rPr>
        <w:t>épouvante pourrait lire ces mots fatidiques</w:t>
      </w:r>
      <w:r>
        <w:rPr>
          <w:rFonts w:cs="Times New Roman"/>
        </w:rPr>
        <w:t> :</w:t>
      </w:r>
    </w:p>
    <w:p w14:paraId="12E12076" w14:textId="77777777" w:rsidR="00F8712A" w:rsidRPr="00F8712A" w:rsidRDefault="00F8712A" w:rsidP="007E20E5">
      <w:pPr>
        <w:pStyle w:val="pcenter"/>
      </w:pPr>
      <w:r w:rsidRPr="00F8712A">
        <w:t>LIQVOR</w:t>
      </w:r>
    </w:p>
    <w:p w14:paraId="61A7015E" w14:textId="77777777" w:rsidR="00F8712A" w:rsidRPr="00F8712A" w:rsidRDefault="00F8712A" w:rsidP="00F8712A">
      <w:pPr>
        <w:pStyle w:val="Corpsdetexte"/>
        <w:rPr>
          <w:rFonts w:cs="Times New Roman"/>
        </w:rPr>
      </w:pPr>
      <w:r w:rsidRPr="00F8712A">
        <w:rPr>
          <w:rFonts w:cs="Times New Roman"/>
        </w:rPr>
        <w:t>Ce détail n</w:t>
      </w:r>
      <w:r w:rsidR="000B1783">
        <w:rPr>
          <w:rFonts w:cs="Times New Roman"/>
        </w:rPr>
        <w:t>’</w:t>
      </w:r>
      <w:r w:rsidRPr="00F8712A">
        <w:rPr>
          <w:rFonts w:cs="Times New Roman"/>
        </w:rPr>
        <w:t xml:space="preserve">est pas consigné dans le livre de </w:t>
      </w:r>
      <w:r>
        <w:rPr>
          <w:rFonts w:cs="Times New Roman"/>
        </w:rPr>
        <w:t>M. </w:t>
      </w:r>
      <w:proofErr w:type="spellStart"/>
      <w:r w:rsidRPr="00F8712A">
        <w:rPr>
          <w:rFonts w:cs="Times New Roman"/>
        </w:rPr>
        <w:t>Ojetti</w:t>
      </w:r>
      <w:proofErr w:type="spellEnd"/>
      <w:r w:rsidRPr="00F8712A">
        <w:rPr>
          <w:rFonts w:cs="Times New Roman"/>
        </w:rPr>
        <w:t>. Il ne l</w:t>
      </w:r>
      <w:r w:rsidR="000B1783">
        <w:rPr>
          <w:rFonts w:cs="Times New Roman"/>
        </w:rPr>
        <w:t>’</w:t>
      </w:r>
      <w:r w:rsidRPr="00F8712A">
        <w:rPr>
          <w:rFonts w:cs="Times New Roman"/>
        </w:rPr>
        <w:t>a su lui-même qu</w:t>
      </w:r>
      <w:r w:rsidR="000B1783">
        <w:rPr>
          <w:rFonts w:cs="Times New Roman"/>
        </w:rPr>
        <w:t>’</w:t>
      </w:r>
      <w:r w:rsidRPr="00F8712A">
        <w:rPr>
          <w:rFonts w:cs="Times New Roman"/>
        </w:rPr>
        <w:t>en développant longtemps après une photographie où la tombe de Poe se surmonte implacablement de</w:t>
      </w:r>
      <w:r w:rsidR="007E20E5">
        <w:rPr>
          <w:rFonts w:cs="Times New Roman"/>
        </w:rPr>
        <w:t xml:space="preserve"> </w:t>
      </w:r>
      <w:r w:rsidRPr="00F8712A">
        <w:rPr>
          <w:rFonts w:cs="Times New Roman"/>
        </w:rPr>
        <w:t>cette auréole. Peut-être y a-t-il là quelque chose, non pas de mystérieux, mais de nécessaire. Je tiens de l</w:t>
      </w:r>
      <w:r w:rsidR="000B1783">
        <w:rPr>
          <w:rFonts w:cs="Times New Roman"/>
        </w:rPr>
        <w:t>’</w:t>
      </w:r>
      <w:r w:rsidRPr="00F8712A">
        <w:rPr>
          <w:rFonts w:cs="Times New Roman"/>
        </w:rPr>
        <w:t>amitié de l</w:t>
      </w:r>
      <w:r w:rsidR="000B1783">
        <w:rPr>
          <w:rFonts w:cs="Times New Roman"/>
        </w:rPr>
        <w:t>’</w:t>
      </w:r>
      <w:r w:rsidRPr="00F8712A">
        <w:rPr>
          <w:rFonts w:cs="Times New Roman"/>
        </w:rPr>
        <w:t>auteur une épreuve de cette image où l</w:t>
      </w:r>
      <w:r w:rsidR="000B1783">
        <w:rPr>
          <w:rFonts w:cs="Times New Roman"/>
        </w:rPr>
        <w:t>’</w:t>
      </w:r>
      <w:r w:rsidRPr="00F8712A">
        <w:rPr>
          <w:rFonts w:cs="Times New Roman"/>
        </w:rPr>
        <w:t>au-delà se rejoint si brutalement au présent</w:t>
      </w:r>
      <w:r>
        <w:rPr>
          <w:rFonts w:cs="Times New Roman"/>
        </w:rPr>
        <w:t> :</w:t>
      </w:r>
      <w:r w:rsidRPr="00F8712A">
        <w:rPr>
          <w:rFonts w:cs="Times New Roman"/>
        </w:rPr>
        <w:t xml:space="preserve"> elle est le frontispice posthume d</w:t>
      </w:r>
      <w:r w:rsidR="000B1783">
        <w:rPr>
          <w:rFonts w:cs="Times New Roman"/>
        </w:rPr>
        <w:t>’</w:t>
      </w:r>
      <w:r w:rsidRPr="00F8712A">
        <w:rPr>
          <w:rFonts w:cs="Times New Roman"/>
        </w:rPr>
        <w:t>une œuvre qui est le traité de la logique du rêve.</w:t>
      </w:r>
    </w:p>
    <w:p w14:paraId="5EEC5D52" w14:textId="77777777" w:rsidR="007E20E5" w:rsidRDefault="007E20E5" w:rsidP="007E20E5">
      <w:pPr>
        <w:pStyle w:val="Titre2"/>
      </w:pPr>
      <w:r>
        <w:t xml:space="preserve">Les Journaux. </w:t>
      </w:r>
      <w:r>
        <w:br/>
      </w:r>
      <w:r w:rsidRPr="00F8712A">
        <w:rPr>
          <w:rFonts w:cs="Times New Roman"/>
        </w:rPr>
        <w:t xml:space="preserve">Stendhal et Mathilde </w:t>
      </w:r>
      <w:proofErr w:type="spellStart"/>
      <w:r w:rsidRPr="00F8712A">
        <w:rPr>
          <w:rFonts w:cs="Times New Roman"/>
        </w:rPr>
        <w:t>Dembowsky</w:t>
      </w:r>
      <w:proofErr w:type="spellEnd"/>
      <w:r w:rsidRPr="007E20E5">
        <w:rPr>
          <w:rFonts w:cs="Times New Roman"/>
        </w:rPr>
        <w:t xml:space="preserve"> (</w:t>
      </w:r>
      <w:r w:rsidRPr="00F8712A">
        <w:rPr>
          <w:rFonts w:cs="Times New Roman"/>
          <w:i/>
        </w:rPr>
        <w:t>Temps</w:t>
      </w:r>
      <w:r w:rsidRPr="00F8712A">
        <w:rPr>
          <w:rFonts w:cs="Times New Roman"/>
        </w:rPr>
        <w:t>, 29 juillet)</w:t>
      </w:r>
    </w:p>
    <w:p w14:paraId="2CC4FB64" w14:textId="77777777" w:rsidR="007E20E5" w:rsidRPr="003E2E52" w:rsidRDefault="007E20E5" w:rsidP="007E20E5">
      <w:pPr>
        <w:pStyle w:val="term"/>
        <w:rPr>
          <w:lang w:val="en-GB"/>
          <w:rPrChange w:id="381" w:author="Marguerite-Marie Bordry" w:date="2018-12-07T18:07:00Z">
            <w:rPr/>
          </w:rPrChange>
        </w:rPr>
      </w:pPr>
      <w:proofErr w:type="gramStart"/>
      <w:r w:rsidRPr="003E2E52">
        <w:rPr>
          <w:lang w:val="en-GB"/>
          <w:rPrChange w:id="382" w:author="Marguerite-Marie Bordry" w:date="2018-12-07T18:07:00Z">
            <w:rPr/>
          </w:rPrChange>
        </w:rPr>
        <w:t>id :</w:t>
      </w:r>
      <w:proofErr w:type="gramEnd"/>
      <w:r w:rsidRPr="003E2E52">
        <w:rPr>
          <w:lang w:val="en-GB"/>
          <w:rPrChange w:id="383" w:author="Marguerite-Marie Bordry" w:date="2018-12-07T18:07:00Z">
            <w:rPr/>
          </w:rPrChange>
        </w:rPr>
        <w:t xml:space="preserve"> article-1899-09_823</w:t>
      </w:r>
    </w:p>
    <w:p w14:paraId="1BECF4AF" w14:textId="77777777" w:rsidR="007E20E5" w:rsidRPr="003E2E52" w:rsidRDefault="007E20E5" w:rsidP="007E20E5">
      <w:pPr>
        <w:pStyle w:val="term"/>
        <w:rPr>
          <w:lang w:val="en-GB"/>
          <w:rPrChange w:id="384" w:author="Marguerite-Marie Bordry" w:date="2018-12-07T18:07:00Z">
            <w:rPr/>
          </w:rPrChange>
        </w:rPr>
      </w:pPr>
      <w:proofErr w:type="gramStart"/>
      <w:r w:rsidRPr="003E2E52">
        <w:rPr>
          <w:lang w:val="en-GB"/>
          <w:rPrChange w:id="385" w:author="Marguerite-Marie Bordry" w:date="2018-12-07T18:07:00Z">
            <w:rPr/>
          </w:rPrChange>
        </w:rPr>
        <w:t>author :</w:t>
      </w:r>
      <w:proofErr w:type="gramEnd"/>
      <w:r w:rsidRPr="003E2E52">
        <w:rPr>
          <w:lang w:val="en-GB"/>
          <w:rPrChange w:id="386" w:author="Marguerite-Marie Bordry" w:date="2018-12-07T18:07:00Z">
            <w:rPr/>
          </w:rPrChange>
        </w:rPr>
        <w:t xml:space="preserve"> Bury, R. de (18..-19..)</w:t>
      </w:r>
    </w:p>
    <w:p w14:paraId="6C73B0BE" w14:textId="77777777" w:rsidR="007E20E5" w:rsidRPr="00925B7B" w:rsidRDefault="007E20E5" w:rsidP="007E20E5">
      <w:pPr>
        <w:pStyle w:val="term"/>
      </w:pPr>
      <w:proofErr w:type="spellStart"/>
      <w:proofErr w:type="gramStart"/>
      <w:r w:rsidRPr="00925B7B">
        <w:t>signed</w:t>
      </w:r>
      <w:proofErr w:type="spellEnd"/>
      <w:proofErr w:type="gramEnd"/>
      <w:r w:rsidRPr="00925B7B">
        <w:t xml:space="preserve"> : </w:t>
      </w:r>
      <w:r>
        <w:t>R. de Bury</w:t>
      </w:r>
    </w:p>
    <w:p w14:paraId="2D505AB1" w14:textId="77777777" w:rsidR="007E20E5" w:rsidRDefault="007E20E5" w:rsidP="007E20E5">
      <w:pPr>
        <w:pStyle w:val="term"/>
      </w:pPr>
      <w:proofErr w:type="gramStart"/>
      <w:r w:rsidRPr="00925B7B">
        <w:t>section</w:t>
      </w:r>
      <w:proofErr w:type="gramEnd"/>
      <w:r w:rsidRPr="00925B7B">
        <w:t xml:space="preserve"> : </w:t>
      </w:r>
      <w:r>
        <w:t>Les Journaux</w:t>
      </w:r>
    </w:p>
    <w:p w14:paraId="7EB400E7" w14:textId="77777777" w:rsidR="007E20E5" w:rsidRDefault="007E20E5" w:rsidP="007E20E5">
      <w:pPr>
        <w:pStyle w:val="term"/>
      </w:pPr>
      <w:proofErr w:type="spellStart"/>
      <w:proofErr w:type="gramStart"/>
      <w:r w:rsidRPr="00DA7419">
        <w:t>title</w:t>
      </w:r>
      <w:proofErr w:type="spellEnd"/>
      <w:proofErr w:type="gramEnd"/>
      <w:r w:rsidRPr="00DA7419">
        <w:t xml:space="preserve"> : </w:t>
      </w:r>
      <w:r w:rsidRPr="00F8712A">
        <w:t xml:space="preserve">Stendhal et Mathilde </w:t>
      </w:r>
      <w:proofErr w:type="spellStart"/>
      <w:r w:rsidRPr="00F8712A">
        <w:t>Dembowsky</w:t>
      </w:r>
      <w:proofErr w:type="spellEnd"/>
      <w:r w:rsidRPr="007E20E5">
        <w:t xml:space="preserve"> (</w:t>
      </w:r>
      <w:r w:rsidRPr="00F8712A">
        <w:rPr>
          <w:i/>
        </w:rPr>
        <w:t>Temps</w:t>
      </w:r>
      <w:r w:rsidRPr="00F8712A">
        <w:t>, 29 juillet)</w:t>
      </w:r>
    </w:p>
    <w:p w14:paraId="5A939E7E" w14:textId="77777777" w:rsidR="007E20E5" w:rsidRPr="00925B7B" w:rsidRDefault="007E20E5" w:rsidP="007E20E5">
      <w:pPr>
        <w:pStyle w:val="term"/>
      </w:pPr>
      <w:proofErr w:type="gramStart"/>
      <w:r w:rsidRPr="00925B7B">
        <w:t>date</w:t>
      </w:r>
      <w:proofErr w:type="gramEnd"/>
      <w:r w:rsidRPr="00925B7B">
        <w:t> :</w:t>
      </w:r>
      <w:r>
        <w:t xml:space="preserve"> 1899-09</w:t>
      </w:r>
    </w:p>
    <w:p w14:paraId="6C343C49" w14:textId="77777777" w:rsidR="007E20E5" w:rsidRDefault="007E20E5" w:rsidP="007E20E5">
      <w:pPr>
        <w:pStyle w:val="term"/>
      </w:pPr>
      <w:proofErr w:type="spellStart"/>
      <w:proofErr w:type="gramStart"/>
      <w:r w:rsidRPr="00925B7B">
        <w:t>ref</w:t>
      </w:r>
      <w:proofErr w:type="spellEnd"/>
      <w:proofErr w:type="gramEnd"/>
      <w:r w:rsidRPr="00925B7B">
        <w:t xml:space="preserve"> : </w:t>
      </w:r>
      <w:r>
        <w:t>Tome XXXI, numéro 117, 1</w:t>
      </w:r>
      <w:r w:rsidRPr="00685873">
        <w:rPr>
          <w:vertAlign w:val="superscript"/>
        </w:rPr>
        <w:t>er</w:t>
      </w:r>
      <w:r>
        <w:t> septembre 1899</w:t>
      </w:r>
      <w:r w:rsidRPr="00925B7B">
        <w:t xml:space="preserve">, </w:t>
      </w:r>
      <w:r>
        <w:t>p. 823-827 [823-825]</w:t>
      </w:r>
    </w:p>
    <w:p w14:paraId="2AF9A7AB" w14:textId="77777777" w:rsidR="007E20E5" w:rsidRDefault="007E20E5" w:rsidP="007E20E5">
      <w:pPr>
        <w:pStyle w:val="byline"/>
      </w:pPr>
      <w:r w:rsidRPr="0044359D">
        <w:rPr>
          <w:smallCaps/>
        </w:rPr>
        <w:t>R. de Bury</w:t>
      </w:r>
      <w:r>
        <w:t>.</w:t>
      </w:r>
    </w:p>
    <w:p w14:paraId="46A21B5F" w14:textId="77777777" w:rsidR="007E20E5" w:rsidRDefault="007E20E5" w:rsidP="007E20E5">
      <w:pPr>
        <w:pStyle w:val="bibl"/>
      </w:pPr>
      <w:r>
        <w:t>Tome XXXI, numéro 117, 1</w:t>
      </w:r>
      <w:r w:rsidRPr="00685873">
        <w:rPr>
          <w:vertAlign w:val="superscript"/>
        </w:rPr>
        <w:t>er</w:t>
      </w:r>
      <w:r>
        <w:t> septembre 1899</w:t>
      </w:r>
      <w:r w:rsidRPr="00925B7B">
        <w:t xml:space="preserve">, </w:t>
      </w:r>
      <w:r>
        <w:t>p. 823-827 [823-825].</w:t>
      </w:r>
    </w:p>
    <w:p w14:paraId="5400D398" w14:textId="77777777" w:rsidR="00F8712A" w:rsidRPr="00F8712A" w:rsidRDefault="00F8712A" w:rsidP="00F8712A">
      <w:pPr>
        <w:pStyle w:val="Corpsdetexte"/>
        <w:rPr>
          <w:rFonts w:cs="Times New Roman"/>
        </w:rPr>
      </w:pPr>
      <w:r w:rsidRPr="00F8712A">
        <w:rPr>
          <w:rFonts w:cs="Times New Roman"/>
        </w:rPr>
        <w:t xml:space="preserve">Matilde ou </w:t>
      </w:r>
      <w:proofErr w:type="spellStart"/>
      <w:r w:rsidRPr="00F8712A">
        <w:rPr>
          <w:rFonts w:cs="Times New Roman"/>
        </w:rPr>
        <w:t>Metilde</w:t>
      </w:r>
      <w:proofErr w:type="spellEnd"/>
      <w:r w:rsidRPr="00F8712A">
        <w:rPr>
          <w:rFonts w:cs="Times New Roman"/>
        </w:rPr>
        <w:t xml:space="preserve"> </w:t>
      </w:r>
      <w:proofErr w:type="spellStart"/>
      <w:r w:rsidRPr="00F8712A">
        <w:rPr>
          <w:rFonts w:cs="Times New Roman"/>
        </w:rPr>
        <w:t>Viscontini</w:t>
      </w:r>
      <w:proofErr w:type="spellEnd"/>
      <w:r w:rsidRPr="00F8712A">
        <w:rPr>
          <w:rFonts w:cs="Times New Roman"/>
        </w:rPr>
        <w:t xml:space="preserve">, milanaise, femme du général </w:t>
      </w:r>
      <w:proofErr w:type="spellStart"/>
      <w:r w:rsidRPr="00F8712A">
        <w:rPr>
          <w:rFonts w:cs="Times New Roman"/>
        </w:rPr>
        <w:t>Dembowsky</w:t>
      </w:r>
      <w:proofErr w:type="spellEnd"/>
      <w:r w:rsidRPr="00F8712A">
        <w:rPr>
          <w:rFonts w:cs="Times New Roman"/>
        </w:rPr>
        <w:t>, fut un des amours malheureux de l</w:t>
      </w:r>
      <w:r w:rsidR="000B1783">
        <w:rPr>
          <w:rFonts w:cs="Times New Roman"/>
        </w:rPr>
        <w:t>’</w:t>
      </w:r>
      <w:r w:rsidRPr="00F8712A">
        <w:rPr>
          <w:rFonts w:cs="Times New Roman"/>
        </w:rPr>
        <w:t xml:space="preserve">inflammable Stendhal. En 1816, elle demeurait à Milan </w:t>
      </w:r>
      <w:r>
        <w:rPr>
          <w:rFonts w:cs="Times New Roman"/>
        </w:rPr>
        <w:t>« </w:t>
      </w:r>
      <w:r w:rsidRPr="00F8712A">
        <w:rPr>
          <w:rFonts w:cs="Times New Roman"/>
        </w:rPr>
        <w:t xml:space="preserve">dans la petite rue San </w:t>
      </w:r>
      <w:proofErr w:type="spellStart"/>
      <w:r w:rsidRPr="00F8712A">
        <w:rPr>
          <w:rFonts w:cs="Times New Roman"/>
        </w:rPr>
        <w:t>Maurilio</w:t>
      </w:r>
      <w:proofErr w:type="spellEnd"/>
      <w:r w:rsidRPr="00F8712A">
        <w:rPr>
          <w:rFonts w:cs="Times New Roman"/>
        </w:rPr>
        <w:t>. Stendhal écrit d</w:t>
      </w:r>
      <w:r w:rsidR="000B1783">
        <w:rPr>
          <w:rFonts w:cs="Times New Roman"/>
        </w:rPr>
        <w:t>’</w:t>
      </w:r>
      <w:r w:rsidRPr="00F8712A">
        <w:rPr>
          <w:rFonts w:cs="Times New Roman"/>
        </w:rPr>
        <w:t xml:space="preserve">elle, dans </w:t>
      </w:r>
      <w:r w:rsidRPr="00F8712A">
        <w:rPr>
          <w:rFonts w:cs="Times New Roman"/>
          <w:i/>
        </w:rPr>
        <w:t>Rome, Naples et Florence</w:t>
      </w:r>
      <w:r w:rsidRPr="00F8712A">
        <w:rPr>
          <w:rFonts w:cs="Times New Roman"/>
        </w:rPr>
        <w:t xml:space="preserve"> (ce curieux livre où il s</w:t>
      </w:r>
      <w:r w:rsidR="000B1783">
        <w:rPr>
          <w:rFonts w:cs="Times New Roman"/>
        </w:rPr>
        <w:t>’</w:t>
      </w:r>
      <w:r w:rsidRPr="00F8712A">
        <w:rPr>
          <w:rFonts w:cs="Times New Roman"/>
        </w:rPr>
        <w:t>occupe d</w:t>
      </w:r>
      <w:r w:rsidR="000B1783">
        <w:rPr>
          <w:rFonts w:cs="Times New Roman"/>
        </w:rPr>
        <w:t>’</w:t>
      </w:r>
      <w:r w:rsidRPr="00F8712A">
        <w:rPr>
          <w:rFonts w:cs="Times New Roman"/>
        </w:rPr>
        <w:t>ailleurs surtout de Milan), qu</w:t>
      </w:r>
      <w:r w:rsidR="000B1783">
        <w:rPr>
          <w:rFonts w:cs="Times New Roman"/>
        </w:rPr>
        <w:t>’</w:t>
      </w:r>
      <w:r w:rsidRPr="00F8712A">
        <w:rPr>
          <w:rFonts w:cs="Times New Roman"/>
        </w:rPr>
        <w:t xml:space="preserve">elle </w:t>
      </w:r>
      <w:r w:rsidRPr="007E20E5">
        <w:rPr>
          <w:rStyle w:val="quotec"/>
        </w:rPr>
        <w:t xml:space="preserve">« ressemblait à la charmante Hérodiade de </w:t>
      </w:r>
      <w:r w:rsidRPr="007E20E5">
        <w:rPr>
          <w:rStyle w:val="quotec"/>
        </w:rPr>
        <w:lastRenderedPageBreak/>
        <w:t>Léonard de Vinci »</w:t>
      </w:r>
      <w:r w:rsidRPr="00F8712A">
        <w:rPr>
          <w:rFonts w:cs="Times New Roman"/>
        </w:rPr>
        <w:t>. Mais sans doute c</w:t>
      </w:r>
      <w:r w:rsidR="000B1783">
        <w:rPr>
          <w:rFonts w:cs="Times New Roman"/>
        </w:rPr>
        <w:t>’</w:t>
      </w:r>
      <w:r w:rsidRPr="00F8712A">
        <w:rPr>
          <w:rFonts w:cs="Times New Roman"/>
        </w:rPr>
        <w:t xml:space="preserve">était son amour pour elle qui la transfigurait à ses yeux, car </w:t>
      </w:r>
      <w:r>
        <w:rPr>
          <w:rFonts w:cs="Times New Roman"/>
        </w:rPr>
        <w:t>M. </w:t>
      </w:r>
      <w:proofErr w:type="spellStart"/>
      <w:r w:rsidRPr="00F8712A">
        <w:rPr>
          <w:rFonts w:cs="Times New Roman"/>
        </w:rPr>
        <w:t>Barbiera</w:t>
      </w:r>
      <w:proofErr w:type="spellEnd"/>
      <w:r w:rsidRPr="00F8712A">
        <w:rPr>
          <w:rFonts w:cs="Times New Roman"/>
        </w:rPr>
        <w:t>, qui a pu voir plusieurs de ses portraits, nous affirme qu</w:t>
      </w:r>
      <w:r w:rsidR="000B1783">
        <w:rPr>
          <w:rFonts w:cs="Times New Roman"/>
        </w:rPr>
        <w:t>’</w:t>
      </w:r>
      <w:r w:rsidRPr="00F8712A">
        <w:rPr>
          <w:rFonts w:cs="Times New Roman"/>
        </w:rPr>
        <w:t>elle n</w:t>
      </w:r>
      <w:r w:rsidR="000B1783">
        <w:rPr>
          <w:rFonts w:cs="Times New Roman"/>
        </w:rPr>
        <w:t>’</w:t>
      </w:r>
      <w:r w:rsidRPr="00F8712A">
        <w:rPr>
          <w:rFonts w:cs="Times New Roman"/>
        </w:rPr>
        <w:t>avait rien de commun avec les inquiétantes héroïnes des vieux peintres lombards</w:t>
      </w:r>
      <w:r>
        <w:rPr>
          <w:rFonts w:cs="Times New Roman"/>
        </w:rPr>
        <w:t> ;</w:t>
      </w:r>
      <w:r w:rsidRPr="00F8712A">
        <w:rPr>
          <w:rFonts w:cs="Times New Roman"/>
        </w:rPr>
        <w:t xml:space="preserve"> elle n</w:t>
      </w:r>
      <w:r w:rsidR="000B1783">
        <w:rPr>
          <w:rFonts w:cs="Times New Roman"/>
        </w:rPr>
        <w:t>’</w:t>
      </w:r>
      <w:r w:rsidRPr="00F8712A">
        <w:rPr>
          <w:rFonts w:cs="Times New Roman"/>
        </w:rPr>
        <w:t>était pas même proprement jolie, mais ses traits étaient à la fois très nobles et très doux. Peut-être, après cela, Stendhal s</w:t>
      </w:r>
      <w:r w:rsidR="000B1783">
        <w:rPr>
          <w:rFonts w:cs="Times New Roman"/>
        </w:rPr>
        <w:t>’</w:t>
      </w:r>
      <w:r w:rsidRPr="00F8712A">
        <w:rPr>
          <w:rFonts w:cs="Times New Roman"/>
        </w:rPr>
        <w:t>était-il mis en tête que toutes les Milanaises devaient ressembler aux femmes de Léonard, de même qu</w:t>
      </w:r>
      <w:r w:rsidR="000B1783">
        <w:rPr>
          <w:rFonts w:cs="Times New Roman"/>
        </w:rPr>
        <w:t>’</w:t>
      </w:r>
      <w:r w:rsidRPr="00F8712A">
        <w:rPr>
          <w:rFonts w:cs="Times New Roman"/>
        </w:rPr>
        <w:t>on voit aujourd</w:t>
      </w:r>
      <w:r w:rsidR="000B1783">
        <w:rPr>
          <w:rFonts w:cs="Times New Roman"/>
        </w:rPr>
        <w:t>’</w:t>
      </w:r>
      <w:r w:rsidRPr="00F8712A">
        <w:rPr>
          <w:rFonts w:cs="Times New Roman"/>
        </w:rPr>
        <w:t>hui des délicats pour affirmer que toutes les dames anglaises ressemblent aux figures de Burne-Jones.</w:t>
      </w:r>
      <w:r>
        <w:rPr>
          <w:rFonts w:cs="Times New Roman"/>
        </w:rPr>
        <w:t> »</w:t>
      </w:r>
      <w:r w:rsidRPr="00F8712A">
        <w:rPr>
          <w:rFonts w:cs="Times New Roman"/>
        </w:rPr>
        <w:t xml:space="preserve"> Stendhal, qui ne put la fléchir et qui semble même lui avoir été fort antipathique lui adressait cinq ans après l</w:t>
      </w:r>
      <w:r w:rsidR="000B1783">
        <w:rPr>
          <w:rFonts w:cs="Times New Roman"/>
        </w:rPr>
        <w:t>’</w:t>
      </w:r>
      <w:r w:rsidRPr="00F8712A">
        <w:rPr>
          <w:rFonts w:cs="Times New Roman"/>
        </w:rPr>
        <w:t xml:space="preserve">avoir rencontrée la curieuse lettre dont on nous a donné les brouillons dans les </w:t>
      </w:r>
      <w:r w:rsidRPr="00F8712A">
        <w:rPr>
          <w:rFonts w:cs="Times New Roman"/>
          <w:i/>
        </w:rPr>
        <w:t>Souvenirs d</w:t>
      </w:r>
      <w:r w:rsidR="000B1783">
        <w:rPr>
          <w:rFonts w:cs="Times New Roman"/>
          <w:i/>
        </w:rPr>
        <w:t>’</w:t>
      </w:r>
      <w:r w:rsidRPr="00F8712A">
        <w:rPr>
          <w:rFonts w:cs="Times New Roman"/>
          <w:i/>
        </w:rPr>
        <w:t>égotisme</w:t>
      </w:r>
      <w:r w:rsidRPr="0049503D">
        <w:rPr>
          <w:rFonts w:cs="Times New Roman"/>
        </w:rPr>
        <w:t xml:space="preserve"> : </w:t>
      </w:r>
      <w:r w:rsidRPr="0049503D">
        <w:rPr>
          <w:rStyle w:val="quotec"/>
        </w:rPr>
        <w:t>« Puis-je espérer, à force d</w:t>
      </w:r>
      <w:r w:rsidR="000B1783" w:rsidRPr="0049503D">
        <w:rPr>
          <w:rStyle w:val="quotec"/>
        </w:rPr>
        <w:t>’</w:t>
      </w:r>
      <w:r w:rsidRPr="0049503D">
        <w:rPr>
          <w:rStyle w:val="quotec"/>
        </w:rPr>
        <w:t>amour, de ranimer un cœur qui ne peut être mort pour cette passion ? Mais peut-être suis-je ridicule à vos yeux ? Ma timidité et mon silence vous ont ennuyée, et vous regardez mon arrivée chez vous comme une calamité. »</w:t>
      </w:r>
      <w:r w:rsidR="0049503D">
        <w:rPr>
          <w:rFonts w:cs="Times New Roman"/>
        </w:rPr>
        <w:t xml:space="preserve"> Et, en effet, des</w:t>
      </w:r>
      <w:r w:rsidRPr="00F8712A">
        <w:rPr>
          <w:rFonts w:cs="Times New Roman"/>
        </w:rPr>
        <w:t xml:space="preserve"> témoignages recueillis par </w:t>
      </w:r>
      <w:r>
        <w:rPr>
          <w:rFonts w:cs="Times New Roman"/>
        </w:rPr>
        <w:t>M. </w:t>
      </w:r>
      <w:proofErr w:type="spellStart"/>
      <w:r w:rsidRPr="00F8712A">
        <w:rPr>
          <w:rFonts w:cs="Times New Roman"/>
        </w:rPr>
        <w:t>Barbiera</w:t>
      </w:r>
      <w:proofErr w:type="spellEnd"/>
      <w:r w:rsidRPr="00F8712A">
        <w:rPr>
          <w:rFonts w:cs="Times New Roman"/>
        </w:rPr>
        <w:t xml:space="preserve"> on peut conclure en toute vraisemblance que le pauvre Stendhal était </w:t>
      </w:r>
      <w:r>
        <w:rPr>
          <w:rFonts w:cs="Times New Roman"/>
        </w:rPr>
        <w:t>« </w:t>
      </w:r>
      <w:r w:rsidRPr="00F8712A">
        <w:rPr>
          <w:rFonts w:cs="Times New Roman"/>
        </w:rPr>
        <w:t>ridicule</w:t>
      </w:r>
      <w:r>
        <w:rPr>
          <w:rFonts w:cs="Times New Roman"/>
        </w:rPr>
        <w:t> »</w:t>
      </w:r>
      <w:r w:rsidRPr="00F8712A">
        <w:rPr>
          <w:rFonts w:cs="Times New Roman"/>
        </w:rPr>
        <w:t xml:space="preserve"> aux yeux de Mathilde</w:t>
      </w:r>
      <w:r>
        <w:rPr>
          <w:rFonts w:cs="Times New Roman"/>
        </w:rPr>
        <w:t> ;</w:t>
      </w:r>
      <w:r w:rsidRPr="00F8712A">
        <w:rPr>
          <w:rFonts w:cs="Times New Roman"/>
        </w:rPr>
        <w:t xml:space="preserve"> ce dont, au reste, le chroniqueur italien se réjouit pour l</w:t>
      </w:r>
      <w:r w:rsidR="000B1783">
        <w:rPr>
          <w:rFonts w:cs="Times New Roman"/>
        </w:rPr>
        <w:t>’</w:t>
      </w:r>
      <w:r w:rsidRPr="00F8712A">
        <w:rPr>
          <w:rFonts w:cs="Times New Roman"/>
        </w:rPr>
        <w:t xml:space="preserve">honneur de la dame, car, </w:t>
      </w:r>
      <w:r w:rsidRPr="0049503D">
        <w:rPr>
          <w:rStyle w:val="quotec"/>
        </w:rPr>
        <w:t>« si seulement elle avait concédé à son amoureux une des bonnes paroles qu</w:t>
      </w:r>
      <w:r w:rsidR="000B1783" w:rsidRPr="0049503D">
        <w:rPr>
          <w:rStyle w:val="quotec"/>
        </w:rPr>
        <w:t>’</w:t>
      </w:r>
      <w:r w:rsidRPr="0049503D">
        <w:rPr>
          <w:rStyle w:val="quotec"/>
        </w:rPr>
        <w:t>il lui mendiait, croit-on que la chose se serait longtemps maintenue dans une sphère aussi poétique »</w:t>
      </w:r>
      <w:r>
        <w:rPr>
          <w:rFonts w:cs="Times New Roman"/>
        </w:rPr>
        <w:t> ?</w:t>
      </w:r>
    </w:p>
    <w:p w14:paraId="3EC23E05" w14:textId="77777777" w:rsidR="00F8712A" w:rsidRPr="00F8712A" w:rsidRDefault="00F8712A" w:rsidP="00F8712A">
      <w:pPr>
        <w:pStyle w:val="Corpsdetexte"/>
        <w:rPr>
          <w:rFonts w:cs="Times New Roman"/>
        </w:rPr>
      </w:pPr>
      <w:r w:rsidRPr="00F8712A">
        <w:rPr>
          <w:rFonts w:cs="Times New Roman"/>
        </w:rPr>
        <w:t>Nous savons par Stendhal lui-même qu</w:t>
      </w:r>
      <w:r w:rsidR="000B1783">
        <w:rPr>
          <w:rFonts w:cs="Times New Roman"/>
        </w:rPr>
        <w:t>’</w:t>
      </w:r>
      <w:r w:rsidR="0049503D">
        <w:rPr>
          <w:rFonts w:cs="Times New Roman"/>
        </w:rPr>
        <w:t>en juin </w:t>
      </w:r>
      <w:r w:rsidRPr="00F8712A">
        <w:rPr>
          <w:rFonts w:cs="Times New Roman"/>
        </w:rPr>
        <w:t>1821 il s</w:t>
      </w:r>
      <w:r w:rsidR="000B1783">
        <w:rPr>
          <w:rFonts w:cs="Times New Roman"/>
        </w:rPr>
        <w:t>’</w:t>
      </w:r>
      <w:r w:rsidRPr="00F8712A">
        <w:rPr>
          <w:rFonts w:cs="Times New Roman"/>
        </w:rPr>
        <w:t xml:space="preserve">enfuit de Milan, </w:t>
      </w:r>
      <w:r w:rsidRPr="0049503D">
        <w:rPr>
          <w:rStyle w:val="quotec"/>
        </w:rPr>
        <w:t>« le désespoir dans l</w:t>
      </w:r>
      <w:r w:rsidR="000B1783" w:rsidRPr="0049503D">
        <w:rPr>
          <w:rStyle w:val="quotec"/>
        </w:rPr>
        <w:t>’</w:t>
      </w:r>
      <w:r w:rsidRPr="0049503D">
        <w:rPr>
          <w:rStyle w:val="quotec"/>
        </w:rPr>
        <w:t xml:space="preserve">âme, à cause de </w:t>
      </w:r>
      <w:proofErr w:type="spellStart"/>
      <w:r w:rsidRPr="0049503D">
        <w:rPr>
          <w:rStyle w:val="quotec"/>
        </w:rPr>
        <w:t>Métilde</w:t>
      </w:r>
      <w:proofErr w:type="spellEnd"/>
      <w:r w:rsidRPr="0049503D">
        <w:rPr>
          <w:rStyle w:val="quotec"/>
        </w:rPr>
        <w:t>, et songeant beaucoup à se brûler la cervelle »</w:t>
      </w:r>
      <w:r w:rsidRPr="00F8712A">
        <w:rPr>
          <w:rFonts w:cs="Times New Roman"/>
        </w:rPr>
        <w:t>. À Paris, où il se rendit, son seul plaisir était d</w:t>
      </w:r>
      <w:r w:rsidR="000B1783">
        <w:rPr>
          <w:rFonts w:cs="Times New Roman"/>
        </w:rPr>
        <w:t>’</w:t>
      </w:r>
      <w:r w:rsidRPr="00F8712A">
        <w:rPr>
          <w:rFonts w:cs="Times New Roman"/>
        </w:rPr>
        <w:t xml:space="preserve">aller aux soirées de </w:t>
      </w:r>
      <w:r>
        <w:rPr>
          <w:rFonts w:cs="Times New Roman"/>
        </w:rPr>
        <w:t>Mme </w:t>
      </w:r>
      <w:r w:rsidRPr="00F8712A">
        <w:rPr>
          <w:rFonts w:cs="Times New Roman"/>
        </w:rPr>
        <w:t>Pasta, pour y entendre parler le dialecte de Mathilde</w:t>
      </w:r>
      <w:r>
        <w:rPr>
          <w:rFonts w:cs="Times New Roman"/>
        </w:rPr>
        <w:t> :</w:t>
      </w:r>
      <w:r w:rsidRPr="00F8712A">
        <w:rPr>
          <w:rFonts w:cs="Times New Roman"/>
        </w:rPr>
        <w:t xml:space="preserve"> </w:t>
      </w:r>
      <w:r w:rsidRPr="0049503D">
        <w:rPr>
          <w:rStyle w:val="quotec"/>
        </w:rPr>
        <w:t>« Pendant tout un été, j</w:t>
      </w:r>
      <w:r w:rsidR="000B1783" w:rsidRPr="0049503D">
        <w:rPr>
          <w:rStyle w:val="quotec"/>
        </w:rPr>
        <w:t>’</w:t>
      </w:r>
      <w:r w:rsidRPr="0049503D">
        <w:rPr>
          <w:rStyle w:val="quotec"/>
        </w:rPr>
        <w:t>ai joué au pharaon jusqu</w:t>
      </w:r>
      <w:r w:rsidR="000B1783" w:rsidRPr="0049503D">
        <w:rPr>
          <w:rStyle w:val="quotec"/>
        </w:rPr>
        <w:t>’</w:t>
      </w:r>
      <w:r w:rsidRPr="0049503D">
        <w:rPr>
          <w:rStyle w:val="quotec"/>
        </w:rPr>
        <w:t>au jour, chez Mme Pasta, silencieux, ravi d</w:t>
      </w:r>
      <w:r w:rsidR="000B1783" w:rsidRPr="0049503D">
        <w:rPr>
          <w:rStyle w:val="quotec"/>
        </w:rPr>
        <w:t>’</w:t>
      </w:r>
      <w:r w:rsidRPr="0049503D">
        <w:rPr>
          <w:rStyle w:val="quotec"/>
        </w:rPr>
        <w:t>entendre parler milanais, et respirant l</w:t>
      </w:r>
      <w:r w:rsidR="000B1783" w:rsidRPr="0049503D">
        <w:rPr>
          <w:rStyle w:val="quotec"/>
        </w:rPr>
        <w:t>’</w:t>
      </w:r>
      <w:r w:rsidRPr="0049503D">
        <w:rPr>
          <w:rStyle w:val="quotec"/>
        </w:rPr>
        <w:t>idée de Mathilde par tous les sens. »</w:t>
      </w:r>
      <w:r w:rsidRPr="00F8712A">
        <w:rPr>
          <w:rFonts w:cs="Times New Roman"/>
        </w:rPr>
        <w:t xml:space="preserve"> Que n</w:t>
      </w:r>
      <w:r w:rsidR="000B1783">
        <w:rPr>
          <w:rFonts w:cs="Times New Roman"/>
        </w:rPr>
        <w:t>’</w:t>
      </w:r>
      <w:r w:rsidRPr="00F8712A">
        <w:rPr>
          <w:rFonts w:cs="Times New Roman"/>
        </w:rPr>
        <w:t xml:space="preserve">avait-il, avec tant de flamme, la belle prestance, les yeux noirs et les cheveux au vent du général </w:t>
      </w:r>
      <w:proofErr w:type="spellStart"/>
      <w:r w:rsidRPr="00F8712A">
        <w:rPr>
          <w:rFonts w:cs="Times New Roman"/>
        </w:rPr>
        <w:t>Dembowsky</w:t>
      </w:r>
      <w:proofErr w:type="spellEnd"/>
      <w:r w:rsidRPr="00F8712A">
        <w:rPr>
          <w:rFonts w:cs="Times New Roman"/>
        </w:rPr>
        <w:t xml:space="preserve">, ou encore de ces conspirateurs </w:t>
      </w:r>
      <w:r w:rsidR="0049503D">
        <w:rPr>
          <w:rFonts w:cs="Times New Roman"/>
        </w:rPr>
        <w:t>italiens pour qui Mathilde paraî</w:t>
      </w:r>
      <w:r w:rsidRPr="00F8712A">
        <w:rPr>
          <w:rFonts w:cs="Times New Roman"/>
        </w:rPr>
        <w:t>t avoir ressenti, jusqu</w:t>
      </w:r>
      <w:r w:rsidR="000B1783">
        <w:rPr>
          <w:rFonts w:cs="Times New Roman"/>
        </w:rPr>
        <w:t>’</w:t>
      </w:r>
      <w:r w:rsidRPr="00F8712A">
        <w:rPr>
          <w:rFonts w:cs="Times New Roman"/>
        </w:rPr>
        <w:t>à la fin de sa vie, une sympathie toute particulière</w:t>
      </w:r>
      <w:r>
        <w:rPr>
          <w:rFonts w:cs="Times New Roman"/>
        </w:rPr>
        <w:t> ?</w:t>
      </w:r>
      <w:r w:rsidRPr="00F8712A">
        <w:rPr>
          <w:rFonts w:cs="Times New Roman"/>
        </w:rPr>
        <w:t xml:space="preserve"> Que ne ressemblait-il pas à Hugo Foscolo, qu</w:t>
      </w:r>
      <w:r w:rsidR="000B1783">
        <w:rPr>
          <w:rFonts w:cs="Times New Roman"/>
        </w:rPr>
        <w:t>’</w:t>
      </w:r>
      <w:r w:rsidRPr="00F8712A">
        <w:rPr>
          <w:rFonts w:cs="Times New Roman"/>
        </w:rPr>
        <w:t>elle est allée voir et consoler dans sa prison, au fond de la Suisse, sans que d</w:t>
      </w:r>
      <w:r w:rsidR="000B1783">
        <w:rPr>
          <w:rFonts w:cs="Times New Roman"/>
        </w:rPr>
        <w:t>’</w:t>
      </w:r>
      <w:r w:rsidRPr="00F8712A">
        <w:rPr>
          <w:rFonts w:cs="Times New Roman"/>
        </w:rPr>
        <w:t xml:space="preserve">ailleurs </w:t>
      </w:r>
      <w:r>
        <w:rPr>
          <w:rFonts w:cs="Times New Roman"/>
        </w:rPr>
        <w:t>M. </w:t>
      </w:r>
      <w:proofErr w:type="spellStart"/>
      <w:r w:rsidRPr="00F8712A">
        <w:rPr>
          <w:rFonts w:cs="Times New Roman"/>
        </w:rPr>
        <w:t>Barbiera</w:t>
      </w:r>
      <w:proofErr w:type="spellEnd"/>
      <w:r w:rsidRPr="00F8712A">
        <w:rPr>
          <w:rFonts w:cs="Times New Roman"/>
        </w:rPr>
        <w:t xml:space="preserve"> puisse admettre les légendes scandaleuses dont cette charitable visite a été l</w:t>
      </w:r>
      <w:r w:rsidR="000B1783">
        <w:rPr>
          <w:rFonts w:cs="Times New Roman"/>
        </w:rPr>
        <w:t>’</w:t>
      </w:r>
      <w:r w:rsidRPr="00F8712A">
        <w:rPr>
          <w:rFonts w:cs="Times New Roman"/>
        </w:rPr>
        <w:t>occasion</w:t>
      </w:r>
      <w:r>
        <w:rPr>
          <w:rFonts w:cs="Times New Roman"/>
        </w:rPr>
        <w:t> ?</w:t>
      </w:r>
      <w:r w:rsidRPr="00F8712A">
        <w:rPr>
          <w:rFonts w:cs="Times New Roman"/>
        </w:rPr>
        <w:t xml:space="preserve"> Mais Stendhal était bien forcé de se résigner à n</w:t>
      </w:r>
      <w:r w:rsidR="000B1783">
        <w:rPr>
          <w:rFonts w:cs="Times New Roman"/>
        </w:rPr>
        <w:t>’</w:t>
      </w:r>
      <w:r w:rsidRPr="00F8712A">
        <w:rPr>
          <w:rFonts w:cs="Times New Roman"/>
        </w:rPr>
        <w:t>être que ce qu</w:t>
      </w:r>
      <w:r w:rsidR="000B1783">
        <w:rPr>
          <w:rFonts w:cs="Times New Roman"/>
        </w:rPr>
        <w:t>’</w:t>
      </w:r>
      <w:r w:rsidRPr="00F8712A">
        <w:rPr>
          <w:rFonts w:cs="Times New Roman"/>
        </w:rPr>
        <w:t xml:space="preserve">il était, un </w:t>
      </w:r>
      <w:r>
        <w:rPr>
          <w:rFonts w:cs="Times New Roman"/>
        </w:rPr>
        <w:t>« </w:t>
      </w:r>
      <w:r w:rsidRPr="00F8712A">
        <w:rPr>
          <w:rFonts w:cs="Times New Roman"/>
        </w:rPr>
        <w:t>Milanais</w:t>
      </w:r>
      <w:r>
        <w:rPr>
          <w:rFonts w:cs="Times New Roman"/>
        </w:rPr>
        <w:t> »</w:t>
      </w:r>
      <w:r w:rsidRPr="00F8712A">
        <w:rPr>
          <w:rFonts w:cs="Times New Roman"/>
        </w:rPr>
        <w:t xml:space="preserve"> de seconde main. Et jamais plus il ne devait revoir cette femme, dont l</w:t>
      </w:r>
      <w:r w:rsidR="000B1783">
        <w:rPr>
          <w:rFonts w:cs="Times New Roman"/>
        </w:rPr>
        <w:t>’</w:t>
      </w:r>
      <w:r w:rsidRPr="00F8712A">
        <w:rPr>
          <w:rFonts w:cs="Times New Roman"/>
        </w:rPr>
        <w:t xml:space="preserve">amour, nous dit-il, </w:t>
      </w:r>
      <w:r w:rsidRPr="0049503D">
        <w:rPr>
          <w:rStyle w:val="quotec"/>
        </w:rPr>
        <w:t>« avait été jusqu</w:t>
      </w:r>
      <w:r w:rsidR="000B1783" w:rsidRPr="0049503D">
        <w:rPr>
          <w:rStyle w:val="quotec"/>
        </w:rPr>
        <w:t>’</w:t>
      </w:r>
      <w:r w:rsidRPr="0049503D">
        <w:rPr>
          <w:rStyle w:val="quotec"/>
        </w:rPr>
        <w:t>à lui donner</w:t>
      </w:r>
      <w:r w:rsidR="0049503D" w:rsidRPr="0049503D">
        <w:rPr>
          <w:rStyle w:val="quotec"/>
        </w:rPr>
        <w:t xml:space="preserve"> </w:t>
      </w:r>
      <w:r w:rsidRPr="0049503D">
        <w:rPr>
          <w:rStyle w:val="quotec"/>
        </w:rPr>
        <w:t>une vertu comique : la chasteté »</w:t>
      </w:r>
      <w:r w:rsidRPr="00F8712A">
        <w:rPr>
          <w:rFonts w:cs="Times New Roman"/>
        </w:rPr>
        <w:t xml:space="preserve">. Quatre ans après son départ de Milan, en 1826, Mathilde </w:t>
      </w:r>
      <w:proofErr w:type="spellStart"/>
      <w:r w:rsidRPr="00F8712A">
        <w:rPr>
          <w:rFonts w:cs="Times New Roman"/>
        </w:rPr>
        <w:t>Dembowsky</w:t>
      </w:r>
      <w:proofErr w:type="spellEnd"/>
      <w:r w:rsidRPr="00F8712A">
        <w:rPr>
          <w:rFonts w:cs="Times New Roman"/>
        </w:rPr>
        <w:t xml:space="preserve"> mourut à trente-huit ans.</w:t>
      </w:r>
    </w:p>
    <w:p w14:paraId="3CD20A74" w14:textId="77777777" w:rsidR="00F8712A" w:rsidRPr="00F8712A" w:rsidRDefault="00F8712A" w:rsidP="00F8712A">
      <w:pPr>
        <w:pStyle w:val="Corpsdetexte"/>
        <w:rPr>
          <w:rFonts w:cs="Times New Roman"/>
        </w:rPr>
      </w:pPr>
      <w:r w:rsidRPr="0049503D">
        <w:rPr>
          <w:rStyle w:val="quotec"/>
        </w:rPr>
        <w:t>« </w:t>
      </w:r>
      <w:proofErr w:type="spellStart"/>
      <w:r w:rsidRPr="0049503D">
        <w:rPr>
          <w:rStyle w:val="quotec"/>
        </w:rPr>
        <w:t>Métilde</w:t>
      </w:r>
      <w:proofErr w:type="spellEnd"/>
      <w:r w:rsidRPr="0049503D">
        <w:rPr>
          <w:rStyle w:val="quotec"/>
        </w:rPr>
        <w:t xml:space="preserve"> mourut : donc, inutile de retourner à Milan », écrit Henri </w:t>
      </w:r>
      <w:proofErr w:type="spellStart"/>
      <w:r w:rsidRPr="0049503D">
        <w:rPr>
          <w:rStyle w:val="quotec"/>
        </w:rPr>
        <w:t>Brûlart</w:t>
      </w:r>
      <w:proofErr w:type="spellEnd"/>
      <w:r w:rsidRPr="0049503D">
        <w:rPr>
          <w:rStyle w:val="quotec"/>
        </w:rPr>
        <w:t xml:space="preserve"> dans son autobiographie. Mais trois ans après la mort de la bien-aimée, nous le trouvons de nouveau </w:t>
      </w:r>
      <w:r w:rsidRPr="0049503D">
        <w:rPr>
          <w:rStyle w:val="quotec"/>
        </w:rPr>
        <w:lastRenderedPageBreak/>
        <w:t>installé dans la capitale lombarde : ou plutôt non pas installé, mais empêché de s</w:t>
      </w:r>
      <w:r w:rsidR="000B1783" w:rsidRPr="0049503D">
        <w:rPr>
          <w:rStyle w:val="quotec"/>
        </w:rPr>
        <w:t>’</w:t>
      </w:r>
      <w:r w:rsidRPr="0049503D">
        <w:rPr>
          <w:rStyle w:val="quotec"/>
        </w:rPr>
        <w:t>installer ; car à peine avait-il trouvé un logement et sans doute projeté de faire un brin de cour à sa nouvelle logeuse qu</w:t>
      </w:r>
      <w:r w:rsidR="000B1783" w:rsidRPr="0049503D">
        <w:rPr>
          <w:rStyle w:val="quotec"/>
        </w:rPr>
        <w:t>’</w:t>
      </w:r>
      <w:r w:rsidRPr="0049503D">
        <w:rPr>
          <w:rStyle w:val="quotec"/>
        </w:rPr>
        <w:t>un décret de la police autrichienne lui enjoignait de refermer ses malles et de quitter à</w:t>
      </w:r>
      <w:r w:rsidR="0049503D" w:rsidRPr="0049503D">
        <w:rPr>
          <w:rStyle w:val="quotec"/>
        </w:rPr>
        <w:t xml:space="preserve"> </w:t>
      </w:r>
      <w:r w:rsidRPr="0049503D">
        <w:rPr>
          <w:rStyle w:val="quotec"/>
        </w:rPr>
        <w:t>jamais le territoire milanais. »</w:t>
      </w:r>
      <w:r w:rsidRPr="00F8712A">
        <w:rPr>
          <w:rFonts w:cs="Times New Roman"/>
        </w:rPr>
        <w:t xml:space="preserve"> Cet article, qui est de </w:t>
      </w:r>
      <w:r>
        <w:rPr>
          <w:rFonts w:cs="Times New Roman"/>
        </w:rPr>
        <w:t>M. de </w:t>
      </w:r>
      <w:proofErr w:type="spellStart"/>
      <w:r w:rsidRPr="00F8712A">
        <w:rPr>
          <w:rFonts w:cs="Times New Roman"/>
        </w:rPr>
        <w:t>Wyzewa</w:t>
      </w:r>
      <w:proofErr w:type="spellEnd"/>
      <w:r w:rsidRPr="00F8712A">
        <w:rPr>
          <w:rFonts w:cs="Times New Roman"/>
        </w:rPr>
        <w:t>, est rédigé d</w:t>
      </w:r>
      <w:r w:rsidR="000B1783">
        <w:rPr>
          <w:rFonts w:cs="Times New Roman"/>
        </w:rPr>
        <w:t>’</w:t>
      </w:r>
      <w:r w:rsidRPr="00F8712A">
        <w:rPr>
          <w:rFonts w:cs="Times New Roman"/>
        </w:rPr>
        <w:t xml:space="preserve">après les documents réunis par </w:t>
      </w:r>
      <w:r>
        <w:rPr>
          <w:rFonts w:cs="Times New Roman"/>
        </w:rPr>
        <w:t>M. </w:t>
      </w:r>
      <w:proofErr w:type="spellStart"/>
      <w:r w:rsidRPr="00F8712A">
        <w:rPr>
          <w:rFonts w:cs="Times New Roman"/>
        </w:rPr>
        <w:t>Barbiera</w:t>
      </w:r>
      <w:proofErr w:type="spellEnd"/>
      <w:r w:rsidRPr="00F8712A">
        <w:rPr>
          <w:rFonts w:cs="Times New Roman"/>
        </w:rPr>
        <w:t xml:space="preserve">, érudit italien, dans son livre récent </w:t>
      </w:r>
      <w:r w:rsidRPr="00F8712A">
        <w:rPr>
          <w:rFonts w:cs="Times New Roman"/>
          <w:i/>
        </w:rPr>
        <w:t>Figures et figurines du siècle qui meurt</w:t>
      </w:r>
      <w:r w:rsidRPr="00F8712A">
        <w:rPr>
          <w:rFonts w:cs="Times New Roman"/>
        </w:rPr>
        <w:t>.</w:t>
      </w:r>
    </w:p>
    <w:p w14:paraId="60E7C64D" w14:textId="77777777" w:rsidR="00CB556B" w:rsidRDefault="00CB556B" w:rsidP="00CB556B">
      <w:pPr>
        <w:pStyle w:val="Titre1"/>
      </w:pPr>
      <w:r>
        <w:t>Tome XXXII, numéro 118, 1</w:t>
      </w:r>
      <w:r w:rsidRPr="00685873">
        <w:rPr>
          <w:vertAlign w:val="superscript"/>
        </w:rPr>
        <w:t>er</w:t>
      </w:r>
      <w:r w:rsidR="0049503D">
        <w:t> octobre </w:t>
      </w:r>
      <w:r>
        <w:t>1899</w:t>
      </w:r>
    </w:p>
    <w:p w14:paraId="36AF60B9" w14:textId="77777777" w:rsidR="0049503D" w:rsidRDefault="0049503D" w:rsidP="0049503D">
      <w:pPr>
        <w:pStyle w:val="Titre2"/>
      </w:pPr>
      <w:r>
        <w:t>Savonarole et l’épreuve du feu</w:t>
      </w:r>
    </w:p>
    <w:p w14:paraId="011E7081" w14:textId="77777777" w:rsidR="0049503D" w:rsidRPr="00925B7B" w:rsidRDefault="0049503D" w:rsidP="0049503D">
      <w:pPr>
        <w:pStyle w:val="term"/>
      </w:pPr>
      <w:proofErr w:type="gramStart"/>
      <w:r w:rsidRPr="00925B7B">
        <w:t>id</w:t>
      </w:r>
      <w:proofErr w:type="gramEnd"/>
      <w:r w:rsidRPr="00925B7B">
        <w:t> : article-</w:t>
      </w:r>
      <w:r>
        <w:t>1899</w:t>
      </w:r>
      <w:r w:rsidRPr="00925B7B">
        <w:t>-</w:t>
      </w:r>
      <w:r>
        <w:t>10_178</w:t>
      </w:r>
    </w:p>
    <w:p w14:paraId="07CEA96F" w14:textId="77777777" w:rsidR="0049503D" w:rsidRPr="00925B7B" w:rsidRDefault="0049503D" w:rsidP="0049503D">
      <w:pPr>
        <w:pStyle w:val="term"/>
      </w:pPr>
      <w:proofErr w:type="spellStart"/>
      <w:proofErr w:type="gramStart"/>
      <w:r w:rsidRPr="00925B7B">
        <w:t>author</w:t>
      </w:r>
      <w:proofErr w:type="spellEnd"/>
      <w:proofErr w:type="gramEnd"/>
      <w:r w:rsidRPr="00925B7B">
        <w:t xml:space="preserve"> : </w:t>
      </w:r>
      <w:r w:rsidRPr="0049503D">
        <w:t>Mesnil, Jacques (1872-1940)</w:t>
      </w:r>
    </w:p>
    <w:p w14:paraId="1E46AD04" w14:textId="77777777" w:rsidR="0049503D" w:rsidRPr="00925B7B" w:rsidRDefault="0049503D" w:rsidP="0049503D">
      <w:pPr>
        <w:pStyle w:val="term"/>
      </w:pPr>
      <w:proofErr w:type="spellStart"/>
      <w:proofErr w:type="gramStart"/>
      <w:r w:rsidRPr="00925B7B">
        <w:t>signed</w:t>
      </w:r>
      <w:proofErr w:type="spellEnd"/>
      <w:proofErr w:type="gramEnd"/>
      <w:r w:rsidRPr="00925B7B">
        <w:t xml:space="preserve"> : </w:t>
      </w:r>
      <w:r>
        <w:t>Jacques Mesnil</w:t>
      </w:r>
    </w:p>
    <w:p w14:paraId="18683F72" w14:textId="77777777" w:rsidR="0049503D" w:rsidRDefault="0049503D" w:rsidP="0049503D">
      <w:pPr>
        <w:pStyle w:val="term"/>
      </w:pPr>
      <w:proofErr w:type="gramStart"/>
      <w:r w:rsidRPr="00925B7B">
        <w:t>section</w:t>
      </w:r>
      <w:proofErr w:type="gramEnd"/>
      <w:r w:rsidRPr="00925B7B">
        <w:t xml:space="preserve"> : </w:t>
      </w:r>
      <w:r>
        <w:t>none</w:t>
      </w:r>
    </w:p>
    <w:p w14:paraId="7256B118" w14:textId="77777777" w:rsidR="0049503D" w:rsidRDefault="0049503D" w:rsidP="0049503D">
      <w:pPr>
        <w:pStyle w:val="term"/>
      </w:pPr>
      <w:proofErr w:type="spellStart"/>
      <w:proofErr w:type="gramStart"/>
      <w:r w:rsidRPr="00DA7419">
        <w:t>title</w:t>
      </w:r>
      <w:proofErr w:type="spellEnd"/>
      <w:proofErr w:type="gramEnd"/>
      <w:r w:rsidRPr="00DA7419">
        <w:t xml:space="preserve"> : </w:t>
      </w:r>
      <w:r>
        <w:t>Savonarole et l’épreuve du feu</w:t>
      </w:r>
    </w:p>
    <w:p w14:paraId="02D4E284" w14:textId="77777777" w:rsidR="0049503D" w:rsidRPr="00925B7B" w:rsidRDefault="0049503D" w:rsidP="0049503D">
      <w:pPr>
        <w:pStyle w:val="term"/>
      </w:pPr>
      <w:proofErr w:type="gramStart"/>
      <w:r w:rsidRPr="00925B7B">
        <w:t>date</w:t>
      </w:r>
      <w:proofErr w:type="gramEnd"/>
      <w:r w:rsidRPr="00925B7B">
        <w:t> :</w:t>
      </w:r>
      <w:r>
        <w:t xml:space="preserve"> 1899-10</w:t>
      </w:r>
    </w:p>
    <w:p w14:paraId="3C029654" w14:textId="77777777" w:rsidR="0049503D" w:rsidRDefault="0049503D" w:rsidP="0049503D">
      <w:pPr>
        <w:pStyle w:val="term"/>
      </w:pPr>
      <w:proofErr w:type="spellStart"/>
      <w:proofErr w:type="gramStart"/>
      <w:r w:rsidRPr="00925B7B">
        <w:t>ref</w:t>
      </w:r>
      <w:proofErr w:type="spellEnd"/>
      <w:proofErr w:type="gramEnd"/>
      <w:r w:rsidRPr="00925B7B">
        <w:t xml:space="preserve"> : </w:t>
      </w:r>
      <w:r>
        <w:t>Tome XXXII, numéro 118, 1</w:t>
      </w:r>
      <w:r w:rsidRPr="00685873">
        <w:rPr>
          <w:vertAlign w:val="superscript"/>
        </w:rPr>
        <w:t>er</w:t>
      </w:r>
      <w:r>
        <w:t> octobre 1899</w:t>
      </w:r>
      <w:r w:rsidRPr="00925B7B">
        <w:t xml:space="preserve">, </w:t>
      </w:r>
      <w:r>
        <w:t>p. 178-190</w:t>
      </w:r>
    </w:p>
    <w:p w14:paraId="4A4DED15" w14:textId="77777777" w:rsidR="0049503D" w:rsidRDefault="0049503D" w:rsidP="0049503D">
      <w:pPr>
        <w:pStyle w:val="byline"/>
      </w:pPr>
      <w:r>
        <w:rPr>
          <w:smallCaps/>
        </w:rPr>
        <w:t>Jacques Mesnil</w:t>
      </w:r>
      <w:r>
        <w:t>.</w:t>
      </w:r>
    </w:p>
    <w:p w14:paraId="2A8D23EF" w14:textId="77777777" w:rsidR="0049503D" w:rsidRDefault="0049503D" w:rsidP="0049503D">
      <w:pPr>
        <w:pStyle w:val="bibl"/>
      </w:pPr>
      <w:r>
        <w:t>Tome XXXII, numéro 118, 1</w:t>
      </w:r>
      <w:r w:rsidRPr="00685873">
        <w:rPr>
          <w:vertAlign w:val="superscript"/>
        </w:rPr>
        <w:t>er</w:t>
      </w:r>
      <w:r>
        <w:t> octobre 1899</w:t>
      </w:r>
      <w:r w:rsidRPr="00925B7B">
        <w:t xml:space="preserve">, </w:t>
      </w:r>
      <w:r>
        <w:t>p. 178-190.</w:t>
      </w:r>
    </w:p>
    <w:p w14:paraId="03A8517C" w14:textId="1D06307B"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action que les hommes héroïques exercent sur la masse apparaît aux yeux de celle-ci revêtue d</w:t>
      </w:r>
      <w:r w:rsidR="000B1783">
        <w:rPr>
          <w:rFonts w:cs="Times New Roman"/>
        </w:rPr>
        <w:t>’</w:t>
      </w:r>
      <w:r w:rsidRPr="00F8712A">
        <w:rPr>
          <w:rFonts w:cs="Times New Roman"/>
        </w:rPr>
        <w:t>un caractère surnaturel. L</w:t>
      </w:r>
      <w:r w:rsidR="000B1783">
        <w:rPr>
          <w:rFonts w:cs="Times New Roman"/>
        </w:rPr>
        <w:t>’</w:t>
      </w:r>
      <w:r w:rsidRPr="00F8712A">
        <w:rPr>
          <w:rFonts w:cs="Times New Roman"/>
        </w:rPr>
        <w:t>homme médiocre ne saurait se rendre compte du pouvoir que possède l</w:t>
      </w:r>
      <w:r w:rsidR="000B1783">
        <w:rPr>
          <w:rFonts w:cs="Times New Roman"/>
        </w:rPr>
        <w:t>’</w:t>
      </w:r>
      <w:r w:rsidRPr="00F8712A">
        <w:rPr>
          <w:rFonts w:cs="Times New Roman"/>
        </w:rPr>
        <w:t>homme vraiment fort</w:t>
      </w:r>
      <w:r>
        <w:rPr>
          <w:rFonts w:cs="Times New Roman"/>
        </w:rPr>
        <w:t> :</w:t>
      </w:r>
      <w:r w:rsidRPr="00F8712A">
        <w:rPr>
          <w:rFonts w:cs="Times New Roman"/>
        </w:rPr>
        <w:t xml:space="preserve"> le sentiment intérieur de ce pouvoir lui manque, rien </w:t>
      </w:r>
      <w:del w:id="387" w:author="Marguerite-Marie Bordry" w:date="2018-12-07T19:51:00Z">
        <w:r w:rsidRPr="00F8712A" w:rsidDel="002C2B2F">
          <w:rPr>
            <w:rFonts w:cs="Times New Roman"/>
          </w:rPr>
          <w:delText xml:space="preserve">eu </w:delText>
        </w:r>
      </w:del>
      <w:ins w:id="388" w:author="Marguerite-Marie Bordry" w:date="2018-12-07T19:51:00Z">
        <w:r w:rsidR="002C2B2F" w:rsidRPr="00F8712A">
          <w:rPr>
            <w:rFonts w:cs="Times New Roman"/>
          </w:rPr>
          <w:t>e</w:t>
        </w:r>
        <w:r w:rsidR="002C2B2F">
          <w:rPr>
            <w:rFonts w:cs="Times New Roman"/>
          </w:rPr>
          <w:t>n</w:t>
        </w:r>
        <w:r w:rsidR="002C2B2F" w:rsidRPr="00F8712A">
          <w:rPr>
            <w:rFonts w:cs="Times New Roman"/>
          </w:rPr>
          <w:t xml:space="preserve"> </w:t>
        </w:r>
      </w:ins>
      <w:r w:rsidRPr="00F8712A">
        <w:rPr>
          <w:rFonts w:cs="Times New Roman"/>
        </w:rPr>
        <w:t>lui ne donne la mesure de cette force. Aussi est-il porté à lui attribuer une origine extra-humaine et à croire d</w:t>
      </w:r>
      <w:r w:rsidR="000B1783">
        <w:rPr>
          <w:rFonts w:cs="Times New Roman"/>
        </w:rPr>
        <w:t>’</w:t>
      </w:r>
      <w:r w:rsidRPr="00F8712A">
        <w:rPr>
          <w:rFonts w:cs="Times New Roman"/>
        </w:rPr>
        <w:t>essence divine ou diabolique l</w:t>
      </w:r>
      <w:r w:rsidR="000B1783">
        <w:rPr>
          <w:rFonts w:cs="Times New Roman"/>
        </w:rPr>
        <w:t>’</w:t>
      </w:r>
      <w:r w:rsidR="00294F1E">
        <w:rPr>
          <w:rFonts w:cs="Times New Roman"/>
        </w:rPr>
        <w:t>ê</w:t>
      </w:r>
      <w:r w:rsidRPr="00F8712A">
        <w:rPr>
          <w:rFonts w:cs="Times New Roman"/>
        </w:rPr>
        <w:t>tre qui dispose d</w:t>
      </w:r>
      <w:r w:rsidR="000B1783">
        <w:rPr>
          <w:rFonts w:cs="Times New Roman"/>
        </w:rPr>
        <w:t>’</w:t>
      </w:r>
      <w:r w:rsidRPr="00F8712A">
        <w:rPr>
          <w:rFonts w:cs="Times New Roman"/>
        </w:rPr>
        <w:t>une telle force. Le héros, s</w:t>
      </w:r>
      <w:r w:rsidR="000B1783">
        <w:rPr>
          <w:rFonts w:cs="Times New Roman"/>
        </w:rPr>
        <w:t>’</w:t>
      </w:r>
      <w:r w:rsidRPr="00F8712A">
        <w:rPr>
          <w:rFonts w:cs="Times New Roman"/>
        </w:rPr>
        <w:t>il veut continuer à exercer son ascendant sur les âmes, est obligé d</w:t>
      </w:r>
      <w:r w:rsidR="000B1783">
        <w:rPr>
          <w:rFonts w:cs="Times New Roman"/>
        </w:rPr>
        <w:t>’</w:t>
      </w:r>
      <w:r w:rsidRPr="00F8712A">
        <w:rPr>
          <w:rFonts w:cs="Times New Roman"/>
        </w:rPr>
        <w:t>entretenir cette croyance, de jouer le rôle d</w:t>
      </w:r>
      <w:r w:rsidR="000B1783">
        <w:rPr>
          <w:rFonts w:cs="Times New Roman"/>
        </w:rPr>
        <w:t>’</w:t>
      </w:r>
      <w:r w:rsidRPr="00F8712A">
        <w:rPr>
          <w:rFonts w:cs="Times New Roman"/>
        </w:rPr>
        <w:t>agent de la providence, de consentir à ce caractère de merveilleux que l</w:t>
      </w:r>
      <w:r w:rsidR="000B1783">
        <w:rPr>
          <w:rFonts w:cs="Times New Roman"/>
        </w:rPr>
        <w:t>’</w:t>
      </w:r>
      <w:r w:rsidRPr="00F8712A">
        <w:rPr>
          <w:rFonts w:cs="Times New Roman"/>
        </w:rPr>
        <w:t>on veut prêter à toutes ses actions. Souvent même il le fait involontairement, il finit par s</w:t>
      </w:r>
      <w:r w:rsidR="000B1783">
        <w:rPr>
          <w:rFonts w:cs="Times New Roman"/>
        </w:rPr>
        <w:t>’</w:t>
      </w:r>
      <w:r w:rsidRPr="00F8712A">
        <w:rPr>
          <w:rFonts w:cs="Times New Roman"/>
        </w:rPr>
        <w:t>imaginer qu</w:t>
      </w:r>
      <w:r w:rsidR="000B1783">
        <w:rPr>
          <w:rFonts w:cs="Times New Roman"/>
        </w:rPr>
        <w:t>’</w:t>
      </w:r>
      <w:r w:rsidRPr="00F8712A">
        <w:rPr>
          <w:rFonts w:cs="Times New Roman"/>
        </w:rPr>
        <w:t>il appartient réellement à un monde supérieur, il subit à son tour la suggestion de la foule. Là réside l</w:t>
      </w:r>
      <w:r w:rsidR="000B1783">
        <w:rPr>
          <w:rFonts w:cs="Times New Roman"/>
        </w:rPr>
        <w:t>’</w:t>
      </w:r>
      <w:r w:rsidRPr="00F8712A">
        <w:rPr>
          <w:rFonts w:cs="Times New Roman"/>
        </w:rPr>
        <w:t>inévitable péril de sa situation</w:t>
      </w:r>
      <w:r>
        <w:rPr>
          <w:rFonts w:cs="Times New Roman"/>
        </w:rPr>
        <w:t> :</w:t>
      </w:r>
      <w:r w:rsidRPr="00F8712A">
        <w:rPr>
          <w:rFonts w:cs="Times New Roman"/>
        </w:rPr>
        <w:t xml:space="preserve"> le jour où ses ennemis auront réussi à faire douter de sa puissance, où les circonstances auront ébranlé son crédit, le peuple pour prix de sa foi réclamera de son idole un miracle authentique, un miracle matériel, visible, palpable.</w:t>
      </w:r>
    </w:p>
    <w:p w14:paraId="6B4AA45D" w14:textId="77777777" w:rsidR="00F8712A" w:rsidRPr="00F8712A" w:rsidRDefault="00F8712A" w:rsidP="00F8712A">
      <w:pPr>
        <w:pStyle w:val="Corpsdetexte"/>
        <w:rPr>
          <w:rFonts w:cs="Times New Roman"/>
        </w:rPr>
      </w:pPr>
      <w:r w:rsidRPr="00F8712A">
        <w:rPr>
          <w:rFonts w:cs="Times New Roman"/>
        </w:rPr>
        <w:t>Dès que le héros a révélé sa nature purement humaine, il est abandonné de tous, et ses adorateurs deviennent ses ennemis les plus acharnés, car ils sont honteux, humiliés de s</w:t>
      </w:r>
      <w:r w:rsidR="000B1783">
        <w:rPr>
          <w:rFonts w:cs="Times New Roman"/>
        </w:rPr>
        <w:t>’</w:t>
      </w:r>
      <w:r w:rsidRPr="00F8712A">
        <w:rPr>
          <w:rFonts w:cs="Times New Roman"/>
        </w:rPr>
        <w:t>être laissé subjuguer, jusqu</w:t>
      </w:r>
      <w:r w:rsidR="000B1783">
        <w:rPr>
          <w:rFonts w:cs="Times New Roman"/>
        </w:rPr>
        <w:t>’</w:t>
      </w:r>
      <w:r w:rsidRPr="00F8712A">
        <w:rPr>
          <w:rFonts w:cs="Times New Roman"/>
        </w:rPr>
        <w:t>à perdre possession d</w:t>
      </w:r>
      <w:r w:rsidR="000B1783">
        <w:rPr>
          <w:rFonts w:cs="Times New Roman"/>
        </w:rPr>
        <w:t>’</w:t>
      </w:r>
      <w:r w:rsidRPr="00F8712A">
        <w:rPr>
          <w:rFonts w:cs="Times New Roman"/>
        </w:rPr>
        <w:t>eux-mêmes, par un homme, par leur semblable</w:t>
      </w:r>
      <w:r>
        <w:rPr>
          <w:rFonts w:cs="Times New Roman"/>
        </w:rPr>
        <w:t> !</w:t>
      </w:r>
    </w:p>
    <w:p w14:paraId="299064F8" w14:textId="77777777" w:rsidR="00F8712A" w:rsidRPr="00F8712A" w:rsidRDefault="00F8712A" w:rsidP="00F8712A">
      <w:pPr>
        <w:pStyle w:val="Corpsdetexte"/>
        <w:rPr>
          <w:rFonts w:cs="Times New Roman"/>
        </w:rPr>
      </w:pPr>
      <w:r w:rsidRPr="00F8712A">
        <w:rPr>
          <w:rFonts w:cs="Times New Roman"/>
        </w:rPr>
        <w:t>Ces réflexions viennent spontanément l</w:t>
      </w:r>
      <w:r w:rsidR="000B1783">
        <w:rPr>
          <w:rFonts w:cs="Times New Roman"/>
        </w:rPr>
        <w:t>’</w:t>
      </w:r>
      <w:r w:rsidRPr="00F8712A">
        <w:rPr>
          <w:rFonts w:cs="Times New Roman"/>
        </w:rPr>
        <w:t>esprit de qui</w:t>
      </w:r>
      <w:r w:rsidR="00294F1E">
        <w:rPr>
          <w:rFonts w:cs="Times New Roman"/>
        </w:rPr>
        <w:t xml:space="preserve"> </w:t>
      </w:r>
      <w:r w:rsidRPr="00F8712A">
        <w:rPr>
          <w:rFonts w:cs="Times New Roman"/>
        </w:rPr>
        <w:t xml:space="preserve">étudie la vie du prédicateur dominicain </w:t>
      </w:r>
      <w:r w:rsidRPr="00F8712A">
        <w:rPr>
          <w:rFonts w:cs="Times New Roman"/>
        </w:rPr>
        <w:lastRenderedPageBreak/>
        <w:t>Savonarole et rech</w:t>
      </w:r>
      <w:r w:rsidR="00294F1E">
        <w:rPr>
          <w:rFonts w:cs="Times New Roman"/>
        </w:rPr>
        <w:t>erche les causes de sa perte</w:t>
      </w:r>
      <w:r w:rsidR="00294F1E">
        <w:rPr>
          <w:rStyle w:val="Appelnotedebasdep"/>
          <w:rFonts w:cs="Times New Roman"/>
        </w:rPr>
        <w:footnoteReference w:id="5"/>
      </w:r>
      <w:r w:rsidRPr="00F8712A">
        <w:rPr>
          <w:rFonts w:cs="Times New Roman"/>
        </w:rPr>
        <w:t>.</w:t>
      </w:r>
    </w:p>
    <w:p w14:paraId="237E4833" w14:textId="77777777" w:rsidR="00F8712A" w:rsidRPr="00F8712A" w:rsidRDefault="00F8712A" w:rsidP="00F8712A">
      <w:pPr>
        <w:pStyle w:val="Corpsdetexte"/>
        <w:rPr>
          <w:rFonts w:cs="Times New Roman"/>
        </w:rPr>
      </w:pPr>
      <w:r w:rsidRPr="00F8712A">
        <w:rPr>
          <w:rFonts w:cs="Times New Roman"/>
        </w:rPr>
        <w:t xml:space="preserve">Savonarole apparaissant à la fin du </w:t>
      </w:r>
      <w:proofErr w:type="spellStart"/>
      <w:r w:rsidRPr="00F8712A">
        <w:rPr>
          <w:rFonts w:cs="Times New Roman"/>
          <w:smallCaps/>
        </w:rPr>
        <w:t>xv</w:t>
      </w:r>
      <w:r w:rsidRPr="00E554D0">
        <w:rPr>
          <w:vertAlign w:val="superscript"/>
        </w:rPr>
        <w:t>e</w:t>
      </w:r>
      <w:proofErr w:type="spellEnd"/>
      <w:r w:rsidR="00294F1E">
        <w:rPr>
          <w:rFonts w:cs="Times New Roman"/>
        </w:rPr>
        <w:t> </w:t>
      </w:r>
      <w:r w:rsidRPr="00F8712A">
        <w:rPr>
          <w:rFonts w:cs="Times New Roman"/>
        </w:rPr>
        <w:t>siècle en pleine Renaissance au milieu du peuple florentin, le subjuguant soudain, le dominant pendant quelques années au point de l</w:t>
      </w:r>
      <w:r w:rsidR="000B1783">
        <w:rPr>
          <w:rFonts w:cs="Times New Roman"/>
        </w:rPr>
        <w:t>’</w:t>
      </w:r>
      <w:r w:rsidRPr="00F8712A">
        <w:rPr>
          <w:rFonts w:cs="Times New Roman"/>
        </w:rPr>
        <w:t>amener à changer complètement de genre de vie demeure, même pour nous, fascinant et mystérieux. Que l</w:t>
      </w:r>
      <w:r w:rsidR="000B1783">
        <w:rPr>
          <w:rFonts w:cs="Times New Roman"/>
        </w:rPr>
        <w:t>’</w:t>
      </w:r>
      <w:r w:rsidRPr="00F8712A">
        <w:rPr>
          <w:rFonts w:cs="Times New Roman"/>
        </w:rPr>
        <w:t>on se représente le peuple florentin tel qu</w:t>
      </w:r>
      <w:r w:rsidR="000B1783">
        <w:rPr>
          <w:rFonts w:cs="Times New Roman"/>
        </w:rPr>
        <w:t>’</w:t>
      </w:r>
      <w:r w:rsidRPr="00F8712A">
        <w:rPr>
          <w:rFonts w:cs="Times New Roman"/>
        </w:rPr>
        <w:t>il était à cette époque, fin subtil, spirituel, assez sceptique, amoureux de la beauté, artiste et politicien avant tout. Qu</w:t>
      </w:r>
      <w:r w:rsidR="000B1783">
        <w:rPr>
          <w:rFonts w:cs="Times New Roman"/>
        </w:rPr>
        <w:t>’</w:t>
      </w:r>
      <w:r w:rsidRPr="00F8712A">
        <w:rPr>
          <w:rFonts w:cs="Times New Roman"/>
        </w:rPr>
        <w:t>on se l</w:t>
      </w:r>
      <w:r w:rsidR="000B1783">
        <w:rPr>
          <w:rFonts w:cs="Times New Roman"/>
        </w:rPr>
        <w:t>’</w:t>
      </w:r>
      <w:r w:rsidRPr="00F8712A">
        <w:rPr>
          <w:rFonts w:cs="Times New Roman"/>
        </w:rPr>
        <w:t>imagine énervé par plus d</w:t>
      </w:r>
      <w:r w:rsidR="000B1783">
        <w:rPr>
          <w:rFonts w:cs="Times New Roman"/>
        </w:rPr>
        <w:t>’</w:t>
      </w:r>
      <w:r w:rsidRPr="00F8712A">
        <w:rPr>
          <w:rFonts w:cs="Times New Roman"/>
        </w:rPr>
        <w:t xml:space="preserve">un demi-siècle de domination médicéenne, </w:t>
      </w:r>
      <w:r w:rsidR="00C81EC7">
        <w:rPr>
          <w:rFonts w:cs="Times New Roman"/>
        </w:rPr>
        <w:t>— </w:t>
      </w:r>
      <w:r w:rsidRPr="00F8712A">
        <w:rPr>
          <w:rFonts w:cs="Times New Roman"/>
        </w:rPr>
        <w:t>domination très effective, mais qui cherchait à se dissimuler e</w:t>
      </w:r>
      <w:r w:rsidR="00294F1E">
        <w:rPr>
          <w:rFonts w:cs="Times New Roman"/>
        </w:rPr>
        <w:t xml:space="preserve">n refusant tout titre princier, — </w:t>
      </w:r>
      <w:r w:rsidRPr="00F8712A">
        <w:rPr>
          <w:rFonts w:cs="Times New Roman"/>
        </w:rPr>
        <w:t>avant perdu le goût de la liberté au milieu d</w:t>
      </w:r>
      <w:r w:rsidR="000B1783">
        <w:rPr>
          <w:rFonts w:cs="Times New Roman"/>
        </w:rPr>
        <w:t>’</w:t>
      </w:r>
      <w:r w:rsidRPr="00F8712A">
        <w:rPr>
          <w:rFonts w:cs="Times New Roman"/>
        </w:rPr>
        <w:t>incessantes fêtes, inconscient, à cause de l</w:t>
      </w:r>
      <w:r w:rsidR="000B1783">
        <w:rPr>
          <w:rFonts w:cs="Times New Roman"/>
        </w:rPr>
        <w:t>’</w:t>
      </w:r>
      <w:r w:rsidRPr="00F8712A">
        <w:rPr>
          <w:rFonts w:cs="Times New Roman"/>
        </w:rPr>
        <w:t>éclat qu</w:t>
      </w:r>
      <w:r w:rsidR="000B1783">
        <w:rPr>
          <w:rFonts w:cs="Times New Roman"/>
        </w:rPr>
        <w:t>’</w:t>
      </w:r>
      <w:r w:rsidRPr="00F8712A">
        <w:rPr>
          <w:rFonts w:cs="Times New Roman"/>
        </w:rPr>
        <w:t>il répandait autour de lui, de sa faiblesse croissante. Que l</w:t>
      </w:r>
      <w:r w:rsidR="000B1783">
        <w:rPr>
          <w:rFonts w:cs="Times New Roman"/>
        </w:rPr>
        <w:t>’</w:t>
      </w:r>
      <w:r w:rsidRPr="00F8712A">
        <w:rPr>
          <w:rFonts w:cs="Times New Roman"/>
        </w:rPr>
        <w:t>on songe ensuite à la transformation profonde que subit, quatre</w:t>
      </w:r>
      <w:r w:rsidR="00294F1E">
        <w:rPr>
          <w:rFonts w:cs="Times New Roman"/>
        </w:rPr>
        <w:t xml:space="preserve"> </w:t>
      </w:r>
      <w:r w:rsidRPr="00F8712A">
        <w:rPr>
          <w:rFonts w:cs="Times New Roman"/>
        </w:rPr>
        <w:t>années durant, ce peuple subjugué par la seule puissance de la parole du prédicateur dominicain, que l</w:t>
      </w:r>
      <w:r w:rsidR="000B1783">
        <w:rPr>
          <w:rFonts w:cs="Times New Roman"/>
        </w:rPr>
        <w:t>’</w:t>
      </w:r>
      <w:r w:rsidRPr="00F8712A">
        <w:rPr>
          <w:rFonts w:cs="Times New Roman"/>
        </w:rPr>
        <w:t>on se figure Florence devenue mystique, chantant des chants religieux, dansant sur ses places des danses sacrées au lieu des folles rondes du carnaval, Florence libérée, se donnant un gouvernement entièrement démocratique et proclamant roi Jésus-Christ. Et l</w:t>
      </w:r>
      <w:r w:rsidR="000B1783">
        <w:rPr>
          <w:rFonts w:cs="Times New Roman"/>
        </w:rPr>
        <w:t>’</w:t>
      </w:r>
      <w:r w:rsidRPr="00F8712A">
        <w:rPr>
          <w:rFonts w:cs="Times New Roman"/>
        </w:rPr>
        <w:t xml:space="preserve">on sera tenté de crier au miracle et de voir dans ces troubles événements de la fin du </w:t>
      </w:r>
      <w:proofErr w:type="spellStart"/>
      <w:r w:rsidRPr="00F8712A">
        <w:rPr>
          <w:rFonts w:cs="Times New Roman"/>
          <w:smallCaps/>
        </w:rPr>
        <w:t>xv</w:t>
      </w:r>
      <w:r w:rsidRPr="00E554D0">
        <w:rPr>
          <w:vertAlign w:val="superscript"/>
        </w:rPr>
        <w:t>e</w:t>
      </w:r>
      <w:proofErr w:type="spellEnd"/>
      <w:r w:rsidR="00294F1E">
        <w:rPr>
          <w:rFonts w:cs="Times New Roman"/>
        </w:rPr>
        <w:t> </w:t>
      </w:r>
      <w:r w:rsidRPr="00F8712A">
        <w:rPr>
          <w:rFonts w:cs="Times New Roman"/>
        </w:rPr>
        <w:t>siècle la manifestation d</w:t>
      </w:r>
      <w:r w:rsidR="000B1783">
        <w:rPr>
          <w:rFonts w:cs="Times New Roman"/>
        </w:rPr>
        <w:t>’</w:t>
      </w:r>
      <w:r w:rsidRPr="00F8712A">
        <w:rPr>
          <w:rFonts w:cs="Times New Roman"/>
        </w:rPr>
        <w:t>une puissance surhumaine. À l</w:t>
      </w:r>
      <w:r w:rsidR="000B1783">
        <w:rPr>
          <w:rFonts w:cs="Times New Roman"/>
        </w:rPr>
        <w:t>’</w:t>
      </w:r>
      <w:r w:rsidRPr="00F8712A">
        <w:rPr>
          <w:rFonts w:cs="Times New Roman"/>
        </w:rPr>
        <w:t>analyse cependant l</w:t>
      </w:r>
      <w:r w:rsidR="000B1783">
        <w:rPr>
          <w:rFonts w:cs="Times New Roman"/>
        </w:rPr>
        <w:t>’</w:t>
      </w:r>
      <w:r w:rsidRPr="00F8712A">
        <w:rPr>
          <w:rFonts w:cs="Times New Roman"/>
        </w:rPr>
        <w:t>on reconnaît la cause principale de cette apparente transfiguration. Le peuple florentin avait une imagination vive, plastique, toujours active, prompte à donner une forme concrète aux abstractions, une imagination</w:t>
      </w:r>
      <w:r w:rsidR="00294F1E">
        <w:rPr>
          <w:rFonts w:cs="Times New Roman"/>
        </w:rPr>
        <w:t xml:space="preserve"> visionnaire et hallucinante</w:t>
      </w:r>
      <w:r w:rsidR="00294F1E">
        <w:rPr>
          <w:rStyle w:val="Appelnotedebasdep"/>
          <w:rFonts w:cs="Times New Roman"/>
        </w:rPr>
        <w:footnoteReference w:id="6"/>
      </w:r>
      <w:r w:rsidRPr="00F8712A">
        <w:rPr>
          <w:rFonts w:cs="Times New Roman"/>
        </w:rPr>
        <w:t>. Il ne croyait guère à Dieu, mais il croyait à l</w:t>
      </w:r>
      <w:r w:rsidR="000B1783">
        <w:rPr>
          <w:rFonts w:cs="Times New Roman"/>
        </w:rPr>
        <w:t>’</w:t>
      </w:r>
      <w:r w:rsidRPr="00F8712A">
        <w:rPr>
          <w:rFonts w:cs="Times New Roman"/>
        </w:rPr>
        <w:t>influence d</w:t>
      </w:r>
      <w:r w:rsidR="000B1783">
        <w:rPr>
          <w:rFonts w:cs="Times New Roman"/>
        </w:rPr>
        <w:t>’</w:t>
      </w:r>
      <w:r w:rsidRPr="00F8712A">
        <w:rPr>
          <w:rFonts w:cs="Times New Roman"/>
        </w:rPr>
        <w:t>une foule de puissances occultes sur la destinée des hommes. Il croyait à l</w:t>
      </w:r>
      <w:r w:rsidR="000B1783">
        <w:rPr>
          <w:rFonts w:cs="Times New Roman"/>
        </w:rPr>
        <w:t>’</w:t>
      </w:r>
      <w:r w:rsidRPr="00F8712A">
        <w:rPr>
          <w:rFonts w:cs="Times New Roman"/>
        </w:rPr>
        <w:t xml:space="preserve">astrologie, à la géomancie, à la chiromancie, </w:t>
      </w:r>
      <w:r w:rsidRPr="00F8712A">
        <w:rPr>
          <w:rFonts w:cs="Times New Roman"/>
        </w:rPr>
        <w:lastRenderedPageBreak/>
        <w:t xml:space="preserve">aux esprits, aux démons, aux sorciers. Il était prêt à voir le </w:t>
      </w:r>
      <w:r w:rsidR="00294F1E">
        <w:rPr>
          <w:rFonts w:cs="Times New Roman"/>
        </w:rPr>
        <w:t>merveilleux en toutes choses</w:t>
      </w:r>
      <w:r w:rsidR="00294F1E">
        <w:rPr>
          <w:rStyle w:val="Appelnotedebasdep"/>
          <w:rFonts w:cs="Times New Roman"/>
        </w:rPr>
        <w:footnoteReference w:id="7"/>
      </w:r>
      <w:r w:rsidRPr="00F8712A">
        <w:rPr>
          <w:rFonts w:cs="Times New Roman"/>
        </w:rPr>
        <w:t>.</w:t>
      </w:r>
    </w:p>
    <w:p w14:paraId="3EA498A8" w14:textId="77777777" w:rsidR="00F8712A" w:rsidRPr="00F8712A" w:rsidRDefault="00F8712A" w:rsidP="00F8712A">
      <w:pPr>
        <w:pStyle w:val="Corpsdetexte"/>
        <w:rPr>
          <w:rFonts w:cs="Times New Roman"/>
        </w:rPr>
      </w:pPr>
      <w:r w:rsidRPr="00F8712A">
        <w:rPr>
          <w:rFonts w:cs="Times New Roman"/>
        </w:rPr>
        <w:t>La première fois que Savonarole vint prêcher à Florence, en 1482, il n</w:t>
      </w:r>
      <w:r w:rsidR="000B1783">
        <w:rPr>
          <w:rFonts w:cs="Times New Roman"/>
        </w:rPr>
        <w:t>’</w:t>
      </w:r>
      <w:r w:rsidRPr="00F8712A">
        <w:rPr>
          <w:rFonts w:cs="Times New Roman"/>
        </w:rPr>
        <w:t>obtint aucun succès</w:t>
      </w:r>
      <w:r>
        <w:rPr>
          <w:rFonts w:cs="Times New Roman"/>
        </w:rPr>
        <w:t> :</w:t>
      </w:r>
      <w:r w:rsidRPr="00F8712A">
        <w:rPr>
          <w:rFonts w:cs="Times New Roman"/>
        </w:rPr>
        <w:t xml:space="preserve"> toutes les qualités extérieures de l</w:t>
      </w:r>
      <w:r w:rsidR="000B1783">
        <w:rPr>
          <w:rFonts w:cs="Times New Roman"/>
        </w:rPr>
        <w:t>’</w:t>
      </w:r>
      <w:r w:rsidRPr="00F8712A">
        <w:rPr>
          <w:rFonts w:cs="Times New Roman"/>
        </w:rPr>
        <w:t>orateur lui manquaient</w:t>
      </w:r>
      <w:r>
        <w:rPr>
          <w:rFonts w:cs="Times New Roman"/>
        </w:rPr>
        <w:t> :</w:t>
      </w:r>
      <w:r w:rsidRPr="00F8712A">
        <w:rPr>
          <w:rFonts w:cs="Times New Roman"/>
        </w:rPr>
        <w:t xml:space="preserve"> il n</w:t>
      </w:r>
      <w:r w:rsidR="000B1783">
        <w:rPr>
          <w:rFonts w:cs="Times New Roman"/>
        </w:rPr>
        <w:t>’</w:t>
      </w:r>
      <w:r w:rsidRPr="00F8712A">
        <w:rPr>
          <w:rFonts w:cs="Times New Roman"/>
        </w:rPr>
        <w:t>avait d</w:t>
      </w:r>
      <w:r w:rsidR="000B1783">
        <w:rPr>
          <w:rFonts w:cs="Times New Roman"/>
        </w:rPr>
        <w:t>’</w:t>
      </w:r>
      <w:r w:rsidRPr="00F8712A">
        <w:rPr>
          <w:rFonts w:cs="Times New Roman"/>
        </w:rPr>
        <w:t>élégance ni dans le geste, ni dans la diction, il ne possédait aucune des qualités qui séduisent un auditoire</w:t>
      </w:r>
      <w:r>
        <w:rPr>
          <w:rFonts w:cs="Times New Roman"/>
        </w:rPr>
        <w:t> :</w:t>
      </w:r>
      <w:r w:rsidRPr="00F8712A">
        <w:rPr>
          <w:rFonts w:cs="Times New Roman"/>
        </w:rPr>
        <w:t xml:space="preserve"> sa parole ardente et rude était trop différente du verbe orné et précieux des prédicateurs en vogue pour qu</w:t>
      </w:r>
      <w:r w:rsidR="000B1783">
        <w:rPr>
          <w:rFonts w:cs="Times New Roman"/>
        </w:rPr>
        <w:t>’</w:t>
      </w:r>
      <w:r w:rsidRPr="00F8712A">
        <w:rPr>
          <w:rFonts w:cs="Times New Roman"/>
        </w:rPr>
        <w:t xml:space="preserve">il ne choquât pas au premier abord les Florentins amoureux de la forme. Ce fut la petite ville de San </w:t>
      </w:r>
      <w:proofErr w:type="spellStart"/>
      <w:r w:rsidRPr="00F8712A">
        <w:rPr>
          <w:rFonts w:cs="Times New Roman"/>
        </w:rPr>
        <w:t>Gimignano</w:t>
      </w:r>
      <w:proofErr w:type="spellEnd"/>
      <w:r w:rsidRPr="00F8712A">
        <w:rPr>
          <w:rFonts w:cs="Times New Roman"/>
        </w:rPr>
        <w:t xml:space="preserve"> qui s</w:t>
      </w:r>
      <w:r w:rsidR="000B1783">
        <w:rPr>
          <w:rFonts w:cs="Times New Roman"/>
        </w:rPr>
        <w:t>’</w:t>
      </w:r>
      <w:r w:rsidRPr="00F8712A">
        <w:rPr>
          <w:rFonts w:cs="Times New Roman"/>
        </w:rPr>
        <w:t>émut la première à sa voix. Il prêcha ensuite avec un succès croissant de 1486 à 1489 en Lombardie et à Gênes. Peu à peu, il devenait plus éloquent, il se perfectionnait et s</w:t>
      </w:r>
      <w:r w:rsidR="000B1783">
        <w:rPr>
          <w:rFonts w:cs="Times New Roman"/>
        </w:rPr>
        <w:t>’</w:t>
      </w:r>
      <w:r w:rsidRPr="00F8712A">
        <w:rPr>
          <w:rFonts w:cs="Times New Roman"/>
        </w:rPr>
        <w:t>assouplissait sans rien perdre de son feu naturel. Quand il revint à Florence, il n</w:t>
      </w:r>
      <w:r w:rsidR="000B1783">
        <w:rPr>
          <w:rFonts w:cs="Times New Roman"/>
        </w:rPr>
        <w:t>’</w:t>
      </w:r>
      <w:r w:rsidRPr="00F8712A">
        <w:rPr>
          <w:rFonts w:cs="Times New Roman"/>
        </w:rPr>
        <w:t>y était plus inconnu</w:t>
      </w:r>
      <w:r>
        <w:rPr>
          <w:rFonts w:cs="Times New Roman"/>
        </w:rPr>
        <w:t> ;</w:t>
      </w:r>
      <w:r w:rsidRPr="00F8712A">
        <w:rPr>
          <w:rFonts w:cs="Times New Roman"/>
        </w:rPr>
        <w:t xml:space="preserve"> le fameux Pic de la Mirandole, qui l</w:t>
      </w:r>
      <w:r w:rsidR="000B1783">
        <w:rPr>
          <w:rFonts w:cs="Times New Roman"/>
        </w:rPr>
        <w:t>’</w:t>
      </w:r>
      <w:r w:rsidRPr="00F8712A">
        <w:rPr>
          <w:rFonts w:cs="Times New Roman"/>
        </w:rPr>
        <w:t xml:space="preserve">avait rencontré à </w:t>
      </w:r>
      <w:proofErr w:type="spellStart"/>
      <w:r w:rsidRPr="00F8712A">
        <w:rPr>
          <w:rFonts w:cs="Times New Roman"/>
        </w:rPr>
        <w:t>Reggio</w:t>
      </w:r>
      <w:proofErr w:type="spellEnd"/>
      <w:r w:rsidRPr="00F8712A">
        <w:rPr>
          <w:rFonts w:cs="Times New Roman"/>
        </w:rPr>
        <w:t>, éprouvait de la sympathie et de l</w:t>
      </w:r>
      <w:r w:rsidR="000B1783">
        <w:rPr>
          <w:rFonts w:cs="Times New Roman"/>
        </w:rPr>
        <w:t>’</w:t>
      </w:r>
      <w:r w:rsidRPr="00F8712A">
        <w:rPr>
          <w:rFonts w:cs="Times New Roman"/>
        </w:rPr>
        <w:t>admiration à son égard</w:t>
      </w:r>
      <w:r>
        <w:rPr>
          <w:rFonts w:cs="Times New Roman"/>
        </w:rPr>
        <w:t> ;</w:t>
      </w:r>
      <w:r w:rsidRPr="00F8712A">
        <w:rPr>
          <w:rFonts w:cs="Times New Roman"/>
        </w:rPr>
        <w:t xml:space="preserve"> bien des Florentins étaient désireux d</w:t>
      </w:r>
      <w:r w:rsidR="000B1783">
        <w:rPr>
          <w:rFonts w:cs="Times New Roman"/>
        </w:rPr>
        <w:t>’</w:t>
      </w:r>
      <w:r w:rsidRPr="00F8712A">
        <w:rPr>
          <w:rFonts w:cs="Times New Roman"/>
        </w:rPr>
        <w:t>entendre ce nouveau prophète dont la foi violente devait paraître un extraordinaire phénomène, une chose imprévue et par là même attirante à ce monde spirituel, railleur, sceptique.</w:t>
      </w:r>
    </w:p>
    <w:p w14:paraId="4B812D7D" w14:textId="77777777" w:rsidR="00F8712A" w:rsidRPr="00F8712A" w:rsidRDefault="00F8712A" w:rsidP="00F8712A">
      <w:pPr>
        <w:pStyle w:val="Corpsdetexte"/>
        <w:rPr>
          <w:rFonts w:cs="Times New Roman"/>
        </w:rPr>
      </w:pPr>
      <w:r w:rsidRPr="00F8712A">
        <w:rPr>
          <w:rFonts w:cs="Times New Roman"/>
        </w:rPr>
        <w:t>Les circonstances servirent admirablement Savonarole. En 1492, Laurent de Médicis mourait, laissant un fils sans énergie, tout adonné aux plaisirs, incapable de maintenir intact la puissance acquise par son père et de se mouvoir habilement au milieu des difficultés croissantes de la situation. La même année commence le règne du plus scandaleux des pap</w:t>
      </w:r>
      <w:r w:rsidR="00292EDC">
        <w:rPr>
          <w:rFonts w:cs="Times New Roman"/>
        </w:rPr>
        <w:t>es de la Renaissance, Alexandre </w:t>
      </w:r>
      <w:r w:rsidRPr="00F8712A">
        <w:rPr>
          <w:rFonts w:cs="Times New Roman"/>
        </w:rPr>
        <w:t>VI (</w:t>
      </w:r>
      <w:proofErr w:type="spellStart"/>
      <w:r w:rsidRPr="00F8712A">
        <w:rPr>
          <w:rFonts w:cs="Times New Roman"/>
        </w:rPr>
        <w:t>Roderic</w:t>
      </w:r>
      <w:proofErr w:type="spellEnd"/>
      <w:r w:rsidRPr="00F8712A">
        <w:rPr>
          <w:rFonts w:cs="Times New Roman"/>
        </w:rPr>
        <w:t xml:space="preserve"> Borgi</w:t>
      </w:r>
      <w:r w:rsidR="00292EDC">
        <w:rPr>
          <w:rFonts w:cs="Times New Roman"/>
        </w:rPr>
        <w:t>a). Deux ans plus tard, Charles </w:t>
      </w:r>
      <w:r w:rsidRPr="00F8712A">
        <w:rPr>
          <w:rFonts w:cs="Times New Roman"/>
        </w:rPr>
        <w:t>VIII descend en Italie et son armée y porte partout la terreur et la confusion.</w:t>
      </w:r>
    </w:p>
    <w:p w14:paraId="35BAE0B0" w14:textId="77777777" w:rsidR="00F8712A" w:rsidRPr="00F8712A" w:rsidRDefault="00F8712A" w:rsidP="00F8712A">
      <w:pPr>
        <w:pStyle w:val="Corpsdetexte"/>
        <w:rPr>
          <w:rFonts w:cs="Times New Roman"/>
        </w:rPr>
      </w:pPr>
      <w:r w:rsidRPr="00F8712A">
        <w:rPr>
          <w:rFonts w:cs="Times New Roman"/>
        </w:rPr>
        <w:t>Ces événements se succédant avec rapidité bouleversaient les esprits et enflammaient les imaginations. Savonarole trouvait enfin le terrain propice à sa prédication. Il se plut à exalter jusqu</w:t>
      </w:r>
      <w:r w:rsidR="000B1783">
        <w:rPr>
          <w:rFonts w:cs="Times New Roman"/>
        </w:rPr>
        <w:t>’</w:t>
      </w:r>
      <w:r w:rsidRPr="00F8712A">
        <w:rPr>
          <w:rFonts w:cs="Times New Roman"/>
        </w:rPr>
        <w:t>à l</w:t>
      </w:r>
      <w:r w:rsidR="000B1783">
        <w:rPr>
          <w:rFonts w:cs="Times New Roman"/>
        </w:rPr>
        <w:t>’</w:t>
      </w:r>
      <w:r w:rsidRPr="00F8712A">
        <w:rPr>
          <w:rFonts w:cs="Times New Roman"/>
        </w:rPr>
        <w:t>angoisse les craintes qui hantaient l</w:t>
      </w:r>
      <w:r w:rsidR="000B1783">
        <w:rPr>
          <w:rFonts w:cs="Times New Roman"/>
        </w:rPr>
        <w:t>’</w:t>
      </w:r>
      <w:r w:rsidRPr="00F8712A">
        <w:rPr>
          <w:rFonts w:cs="Times New Roman"/>
        </w:rPr>
        <w:t>âme du peuple. Il suscitait de terribles et vengeresses visions</w:t>
      </w:r>
      <w:r>
        <w:rPr>
          <w:rFonts w:cs="Times New Roman"/>
        </w:rPr>
        <w:t> :</w:t>
      </w:r>
      <w:r w:rsidRPr="00F8712A">
        <w:rPr>
          <w:rFonts w:cs="Times New Roman"/>
        </w:rPr>
        <w:t xml:space="preserve"> il vaticinait au nom d</w:t>
      </w:r>
      <w:r w:rsidR="000B1783">
        <w:rPr>
          <w:rFonts w:cs="Times New Roman"/>
        </w:rPr>
        <w:t>’</w:t>
      </w:r>
      <w:r w:rsidRPr="00F8712A">
        <w:rPr>
          <w:rFonts w:cs="Times New Roman"/>
        </w:rPr>
        <w:t>un Dieu sévère que la corruption et les iniquités de l</w:t>
      </w:r>
      <w:r w:rsidR="000B1783">
        <w:rPr>
          <w:rFonts w:cs="Times New Roman"/>
        </w:rPr>
        <w:t>’</w:t>
      </w:r>
      <w:r w:rsidRPr="00F8712A">
        <w:rPr>
          <w:rFonts w:cs="Times New Roman"/>
        </w:rPr>
        <w:t>église révoltaient et dont la sainte colère allait se décharger sur l</w:t>
      </w:r>
      <w:r w:rsidR="000B1783">
        <w:rPr>
          <w:rFonts w:cs="Times New Roman"/>
        </w:rPr>
        <w:t>’</w:t>
      </w:r>
      <w:r w:rsidRPr="00F8712A">
        <w:rPr>
          <w:rFonts w:cs="Times New Roman"/>
        </w:rPr>
        <w:t>Italie maudite pour punir ses peuples impies et ses prélats hypocrites.</w:t>
      </w:r>
    </w:p>
    <w:p w14:paraId="5D4A9654" w14:textId="77777777" w:rsidR="00F8712A" w:rsidRPr="00F8712A" w:rsidRDefault="00F8712A" w:rsidP="00F8712A">
      <w:pPr>
        <w:pStyle w:val="Corpsdetexte"/>
        <w:rPr>
          <w:rFonts w:cs="Times New Roman"/>
        </w:rPr>
      </w:pPr>
      <w:r w:rsidRPr="00F8712A">
        <w:rPr>
          <w:rFonts w:cs="Times New Roman"/>
        </w:rPr>
        <w:t>Étonné par cette foi fougueuse qui semblait si sûre d</w:t>
      </w:r>
      <w:r w:rsidR="000B1783">
        <w:rPr>
          <w:rFonts w:cs="Times New Roman"/>
        </w:rPr>
        <w:t>’</w:t>
      </w:r>
      <w:r w:rsidRPr="00F8712A">
        <w:rPr>
          <w:rFonts w:cs="Times New Roman"/>
        </w:rPr>
        <w:t>elle-même que l</w:t>
      </w:r>
      <w:r w:rsidR="000B1783">
        <w:rPr>
          <w:rFonts w:cs="Times New Roman"/>
        </w:rPr>
        <w:t>’</w:t>
      </w:r>
      <w:r w:rsidRPr="00F8712A">
        <w:rPr>
          <w:rFonts w:cs="Times New Roman"/>
        </w:rPr>
        <w:t>on eût dit que tous les arcanes des temps à venir lui étaient directement révélés, et bientôt saisi, secoué, emporté, bouleversé, le peuple de Florence, hier encore insouciant et frivole, trembla, pleura, sanglota, hurla, se tordit les mains comme s</w:t>
      </w:r>
      <w:r w:rsidR="000B1783">
        <w:rPr>
          <w:rFonts w:cs="Times New Roman"/>
        </w:rPr>
        <w:t>’</w:t>
      </w:r>
      <w:r w:rsidRPr="00F8712A">
        <w:rPr>
          <w:rFonts w:cs="Times New Roman"/>
        </w:rPr>
        <w:t xml:space="preserve">il avait entendu soudain sonner le clairon du jugement </w:t>
      </w:r>
      <w:r w:rsidRPr="00F8712A">
        <w:rPr>
          <w:rFonts w:cs="Times New Roman"/>
        </w:rPr>
        <w:lastRenderedPageBreak/>
        <w:t>suprême. Terrifié par l</w:t>
      </w:r>
      <w:r w:rsidR="000B1783">
        <w:rPr>
          <w:rFonts w:cs="Times New Roman"/>
        </w:rPr>
        <w:t>’</w:t>
      </w:r>
      <w:r w:rsidRPr="00F8712A">
        <w:rPr>
          <w:rFonts w:cs="Times New Roman"/>
        </w:rPr>
        <w:t>image de ses péchés, il eut soif de pénitence, et renia sa vie antérieure, brilla les instruments de ses plaisirs, ses objets de luxe, les parures dont il était vain, réforma complètement le gouvernement, s</w:t>
      </w:r>
      <w:r w:rsidR="000B1783">
        <w:rPr>
          <w:rFonts w:cs="Times New Roman"/>
        </w:rPr>
        <w:t>’</w:t>
      </w:r>
      <w:r w:rsidRPr="00F8712A">
        <w:rPr>
          <w:rFonts w:cs="Times New Roman"/>
        </w:rPr>
        <w:t>humilia, pria, jeûna.</w:t>
      </w:r>
    </w:p>
    <w:p w14:paraId="1175FEEB" w14:textId="77777777" w:rsidR="00F8712A" w:rsidRPr="00F8712A" w:rsidRDefault="00F8712A" w:rsidP="00F8712A">
      <w:pPr>
        <w:pStyle w:val="Corpsdetexte"/>
        <w:rPr>
          <w:rFonts w:cs="Times New Roman"/>
        </w:rPr>
      </w:pPr>
      <w:r w:rsidRPr="00F8712A">
        <w:rPr>
          <w:rFonts w:cs="Times New Roman"/>
        </w:rPr>
        <w:t>Savonarole, devenu prieur du couvent des dominicains de Saint-Marc, fut, pendant quelques années, maître de l</w:t>
      </w:r>
      <w:r w:rsidR="000B1783">
        <w:rPr>
          <w:rFonts w:cs="Times New Roman"/>
        </w:rPr>
        <w:t>’</w:t>
      </w:r>
      <w:r w:rsidRPr="00F8712A">
        <w:rPr>
          <w:rFonts w:cs="Times New Roman"/>
        </w:rPr>
        <w:t>âme de Florence. Sa volonté forte et constante s</w:t>
      </w:r>
      <w:r w:rsidR="000B1783">
        <w:rPr>
          <w:rFonts w:cs="Times New Roman"/>
        </w:rPr>
        <w:t>’</w:t>
      </w:r>
      <w:r w:rsidRPr="00F8712A">
        <w:rPr>
          <w:rFonts w:cs="Times New Roman"/>
        </w:rPr>
        <w:t>imposait à la cité, et tout dans le gouvernement et dans la vie publique se faisait sous son inspiration. Le nombre de ses religieux augmentait sans cesse, et des érudits et des artistes, naguère familiers des Médicis, devenaient ses admirateurs et ses partisans. L</w:t>
      </w:r>
      <w:r w:rsidR="000B1783">
        <w:rPr>
          <w:rFonts w:cs="Times New Roman"/>
        </w:rPr>
        <w:t>’</w:t>
      </w:r>
      <w:r w:rsidRPr="00F8712A">
        <w:rPr>
          <w:rFonts w:cs="Times New Roman"/>
        </w:rPr>
        <w:t>on conçoit aisément qu</w:t>
      </w:r>
      <w:r w:rsidR="000B1783">
        <w:rPr>
          <w:rFonts w:cs="Times New Roman"/>
        </w:rPr>
        <w:t>’</w:t>
      </w:r>
      <w:r w:rsidRPr="00F8712A">
        <w:rPr>
          <w:rFonts w:cs="Times New Roman"/>
        </w:rPr>
        <w:t>il se soit fait illusion, qu</w:t>
      </w:r>
      <w:r w:rsidR="000B1783">
        <w:rPr>
          <w:rFonts w:cs="Times New Roman"/>
        </w:rPr>
        <w:t>’</w:t>
      </w:r>
      <w:r w:rsidRPr="00F8712A">
        <w:rPr>
          <w:rFonts w:cs="Times New Roman"/>
        </w:rPr>
        <w:t>il n</w:t>
      </w:r>
      <w:r w:rsidR="000B1783">
        <w:rPr>
          <w:rFonts w:cs="Times New Roman"/>
        </w:rPr>
        <w:t>’</w:t>
      </w:r>
      <w:r w:rsidRPr="00F8712A">
        <w:rPr>
          <w:rFonts w:cs="Times New Roman"/>
        </w:rPr>
        <w:t xml:space="preserve">ait pas deviné ce qui se passait </w:t>
      </w:r>
      <w:r w:rsidRPr="00F8712A">
        <w:rPr>
          <w:rFonts w:cs="Times New Roman"/>
          <w:i/>
        </w:rPr>
        <w:t>en réalité</w:t>
      </w:r>
      <w:r w:rsidRPr="00F8712A">
        <w:rPr>
          <w:rFonts w:cs="Times New Roman"/>
        </w:rPr>
        <w:t xml:space="preserve"> dans l</w:t>
      </w:r>
      <w:r w:rsidR="000B1783">
        <w:rPr>
          <w:rFonts w:cs="Times New Roman"/>
        </w:rPr>
        <w:t>’</w:t>
      </w:r>
      <w:r w:rsidRPr="00F8712A">
        <w:rPr>
          <w:rFonts w:cs="Times New Roman"/>
        </w:rPr>
        <w:t>esprit populaire</w:t>
      </w:r>
      <w:r>
        <w:rPr>
          <w:rFonts w:cs="Times New Roman"/>
        </w:rPr>
        <w:t> :</w:t>
      </w:r>
      <w:r w:rsidRPr="00F8712A">
        <w:rPr>
          <w:rFonts w:cs="Times New Roman"/>
        </w:rPr>
        <w:t xml:space="preserve"> il crut que ses idées étaient comprises intégralement, que les cœurs s</w:t>
      </w:r>
      <w:r w:rsidR="000B1783">
        <w:rPr>
          <w:rFonts w:cs="Times New Roman"/>
        </w:rPr>
        <w:t>’</w:t>
      </w:r>
      <w:r w:rsidRPr="00F8712A">
        <w:rPr>
          <w:rFonts w:cs="Times New Roman"/>
        </w:rPr>
        <w:t>épuraient, que le souffle divin inspirait les âmes, que Florence allait devenir le reflet de cette Jérusalem céleste dont l</w:t>
      </w:r>
      <w:r w:rsidR="000B1783">
        <w:rPr>
          <w:rFonts w:cs="Times New Roman"/>
        </w:rPr>
        <w:t>’</w:t>
      </w:r>
      <w:r w:rsidRPr="00F8712A">
        <w:rPr>
          <w:rFonts w:cs="Times New Roman"/>
        </w:rPr>
        <w:t>éclat idéal emplissait ses visions.</w:t>
      </w:r>
    </w:p>
    <w:p w14:paraId="76C12E25" w14:textId="77777777" w:rsidR="00F8712A" w:rsidRPr="00F8712A" w:rsidRDefault="00F8712A" w:rsidP="00F8712A">
      <w:pPr>
        <w:pStyle w:val="Corpsdetexte"/>
        <w:rPr>
          <w:rFonts w:cs="Times New Roman"/>
        </w:rPr>
      </w:pPr>
      <w:r w:rsidRPr="00F8712A">
        <w:rPr>
          <w:rFonts w:cs="Times New Roman"/>
        </w:rPr>
        <w:t>Il se trompait</w:t>
      </w:r>
      <w:r>
        <w:rPr>
          <w:rFonts w:cs="Times New Roman"/>
        </w:rPr>
        <w:t> :</w:t>
      </w:r>
      <w:r w:rsidRPr="00F8712A">
        <w:rPr>
          <w:rFonts w:cs="Times New Roman"/>
        </w:rPr>
        <w:t xml:space="preserve"> ce n</w:t>
      </w:r>
      <w:r w:rsidR="000B1783">
        <w:rPr>
          <w:rFonts w:cs="Times New Roman"/>
        </w:rPr>
        <w:t>’</w:t>
      </w:r>
      <w:r w:rsidRPr="00F8712A">
        <w:rPr>
          <w:rFonts w:cs="Times New Roman"/>
        </w:rPr>
        <w:t>étaient point ses idées ni sa religion que le peuple aimait, c</w:t>
      </w:r>
      <w:r w:rsidR="000B1783">
        <w:rPr>
          <w:rFonts w:cs="Times New Roman"/>
        </w:rPr>
        <w:t>’</w:t>
      </w:r>
      <w:r w:rsidRPr="00F8712A">
        <w:rPr>
          <w:rFonts w:cs="Times New Roman"/>
        </w:rPr>
        <w:t>était lui, le farouche prédicateur qui le faisait frémir d</w:t>
      </w:r>
      <w:r w:rsidR="000B1783">
        <w:rPr>
          <w:rFonts w:cs="Times New Roman"/>
        </w:rPr>
        <w:t>’</w:t>
      </w:r>
      <w:r w:rsidRPr="00F8712A">
        <w:rPr>
          <w:rFonts w:cs="Times New Roman"/>
        </w:rPr>
        <w:t>émotions inconnues, lui, le voyant qui lisait dans l</w:t>
      </w:r>
      <w:r w:rsidR="000B1783">
        <w:rPr>
          <w:rFonts w:cs="Times New Roman"/>
        </w:rPr>
        <w:t>’</w:t>
      </w:r>
      <w:r w:rsidRPr="00F8712A">
        <w:rPr>
          <w:rFonts w:cs="Times New Roman"/>
        </w:rPr>
        <w:t>avenir, lui, le prophète inspiré de Dieu, qui avait prédit d</w:t>
      </w:r>
      <w:r w:rsidR="000B1783">
        <w:rPr>
          <w:rFonts w:cs="Times New Roman"/>
        </w:rPr>
        <w:t>’</w:t>
      </w:r>
      <w:r w:rsidRPr="00F8712A">
        <w:rPr>
          <w:rFonts w:cs="Times New Roman"/>
        </w:rPr>
        <w:t>extraordinaires événements et dont certaines prédications s</w:t>
      </w:r>
      <w:r w:rsidR="000B1783">
        <w:rPr>
          <w:rFonts w:cs="Times New Roman"/>
        </w:rPr>
        <w:t>’</w:t>
      </w:r>
      <w:r w:rsidRPr="00F8712A">
        <w:rPr>
          <w:rFonts w:cs="Times New Roman"/>
        </w:rPr>
        <w:t>étaient réalisées contre toute attente. L</w:t>
      </w:r>
      <w:r w:rsidR="000B1783">
        <w:rPr>
          <w:rFonts w:cs="Times New Roman"/>
        </w:rPr>
        <w:t>’</w:t>
      </w:r>
      <w:r w:rsidRPr="00F8712A">
        <w:rPr>
          <w:rFonts w:cs="Times New Roman"/>
        </w:rPr>
        <w:t>on espérait de lui des choses inouïes, surhumaines. L</w:t>
      </w:r>
      <w:r w:rsidR="000B1783">
        <w:rPr>
          <w:rFonts w:cs="Times New Roman"/>
        </w:rPr>
        <w:t>’</w:t>
      </w:r>
      <w:r w:rsidRPr="00F8712A">
        <w:rPr>
          <w:rFonts w:cs="Times New Roman"/>
        </w:rPr>
        <w:t>on voulait être transporté toujours plus haut dans l</w:t>
      </w:r>
      <w:r w:rsidR="000B1783">
        <w:rPr>
          <w:rFonts w:cs="Times New Roman"/>
        </w:rPr>
        <w:t>’</w:t>
      </w:r>
      <w:r w:rsidRPr="00F8712A">
        <w:rPr>
          <w:rFonts w:cs="Times New Roman"/>
        </w:rPr>
        <w:t>exaltation, dans le ravissement, ressentir des frissons nouveaux, palpiter, vibrer encore. L</w:t>
      </w:r>
      <w:r w:rsidR="000B1783">
        <w:rPr>
          <w:rFonts w:cs="Times New Roman"/>
        </w:rPr>
        <w:t>’</w:t>
      </w:r>
      <w:r w:rsidRPr="00F8712A">
        <w:rPr>
          <w:rFonts w:cs="Times New Roman"/>
        </w:rPr>
        <w:t>on voulait du merveilleux, l</w:t>
      </w:r>
      <w:r w:rsidR="000B1783">
        <w:rPr>
          <w:rFonts w:cs="Times New Roman"/>
        </w:rPr>
        <w:t>’</w:t>
      </w:r>
      <w:r w:rsidRPr="00F8712A">
        <w:rPr>
          <w:rFonts w:cs="Times New Roman"/>
        </w:rPr>
        <w:t>on désirait des miracles. Ceux-là mêmes qui recevaient sans cesse ses enseignements, les moines de Saint-Marc, ne le comprenaient pas plus que les apôtres ne comprenaient le Christ</w:t>
      </w:r>
      <w:r>
        <w:rPr>
          <w:rFonts w:cs="Times New Roman"/>
        </w:rPr>
        <w:t> ;</w:t>
      </w:r>
      <w:r w:rsidRPr="00F8712A">
        <w:rPr>
          <w:rFonts w:cs="Times New Roman"/>
        </w:rPr>
        <w:t xml:space="preserve"> ils prenaient ses paroles au pied de la lettre, matérialisaient sa pensée, ne pénétraient pas dans l</w:t>
      </w:r>
      <w:r w:rsidR="000B1783">
        <w:rPr>
          <w:rFonts w:cs="Times New Roman"/>
        </w:rPr>
        <w:t>’</w:t>
      </w:r>
      <w:r w:rsidRPr="00F8712A">
        <w:rPr>
          <w:rFonts w:cs="Times New Roman"/>
        </w:rPr>
        <w:t>intimité de son âme.</w:t>
      </w:r>
    </w:p>
    <w:p w14:paraId="6C144B28" w14:textId="77777777" w:rsidR="00F8712A" w:rsidRPr="00F8712A" w:rsidRDefault="00F8712A" w:rsidP="00F8712A">
      <w:pPr>
        <w:pStyle w:val="Corpsdetexte"/>
        <w:rPr>
          <w:rFonts w:cs="Times New Roman"/>
        </w:rPr>
      </w:pPr>
      <w:r w:rsidRPr="00F8712A">
        <w:rPr>
          <w:rFonts w:cs="Times New Roman"/>
        </w:rPr>
        <w:t>Les causes profondes de la perte de Savonarole résident dans ce malentendu entre la foule et lui. Ses ennemis eurent-ils pleine conscience de la situation, virent-ils clairement le péril que courait Savonarole, reconnurent-ils le moyen de ruiner sûrement son pouvoir</w:t>
      </w:r>
      <w:r>
        <w:rPr>
          <w:rFonts w:cs="Times New Roman"/>
        </w:rPr>
        <w:t> ?</w:t>
      </w:r>
      <w:r w:rsidRPr="00F8712A">
        <w:rPr>
          <w:rFonts w:cs="Times New Roman"/>
        </w:rPr>
        <w:t xml:space="preserve"> L</w:t>
      </w:r>
      <w:r w:rsidR="000B1783">
        <w:rPr>
          <w:rFonts w:cs="Times New Roman"/>
        </w:rPr>
        <w:t>’</w:t>
      </w:r>
      <w:r w:rsidRPr="00F8712A">
        <w:rPr>
          <w:rFonts w:cs="Times New Roman"/>
        </w:rPr>
        <w:t>on ne saurait l</w:t>
      </w:r>
      <w:r w:rsidR="000B1783">
        <w:rPr>
          <w:rFonts w:cs="Times New Roman"/>
        </w:rPr>
        <w:t>’</w:t>
      </w:r>
      <w:r w:rsidRPr="00F8712A">
        <w:rPr>
          <w:rFonts w:cs="Times New Roman"/>
        </w:rPr>
        <w:t>affirmer d</w:t>
      </w:r>
      <w:r w:rsidR="000B1783">
        <w:rPr>
          <w:rFonts w:cs="Times New Roman"/>
        </w:rPr>
        <w:t>’</w:t>
      </w:r>
      <w:r w:rsidRPr="00F8712A">
        <w:rPr>
          <w:rFonts w:cs="Times New Roman"/>
        </w:rPr>
        <w:t>une manière absolue. Mais on est porté à le croire, tant leur habileté fut grande, tant leur coup fut bien porté. Ils lui opposèrent un moine franciscain, qui du haut de la chaire le proclama hérétique, le défia d</w:t>
      </w:r>
      <w:r w:rsidR="000B1783">
        <w:rPr>
          <w:rFonts w:cs="Times New Roman"/>
        </w:rPr>
        <w:t>’</w:t>
      </w:r>
      <w:r w:rsidRPr="00F8712A">
        <w:rPr>
          <w:rFonts w:cs="Times New Roman"/>
        </w:rPr>
        <w:t>entrer dans le feu pour prouver la vérité de ses prophéties et de</w:t>
      </w:r>
      <w:r w:rsidR="00292EDC">
        <w:rPr>
          <w:rFonts w:cs="Times New Roman"/>
        </w:rPr>
        <w:t xml:space="preserve"> certaines de ses assertions</w:t>
      </w:r>
      <w:r w:rsidR="00292EDC">
        <w:rPr>
          <w:rStyle w:val="Appelnotedebasdep"/>
          <w:rFonts w:cs="Times New Roman"/>
        </w:rPr>
        <w:footnoteReference w:id="8"/>
      </w:r>
      <w:r w:rsidRPr="00F8712A">
        <w:rPr>
          <w:rFonts w:cs="Times New Roman"/>
        </w:rPr>
        <w:t>. Le moment était bien choisi</w:t>
      </w:r>
      <w:r>
        <w:rPr>
          <w:rFonts w:cs="Times New Roman"/>
        </w:rPr>
        <w:t> :</w:t>
      </w:r>
      <w:r w:rsidRPr="00F8712A">
        <w:rPr>
          <w:rFonts w:cs="Times New Roman"/>
        </w:rPr>
        <w:t xml:space="preserve"> Florence se trouvait dans une situation </w:t>
      </w:r>
      <w:r w:rsidRPr="00F8712A">
        <w:rPr>
          <w:rFonts w:cs="Times New Roman"/>
        </w:rPr>
        <w:lastRenderedPageBreak/>
        <w:t>difficile par la faute de Savonarole qui ne cessait de révéler la corruption de la cour pontificale et des</w:t>
      </w:r>
      <w:r w:rsidR="002C4AC0">
        <w:rPr>
          <w:rFonts w:cs="Times New Roman"/>
        </w:rPr>
        <w:t xml:space="preserve"> </w:t>
      </w:r>
      <w:r w:rsidRPr="00F8712A">
        <w:rPr>
          <w:rFonts w:cs="Times New Roman"/>
        </w:rPr>
        <w:t>hauts dignitaires de l</w:t>
      </w:r>
      <w:r w:rsidR="000B1783">
        <w:rPr>
          <w:rFonts w:cs="Times New Roman"/>
        </w:rPr>
        <w:t>’</w:t>
      </w:r>
      <w:r w:rsidRPr="00F8712A">
        <w:rPr>
          <w:rFonts w:cs="Times New Roman"/>
        </w:rPr>
        <w:t>Église et d</w:t>
      </w:r>
      <w:r w:rsidR="000B1783">
        <w:rPr>
          <w:rFonts w:cs="Times New Roman"/>
        </w:rPr>
        <w:t>’</w:t>
      </w:r>
      <w:r w:rsidRPr="00F8712A">
        <w:rPr>
          <w:rFonts w:cs="Times New Roman"/>
        </w:rPr>
        <w:t>appeler sur Rome la colère céleste. Le pape Alexandre VI l</w:t>
      </w:r>
      <w:r w:rsidR="000B1783">
        <w:rPr>
          <w:rFonts w:cs="Times New Roman"/>
        </w:rPr>
        <w:t>’</w:t>
      </w:r>
      <w:r w:rsidRPr="00F8712A">
        <w:rPr>
          <w:rFonts w:cs="Times New Roman"/>
        </w:rPr>
        <w:t>avait réprimandé, puis excommunié, et menaçait de jeter l</w:t>
      </w:r>
      <w:r w:rsidR="000B1783">
        <w:rPr>
          <w:rFonts w:cs="Times New Roman"/>
        </w:rPr>
        <w:t>’</w:t>
      </w:r>
      <w:r w:rsidRPr="00F8712A">
        <w:rPr>
          <w:rFonts w:cs="Times New Roman"/>
        </w:rPr>
        <w:t>interdit sur Florence si on ne lui livrait pas Savonarole. Une telle mesure eût lésé b</w:t>
      </w:r>
      <w:r w:rsidR="002C4AC0">
        <w:rPr>
          <w:rFonts w:cs="Times New Roman"/>
        </w:rPr>
        <w:t>ien des intérêts commerciaux</w:t>
      </w:r>
      <w:r w:rsidR="002C4AC0">
        <w:rPr>
          <w:rStyle w:val="Appelnotedebasdep"/>
          <w:rFonts w:cs="Times New Roman"/>
        </w:rPr>
        <w:footnoteReference w:id="9"/>
      </w:r>
      <w:r w:rsidRPr="00F8712A">
        <w:rPr>
          <w:rFonts w:cs="Times New Roman"/>
        </w:rPr>
        <w:t>. Savonarole ripostait en démontrant la non-valeur de l</w:t>
      </w:r>
      <w:r w:rsidR="000B1783">
        <w:rPr>
          <w:rFonts w:cs="Times New Roman"/>
        </w:rPr>
        <w:t>’</w:t>
      </w:r>
      <w:r w:rsidRPr="00F8712A">
        <w:rPr>
          <w:rFonts w:cs="Times New Roman"/>
        </w:rPr>
        <w:t>excommunication par la nature même des motifs qui avaient déterminé le pape à la lancer. Plus hardi que jamais, il s</w:t>
      </w:r>
      <w:r w:rsidR="000B1783">
        <w:rPr>
          <w:rFonts w:cs="Times New Roman"/>
        </w:rPr>
        <w:t>’</w:t>
      </w:r>
      <w:r w:rsidRPr="00F8712A">
        <w:rPr>
          <w:rFonts w:cs="Times New Roman"/>
        </w:rPr>
        <w:t>at</w:t>
      </w:r>
      <w:r w:rsidR="002C4AC0">
        <w:rPr>
          <w:rFonts w:cs="Times New Roman"/>
        </w:rPr>
        <w:t>taquait directement à Alexandre </w:t>
      </w:r>
      <w:r w:rsidRPr="00F8712A">
        <w:rPr>
          <w:rFonts w:cs="Times New Roman"/>
        </w:rPr>
        <w:t>VI, l</w:t>
      </w:r>
      <w:r w:rsidR="000B1783">
        <w:rPr>
          <w:rFonts w:cs="Times New Roman"/>
        </w:rPr>
        <w:t>’</w:t>
      </w:r>
      <w:r w:rsidRPr="00F8712A">
        <w:rPr>
          <w:rFonts w:cs="Times New Roman"/>
        </w:rPr>
        <w:t>accusait de simonie, montrait qu</w:t>
      </w:r>
      <w:r w:rsidR="000B1783">
        <w:rPr>
          <w:rFonts w:cs="Times New Roman"/>
        </w:rPr>
        <w:t>’</w:t>
      </w:r>
      <w:r w:rsidRPr="00F8712A">
        <w:rPr>
          <w:rFonts w:cs="Times New Roman"/>
        </w:rPr>
        <w:t>il avait littéralement acheté le siège pontifical, déclarait son élection nulle et voulait le faire déposer par un concile.</w:t>
      </w:r>
    </w:p>
    <w:p w14:paraId="61943856"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 xml:space="preserve">épreuve du feu, cet absurde </w:t>
      </w:r>
      <w:r>
        <w:rPr>
          <w:rFonts w:cs="Times New Roman"/>
        </w:rPr>
        <w:t>« </w:t>
      </w:r>
      <w:r w:rsidRPr="00F8712A">
        <w:rPr>
          <w:rFonts w:cs="Times New Roman"/>
        </w:rPr>
        <w:t>jugement de Dieu</w:t>
      </w:r>
      <w:r>
        <w:rPr>
          <w:rFonts w:cs="Times New Roman"/>
        </w:rPr>
        <w:t> »</w:t>
      </w:r>
      <w:r w:rsidRPr="00F8712A">
        <w:rPr>
          <w:rFonts w:cs="Times New Roman"/>
        </w:rPr>
        <w:t>, fut bien accueillie de part et d</w:t>
      </w:r>
      <w:r w:rsidR="000B1783">
        <w:rPr>
          <w:rFonts w:cs="Times New Roman"/>
        </w:rPr>
        <w:t>’</w:t>
      </w:r>
      <w:r w:rsidRPr="00F8712A">
        <w:rPr>
          <w:rFonts w:cs="Times New Roman"/>
        </w:rPr>
        <w:t>autre</w:t>
      </w:r>
      <w:r>
        <w:rPr>
          <w:rFonts w:cs="Times New Roman"/>
        </w:rPr>
        <w:t> :</w:t>
      </w:r>
      <w:r w:rsidRPr="00F8712A">
        <w:rPr>
          <w:rFonts w:cs="Times New Roman"/>
        </w:rPr>
        <w:t xml:space="preserve"> les adversaires de Savonarole y voyaient un moyen commode de se débarrasser de lui, bien que, au fond, ils n</w:t>
      </w:r>
      <w:r w:rsidR="000B1783">
        <w:rPr>
          <w:rFonts w:cs="Times New Roman"/>
        </w:rPr>
        <w:t>’</w:t>
      </w:r>
      <w:r w:rsidRPr="00F8712A">
        <w:rPr>
          <w:rFonts w:cs="Times New Roman"/>
        </w:rPr>
        <w:t>eussent pas la certitude de le faire périr ainsi, tant il en imposait même aux esprits sceptiques</w:t>
      </w:r>
      <w:r>
        <w:rPr>
          <w:rFonts w:cs="Times New Roman"/>
        </w:rPr>
        <w:t> ;</w:t>
      </w:r>
      <w:r w:rsidRPr="00F8712A">
        <w:rPr>
          <w:rFonts w:cs="Times New Roman"/>
        </w:rPr>
        <w:t xml:space="preserve"> ses partisans croyaient tenir enfin le miracle espéré qui devait rendre confiance aux chancelants, rétablir le crédit ébranlé de Savonarole, confirmer aux yeux de tous sa mission divine. Lui ne releva pas le défi. Tout ce qu</w:t>
      </w:r>
      <w:r w:rsidR="000B1783">
        <w:rPr>
          <w:rFonts w:cs="Times New Roman"/>
        </w:rPr>
        <w:t>’</w:t>
      </w:r>
      <w:r w:rsidRPr="00F8712A">
        <w:rPr>
          <w:rFonts w:cs="Times New Roman"/>
        </w:rPr>
        <w:t>il avait dit était conforme aux dogmes de l</w:t>
      </w:r>
      <w:r w:rsidR="000B1783">
        <w:rPr>
          <w:rFonts w:cs="Times New Roman"/>
        </w:rPr>
        <w:t>’</w:t>
      </w:r>
      <w:r w:rsidRPr="00F8712A">
        <w:rPr>
          <w:rFonts w:cs="Times New Roman"/>
        </w:rPr>
        <w:t>Église</w:t>
      </w:r>
      <w:r>
        <w:rPr>
          <w:rFonts w:cs="Times New Roman"/>
        </w:rPr>
        <w:t> ;</w:t>
      </w:r>
      <w:r w:rsidRPr="00F8712A">
        <w:rPr>
          <w:rFonts w:cs="Times New Roman"/>
        </w:rPr>
        <w:t xml:space="preserve"> en déclarant l</w:t>
      </w:r>
      <w:r w:rsidR="000B1783">
        <w:rPr>
          <w:rFonts w:cs="Times New Roman"/>
        </w:rPr>
        <w:t>’</w:t>
      </w:r>
      <w:r w:rsidRPr="00F8712A">
        <w:rPr>
          <w:rFonts w:cs="Times New Roman"/>
        </w:rPr>
        <w:t>excommunication lancée contre lui non valable, il avait étayé son opinion de raisons solides</w:t>
      </w:r>
      <w:r>
        <w:rPr>
          <w:rFonts w:cs="Times New Roman"/>
        </w:rPr>
        <w:t> ;</w:t>
      </w:r>
      <w:r w:rsidRPr="00F8712A">
        <w:rPr>
          <w:rFonts w:cs="Times New Roman"/>
        </w:rPr>
        <w:t xml:space="preserve"> il attendait qu</w:t>
      </w:r>
      <w:r w:rsidR="000B1783">
        <w:rPr>
          <w:rFonts w:cs="Times New Roman"/>
        </w:rPr>
        <w:t>’</w:t>
      </w:r>
      <w:r w:rsidRPr="00F8712A">
        <w:rPr>
          <w:rFonts w:cs="Times New Roman"/>
        </w:rPr>
        <w:t>on lui en opposât de meilleures. Au fond il doutait, peut-on croire, de l</w:t>
      </w:r>
      <w:r w:rsidR="000B1783">
        <w:rPr>
          <w:rFonts w:cs="Times New Roman"/>
        </w:rPr>
        <w:t>’</w:t>
      </w:r>
      <w:r w:rsidRPr="00F8712A">
        <w:rPr>
          <w:rFonts w:cs="Times New Roman"/>
        </w:rPr>
        <w:t>opportunité de l</w:t>
      </w:r>
      <w:r w:rsidR="000B1783">
        <w:rPr>
          <w:rFonts w:cs="Times New Roman"/>
        </w:rPr>
        <w:t>’</w:t>
      </w:r>
      <w:r w:rsidRPr="00F8712A">
        <w:rPr>
          <w:rFonts w:cs="Times New Roman"/>
        </w:rPr>
        <w:t>épreuve</w:t>
      </w:r>
      <w:r>
        <w:rPr>
          <w:rFonts w:cs="Times New Roman"/>
        </w:rPr>
        <w:t> :</w:t>
      </w:r>
      <w:r w:rsidRPr="00F8712A">
        <w:rPr>
          <w:rFonts w:cs="Times New Roman"/>
        </w:rPr>
        <w:t xml:space="preserve"> c</w:t>
      </w:r>
      <w:r w:rsidR="000B1783">
        <w:rPr>
          <w:rFonts w:cs="Times New Roman"/>
        </w:rPr>
        <w:t>’</w:t>
      </w:r>
      <w:r w:rsidRPr="00F8712A">
        <w:rPr>
          <w:rFonts w:cs="Times New Roman"/>
        </w:rPr>
        <w:t>était tenter Dieu que de lui demander un miracle. Il n</w:t>
      </w:r>
      <w:r w:rsidR="000B1783">
        <w:rPr>
          <w:rFonts w:cs="Times New Roman"/>
        </w:rPr>
        <w:t>’</w:t>
      </w:r>
      <w:r w:rsidRPr="00F8712A">
        <w:rPr>
          <w:rFonts w:cs="Times New Roman"/>
        </w:rPr>
        <w:t>avait plus la foi brute, entière, aveugle des simples</w:t>
      </w:r>
      <w:r>
        <w:rPr>
          <w:rFonts w:cs="Times New Roman"/>
        </w:rPr>
        <w:t> :</w:t>
      </w:r>
      <w:r w:rsidR="002C4AC0">
        <w:rPr>
          <w:rFonts w:cs="Times New Roman"/>
        </w:rPr>
        <w:t xml:space="preserve"> il raisonnait et discernait</w:t>
      </w:r>
      <w:r w:rsidR="002C4AC0">
        <w:rPr>
          <w:rStyle w:val="Appelnotedebasdep"/>
          <w:rFonts w:cs="Times New Roman"/>
        </w:rPr>
        <w:footnoteReference w:id="10"/>
      </w:r>
      <w:r w:rsidRPr="00F8712A">
        <w:rPr>
          <w:rFonts w:cs="Times New Roman"/>
        </w:rPr>
        <w:t>. Toute la région mystique de son âme était trouble, ténébreuse, le regard de sa conscience n</w:t>
      </w:r>
      <w:r w:rsidR="000B1783">
        <w:rPr>
          <w:rFonts w:cs="Times New Roman"/>
        </w:rPr>
        <w:t>’</w:t>
      </w:r>
      <w:r w:rsidRPr="00F8712A">
        <w:rPr>
          <w:rFonts w:cs="Times New Roman"/>
        </w:rPr>
        <w:t>y pouvait pénétrer</w:t>
      </w:r>
      <w:r>
        <w:rPr>
          <w:rFonts w:cs="Times New Roman"/>
        </w:rPr>
        <w:t> ;</w:t>
      </w:r>
      <w:r w:rsidRPr="00F8712A">
        <w:rPr>
          <w:rFonts w:cs="Times New Roman"/>
        </w:rPr>
        <w:t xml:space="preserve"> cet esprit, ordinairement si net, si résolu, était vague et chancelant dès qu</w:t>
      </w:r>
      <w:r w:rsidR="000B1783">
        <w:rPr>
          <w:rFonts w:cs="Times New Roman"/>
        </w:rPr>
        <w:t>’</w:t>
      </w:r>
      <w:r w:rsidRPr="00F8712A">
        <w:rPr>
          <w:rFonts w:cs="Times New Roman"/>
        </w:rPr>
        <w:t>il était question du caractère merveilleux, miraculeux de sa mission. Il était certainement visionnaire, mais il ne savait quelle portée attribuer à ses visions</w:t>
      </w:r>
      <w:r>
        <w:rPr>
          <w:rFonts w:cs="Times New Roman"/>
        </w:rPr>
        <w:t> ;</w:t>
      </w:r>
      <w:r w:rsidRPr="00F8712A">
        <w:rPr>
          <w:rFonts w:cs="Times New Roman"/>
        </w:rPr>
        <w:t xml:space="preserve"> devait-il leur donner une signification purement symbolique, ou pouvait-il les considérer comme des inspirations directes de Dieu</w:t>
      </w:r>
      <w:r>
        <w:rPr>
          <w:rFonts w:cs="Times New Roman"/>
        </w:rPr>
        <w:t> ?</w:t>
      </w:r>
      <w:r w:rsidRPr="00F8712A">
        <w:rPr>
          <w:rFonts w:cs="Times New Roman"/>
        </w:rPr>
        <w:t xml:space="preserve"> Il semble qu</w:t>
      </w:r>
      <w:r w:rsidR="000B1783">
        <w:rPr>
          <w:rFonts w:cs="Times New Roman"/>
        </w:rPr>
        <w:t>’</w:t>
      </w:r>
      <w:r w:rsidRPr="00F8712A">
        <w:rPr>
          <w:rFonts w:cs="Times New Roman"/>
        </w:rPr>
        <w:t>il n</w:t>
      </w:r>
      <w:r w:rsidR="000B1783">
        <w:rPr>
          <w:rFonts w:cs="Times New Roman"/>
        </w:rPr>
        <w:t>’</w:t>
      </w:r>
      <w:r w:rsidRPr="00F8712A">
        <w:rPr>
          <w:rFonts w:cs="Times New Roman"/>
        </w:rPr>
        <w:t>ait jamais pu se mettre d</w:t>
      </w:r>
      <w:r w:rsidR="000B1783">
        <w:rPr>
          <w:rFonts w:cs="Times New Roman"/>
        </w:rPr>
        <w:t>’</w:t>
      </w:r>
      <w:r w:rsidRPr="00F8712A">
        <w:rPr>
          <w:rFonts w:cs="Times New Roman"/>
        </w:rPr>
        <w:t>accord avec lui-même à ce sujet.</w:t>
      </w:r>
    </w:p>
    <w:p w14:paraId="0E42305C" w14:textId="77777777" w:rsidR="00F8712A" w:rsidRPr="00F8712A" w:rsidRDefault="00F8712A" w:rsidP="00F8712A">
      <w:pPr>
        <w:pStyle w:val="Corpsdetexte"/>
        <w:rPr>
          <w:rFonts w:cs="Times New Roman"/>
        </w:rPr>
      </w:pPr>
      <w:r w:rsidRPr="00F8712A">
        <w:rPr>
          <w:rFonts w:cs="Times New Roman"/>
        </w:rPr>
        <w:t>Tous les moines de Saint-Marc s</w:t>
      </w:r>
      <w:r w:rsidR="000B1783">
        <w:rPr>
          <w:rFonts w:cs="Times New Roman"/>
        </w:rPr>
        <w:t>’</w:t>
      </w:r>
      <w:r w:rsidRPr="00F8712A">
        <w:rPr>
          <w:rFonts w:cs="Times New Roman"/>
        </w:rPr>
        <w:t xml:space="preserve">offrirent aussitôt spontanément à entrer dans le feu pour </w:t>
      </w:r>
      <w:r w:rsidRPr="00F8712A">
        <w:rPr>
          <w:rFonts w:cs="Times New Roman"/>
        </w:rPr>
        <w:lastRenderedPageBreak/>
        <w:t>prouver la vérité et la sainteté des doctrines de leur prieur. Des laïques également voulaient tenter l</w:t>
      </w:r>
      <w:r w:rsidR="000B1783">
        <w:rPr>
          <w:rFonts w:cs="Times New Roman"/>
        </w:rPr>
        <w:t>’</w:t>
      </w:r>
      <w:r w:rsidRPr="00F8712A">
        <w:rPr>
          <w:rFonts w:cs="Times New Roman"/>
        </w:rPr>
        <w:t>épreuve.</w:t>
      </w:r>
    </w:p>
    <w:p w14:paraId="1C45E93B" w14:textId="77777777" w:rsidR="00F8712A" w:rsidRPr="00F8712A" w:rsidRDefault="00F8712A" w:rsidP="00F8712A">
      <w:pPr>
        <w:pStyle w:val="Corpsdetexte"/>
        <w:rPr>
          <w:rFonts w:cs="Times New Roman"/>
        </w:rPr>
      </w:pPr>
      <w:r w:rsidRPr="00F8712A">
        <w:rPr>
          <w:rFonts w:cs="Times New Roman"/>
        </w:rPr>
        <w:t>Le prédicateur franciscain se récusa, protestant qu</w:t>
      </w:r>
      <w:r w:rsidR="000B1783">
        <w:rPr>
          <w:rFonts w:cs="Times New Roman"/>
        </w:rPr>
        <w:t>’</w:t>
      </w:r>
      <w:r w:rsidRPr="00F8712A">
        <w:rPr>
          <w:rFonts w:cs="Times New Roman"/>
        </w:rPr>
        <w:t>il</w:t>
      </w:r>
      <w:r w:rsidR="002C4AC0">
        <w:rPr>
          <w:rFonts w:cs="Times New Roman"/>
        </w:rPr>
        <w:t xml:space="preserve"> </w:t>
      </w:r>
      <w:r w:rsidRPr="00F8712A">
        <w:rPr>
          <w:rFonts w:cs="Times New Roman"/>
        </w:rPr>
        <w:t>ne voulait entrer dans le feu qu</w:t>
      </w:r>
      <w:r w:rsidR="000B1783">
        <w:rPr>
          <w:rFonts w:cs="Times New Roman"/>
        </w:rPr>
        <w:t>’</w:t>
      </w:r>
      <w:r w:rsidR="002C4AC0">
        <w:rPr>
          <w:rFonts w:cs="Times New Roman"/>
        </w:rPr>
        <w:t>avec Savonarole</w:t>
      </w:r>
      <w:r w:rsidR="002C4AC0">
        <w:rPr>
          <w:rStyle w:val="Appelnotedebasdep"/>
          <w:rFonts w:cs="Times New Roman"/>
        </w:rPr>
        <w:footnoteReference w:id="11"/>
      </w:r>
      <w:r w:rsidRPr="00F8712A">
        <w:rPr>
          <w:rFonts w:cs="Times New Roman"/>
        </w:rPr>
        <w:t>. Mais l</w:t>
      </w:r>
      <w:r w:rsidR="000B1783">
        <w:rPr>
          <w:rFonts w:cs="Times New Roman"/>
        </w:rPr>
        <w:t>’</w:t>
      </w:r>
      <w:r w:rsidRPr="00F8712A">
        <w:rPr>
          <w:rFonts w:cs="Times New Roman"/>
        </w:rPr>
        <w:t>on décida un autre franciscain à accepter l</w:t>
      </w:r>
      <w:r w:rsidR="000B1783">
        <w:rPr>
          <w:rFonts w:cs="Times New Roman"/>
        </w:rPr>
        <w:t>’</w:t>
      </w:r>
      <w:r w:rsidR="002C4AC0">
        <w:rPr>
          <w:rFonts w:cs="Times New Roman"/>
        </w:rPr>
        <w:t>épreuve</w:t>
      </w:r>
      <w:r w:rsidR="002C4AC0">
        <w:rPr>
          <w:rStyle w:val="Appelnotedebasdep"/>
          <w:rFonts w:cs="Times New Roman"/>
        </w:rPr>
        <w:footnoteReference w:id="12"/>
      </w:r>
      <w:r>
        <w:rPr>
          <w:rFonts w:cs="Times New Roman"/>
        </w:rPr>
        <w:t> :</w:t>
      </w:r>
      <w:r w:rsidRPr="00F8712A">
        <w:rPr>
          <w:rFonts w:cs="Times New Roman"/>
        </w:rPr>
        <w:t xml:space="preserve"> il devait avoir pour adversaire le dominicain Fra Domenico da </w:t>
      </w:r>
      <w:proofErr w:type="spellStart"/>
      <w:r w:rsidRPr="00F8712A">
        <w:rPr>
          <w:rFonts w:cs="Times New Roman"/>
        </w:rPr>
        <w:t>Pescia</w:t>
      </w:r>
      <w:proofErr w:type="spellEnd"/>
      <w:r w:rsidRPr="00F8712A">
        <w:rPr>
          <w:rFonts w:cs="Times New Roman"/>
        </w:rPr>
        <w:t>, l</w:t>
      </w:r>
      <w:r w:rsidR="000B1783">
        <w:rPr>
          <w:rFonts w:cs="Times New Roman"/>
        </w:rPr>
        <w:t>’</w:t>
      </w:r>
      <w:r w:rsidRPr="00F8712A">
        <w:rPr>
          <w:rFonts w:cs="Times New Roman"/>
        </w:rPr>
        <w:t>un des disciples favoris de Savonarole.</w:t>
      </w:r>
    </w:p>
    <w:p w14:paraId="41112B90"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expérience devait avoir lieu le 7 avril 1498. Ce jour-là, non seulement tous les Florentins, mais un grand nombre de gens de la campagne et des cités environnantes, affluaient vers la place de la Seigneurie, avides d</w:t>
      </w:r>
      <w:r w:rsidR="000B1783">
        <w:rPr>
          <w:rFonts w:cs="Times New Roman"/>
        </w:rPr>
        <w:t>’</w:t>
      </w:r>
      <w:r w:rsidRPr="00F8712A">
        <w:rPr>
          <w:rFonts w:cs="Times New Roman"/>
        </w:rPr>
        <w:t>assister à un si extraordinaire spectacle. Les adversaires de Savonarole venaient pour voir sa témérité confondue</w:t>
      </w:r>
      <w:r>
        <w:rPr>
          <w:rFonts w:cs="Times New Roman"/>
        </w:rPr>
        <w:t> ;</w:t>
      </w:r>
      <w:r w:rsidRPr="00F8712A">
        <w:rPr>
          <w:rFonts w:cs="Times New Roman"/>
        </w:rPr>
        <w:t xml:space="preserve"> ses amis, dans l</w:t>
      </w:r>
      <w:r w:rsidR="000B1783">
        <w:rPr>
          <w:rFonts w:cs="Times New Roman"/>
        </w:rPr>
        <w:t>’</w:t>
      </w:r>
      <w:r w:rsidRPr="00F8712A">
        <w:rPr>
          <w:rFonts w:cs="Times New Roman"/>
        </w:rPr>
        <w:t>espérance qu</w:t>
      </w:r>
      <w:r w:rsidR="000B1783">
        <w:rPr>
          <w:rFonts w:cs="Times New Roman"/>
        </w:rPr>
        <w:t>’</w:t>
      </w:r>
      <w:r w:rsidRPr="00F8712A">
        <w:rPr>
          <w:rFonts w:cs="Times New Roman"/>
        </w:rPr>
        <w:t>un retentissant miracle rendît sa sainteté évidente à tous</w:t>
      </w:r>
      <w:r>
        <w:rPr>
          <w:rFonts w:cs="Times New Roman"/>
        </w:rPr>
        <w:t> ;</w:t>
      </w:r>
      <w:r w:rsidRPr="00F8712A">
        <w:rPr>
          <w:rFonts w:cs="Times New Roman"/>
        </w:rPr>
        <w:t xml:space="preserve"> le reste des gens, par frivolité d</w:t>
      </w:r>
      <w:r w:rsidR="000B1783">
        <w:rPr>
          <w:rFonts w:cs="Times New Roman"/>
        </w:rPr>
        <w:t>’</w:t>
      </w:r>
      <w:r w:rsidR="00647A72">
        <w:rPr>
          <w:rFonts w:cs="Times New Roman"/>
        </w:rPr>
        <w:t>esprit et désir de nouveauté</w:t>
      </w:r>
      <w:r w:rsidR="00647A72">
        <w:rPr>
          <w:rStyle w:val="Appelnotedebasdep"/>
          <w:rFonts w:cs="Times New Roman"/>
        </w:rPr>
        <w:footnoteReference w:id="13"/>
      </w:r>
      <w:r w:rsidRPr="00F8712A">
        <w:rPr>
          <w:rFonts w:cs="Times New Roman"/>
        </w:rPr>
        <w:t>. La place, les fenêtres des maisons, les toits mêmes étaient noirs de monde.</w:t>
      </w:r>
    </w:p>
    <w:p w14:paraId="4AC116D1" w14:textId="77777777" w:rsidR="00F8712A" w:rsidRPr="00F8712A" w:rsidRDefault="00F8712A" w:rsidP="00F8712A">
      <w:pPr>
        <w:pStyle w:val="Corpsdetexte"/>
        <w:rPr>
          <w:rFonts w:cs="Times New Roman"/>
        </w:rPr>
      </w:pPr>
      <w:r w:rsidRPr="00F8712A">
        <w:rPr>
          <w:rFonts w:cs="Times New Roman"/>
        </w:rPr>
        <w:t xml:space="preserve">Les moines de Saint-Marc arrivèrent processionnellement en chantant le psaume </w:t>
      </w:r>
      <w:r w:rsidRPr="00647A72">
        <w:t>« </w:t>
      </w:r>
      <w:proofErr w:type="spellStart"/>
      <w:r w:rsidRPr="00647A72">
        <w:rPr>
          <w:i/>
        </w:rPr>
        <w:t>Exsurgat</w:t>
      </w:r>
      <w:proofErr w:type="spellEnd"/>
      <w:r w:rsidRPr="00647A72">
        <w:rPr>
          <w:i/>
        </w:rPr>
        <w:t xml:space="preserve"> Deus et </w:t>
      </w:r>
      <w:proofErr w:type="spellStart"/>
      <w:r w:rsidRPr="00647A72">
        <w:rPr>
          <w:i/>
        </w:rPr>
        <w:t>dissipentur</w:t>
      </w:r>
      <w:proofErr w:type="spellEnd"/>
      <w:r w:rsidRPr="00647A72">
        <w:rPr>
          <w:i/>
        </w:rPr>
        <w:t xml:space="preserve"> </w:t>
      </w:r>
      <w:proofErr w:type="spellStart"/>
      <w:r w:rsidRPr="00647A72">
        <w:rPr>
          <w:i/>
        </w:rPr>
        <w:t>inimici</w:t>
      </w:r>
      <w:proofErr w:type="spellEnd"/>
      <w:r w:rsidRPr="00647A72">
        <w:rPr>
          <w:i/>
        </w:rPr>
        <w:t xml:space="preserve"> </w:t>
      </w:r>
      <w:proofErr w:type="spellStart"/>
      <w:r w:rsidRPr="00647A72">
        <w:rPr>
          <w:i/>
        </w:rPr>
        <w:t>ejus</w:t>
      </w:r>
      <w:proofErr w:type="spellEnd"/>
      <w:r w:rsidRPr="00647A72">
        <w:t> » : Savonarole en tête portait le Saint-Sacrement.</w:t>
      </w:r>
      <w:r w:rsidRPr="00F8712A">
        <w:rPr>
          <w:rFonts w:cs="Times New Roman"/>
        </w:rPr>
        <w:t xml:space="preserve"> Ils se rangèrent dans la Loggia dei </w:t>
      </w:r>
      <w:proofErr w:type="spellStart"/>
      <w:r w:rsidRPr="00F8712A">
        <w:rPr>
          <w:rFonts w:cs="Times New Roman"/>
        </w:rPr>
        <w:t>Lanzi</w:t>
      </w:r>
      <w:proofErr w:type="spellEnd"/>
      <w:r w:rsidRPr="00F8712A">
        <w:rPr>
          <w:rFonts w:cs="Times New Roman"/>
        </w:rPr>
        <w:t>, séparés des franciscains par une cloison. À côté de la Loggia quelques centaines d</w:t>
      </w:r>
      <w:r w:rsidR="000B1783">
        <w:rPr>
          <w:rFonts w:cs="Times New Roman"/>
        </w:rPr>
        <w:t>’</w:t>
      </w:r>
      <w:r w:rsidRPr="00F8712A">
        <w:rPr>
          <w:rFonts w:cs="Times New Roman"/>
        </w:rPr>
        <w:t>hommes armés, prêts à défendre Savonarole si l</w:t>
      </w:r>
      <w:r w:rsidR="000B1783">
        <w:rPr>
          <w:rFonts w:cs="Times New Roman"/>
        </w:rPr>
        <w:t>’</w:t>
      </w:r>
      <w:r w:rsidRPr="00F8712A">
        <w:rPr>
          <w:rFonts w:cs="Times New Roman"/>
        </w:rPr>
        <w:t>on tentait de s</w:t>
      </w:r>
      <w:r w:rsidR="000B1783">
        <w:rPr>
          <w:rFonts w:cs="Times New Roman"/>
        </w:rPr>
        <w:t>’</w:t>
      </w:r>
      <w:r w:rsidRPr="00F8712A">
        <w:rPr>
          <w:rFonts w:cs="Times New Roman"/>
        </w:rPr>
        <w:t>emparer de lui</w:t>
      </w:r>
      <w:r>
        <w:rPr>
          <w:rFonts w:cs="Times New Roman"/>
        </w:rPr>
        <w:t> ;</w:t>
      </w:r>
      <w:r w:rsidR="00647A72">
        <w:rPr>
          <w:rFonts w:cs="Times New Roman"/>
        </w:rPr>
        <w:t xml:space="preserve"> sous le </w:t>
      </w:r>
      <w:proofErr w:type="spellStart"/>
      <w:r w:rsidR="00647A72">
        <w:rPr>
          <w:rFonts w:cs="Times New Roman"/>
        </w:rPr>
        <w:t>tetto</w:t>
      </w:r>
      <w:proofErr w:type="spellEnd"/>
      <w:r w:rsidR="00647A72">
        <w:rPr>
          <w:rFonts w:cs="Times New Roman"/>
        </w:rPr>
        <w:t xml:space="preserve"> dei Pisani</w:t>
      </w:r>
      <w:r w:rsidR="00647A72">
        <w:rPr>
          <w:rStyle w:val="Appelnotedebasdep"/>
          <w:rFonts w:cs="Times New Roman"/>
        </w:rPr>
        <w:footnoteReference w:id="14"/>
      </w:r>
      <w:r w:rsidRPr="00F8712A">
        <w:rPr>
          <w:rFonts w:cs="Times New Roman"/>
        </w:rPr>
        <w:t xml:space="preserve">, une troupe de </w:t>
      </w:r>
      <w:r>
        <w:rPr>
          <w:rFonts w:cs="Times New Roman"/>
        </w:rPr>
        <w:t>« </w:t>
      </w:r>
      <w:proofErr w:type="spellStart"/>
      <w:r w:rsidRPr="00F8712A">
        <w:rPr>
          <w:rFonts w:cs="Times New Roman"/>
        </w:rPr>
        <w:t>compagnacci</w:t>
      </w:r>
      <w:proofErr w:type="spellEnd"/>
      <w:r>
        <w:rPr>
          <w:rFonts w:cs="Times New Roman"/>
        </w:rPr>
        <w:t> »</w:t>
      </w:r>
      <w:r w:rsidRPr="00F8712A">
        <w:rPr>
          <w:rFonts w:cs="Times New Roman"/>
        </w:rPr>
        <w:t xml:space="preserve">, adversaires acharnés de Savonarole. Entre le </w:t>
      </w:r>
      <w:proofErr w:type="spellStart"/>
      <w:r w:rsidRPr="00F8712A">
        <w:rPr>
          <w:rFonts w:cs="Times New Roman"/>
        </w:rPr>
        <w:t>tetto</w:t>
      </w:r>
      <w:proofErr w:type="spellEnd"/>
      <w:r w:rsidRPr="00F8712A">
        <w:rPr>
          <w:rFonts w:cs="Times New Roman"/>
        </w:rPr>
        <w:t xml:space="preserve"> dei Pisani et le palais de la Seigneurie s</w:t>
      </w:r>
      <w:r w:rsidR="000B1783">
        <w:rPr>
          <w:rFonts w:cs="Times New Roman"/>
        </w:rPr>
        <w:t>’</w:t>
      </w:r>
      <w:r w:rsidRPr="00F8712A">
        <w:rPr>
          <w:rFonts w:cs="Times New Roman"/>
        </w:rPr>
        <w:t>élevait le bûcher.</w:t>
      </w:r>
    </w:p>
    <w:p w14:paraId="6C953228" w14:textId="77777777" w:rsidR="00F8712A" w:rsidRPr="00F8712A" w:rsidRDefault="00F8712A" w:rsidP="00F8712A">
      <w:pPr>
        <w:pStyle w:val="Corpsdetexte"/>
        <w:rPr>
          <w:rFonts w:cs="Times New Roman"/>
        </w:rPr>
      </w:pPr>
      <w:r w:rsidRPr="00F8712A">
        <w:rPr>
          <w:rFonts w:cs="Times New Roman"/>
        </w:rPr>
        <w:t>Fra Domenico était prêt à subir l</w:t>
      </w:r>
      <w:r w:rsidR="000B1783">
        <w:rPr>
          <w:rFonts w:cs="Times New Roman"/>
        </w:rPr>
        <w:t>’</w:t>
      </w:r>
      <w:r w:rsidRPr="00F8712A">
        <w:rPr>
          <w:rFonts w:cs="Times New Roman"/>
        </w:rPr>
        <w:t>épreuve, mais son adversaire ne se montrait pas. Pour gagner du temps les franciscains se mirent à soulever toutes sortes d</w:t>
      </w:r>
      <w:r w:rsidR="000B1783">
        <w:rPr>
          <w:rFonts w:cs="Times New Roman"/>
        </w:rPr>
        <w:t>’</w:t>
      </w:r>
      <w:r w:rsidRPr="00F8712A">
        <w:rPr>
          <w:rFonts w:cs="Times New Roman"/>
        </w:rPr>
        <w:t>objections</w:t>
      </w:r>
      <w:r>
        <w:rPr>
          <w:rFonts w:cs="Times New Roman"/>
        </w:rPr>
        <w:t> :</w:t>
      </w:r>
      <w:r w:rsidRPr="00F8712A">
        <w:rPr>
          <w:rFonts w:cs="Times New Roman"/>
        </w:rPr>
        <w:t xml:space="preserve"> ils prétendaient que la chape rouge de Fra Domenico avait été ensorcelée par Savonarole, qu</w:t>
      </w:r>
      <w:r w:rsidR="000B1783">
        <w:rPr>
          <w:rFonts w:cs="Times New Roman"/>
        </w:rPr>
        <w:t>’</w:t>
      </w:r>
      <w:r w:rsidRPr="00F8712A">
        <w:rPr>
          <w:rFonts w:cs="Times New Roman"/>
        </w:rPr>
        <w:t>il devait la retirer. Après quelque résistance il y consentit. Mais les autres vêtements du dominicain pouvaient également été ensorcelés</w:t>
      </w:r>
      <w:r>
        <w:rPr>
          <w:rFonts w:cs="Times New Roman"/>
        </w:rPr>
        <w:t> :</w:t>
      </w:r>
      <w:r w:rsidRPr="00F8712A">
        <w:rPr>
          <w:rFonts w:cs="Times New Roman"/>
        </w:rPr>
        <w:t xml:space="preserve"> il fallait qu</w:t>
      </w:r>
      <w:r w:rsidR="000B1783">
        <w:rPr>
          <w:rFonts w:cs="Times New Roman"/>
        </w:rPr>
        <w:t>’</w:t>
      </w:r>
      <w:r w:rsidRPr="00F8712A">
        <w:rPr>
          <w:rFonts w:cs="Times New Roman"/>
        </w:rPr>
        <w:t>il s</w:t>
      </w:r>
      <w:r w:rsidR="000B1783">
        <w:rPr>
          <w:rFonts w:cs="Times New Roman"/>
        </w:rPr>
        <w:t>’</w:t>
      </w:r>
      <w:r w:rsidRPr="00F8712A">
        <w:rPr>
          <w:rFonts w:cs="Times New Roman"/>
        </w:rPr>
        <w:t>en dépouillât.</w:t>
      </w:r>
    </w:p>
    <w:p w14:paraId="32B20764" w14:textId="77777777" w:rsidR="00F8712A" w:rsidRPr="00F8712A" w:rsidRDefault="00F8712A" w:rsidP="00F8712A">
      <w:pPr>
        <w:pStyle w:val="Corpsdetexte"/>
        <w:rPr>
          <w:rFonts w:cs="Times New Roman"/>
        </w:rPr>
      </w:pPr>
      <w:r w:rsidRPr="00F8712A">
        <w:rPr>
          <w:rFonts w:cs="Times New Roman"/>
        </w:rPr>
        <w:t>Savonarole cède encore. Fra Domenico doit se rendre au palais de la Seigneurie en compagnie d</w:t>
      </w:r>
      <w:r w:rsidR="000B1783">
        <w:rPr>
          <w:rFonts w:cs="Times New Roman"/>
        </w:rPr>
        <w:t>’</w:t>
      </w:r>
      <w:r w:rsidRPr="00F8712A">
        <w:rPr>
          <w:rFonts w:cs="Times New Roman"/>
        </w:rPr>
        <w:t>un autre frère afin d</w:t>
      </w:r>
      <w:r w:rsidR="000B1783">
        <w:rPr>
          <w:rFonts w:cs="Times New Roman"/>
        </w:rPr>
        <w:t>’</w:t>
      </w:r>
      <w:r w:rsidRPr="00F8712A">
        <w:rPr>
          <w:rFonts w:cs="Times New Roman"/>
        </w:rPr>
        <w:t>échanger ses vêtements contre les siens. Le temps passe</w:t>
      </w:r>
      <w:r>
        <w:rPr>
          <w:rFonts w:cs="Times New Roman"/>
        </w:rPr>
        <w:t> :</w:t>
      </w:r>
      <w:r w:rsidRPr="00F8712A">
        <w:rPr>
          <w:rFonts w:cs="Times New Roman"/>
        </w:rPr>
        <w:t xml:space="preserve"> la foule attend toujours le spectacle promis, elle s</w:t>
      </w:r>
      <w:r w:rsidR="000B1783">
        <w:rPr>
          <w:rFonts w:cs="Times New Roman"/>
        </w:rPr>
        <w:t>’</w:t>
      </w:r>
      <w:r w:rsidRPr="00F8712A">
        <w:rPr>
          <w:rFonts w:cs="Times New Roman"/>
        </w:rPr>
        <w:t>impatiente, elle ne comprend point pourquoi l</w:t>
      </w:r>
      <w:r w:rsidR="000B1783">
        <w:rPr>
          <w:rFonts w:cs="Times New Roman"/>
        </w:rPr>
        <w:t>’</w:t>
      </w:r>
      <w:r w:rsidRPr="00F8712A">
        <w:rPr>
          <w:rFonts w:cs="Times New Roman"/>
        </w:rPr>
        <w:t xml:space="preserve">on tarde davantage. Elle bruit et houle. Les </w:t>
      </w:r>
      <w:proofErr w:type="spellStart"/>
      <w:r w:rsidRPr="00F8712A">
        <w:rPr>
          <w:rFonts w:cs="Times New Roman"/>
        </w:rPr>
        <w:t>compagnacci</w:t>
      </w:r>
      <w:proofErr w:type="spellEnd"/>
      <w:r w:rsidRPr="00F8712A">
        <w:rPr>
          <w:rFonts w:cs="Times New Roman"/>
        </w:rPr>
        <w:t xml:space="preserve"> en profitent pour provoquer un tumulte et essayent de s</w:t>
      </w:r>
      <w:r w:rsidR="000B1783">
        <w:rPr>
          <w:rFonts w:cs="Times New Roman"/>
        </w:rPr>
        <w:t>’</w:t>
      </w:r>
      <w:r w:rsidRPr="00F8712A">
        <w:rPr>
          <w:rFonts w:cs="Times New Roman"/>
        </w:rPr>
        <w:t xml:space="preserve">emparer de Savonarole, mais ses partisans le défendent vigoureusement </w:t>
      </w:r>
      <w:r w:rsidRPr="00F8712A">
        <w:rPr>
          <w:rFonts w:cs="Times New Roman"/>
        </w:rPr>
        <w:lastRenderedPageBreak/>
        <w:t>et les repoussent.</w:t>
      </w:r>
      <w:r w:rsidR="00647A72">
        <w:rPr>
          <w:rFonts w:cs="Times New Roman"/>
        </w:rPr>
        <w:t xml:space="preserve"> I</w:t>
      </w:r>
      <w:r w:rsidRPr="00F8712A">
        <w:rPr>
          <w:rFonts w:cs="Times New Roman"/>
        </w:rPr>
        <w:t>l y a un moment d</w:t>
      </w:r>
      <w:r w:rsidR="000B1783">
        <w:rPr>
          <w:rFonts w:cs="Times New Roman"/>
        </w:rPr>
        <w:t>’</w:t>
      </w:r>
      <w:r w:rsidRPr="00F8712A">
        <w:rPr>
          <w:rFonts w:cs="Times New Roman"/>
        </w:rPr>
        <w:t>accalmie</w:t>
      </w:r>
      <w:r>
        <w:rPr>
          <w:rFonts w:cs="Times New Roman"/>
        </w:rPr>
        <w:t> ;</w:t>
      </w:r>
      <w:r w:rsidRPr="00F8712A">
        <w:rPr>
          <w:rFonts w:cs="Times New Roman"/>
        </w:rPr>
        <w:t xml:space="preserve"> la Seigneurie cependant ne décide rien, ne donne aucun ordre. Pour comble de maux, soudain une pluie terrible tombe, accompagnée d</w:t>
      </w:r>
      <w:r w:rsidR="000B1783">
        <w:rPr>
          <w:rFonts w:cs="Times New Roman"/>
        </w:rPr>
        <w:t>’</w:t>
      </w:r>
      <w:r w:rsidRPr="00F8712A">
        <w:rPr>
          <w:rFonts w:cs="Times New Roman"/>
        </w:rPr>
        <w:t>éclairs et de violents coups de tonnerre. Le peuple tient bon et se laisse mouiller. Il attend, il attend toujours le grand, le merveilleux spectacle qu</w:t>
      </w:r>
      <w:r w:rsidR="000B1783">
        <w:rPr>
          <w:rFonts w:cs="Times New Roman"/>
        </w:rPr>
        <w:t>’</w:t>
      </w:r>
      <w:r w:rsidRPr="00F8712A">
        <w:rPr>
          <w:rFonts w:cs="Times New Roman"/>
        </w:rPr>
        <w:t>on lui a promis. Plus il l</w:t>
      </w:r>
      <w:r w:rsidR="000B1783">
        <w:rPr>
          <w:rFonts w:cs="Times New Roman"/>
        </w:rPr>
        <w:t>’</w:t>
      </w:r>
      <w:r w:rsidRPr="00F8712A">
        <w:rPr>
          <w:rFonts w:cs="Times New Roman"/>
        </w:rPr>
        <w:t>attend, plus il le désire. Maintenant il le veut, il l</w:t>
      </w:r>
      <w:r w:rsidR="000B1783">
        <w:rPr>
          <w:rFonts w:cs="Times New Roman"/>
        </w:rPr>
        <w:t>’</w:t>
      </w:r>
      <w:r w:rsidRPr="00F8712A">
        <w:rPr>
          <w:rFonts w:cs="Times New Roman"/>
        </w:rPr>
        <w:t>exige, il faut qu</w:t>
      </w:r>
      <w:r w:rsidR="000B1783">
        <w:rPr>
          <w:rFonts w:cs="Times New Roman"/>
        </w:rPr>
        <w:t>’</w:t>
      </w:r>
      <w:r w:rsidRPr="00F8712A">
        <w:rPr>
          <w:rFonts w:cs="Times New Roman"/>
        </w:rPr>
        <w:t>on le lui donne à l</w:t>
      </w:r>
      <w:r w:rsidR="000B1783">
        <w:rPr>
          <w:rFonts w:cs="Times New Roman"/>
        </w:rPr>
        <w:t>’</w:t>
      </w:r>
      <w:r w:rsidRPr="00F8712A">
        <w:rPr>
          <w:rFonts w:cs="Times New Roman"/>
        </w:rPr>
        <w:t>instant. Qui dira à quel degré s</w:t>
      </w:r>
      <w:r w:rsidR="000B1783">
        <w:rPr>
          <w:rFonts w:cs="Times New Roman"/>
        </w:rPr>
        <w:t>’</w:t>
      </w:r>
      <w:r w:rsidRPr="00F8712A">
        <w:rPr>
          <w:rFonts w:cs="Times New Roman"/>
        </w:rPr>
        <w:t>élève la férocité d</w:t>
      </w:r>
      <w:r w:rsidR="000B1783">
        <w:rPr>
          <w:rFonts w:cs="Times New Roman"/>
        </w:rPr>
        <w:t>’</w:t>
      </w:r>
      <w:r w:rsidRPr="00F8712A">
        <w:rPr>
          <w:rFonts w:cs="Times New Roman"/>
        </w:rPr>
        <w:t>une foule qui est restée des heures durant dans l</w:t>
      </w:r>
      <w:r w:rsidR="000B1783">
        <w:rPr>
          <w:rFonts w:cs="Times New Roman"/>
        </w:rPr>
        <w:t>’</w:t>
      </w:r>
      <w:r w:rsidRPr="00F8712A">
        <w:rPr>
          <w:rFonts w:cs="Times New Roman"/>
        </w:rPr>
        <w:t>attente d</w:t>
      </w:r>
      <w:r w:rsidR="000B1783">
        <w:rPr>
          <w:rFonts w:cs="Times New Roman"/>
        </w:rPr>
        <w:t>’</w:t>
      </w:r>
      <w:r w:rsidRPr="00F8712A">
        <w:rPr>
          <w:rFonts w:cs="Times New Roman"/>
        </w:rPr>
        <w:t>un cruel et passionnant spectacle, et dont une ondée vient encore accroître l</w:t>
      </w:r>
      <w:r w:rsidR="000B1783">
        <w:rPr>
          <w:rFonts w:cs="Times New Roman"/>
        </w:rPr>
        <w:t>’</w:t>
      </w:r>
      <w:r w:rsidRPr="00F8712A">
        <w:rPr>
          <w:rFonts w:cs="Times New Roman"/>
        </w:rPr>
        <w:t>énervement</w:t>
      </w:r>
      <w:r>
        <w:rPr>
          <w:rFonts w:cs="Times New Roman"/>
        </w:rPr>
        <w:t> ?</w:t>
      </w:r>
      <w:r w:rsidRPr="00F8712A">
        <w:rPr>
          <w:rFonts w:cs="Times New Roman"/>
        </w:rPr>
        <w:t xml:space="preserve"> Si son espoir est frustré, jamais elle ne pardonnera à celui en qui elle verra la cause de sa déception.</w:t>
      </w:r>
    </w:p>
    <w:p w14:paraId="72D25FAA" w14:textId="77777777" w:rsidR="00F8712A" w:rsidRPr="00F8712A" w:rsidRDefault="00F8712A" w:rsidP="00F8712A">
      <w:pPr>
        <w:pStyle w:val="Corpsdetexte"/>
        <w:rPr>
          <w:rFonts w:cs="Times New Roman"/>
        </w:rPr>
      </w:pPr>
      <w:r w:rsidRPr="00F8712A">
        <w:rPr>
          <w:rFonts w:cs="Times New Roman"/>
        </w:rPr>
        <w:t>Entre temps les franciscains élevèrent de nouvelles difficultés. Ils ne voulaient point consentir à ce que Fra Domenico entrât dans le feu avec le Saint-Sacrement, alléguant que si l</w:t>
      </w:r>
      <w:r w:rsidR="000B1783">
        <w:rPr>
          <w:rFonts w:cs="Times New Roman"/>
        </w:rPr>
        <w:t>’</w:t>
      </w:r>
      <w:r w:rsidRPr="00F8712A">
        <w:rPr>
          <w:rFonts w:cs="Times New Roman"/>
        </w:rPr>
        <w:t>hostie brûlait, le doute et la confusion entreraient dans l</w:t>
      </w:r>
      <w:r w:rsidR="000B1783">
        <w:rPr>
          <w:rFonts w:cs="Times New Roman"/>
        </w:rPr>
        <w:t>’</w:t>
      </w:r>
      <w:r w:rsidRPr="00F8712A">
        <w:rPr>
          <w:rFonts w:cs="Times New Roman"/>
        </w:rPr>
        <w:t>âme des simples. Cette fois, Fra Domenico et Savonarole résistèrent</w:t>
      </w:r>
      <w:r>
        <w:rPr>
          <w:rFonts w:cs="Times New Roman"/>
        </w:rPr>
        <w:t> :</w:t>
      </w:r>
      <w:r w:rsidRPr="00F8712A">
        <w:rPr>
          <w:rFonts w:cs="Times New Roman"/>
        </w:rPr>
        <w:t xml:space="preserve"> invoquant l</w:t>
      </w:r>
      <w:r w:rsidR="000B1783">
        <w:rPr>
          <w:rFonts w:cs="Times New Roman"/>
        </w:rPr>
        <w:t>’</w:t>
      </w:r>
      <w:r w:rsidRPr="00F8712A">
        <w:rPr>
          <w:rFonts w:cs="Times New Roman"/>
        </w:rPr>
        <w:t>autorité de saint Thomas, ils répondirent que les espèces pouvaient être consumées, mais non le Sacrement même</w:t>
      </w:r>
      <w:r>
        <w:rPr>
          <w:rFonts w:cs="Times New Roman"/>
        </w:rPr>
        <w:t> :</w:t>
      </w:r>
      <w:r w:rsidRPr="00F8712A">
        <w:rPr>
          <w:rFonts w:cs="Times New Roman"/>
        </w:rPr>
        <w:t xml:space="preserve"> une longue discussion s</w:t>
      </w:r>
      <w:r w:rsidR="000B1783">
        <w:rPr>
          <w:rFonts w:cs="Times New Roman"/>
        </w:rPr>
        <w:t>’</w:t>
      </w:r>
      <w:r w:rsidRPr="00F8712A">
        <w:rPr>
          <w:rFonts w:cs="Times New Roman"/>
        </w:rPr>
        <w:t>ensuivit entre les moines des deux ordres. Le soir tombait</w:t>
      </w:r>
      <w:r>
        <w:rPr>
          <w:rFonts w:cs="Times New Roman"/>
        </w:rPr>
        <w:t> :</w:t>
      </w:r>
      <w:r w:rsidRPr="00F8712A">
        <w:rPr>
          <w:rFonts w:cs="Times New Roman"/>
        </w:rPr>
        <w:t xml:space="preserve"> la Seigneurie décida que l</w:t>
      </w:r>
      <w:r w:rsidR="000B1783">
        <w:rPr>
          <w:rFonts w:cs="Times New Roman"/>
        </w:rPr>
        <w:t>’</w:t>
      </w:r>
      <w:r w:rsidRPr="00F8712A">
        <w:rPr>
          <w:rFonts w:cs="Times New Roman"/>
        </w:rPr>
        <w:t>expérience n</w:t>
      </w:r>
      <w:r w:rsidR="000B1783">
        <w:rPr>
          <w:rFonts w:cs="Times New Roman"/>
        </w:rPr>
        <w:t>’</w:t>
      </w:r>
      <w:r w:rsidRPr="00F8712A">
        <w:rPr>
          <w:rFonts w:cs="Times New Roman"/>
        </w:rPr>
        <w:t xml:space="preserve">aurait pas lieu. Les dominicains se retirèrent en bon ordre, chantant </w:t>
      </w:r>
      <w:r>
        <w:rPr>
          <w:rFonts w:cs="Times New Roman"/>
        </w:rPr>
        <w:t>« </w:t>
      </w:r>
      <w:proofErr w:type="spellStart"/>
      <w:r w:rsidRPr="00F8712A">
        <w:rPr>
          <w:rFonts w:cs="Times New Roman"/>
          <w:i/>
        </w:rPr>
        <w:t>Saluum</w:t>
      </w:r>
      <w:proofErr w:type="spellEnd"/>
      <w:r w:rsidRPr="00F8712A">
        <w:rPr>
          <w:rFonts w:cs="Times New Roman"/>
          <w:i/>
        </w:rPr>
        <w:t xml:space="preserve"> fac populum </w:t>
      </w:r>
      <w:proofErr w:type="spellStart"/>
      <w:r w:rsidRPr="00F8712A">
        <w:rPr>
          <w:rFonts w:cs="Times New Roman"/>
          <w:i/>
        </w:rPr>
        <w:t>tuum</w:t>
      </w:r>
      <w:proofErr w:type="spellEnd"/>
      <w:r w:rsidRPr="00F8712A">
        <w:rPr>
          <w:rFonts w:cs="Times New Roman"/>
        </w:rPr>
        <w:t xml:space="preserve">, </w:t>
      </w:r>
      <w:r w:rsidRPr="00F8712A">
        <w:rPr>
          <w:rFonts w:cs="Times New Roman"/>
          <w:i/>
        </w:rPr>
        <w:t>Domine</w:t>
      </w:r>
      <w:r>
        <w:rPr>
          <w:rFonts w:cs="Times New Roman"/>
        </w:rPr>
        <w:t> »</w:t>
      </w:r>
      <w:r w:rsidRPr="00F8712A">
        <w:rPr>
          <w:rFonts w:cs="Times New Roman"/>
        </w:rPr>
        <w:t>. Une troupe d</w:t>
      </w:r>
      <w:r w:rsidR="000B1783">
        <w:rPr>
          <w:rFonts w:cs="Times New Roman"/>
        </w:rPr>
        <w:t>’</w:t>
      </w:r>
      <w:r w:rsidRPr="00F8712A">
        <w:rPr>
          <w:rFonts w:cs="Times New Roman"/>
        </w:rPr>
        <w:t>hommes armés les protégeait. Partout sur leur passage on les insultait. Les uns criaient</w:t>
      </w:r>
      <w:r>
        <w:rPr>
          <w:rFonts w:cs="Times New Roman"/>
        </w:rPr>
        <w:t> :</w:t>
      </w:r>
      <w:r w:rsidRPr="00F8712A">
        <w:rPr>
          <w:rFonts w:cs="Times New Roman"/>
        </w:rPr>
        <w:t xml:space="preserve"> </w:t>
      </w:r>
      <w:r>
        <w:rPr>
          <w:rFonts w:cs="Times New Roman"/>
        </w:rPr>
        <w:t>« </w:t>
      </w:r>
      <w:r w:rsidRPr="00F8712A">
        <w:rPr>
          <w:rFonts w:cs="Times New Roman"/>
        </w:rPr>
        <w:t>frappez-les, pourquoi attendre</w:t>
      </w:r>
      <w:r>
        <w:rPr>
          <w:rFonts w:cs="Times New Roman"/>
        </w:rPr>
        <w:t> ? »</w:t>
      </w:r>
      <w:r w:rsidRPr="00F8712A">
        <w:rPr>
          <w:rFonts w:cs="Times New Roman"/>
        </w:rPr>
        <w:t xml:space="preserve"> d</w:t>
      </w:r>
      <w:r w:rsidR="000B1783">
        <w:rPr>
          <w:rFonts w:cs="Times New Roman"/>
        </w:rPr>
        <w:t>’</w:t>
      </w:r>
      <w:r w:rsidRPr="00F8712A">
        <w:rPr>
          <w:rFonts w:cs="Times New Roman"/>
        </w:rPr>
        <w:t>autres</w:t>
      </w:r>
      <w:r>
        <w:rPr>
          <w:rFonts w:cs="Times New Roman"/>
        </w:rPr>
        <w:t> :</w:t>
      </w:r>
      <w:r w:rsidRPr="00F8712A">
        <w:rPr>
          <w:rFonts w:cs="Times New Roman"/>
        </w:rPr>
        <w:t xml:space="preserve"> </w:t>
      </w:r>
      <w:r>
        <w:rPr>
          <w:rFonts w:cs="Times New Roman"/>
        </w:rPr>
        <w:t>« </w:t>
      </w:r>
      <w:r w:rsidRPr="00F8712A">
        <w:rPr>
          <w:rFonts w:cs="Times New Roman"/>
        </w:rPr>
        <w:t>il est temps</w:t>
      </w:r>
      <w:r>
        <w:rPr>
          <w:rFonts w:cs="Times New Roman"/>
        </w:rPr>
        <w:t> » ;</w:t>
      </w:r>
      <w:r w:rsidRPr="00F8712A">
        <w:rPr>
          <w:rFonts w:cs="Times New Roman"/>
        </w:rPr>
        <w:t xml:space="preserve"> d</w:t>
      </w:r>
      <w:r w:rsidR="000B1783">
        <w:rPr>
          <w:rFonts w:cs="Times New Roman"/>
        </w:rPr>
        <w:t>’</w:t>
      </w:r>
      <w:r w:rsidRPr="00F8712A">
        <w:rPr>
          <w:rFonts w:cs="Times New Roman"/>
        </w:rPr>
        <w:t>autres les appelaient</w:t>
      </w:r>
      <w:r>
        <w:rPr>
          <w:rFonts w:cs="Times New Roman"/>
        </w:rPr>
        <w:t> :</w:t>
      </w:r>
      <w:r w:rsidRPr="00F8712A">
        <w:rPr>
          <w:rFonts w:cs="Times New Roman"/>
        </w:rPr>
        <w:t xml:space="preserve"> </w:t>
      </w:r>
      <w:r>
        <w:rPr>
          <w:rFonts w:cs="Times New Roman"/>
        </w:rPr>
        <w:t>« </w:t>
      </w:r>
      <w:r w:rsidRPr="00F8712A">
        <w:rPr>
          <w:rFonts w:cs="Times New Roman"/>
        </w:rPr>
        <w:t>excommuniés, bigots, hypocrites, sodomites.</w:t>
      </w:r>
      <w:r>
        <w:rPr>
          <w:rFonts w:cs="Times New Roman"/>
        </w:rPr>
        <w:t> »</w:t>
      </w:r>
      <w:r w:rsidRPr="00F8712A">
        <w:rPr>
          <w:rFonts w:cs="Times New Roman"/>
        </w:rPr>
        <w:t xml:space="preserve"> La foule était ivre de colère</w:t>
      </w:r>
      <w:r>
        <w:rPr>
          <w:rFonts w:cs="Times New Roman"/>
        </w:rPr>
        <w:t> ;</w:t>
      </w:r>
      <w:r w:rsidRPr="00F8712A">
        <w:rPr>
          <w:rFonts w:cs="Times New Roman"/>
        </w:rPr>
        <w:t xml:space="preserve"> on eût dit que Savonarole n</w:t>
      </w:r>
      <w:r w:rsidR="000B1783">
        <w:rPr>
          <w:rFonts w:cs="Times New Roman"/>
        </w:rPr>
        <w:t>’</w:t>
      </w:r>
      <w:r w:rsidRPr="00F8712A">
        <w:rPr>
          <w:rFonts w:cs="Times New Roman"/>
        </w:rPr>
        <w:t>avait plus d</w:t>
      </w:r>
      <w:r w:rsidR="000B1783">
        <w:rPr>
          <w:rFonts w:cs="Times New Roman"/>
        </w:rPr>
        <w:t>’</w:t>
      </w:r>
      <w:r w:rsidRPr="00F8712A">
        <w:rPr>
          <w:rFonts w:cs="Times New Roman"/>
        </w:rPr>
        <w:t>amis</w:t>
      </w:r>
      <w:r>
        <w:rPr>
          <w:rFonts w:cs="Times New Roman"/>
        </w:rPr>
        <w:t> ;</w:t>
      </w:r>
      <w:r w:rsidRPr="00F8712A">
        <w:rPr>
          <w:rFonts w:cs="Times New Roman"/>
        </w:rPr>
        <w:t xml:space="preserve"> ses anciens partisans ne le soutenaient plus</w:t>
      </w:r>
      <w:r>
        <w:rPr>
          <w:rFonts w:cs="Times New Roman"/>
        </w:rPr>
        <w:t> ;</w:t>
      </w:r>
      <w:r w:rsidRPr="00F8712A">
        <w:rPr>
          <w:rFonts w:cs="Times New Roman"/>
        </w:rPr>
        <w:t xml:space="preserve"> il avait trompé leur attente, le miracle n</w:t>
      </w:r>
      <w:r w:rsidR="000B1783">
        <w:rPr>
          <w:rFonts w:cs="Times New Roman"/>
        </w:rPr>
        <w:t>’</w:t>
      </w:r>
      <w:r w:rsidRPr="00F8712A">
        <w:rPr>
          <w:rFonts w:cs="Times New Roman"/>
        </w:rPr>
        <w:t>était point venu et leur foi chancelait. Pourquoi s</w:t>
      </w:r>
      <w:r w:rsidR="000B1783">
        <w:rPr>
          <w:rFonts w:cs="Times New Roman"/>
        </w:rPr>
        <w:t>’</w:t>
      </w:r>
      <w:r w:rsidRPr="00F8712A">
        <w:rPr>
          <w:rFonts w:cs="Times New Roman"/>
        </w:rPr>
        <w:t>était-il attardé en discussions inutiles</w:t>
      </w:r>
      <w:r>
        <w:rPr>
          <w:rFonts w:cs="Times New Roman"/>
        </w:rPr>
        <w:t> ?</w:t>
      </w:r>
      <w:r w:rsidRPr="00F8712A">
        <w:rPr>
          <w:rFonts w:cs="Times New Roman"/>
        </w:rPr>
        <w:t xml:space="preserve"> Pourquoi n</w:t>
      </w:r>
      <w:r w:rsidR="000B1783">
        <w:rPr>
          <w:rFonts w:cs="Times New Roman"/>
        </w:rPr>
        <w:t>’</w:t>
      </w:r>
      <w:r w:rsidRPr="00F8712A">
        <w:rPr>
          <w:rFonts w:cs="Times New Roman"/>
        </w:rPr>
        <w:t>était-il pas lui-même entré dans le feu</w:t>
      </w:r>
      <w:r>
        <w:rPr>
          <w:rFonts w:cs="Times New Roman"/>
        </w:rPr>
        <w:t> ?</w:t>
      </w:r>
      <w:r w:rsidRPr="00F8712A">
        <w:rPr>
          <w:rFonts w:cs="Times New Roman"/>
        </w:rPr>
        <w:t xml:space="preserve"> C</w:t>
      </w:r>
      <w:r w:rsidR="000B1783">
        <w:rPr>
          <w:rFonts w:cs="Times New Roman"/>
        </w:rPr>
        <w:t>’</w:t>
      </w:r>
      <w:r w:rsidRPr="00F8712A">
        <w:rPr>
          <w:rFonts w:cs="Times New Roman"/>
        </w:rPr>
        <w:t>était sur lui qu</w:t>
      </w:r>
      <w:r w:rsidR="000B1783">
        <w:rPr>
          <w:rFonts w:cs="Times New Roman"/>
        </w:rPr>
        <w:t>’</w:t>
      </w:r>
      <w:r w:rsidRPr="00F8712A">
        <w:rPr>
          <w:rFonts w:cs="Times New Roman"/>
        </w:rPr>
        <w:t>on faisait retomber toute la faute</w:t>
      </w:r>
      <w:r>
        <w:rPr>
          <w:rFonts w:cs="Times New Roman"/>
        </w:rPr>
        <w:t> :</w:t>
      </w:r>
      <w:r w:rsidRPr="00F8712A">
        <w:rPr>
          <w:rFonts w:cs="Times New Roman"/>
        </w:rPr>
        <w:t xml:space="preserve"> l</w:t>
      </w:r>
      <w:r w:rsidR="000B1783">
        <w:rPr>
          <w:rFonts w:cs="Times New Roman"/>
        </w:rPr>
        <w:t>’</w:t>
      </w:r>
      <w:r w:rsidRPr="00F8712A">
        <w:rPr>
          <w:rFonts w:cs="Times New Roman"/>
        </w:rPr>
        <w:t>épreuve n</w:t>
      </w:r>
      <w:r w:rsidR="000B1783">
        <w:rPr>
          <w:rFonts w:cs="Times New Roman"/>
        </w:rPr>
        <w:t>’</w:t>
      </w:r>
      <w:r w:rsidRPr="00F8712A">
        <w:rPr>
          <w:rFonts w:cs="Times New Roman"/>
        </w:rPr>
        <w:t>avait pas été faite à cause de lui.</w:t>
      </w:r>
    </w:p>
    <w:p w14:paraId="0BAD02E2" w14:textId="77777777" w:rsidR="00F8712A" w:rsidRPr="00F8712A" w:rsidRDefault="00F8712A" w:rsidP="00F8712A">
      <w:pPr>
        <w:pStyle w:val="Corpsdetexte"/>
        <w:rPr>
          <w:rFonts w:cs="Times New Roman"/>
        </w:rPr>
      </w:pPr>
      <w:r w:rsidRPr="00F8712A">
        <w:rPr>
          <w:rFonts w:cs="Times New Roman"/>
        </w:rPr>
        <w:t>Dès lors il était perdu</w:t>
      </w:r>
      <w:r>
        <w:rPr>
          <w:rFonts w:cs="Times New Roman"/>
        </w:rPr>
        <w:t> ;</w:t>
      </w:r>
      <w:r w:rsidRPr="00F8712A">
        <w:rPr>
          <w:rFonts w:cs="Times New Roman"/>
        </w:rPr>
        <w:t xml:space="preserve"> le lendemain même les </w:t>
      </w:r>
      <w:proofErr w:type="spellStart"/>
      <w:r w:rsidRPr="00F8712A">
        <w:rPr>
          <w:rFonts w:cs="Times New Roman"/>
        </w:rPr>
        <w:t>compagnacci</w:t>
      </w:r>
      <w:proofErr w:type="spellEnd"/>
      <w:r w:rsidRPr="00F8712A">
        <w:rPr>
          <w:rFonts w:cs="Times New Roman"/>
        </w:rPr>
        <w:t>, maîtres du terrain, sûrs désormais de l</w:t>
      </w:r>
      <w:r w:rsidR="000B1783">
        <w:rPr>
          <w:rFonts w:cs="Times New Roman"/>
        </w:rPr>
        <w:t>’</w:t>
      </w:r>
      <w:r w:rsidRPr="00F8712A">
        <w:rPr>
          <w:rFonts w:cs="Times New Roman"/>
        </w:rPr>
        <w:t>impunité, insultent les gens qui vont à la cathédrale entendre le sermon d</w:t>
      </w:r>
      <w:r w:rsidR="000B1783">
        <w:rPr>
          <w:rFonts w:cs="Times New Roman"/>
        </w:rPr>
        <w:t>’</w:t>
      </w:r>
      <w:r w:rsidRPr="00F8712A">
        <w:rPr>
          <w:rFonts w:cs="Times New Roman"/>
        </w:rPr>
        <w:t>un dominicain, tuent des passants dont l</w:t>
      </w:r>
      <w:r w:rsidR="000B1783">
        <w:rPr>
          <w:rFonts w:cs="Times New Roman"/>
        </w:rPr>
        <w:t>’</w:t>
      </w:r>
      <w:r w:rsidRPr="00F8712A">
        <w:rPr>
          <w:rFonts w:cs="Times New Roman"/>
        </w:rPr>
        <w:t>air dévot leur déplaît, courent par les rues appelant aux armes, criant</w:t>
      </w:r>
      <w:r>
        <w:rPr>
          <w:rFonts w:cs="Times New Roman"/>
        </w:rPr>
        <w:t> :</w:t>
      </w:r>
      <w:r w:rsidRPr="00F8712A">
        <w:rPr>
          <w:rFonts w:cs="Times New Roman"/>
        </w:rPr>
        <w:t xml:space="preserve"> </w:t>
      </w:r>
      <w:r>
        <w:rPr>
          <w:rFonts w:cs="Times New Roman"/>
        </w:rPr>
        <w:t>« </w:t>
      </w:r>
      <w:r w:rsidRPr="00F8712A">
        <w:rPr>
          <w:rFonts w:cs="Times New Roman"/>
        </w:rPr>
        <w:t>à Saint-Marc</w:t>
      </w:r>
      <w:r>
        <w:rPr>
          <w:rFonts w:cs="Times New Roman"/>
        </w:rPr>
        <w:t> » !</w:t>
      </w:r>
      <w:r w:rsidRPr="00F8712A">
        <w:rPr>
          <w:rFonts w:cs="Times New Roman"/>
        </w:rPr>
        <w:t xml:space="preserve"> Ils arrivent au couvent</w:t>
      </w:r>
      <w:r>
        <w:rPr>
          <w:rFonts w:cs="Times New Roman"/>
        </w:rPr>
        <w:t> ;</w:t>
      </w:r>
      <w:r w:rsidRPr="00F8712A">
        <w:rPr>
          <w:rFonts w:cs="Times New Roman"/>
        </w:rPr>
        <w:t xml:space="preserve"> l</w:t>
      </w:r>
      <w:r w:rsidR="000B1783">
        <w:rPr>
          <w:rFonts w:cs="Times New Roman"/>
        </w:rPr>
        <w:t>’</w:t>
      </w:r>
      <w:r w:rsidRPr="00F8712A">
        <w:rPr>
          <w:rFonts w:cs="Times New Roman"/>
        </w:rPr>
        <w:t>église était pleine de monde</w:t>
      </w:r>
      <w:r>
        <w:rPr>
          <w:rFonts w:cs="Times New Roman"/>
        </w:rPr>
        <w:t> :</w:t>
      </w:r>
      <w:r w:rsidRPr="00F8712A">
        <w:rPr>
          <w:rFonts w:cs="Times New Roman"/>
        </w:rPr>
        <w:t xml:space="preserve"> c</w:t>
      </w:r>
      <w:r w:rsidR="000B1783">
        <w:rPr>
          <w:rFonts w:cs="Times New Roman"/>
        </w:rPr>
        <w:t>’</w:t>
      </w:r>
      <w:r w:rsidRPr="00F8712A">
        <w:rPr>
          <w:rFonts w:cs="Times New Roman"/>
        </w:rPr>
        <w:t>était le dimanche des Rameaux. Ils en chassent les fidèles à coups de pierre. Seuls une trentaine d</w:t>
      </w:r>
      <w:r w:rsidR="000B1783">
        <w:rPr>
          <w:rFonts w:cs="Times New Roman"/>
        </w:rPr>
        <w:t>’</w:t>
      </w:r>
      <w:r w:rsidRPr="00F8712A">
        <w:rPr>
          <w:rFonts w:cs="Times New Roman"/>
        </w:rPr>
        <w:t>hommes tiennent bon et s</w:t>
      </w:r>
      <w:r w:rsidR="000B1783">
        <w:rPr>
          <w:rFonts w:cs="Times New Roman"/>
        </w:rPr>
        <w:t>’</w:t>
      </w:r>
      <w:r w:rsidRPr="00F8712A">
        <w:rPr>
          <w:rFonts w:cs="Times New Roman"/>
        </w:rPr>
        <w:t>arment, décidés à résister jusqu</w:t>
      </w:r>
      <w:r w:rsidR="000B1783">
        <w:rPr>
          <w:rFonts w:cs="Times New Roman"/>
        </w:rPr>
        <w:t>’</w:t>
      </w:r>
      <w:r w:rsidRPr="00F8712A">
        <w:rPr>
          <w:rFonts w:cs="Times New Roman"/>
        </w:rPr>
        <w:t>au bout</w:t>
      </w:r>
      <w:r>
        <w:rPr>
          <w:rFonts w:cs="Times New Roman"/>
        </w:rPr>
        <w:t> ;</w:t>
      </w:r>
      <w:r w:rsidRPr="00F8712A">
        <w:rPr>
          <w:rFonts w:cs="Times New Roman"/>
        </w:rPr>
        <w:t xml:space="preserve"> quelques moines en font autant malgré les admonestations de Savonarole. Mais les assiégeants l</w:t>
      </w:r>
      <w:r w:rsidR="000B1783">
        <w:rPr>
          <w:rFonts w:cs="Times New Roman"/>
        </w:rPr>
        <w:t>’</w:t>
      </w:r>
      <w:r w:rsidRPr="00F8712A">
        <w:rPr>
          <w:rFonts w:cs="Times New Roman"/>
        </w:rPr>
        <w:t xml:space="preserve">emportent par le nombre et la Seigneurie vient encore à leur aide en faisant proclamer un décret déclarant rebelles les citoyens qui défendaient Saint-Marc. La vaillance des assiégés était telle que les premiers </w:t>
      </w:r>
      <w:proofErr w:type="spellStart"/>
      <w:r w:rsidRPr="00F8712A">
        <w:rPr>
          <w:rFonts w:cs="Times New Roman"/>
        </w:rPr>
        <w:t>compagnacci</w:t>
      </w:r>
      <w:proofErr w:type="spellEnd"/>
      <w:r w:rsidRPr="00F8712A">
        <w:rPr>
          <w:rFonts w:cs="Times New Roman"/>
        </w:rPr>
        <w:t xml:space="preserve"> qui avaient réussi à pénétrer dans les cloîtres avaient été mis en fuite. Les moines </w:t>
      </w:r>
      <w:r w:rsidRPr="00F8712A">
        <w:rPr>
          <w:rFonts w:cs="Times New Roman"/>
        </w:rPr>
        <w:lastRenderedPageBreak/>
        <w:t>saisissaient pour se défendre tout ce qui leur tombait sous la main</w:t>
      </w:r>
      <w:r>
        <w:rPr>
          <w:rFonts w:cs="Times New Roman"/>
        </w:rPr>
        <w:t> ;</w:t>
      </w:r>
      <w:r w:rsidRPr="00F8712A">
        <w:rPr>
          <w:rFonts w:cs="Times New Roman"/>
        </w:rPr>
        <w:t xml:space="preserve"> ils frappaient les assaillants de leur crucifix, les poursuivaient avec des torches enflammées. Mais il fallut enfin céder à la force du nombre</w:t>
      </w:r>
      <w:r>
        <w:rPr>
          <w:rFonts w:cs="Times New Roman"/>
        </w:rPr>
        <w:t> :</w:t>
      </w:r>
      <w:r w:rsidRPr="00F8712A">
        <w:rPr>
          <w:rFonts w:cs="Times New Roman"/>
        </w:rPr>
        <w:t xml:space="preserve"> la Seigneurie elle-même envoyait des renforts aux assiégeants. L</w:t>
      </w:r>
      <w:r w:rsidR="000B1783">
        <w:rPr>
          <w:rFonts w:cs="Times New Roman"/>
        </w:rPr>
        <w:t>’</w:t>
      </w:r>
      <w:r w:rsidRPr="00F8712A">
        <w:rPr>
          <w:rFonts w:cs="Times New Roman"/>
        </w:rPr>
        <w:t>on s</w:t>
      </w:r>
      <w:r w:rsidR="000B1783">
        <w:rPr>
          <w:rFonts w:cs="Times New Roman"/>
        </w:rPr>
        <w:t>’</w:t>
      </w:r>
      <w:r w:rsidRPr="00F8712A">
        <w:rPr>
          <w:rFonts w:cs="Times New Roman"/>
        </w:rPr>
        <w:t>empara de Savonarole et de Fra Domenico que l</w:t>
      </w:r>
      <w:r w:rsidR="000B1783">
        <w:rPr>
          <w:rFonts w:cs="Times New Roman"/>
        </w:rPr>
        <w:t>’</w:t>
      </w:r>
      <w:r w:rsidRPr="00F8712A">
        <w:rPr>
          <w:rFonts w:cs="Times New Roman"/>
        </w:rPr>
        <w:t>on conduisit au palais public</w:t>
      </w:r>
      <w:r>
        <w:rPr>
          <w:rFonts w:cs="Times New Roman"/>
        </w:rPr>
        <w:t> :</w:t>
      </w:r>
      <w:r w:rsidRPr="00F8712A">
        <w:rPr>
          <w:rFonts w:cs="Times New Roman"/>
        </w:rPr>
        <w:t xml:space="preserve"> la foule, ivre, exaltant d</w:t>
      </w:r>
      <w:r w:rsidR="000B1783">
        <w:rPr>
          <w:rFonts w:cs="Times New Roman"/>
        </w:rPr>
        <w:t>’</w:t>
      </w:r>
      <w:r w:rsidRPr="00F8712A">
        <w:rPr>
          <w:rFonts w:cs="Times New Roman"/>
        </w:rPr>
        <w:t>une joie atroce, les injuriait au passage</w:t>
      </w:r>
      <w:r>
        <w:rPr>
          <w:rFonts w:cs="Times New Roman"/>
        </w:rPr>
        <w:t> :</w:t>
      </w:r>
      <w:r w:rsidRPr="00F8712A">
        <w:rPr>
          <w:rFonts w:cs="Times New Roman"/>
        </w:rPr>
        <w:t xml:space="preserve"> on les frappait, on leur crachait à la figure</w:t>
      </w:r>
      <w:r>
        <w:rPr>
          <w:rFonts w:cs="Times New Roman"/>
        </w:rPr>
        <w:t> ;</w:t>
      </w:r>
      <w:r w:rsidRPr="00F8712A">
        <w:rPr>
          <w:rFonts w:cs="Times New Roman"/>
        </w:rPr>
        <w:t xml:space="preserve"> au moment où Savonarole entrait au palais, un inconnu lui porta par derrière un coup de pied en s</w:t>
      </w:r>
      <w:r w:rsidR="000B1783">
        <w:rPr>
          <w:rFonts w:cs="Times New Roman"/>
        </w:rPr>
        <w:t>’</w:t>
      </w:r>
      <w:r w:rsidRPr="00F8712A">
        <w:rPr>
          <w:rFonts w:cs="Times New Roman"/>
        </w:rPr>
        <w:t>écriant</w:t>
      </w:r>
      <w:r>
        <w:rPr>
          <w:rFonts w:cs="Times New Roman"/>
        </w:rPr>
        <w:t> :</w:t>
      </w:r>
      <w:r w:rsidRPr="00F8712A">
        <w:rPr>
          <w:rFonts w:cs="Times New Roman"/>
        </w:rPr>
        <w:t xml:space="preserve"> </w:t>
      </w:r>
      <w:r>
        <w:rPr>
          <w:rFonts w:cs="Times New Roman"/>
        </w:rPr>
        <w:t>« </w:t>
      </w:r>
      <w:r w:rsidRPr="00F8712A">
        <w:rPr>
          <w:rFonts w:cs="Times New Roman"/>
        </w:rPr>
        <w:t>Voilà le siège de tes prophéties.</w:t>
      </w:r>
      <w:r>
        <w:rPr>
          <w:rFonts w:cs="Times New Roman"/>
        </w:rPr>
        <w:t> »</w:t>
      </w:r>
    </w:p>
    <w:p w14:paraId="075450FA" w14:textId="77777777" w:rsidR="00F8712A" w:rsidRPr="00F8712A" w:rsidRDefault="00F8712A" w:rsidP="00F8712A">
      <w:pPr>
        <w:pStyle w:val="Corpsdetexte"/>
        <w:rPr>
          <w:rFonts w:cs="Times New Roman"/>
        </w:rPr>
      </w:pPr>
      <w:r w:rsidRPr="00F8712A">
        <w:rPr>
          <w:rFonts w:cs="Times New Roman"/>
        </w:rPr>
        <w:t>Le procès des dominicains fut mené rondement</w:t>
      </w:r>
      <w:r>
        <w:rPr>
          <w:rFonts w:cs="Times New Roman"/>
        </w:rPr>
        <w:t> :</w:t>
      </w:r>
      <w:r w:rsidRPr="00F8712A">
        <w:rPr>
          <w:rFonts w:cs="Times New Roman"/>
        </w:rPr>
        <w:t xml:space="preserve"> on n</w:t>
      </w:r>
      <w:r w:rsidR="000B1783">
        <w:rPr>
          <w:rFonts w:cs="Times New Roman"/>
        </w:rPr>
        <w:t>’</w:t>
      </w:r>
      <w:r w:rsidRPr="00F8712A">
        <w:rPr>
          <w:rFonts w:cs="Times New Roman"/>
        </w:rPr>
        <w:t>épargna rien pour les noircir dans l</w:t>
      </w:r>
      <w:r w:rsidR="000B1783">
        <w:rPr>
          <w:rFonts w:cs="Times New Roman"/>
        </w:rPr>
        <w:t>’</w:t>
      </w:r>
      <w:r w:rsidRPr="00F8712A">
        <w:rPr>
          <w:rFonts w:cs="Times New Roman"/>
        </w:rPr>
        <w:t>esprit public. Savonarole fut soumis à la torture</w:t>
      </w:r>
      <w:r>
        <w:rPr>
          <w:rFonts w:cs="Times New Roman"/>
        </w:rPr>
        <w:t> :</w:t>
      </w:r>
      <w:r w:rsidRPr="00F8712A">
        <w:rPr>
          <w:rFonts w:cs="Times New Roman"/>
        </w:rPr>
        <w:t xml:space="preserve"> il n</w:t>
      </w:r>
      <w:r w:rsidR="000B1783">
        <w:rPr>
          <w:rFonts w:cs="Times New Roman"/>
        </w:rPr>
        <w:t>’</w:t>
      </w:r>
      <w:r w:rsidRPr="00F8712A">
        <w:rPr>
          <w:rFonts w:cs="Times New Roman"/>
        </w:rPr>
        <w:t>y résistait pas, tombait en défaillance, délirait. On notait précieusement les soi-disant aveux qui lui échappaient. Mais malgré les efforts des tortionnaires, tout chef grave d</w:t>
      </w:r>
      <w:r w:rsidR="000B1783">
        <w:rPr>
          <w:rFonts w:cs="Times New Roman"/>
        </w:rPr>
        <w:t>’</w:t>
      </w:r>
      <w:r w:rsidRPr="00F8712A">
        <w:rPr>
          <w:rFonts w:cs="Times New Roman"/>
        </w:rPr>
        <w:t>accusation manquait. Il fallut falsifier les interrogatoires, inventer de toutes pièces les dépositions. On dut recommencer deux fois le procès</w:t>
      </w:r>
      <w:r>
        <w:rPr>
          <w:rFonts w:cs="Times New Roman"/>
        </w:rPr>
        <w:t> ;</w:t>
      </w:r>
      <w:r w:rsidRPr="00F8712A">
        <w:rPr>
          <w:rFonts w:cs="Times New Roman"/>
        </w:rPr>
        <w:t xml:space="preserve"> le mensonge était si flagrant, la fourberie si évidente que la vérité risquait de se faire jour. Heureusement pour les juges, l</w:t>
      </w:r>
      <w:r w:rsidR="000B1783">
        <w:rPr>
          <w:rFonts w:cs="Times New Roman"/>
        </w:rPr>
        <w:t>’</w:t>
      </w:r>
      <w:r w:rsidRPr="00F8712A">
        <w:rPr>
          <w:rFonts w:cs="Times New Roman"/>
        </w:rPr>
        <w:t>opinion publique était à ce moment si délibérément contraire à Savonarole qu</w:t>
      </w:r>
      <w:r w:rsidR="000B1783">
        <w:rPr>
          <w:rFonts w:cs="Times New Roman"/>
        </w:rPr>
        <w:t>’</w:t>
      </w:r>
      <w:r w:rsidRPr="00F8712A">
        <w:rPr>
          <w:rFonts w:cs="Times New Roman"/>
        </w:rPr>
        <w:t>elle était prête à considérer comme paroles d</w:t>
      </w:r>
      <w:r w:rsidR="000B1783">
        <w:rPr>
          <w:rFonts w:cs="Times New Roman"/>
        </w:rPr>
        <w:t>’</w:t>
      </w:r>
      <w:r w:rsidRPr="00F8712A">
        <w:rPr>
          <w:rFonts w:cs="Times New Roman"/>
        </w:rPr>
        <w:t>évangile toutes les calomnies répandues sur son compte. On n</w:t>
      </w:r>
      <w:r w:rsidR="000B1783">
        <w:rPr>
          <w:rFonts w:cs="Times New Roman"/>
        </w:rPr>
        <w:t>’</w:t>
      </w:r>
      <w:r w:rsidRPr="00F8712A">
        <w:rPr>
          <w:rFonts w:cs="Times New Roman"/>
        </w:rPr>
        <w:t>eut pas de peine à faire croire qu</w:t>
      </w:r>
      <w:r w:rsidR="000B1783">
        <w:rPr>
          <w:rFonts w:cs="Times New Roman"/>
        </w:rPr>
        <w:t>’</w:t>
      </w:r>
      <w:r w:rsidRPr="00F8712A">
        <w:rPr>
          <w:rFonts w:cs="Times New Roman"/>
        </w:rPr>
        <w:t>il s</w:t>
      </w:r>
      <w:r w:rsidR="000B1783">
        <w:rPr>
          <w:rFonts w:cs="Times New Roman"/>
        </w:rPr>
        <w:t>’</w:t>
      </w:r>
      <w:r w:rsidRPr="00F8712A">
        <w:rPr>
          <w:rFonts w:cs="Times New Roman"/>
        </w:rPr>
        <w:t>était parjuré, qu</w:t>
      </w:r>
      <w:r w:rsidR="000B1783">
        <w:rPr>
          <w:rFonts w:cs="Times New Roman"/>
        </w:rPr>
        <w:t>’</w:t>
      </w:r>
      <w:r w:rsidRPr="00F8712A">
        <w:rPr>
          <w:rFonts w:cs="Times New Roman"/>
        </w:rPr>
        <w:t>il n</w:t>
      </w:r>
      <w:r w:rsidR="000B1783">
        <w:rPr>
          <w:rFonts w:cs="Times New Roman"/>
        </w:rPr>
        <w:t>’</w:t>
      </w:r>
      <w:r w:rsidRPr="00F8712A">
        <w:rPr>
          <w:rFonts w:cs="Times New Roman"/>
        </w:rPr>
        <w:t>avait été qu</w:t>
      </w:r>
      <w:r w:rsidR="000B1783">
        <w:rPr>
          <w:rFonts w:cs="Times New Roman"/>
        </w:rPr>
        <w:t>’</w:t>
      </w:r>
      <w:r w:rsidRPr="00F8712A">
        <w:rPr>
          <w:rFonts w:cs="Times New Roman"/>
        </w:rPr>
        <w:t>un imposteur. Le peuple accepta bénévolement tout ce qu</w:t>
      </w:r>
      <w:r w:rsidR="000B1783">
        <w:rPr>
          <w:rFonts w:cs="Times New Roman"/>
        </w:rPr>
        <w:t>’</w:t>
      </w:r>
      <w:r w:rsidRPr="00F8712A">
        <w:rPr>
          <w:rFonts w:cs="Times New Roman"/>
        </w:rPr>
        <w:t>on lui racontait et assista passivement à l</w:t>
      </w:r>
      <w:r w:rsidR="000B1783">
        <w:rPr>
          <w:rFonts w:cs="Times New Roman"/>
        </w:rPr>
        <w:t>’</w:t>
      </w:r>
      <w:r w:rsidRPr="00F8712A">
        <w:rPr>
          <w:rFonts w:cs="Times New Roman"/>
        </w:rPr>
        <w:t>atroce montée au calvaire de l</w:t>
      </w:r>
      <w:r w:rsidR="000B1783">
        <w:rPr>
          <w:rFonts w:cs="Times New Roman"/>
        </w:rPr>
        <w:t>’</w:t>
      </w:r>
      <w:r w:rsidRPr="00F8712A">
        <w:rPr>
          <w:rFonts w:cs="Times New Roman"/>
        </w:rPr>
        <w:t>homme dont il était naguère si enthousiaste</w:t>
      </w:r>
      <w:r>
        <w:rPr>
          <w:rFonts w:cs="Times New Roman"/>
        </w:rPr>
        <w:t> ;</w:t>
      </w:r>
      <w:r w:rsidRPr="00F8712A">
        <w:rPr>
          <w:rFonts w:cs="Times New Roman"/>
        </w:rPr>
        <w:t xml:space="preserve"> des moines de Saint-Marc même se laissèrent convaincre de la culpabilité de leur prieur et implorèrent le pardon du pape en rejetant sur Savonarole la responsabilité de leur conduite. Savonarole n</w:t>
      </w:r>
      <w:r w:rsidR="000B1783">
        <w:rPr>
          <w:rFonts w:cs="Times New Roman"/>
        </w:rPr>
        <w:t>’</w:t>
      </w:r>
      <w:r w:rsidRPr="00F8712A">
        <w:rPr>
          <w:rFonts w:cs="Times New Roman"/>
        </w:rPr>
        <w:t>a point fait un vrai, un authentique miracle</w:t>
      </w:r>
      <w:r>
        <w:rPr>
          <w:rFonts w:cs="Times New Roman"/>
        </w:rPr>
        <w:t> ;</w:t>
      </w:r>
      <w:r w:rsidRPr="00F8712A">
        <w:rPr>
          <w:rFonts w:cs="Times New Roman"/>
        </w:rPr>
        <w:t xml:space="preserve"> Savonarole n</w:t>
      </w:r>
      <w:r w:rsidR="000B1783">
        <w:rPr>
          <w:rFonts w:cs="Times New Roman"/>
        </w:rPr>
        <w:t>’</w:t>
      </w:r>
      <w:r w:rsidRPr="00F8712A">
        <w:rPr>
          <w:rFonts w:cs="Times New Roman"/>
        </w:rPr>
        <w:t>est point le prophète inspiré par Dieu</w:t>
      </w:r>
      <w:r>
        <w:rPr>
          <w:rFonts w:cs="Times New Roman"/>
        </w:rPr>
        <w:t> ;</w:t>
      </w:r>
      <w:r w:rsidRPr="00F8712A">
        <w:rPr>
          <w:rFonts w:cs="Times New Roman"/>
        </w:rPr>
        <w:t xml:space="preserve"> Savonarole n</w:t>
      </w:r>
      <w:r w:rsidR="000B1783">
        <w:rPr>
          <w:rFonts w:cs="Times New Roman"/>
        </w:rPr>
        <w:t>’</w:t>
      </w:r>
      <w:r w:rsidRPr="00F8712A">
        <w:rPr>
          <w:rFonts w:cs="Times New Roman"/>
        </w:rPr>
        <w:t>est qu</w:t>
      </w:r>
      <w:r w:rsidR="000B1783">
        <w:rPr>
          <w:rFonts w:cs="Times New Roman"/>
        </w:rPr>
        <w:t>’</w:t>
      </w:r>
      <w:r w:rsidRPr="00F8712A">
        <w:rPr>
          <w:rFonts w:cs="Times New Roman"/>
        </w:rPr>
        <w:t>un homme. Et c</w:t>
      </w:r>
      <w:r w:rsidR="000B1783">
        <w:rPr>
          <w:rFonts w:cs="Times New Roman"/>
        </w:rPr>
        <w:t>’</w:t>
      </w:r>
      <w:r w:rsidRPr="00F8712A">
        <w:rPr>
          <w:rFonts w:cs="Times New Roman"/>
        </w:rPr>
        <w:t>est pour cela que la foule ne peut lui pardonner d</w:t>
      </w:r>
      <w:r w:rsidR="000B1783">
        <w:rPr>
          <w:rFonts w:cs="Times New Roman"/>
        </w:rPr>
        <w:t>’</w:t>
      </w:r>
      <w:r w:rsidRPr="00F8712A">
        <w:rPr>
          <w:rFonts w:cs="Times New Roman"/>
        </w:rPr>
        <w:t>avoir pris sur elle un si grand ascendant, c</w:t>
      </w:r>
      <w:r w:rsidR="000B1783">
        <w:rPr>
          <w:rFonts w:cs="Times New Roman"/>
        </w:rPr>
        <w:t>’</w:t>
      </w:r>
      <w:r w:rsidRPr="00F8712A">
        <w:rPr>
          <w:rFonts w:cs="Times New Roman"/>
        </w:rPr>
        <w:t>est pour cela que les hommes vulgaires lui en veulent de s</w:t>
      </w:r>
      <w:r w:rsidR="000B1783">
        <w:rPr>
          <w:rFonts w:cs="Times New Roman"/>
        </w:rPr>
        <w:t>’</w:t>
      </w:r>
      <w:r w:rsidRPr="00F8712A">
        <w:rPr>
          <w:rFonts w:cs="Times New Roman"/>
        </w:rPr>
        <w:t>être laissé fasciner par lui.</w:t>
      </w:r>
    </w:p>
    <w:p w14:paraId="48B33520" w14:textId="77777777" w:rsidR="00F8712A" w:rsidRPr="00F8712A" w:rsidRDefault="00F8712A" w:rsidP="00F8712A">
      <w:pPr>
        <w:pStyle w:val="Corpsdetexte"/>
        <w:rPr>
          <w:rFonts w:cs="Times New Roman"/>
        </w:rPr>
      </w:pPr>
      <w:r w:rsidRPr="00F8712A">
        <w:rPr>
          <w:rFonts w:cs="Times New Roman"/>
        </w:rPr>
        <w:t xml:space="preserve">Savonarole et deux de ses moines, Fra Domenico et Fra </w:t>
      </w:r>
      <w:proofErr w:type="spellStart"/>
      <w:r w:rsidRPr="00F8712A">
        <w:rPr>
          <w:rFonts w:cs="Times New Roman"/>
        </w:rPr>
        <w:t>Salvestro</w:t>
      </w:r>
      <w:proofErr w:type="spellEnd"/>
      <w:r w:rsidRPr="00F8712A">
        <w:rPr>
          <w:rFonts w:cs="Times New Roman"/>
        </w:rPr>
        <w:t>, furent condamnés à être pendus et brûlés. L</w:t>
      </w:r>
      <w:r w:rsidR="000B1783">
        <w:rPr>
          <w:rFonts w:cs="Times New Roman"/>
        </w:rPr>
        <w:t>’</w:t>
      </w:r>
      <w:r w:rsidR="00647A72">
        <w:rPr>
          <w:rFonts w:cs="Times New Roman"/>
        </w:rPr>
        <w:t>exécution eut lieu le 23 mai </w:t>
      </w:r>
      <w:r w:rsidRPr="00F8712A">
        <w:rPr>
          <w:rFonts w:cs="Times New Roman"/>
        </w:rPr>
        <w:t>1498, à l</w:t>
      </w:r>
      <w:r w:rsidR="000B1783">
        <w:rPr>
          <w:rFonts w:cs="Times New Roman"/>
        </w:rPr>
        <w:t>’</w:t>
      </w:r>
      <w:r w:rsidRPr="00F8712A">
        <w:rPr>
          <w:rFonts w:cs="Times New Roman"/>
        </w:rPr>
        <w:t>endroit même où le bûcher avait été élevé le jour de l</w:t>
      </w:r>
      <w:r w:rsidR="000B1783">
        <w:rPr>
          <w:rFonts w:cs="Times New Roman"/>
        </w:rPr>
        <w:t>’</w:t>
      </w:r>
      <w:r w:rsidRPr="00F8712A">
        <w:rPr>
          <w:rFonts w:cs="Times New Roman"/>
        </w:rPr>
        <w:t>épreuve du feu. Ceux qui gardaient au fond de leur cœur quelque affection pour Savonarole, ceux dont la foi était ébranlée,</w:t>
      </w:r>
      <w:r w:rsidR="00647A72">
        <w:rPr>
          <w:rFonts w:cs="Times New Roman"/>
        </w:rPr>
        <w:t xml:space="preserve"> </w:t>
      </w:r>
      <w:r w:rsidRPr="00F8712A">
        <w:rPr>
          <w:rFonts w:cs="Times New Roman"/>
        </w:rPr>
        <w:t>mais non détruite, vinrent assister au supplice avec le secret espoir de voir se produire enfin le miracle tant désiré. Un instant leur âme frémit de joie</w:t>
      </w:r>
      <w:r>
        <w:rPr>
          <w:rFonts w:cs="Times New Roman"/>
        </w:rPr>
        <w:t> :</w:t>
      </w:r>
      <w:r w:rsidRPr="00F8712A">
        <w:rPr>
          <w:rFonts w:cs="Times New Roman"/>
        </w:rPr>
        <w:t xml:space="preserve"> le vent chassait les flammes, les empêchait d</w:t>
      </w:r>
      <w:r w:rsidR="000B1783">
        <w:rPr>
          <w:rFonts w:cs="Times New Roman"/>
        </w:rPr>
        <w:t>’</w:t>
      </w:r>
      <w:r w:rsidRPr="00F8712A">
        <w:rPr>
          <w:rFonts w:cs="Times New Roman"/>
        </w:rPr>
        <w:t>atteindre le corps de Savonarole que l</w:t>
      </w:r>
      <w:r w:rsidR="000B1783">
        <w:rPr>
          <w:rFonts w:cs="Times New Roman"/>
        </w:rPr>
        <w:t>’</w:t>
      </w:r>
      <w:r w:rsidRPr="00F8712A">
        <w:rPr>
          <w:rFonts w:cs="Times New Roman"/>
        </w:rPr>
        <w:t>on distinguait tout entier au-dessus d</w:t>
      </w:r>
      <w:r w:rsidR="000B1783">
        <w:rPr>
          <w:rFonts w:cs="Times New Roman"/>
        </w:rPr>
        <w:t>’</w:t>
      </w:r>
      <w:r w:rsidRPr="00F8712A">
        <w:rPr>
          <w:rFonts w:cs="Times New Roman"/>
        </w:rPr>
        <w:t>elle</w:t>
      </w:r>
      <w:r>
        <w:rPr>
          <w:rFonts w:cs="Times New Roman"/>
        </w:rPr>
        <w:t> ;</w:t>
      </w:r>
      <w:r w:rsidRPr="00F8712A">
        <w:rPr>
          <w:rFonts w:cs="Times New Roman"/>
        </w:rPr>
        <w:t xml:space="preserve"> mais bientôt elles se redressèrent et étreignirent leur proie.</w:t>
      </w:r>
    </w:p>
    <w:p w14:paraId="1E09F035" w14:textId="77777777" w:rsidR="00F8712A" w:rsidRPr="00F8712A" w:rsidRDefault="00F8712A" w:rsidP="00F8712A">
      <w:pPr>
        <w:pStyle w:val="Corpsdetexte"/>
        <w:rPr>
          <w:rFonts w:cs="Times New Roman"/>
        </w:rPr>
      </w:pPr>
      <w:r w:rsidRPr="00F8712A">
        <w:rPr>
          <w:rFonts w:cs="Times New Roman"/>
        </w:rPr>
        <w:lastRenderedPageBreak/>
        <w:t xml:space="preserve">Longtemps après la mort de Savonarole, les </w:t>
      </w:r>
      <w:r>
        <w:rPr>
          <w:rFonts w:cs="Times New Roman"/>
        </w:rPr>
        <w:t>« </w:t>
      </w:r>
      <w:proofErr w:type="spellStart"/>
      <w:r w:rsidR="00647A72">
        <w:rPr>
          <w:rFonts w:cs="Times New Roman"/>
        </w:rPr>
        <w:t>piagnoni</w:t>
      </w:r>
      <w:proofErr w:type="spellEnd"/>
      <w:r w:rsidR="00647A72">
        <w:rPr>
          <w:rStyle w:val="Appelnotedebasdep"/>
          <w:rFonts w:cs="Times New Roman"/>
        </w:rPr>
        <w:footnoteReference w:id="15"/>
      </w:r>
      <w:r>
        <w:rPr>
          <w:rFonts w:cs="Times New Roman"/>
        </w:rPr>
        <w:t> »</w:t>
      </w:r>
      <w:r w:rsidRPr="00F8712A">
        <w:rPr>
          <w:rFonts w:cs="Times New Roman"/>
        </w:rPr>
        <w:t xml:space="preserve"> demeurèrent étourdis, paralysés, sans force. La plupart désavouèrent leur maître, les autres n</w:t>
      </w:r>
      <w:r w:rsidR="000B1783">
        <w:rPr>
          <w:rFonts w:cs="Times New Roman"/>
        </w:rPr>
        <w:t>’</w:t>
      </w:r>
      <w:r w:rsidRPr="00F8712A">
        <w:rPr>
          <w:rFonts w:cs="Times New Roman"/>
        </w:rPr>
        <w:t>osaient plus se montrer. Mais graduellement la foi revint à beaucoup d</w:t>
      </w:r>
      <w:r w:rsidR="000B1783">
        <w:rPr>
          <w:rFonts w:cs="Times New Roman"/>
        </w:rPr>
        <w:t>’</w:t>
      </w:r>
      <w:r w:rsidRPr="00F8712A">
        <w:rPr>
          <w:rFonts w:cs="Times New Roman"/>
        </w:rPr>
        <w:t>entre eux</w:t>
      </w:r>
      <w:r>
        <w:rPr>
          <w:rFonts w:cs="Times New Roman"/>
        </w:rPr>
        <w:t> :</w:t>
      </w:r>
      <w:r w:rsidRPr="00F8712A">
        <w:rPr>
          <w:rFonts w:cs="Times New Roman"/>
        </w:rPr>
        <w:t xml:space="preserve"> la sincérité, la droiture d</w:t>
      </w:r>
      <w:r w:rsidR="000B1783">
        <w:rPr>
          <w:rFonts w:cs="Times New Roman"/>
        </w:rPr>
        <w:t>’</w:t>
      </w:r>
      <w:r w:rsidRPr="00F8712A">
        <w:rPr>
          <w:rFonts w:cs="Times New Roman"/>
        </w:rPr>
        <w:t>âme de Savonarole demeuraient, en dépit des calomnies répandues à profusion, évidentes pour quiconque n</w:t>
      </w:r>
      <w:r w:rsidR="000B1783">
        <w:rPr>
          <w:rFonts w:cs="Times New Roman"/>
        </w:rPr>
        <w:t>’</w:t>
      </w:r>
      <w:r w:rsidRPr="00F8712A">
        <w:rPr>
          <w:rFonts w:cs="Times New Roman"/>
        </w:rPr>
        <w:t>était pas aveuglé par l</w:t>
      </w:r>
      <w:r w:rsidR="000B1783">
        <w:rPr>
          <w:rFonts w:cs="Times New Roman"/>
        </w:rPr>
        <w:t>’</w:t>
      </w:r>
      <w:r w:rsidRPr="00F8712A">
        <w:rPr>
          <w:rFonts w:cs="Times New Roman"/>
        </w:rPr>
        <w:t>intérêt ou par la passion. Ses prédictions continuaient à se réaliser</w:t>
      </w:r>
      <w:r>
        <w:rPr>
          <w:rFonts w:cs="Times New Roman"/>
        </w:rPr>
        <w:t> :</w:t>
      </w:r>
      <w:r w:rsidR="005D06C1">
        <w:rPr>
          <w:rFonts w:cs="Times New Roman"/>
        </w:rPr>
        <w:t xml:space="preserve"> Charles </w:t>
      </w:r>
      <w:r w:rsidRPr="00F8712A">
        <w:rPr>
          <w:rFonts w:cs="Times New Roman"/>
        </w:rPr>
        <w:t>VIII était mort encore tout jeune</w:t>
      </w:r>
      <w:r>
        <w:rPr>
          <w:rFonts w:cs="Times New Roman"/>
        </w:rPr>
        <w:t> ;</w:t>
      </w:r>
      <w:r w:rsidRPr="00F8712A">
        <w:rPr>
          <w:rFonts w:cs="Times New Roman"/>
        </w:rPr>
        <w:t xml:space="preserve"> l</w:t>
      </w:r>
      <w:r w:rsidR="000B1783">
        <w:rPr>
          <w:rFonts w:cs="Times New Roman"/>
        </w:rPr>
        <w:t>’</w:t>
      </w:r>
      <w:r w:rsidRPr="00F8712A">
        <w:rPr>
          <w:rFonts w:cs="Times New Roman"/>
        </w:rPr>
        <w:t>Italie était accablée de maux</w:t>
      </w:r>
      <w:r>
        <w:rPr>
          <w:rFonts w:cs="Times New Roman"/>
        </w:rPr>
        <w:t> ;</w:t>
      </w:r>
      <w:r w:rsidRPr="00F8712A">
        <w:rPr>
          <w:rFonts w:cs="Times New Roman"/>
        </w:rPr>
        <w:t xml:space="preserve"> les invasions étrangères se multipliaient et la maladie nouvelle apportée par les Espagnols, la syphilis, s</w:t>
      </w:r>
      <w:r w:rsidR="000B1783">
        <w:rPr>
          <w:rFonts w:cs="Times New Roman"/>
        </w:rPr>
        <w:t>’</w:t>
      </w:r>
      <w:r w:rsidRPr="00F8712A">
        <w:rPr>
          <w:rFonts w:cs="Times New Roman"/>
        </w:rPr>
        <w:t xml:space="preserve">était répandue avec une rapidité effrayante. Les plus exaltés des </w:t>
      </w:r>
      <w:r>
        <w:rPr>
          <w:rFonts w:cs="Times New Roman"/>
        </w:rPr>
        <w:t>« </w:t>
      </w:r>
      <w:proofErr w:type="spellStart"/>
      <w:r w:rsidRPr="00F8712A">
        <w:rPr>
          <w:rFonts w:cs="Times New Roman"/>
        </w:rPr>
        <w:t>piagnoni</w:t>
      </w:r>
      <w:proofErr w:type="spellEnd"/>
      <w:r>
        <w:rPr>
          <w:rFonts w:cs="Times New Roman"/>
        </w:rPr>
        <w:t> »</w:t>
      </w:r>
      <w:r w:rsidRPr="00F8712A">
        <w:rPr>
          <w:rFonts w:cs="Times New Roman"/>
        </w:rPr>
        <w:t xml:space="preserve"> prétendaient que les reliques de Savonarole et le vin bénit par lui faisaient des miracles. Ils considéraient leur maître comme un maître digne d</w:t>
      </w:r>
      <w:r w:rsidR="000B1783">
        <w:rPr>
          <w:rFonts w:cs="Times New Roman"/>
        </w:rPr>
        <w:t>’</w:t>
      </w:r>
      <w:r w:rsidRPr="00F8712A">
        <w:rPr>
          <w:rFonts w:cs="Times New Roman"/>
        </w:rPr>
        <w:t xml:space="preserve">être canonisé. Pendant le </w:t>
      </w:r>
      <w:proofErr w:type="spellStart"/>
      <w:r w:rsidRPr="00F8712A">
        <w:rPr>
          <w:rFonts w:cs="Times New Roman"/>
          <w:smallCaps/>
        </w:rPr>
        <w:t>xvi</w:t>
      </w:r>
      <w:r w:rsidRPr="00E554D0">
        <w:rPr>
          <w:vertAlign w:val="superscript"/>
        </w:rPr>
        <w:t>e</w:t>
      </w:r>
      <w:proofErr w:type="spellEnd"/>
      <w:r w:rsidR="00647A72">
        <w:rPr>
          <w:rFonts w:cs="Times New Roman"/>
        </w:rPr>
        <w:t> </w:t>
      </w:r>
      <w:r w:rsidRPr="00F8712A">
        <w:rPr>
          <w:rFonts w:cs="Times New Roman"/>
        </w:rPr>
        <w:t>siècle, il y eut un v</w:t>
      </w:r>
      <w:r w:rsidR="00647A72">
        <w:rPr>
          <w:rFonts w:cs="Times New Roman"/>
        </w:rPr>
        <w:t>éritable culte de Savonarole</w:t>
      </w:r>
      <w:r w:rsidR="00647A72">
        <w:rPr>
          <w:rStyle w:val="Appelnotedebasdep"/>
          <w:rFonts w:cs="Times New Roman"/>
        </w:rPr>
        <w:footnoteReference w:id="16"/>
      </w:r>
      <w:r w:rsidRPr="00F8712A">
        <w:rPr>
          <w:rFonts w:cs="Times New Roman"/>
        </w:rPr>
        <w:t>.</w:t>
      </w:r>
    </w:p>
    <w:p w14:paraId="7E50E416" w14:textId="77777777" w:rsidR="00F8712A" w:rsidRPr="00F8712A" w:rsidRDefault="00F8712A" w:rsidP="00F8712A">
      <w:pPr>
        <w:pStyle w:val="Corpsdetexte"/>
        <w:rPr>
          <w:rFonts w:cs="Times New Roman"/>
        </w:rPr>
      </w:pPr>
      <w:r w:rsidRPr="00F8712A">
        <w:rPr>
          <w:rFonts w:cs="Times New Roman"/>
        </w:rPr>
        <w:t>Les fidèles de ce culte furent en même temps les plus acharnés défenseurs de la liberté du peuple. Les institutions établies sous l</w:t>
      </w:r>
      <w:r w:rsidR="000B1783">
        <w:rPr>
          <w:rFonts w:cs="Times New Roman"/>
        </w:rPr>
        <w:t>’</w:t>
      </w:r>
      <w:r w:rsidRPr="00F8712A">
        <w:rPr>
          <w:rFonts w:cs="Times New Roman"/>
        </w:rPr>
        <w:t xml:space="preserve">inspiration de Savonarole persistèrent tant que dura la république florentine. Lorsque les Médicis eurent établi définitivement leur pouvoir, les </w:t>
      </w:r>
      <w:r>
        <w:rPr>
          <w:rFonts w:cs="Times New Roman"/>
        </w:rPr>
        <w:t>« </w:t>
      </w:r>
      <w:proofErr w:type="spellStart"/>
      <w:r w:rsidRPr="00F8712A">
        <w:rPr>
          <w:rFonts w:cs="Times New Roman"/>
        </w:rPr>
        <w:t>piagnoni</w:t>
      </w:r>
      <w:proofErr w:type="spellEnd"/>
      <w:r>
        <w:rPr>
          <w:rFonts w:cs="Times New Roman"/>
        </w:rPr>
        <w:t> »</w:t>
      </w:r>
      <w:r w:rsidRPr="00F8712A">
        <w:rPr>
          <w:rFonts w:cs="Times New Roman"/>
        </w:rPr>
        <w:t xml:space="preserve"> demeurèrent rebelles et s</w:t>
      </w:r>
      <w:r w:rsidR="000B1783">
        <w:rPr>
          <w:rFonts w:cs="Times New Roman"/>
        </w:rPr>
        <w:t>’</w:t>
      </w:r>
      <w:r w:rsidRPr="00F8712A">
        <w:rPr>
          <w:rFonts w:cs="Times New Roman"/>
        </w:rPr>
        <w:t>efforcèrent longtemps encore de réveiller les souvenirs de la liberté d</w:t>
      </w:r>
      <w:r w:rsidR="000B1783">
        <w:rPr>
          <w:rFonts w:cs="Times New Roman"/>
        </w:rPr>
        <w:t>’</w:t>
      </w:r>
      <w:r w:rsidRPr="00F8712A">
        <w:rPr>
          <w:rFonts w:cs="Times New Roman"/>
        </w:rPr>
        <w:t>autrefois</w:t>
      </w:r>
      <w:r>
        <w:rPr>
          <w:rFonts w:cs="Times New Roman"/>
        </w:rPr>
        <w:t> :</w:t>
      </w:r>
      <w:r w:rsidR="00647A72">
        <w:rPr>
          <w:rFonts w:cs="Times New Roman"/>
        </w:rPr>
        <w:t xml:space="preserve"> </w:t>
      </w:r>
      <w:r w:rsidRPr="00F8712A">
        <w:rPr>
          <w:rFonts w:cs="Times New Roman"/>
        </w:rPr>
        <w:t>aussi les ducs les tenaient-ils en suspicion. Ce furent surtout des motifs politiques qui agirent sur la cour de Rome lorsque, sous Paul IV, en 1558, on essaya de faire mettre à l</w:t>
      </w:r>
      <w:r w:rsidR="000B1783">
        <w:rPr>
          <w:rFonts w:cs="Times New Roman"/>
        </w:rPr>
        <w:t>’</w:t>
      </w:r>
      <w:r w:rsidRPr="00F8712A">
        <w:rPr>
          <w:rFonts w:cs="Times New Roman"/>
        </w:rPr>
        <w:t>index les œuvres de Savonarole, mais la commission chargée de les examiner dut reconnaître la parfaite orthodoxie des doctrines qu</w:t>
      </w:r>
      <w:r w:rsidR="000B1783">
        <w:rPr>
          <w:rFonts w:cs="Times New Roman"/>
        </w:rPr>
        <w:t>’</w:t>
      </w:r>
      <w:r w:rsidRPr="00F8712A">
        <w:rPr>
          <w:rFonts w:cs="Times New Roman"/>
        </w:rPr>
        <w:t>elles contenaient et ne fit de réserves qu</w:t>
      </w:r>
      <w:r w:rsidR="000B1783">
        <w:rPr>
          <w:rFonts w:cs="Times New Roman"/>
        </w:rPr>
        <w:t>’</w:t>
      </w:r>
      <w:r w:rsidRPr="00F8712A">
        <w:rPr>
          <w:rFonts w:cs="Times New Roman"/>
        </w:rPr>
        <w:t>à l</w:t>
      </w:r>
      <w:r w:rsidR="000B1783">
        <w:rPr>
          <w:rFonts w:cs="Times New Roman"/>
        </w:rPr>
        <w:t>’</w:t>
      </w:r>
      <w:r w:rsidRPr="00F8712A">
        <w:rPr>
          <w:rFonts w:cs="Times New Roman"/>
        </w:rPr>
        <w:t>égard de deux livres. On continua donc à imprimer librement la plupart des sermons et traités. Le pape Clément VIII était admirateur de Savonarole comme l</w:t>
      </w:r>
      <w:r w:rsidR="000B1783">
        <w:rPr>
          <w:rFonts w:cs="Times New Roman"/>
        </w:rPr>
        <w:t>’</w:t>
      </w:r>
      <w:r w:rsidR="00647A72">
        <w:rPr>
          <w:rFonts w:cs="Times New Roman"/>
        </w:rPr>
        <w:t>avait été Jules </w:t>
      </w:r>
      <w:r w:rsidRPr="00F8712A">
        <w:rPr>
          <w:rFonts w:cs="Times New Roman"/>
        </w:rPr>
        <w:t>II</w:t>
      </w:r>
      <w:r>
        <w:rPr>
          <w:rFonts w:cs="Times New Roman"/>
        </w:rPr>
        <w:t> :</w:t>
      </w:r>
      <w:r w:rsidRPr="00F8712A">
        <w:rPr>
          <w:rFonts w:cs="Times New Roman"/>
        </w:rPr>
        <w:t xml:space="preserve"> il fut q</w:t>
      </w:r>
      <w:r w:rsidR="00647A72">
        <w:rPr>
          <w:rFonts w:cs="Times New Roman"/>
        </w:rPr>
        <w:t>uestion sous son règne (1592-160</w:t>
      </w:r>
      <w:r w:rsidRPr="00F8712A">
        <w:rPr>
          <w:rFonts w:cs="Times New Roman"/>
        </w:rPr>
        <w:t>5)</w:t>
      </w:r>
      <w:r w:rsidR="00647A72">
        <w:rPr>
          <w:rFonts w:cs="Times New Roman"/>
        </w:rPr>
        <w:t xml:space="preserve"> </w:t>
      </w:r>
      <w:r w:rsidRPr="00F8712A">
        <w:rPr>
          <w:rFonts w:cs="Times New Roman"/>
        </w:rPr>
        <w:t>de la canonisation de Savonarole. Mais il est peu probable que le pape ait eu des intentions fort précises à cet égard. Les choses en restèrent là. Le culte de Savonarole s</w:t>
      </w:r>
      <w:r w:rsidR="000B1783">
        <w:rPr>
          <w:rFonts w:cs="Times New Roman"/>
        </w:rPr>
        <w:t>’</w:t>
      </w:r>
      <w:r w:rsidRPr="00F8712A">
        <w:rPr>
          <w:rFonts w:cs="Times New Roman"/>
        </w:rPr>
        <w:t>éteignit peu à peu. Cependant il garda jusqu</w:t>
      </w:r>
      <w:r w:rsidR="000B1783">
        <w:rPr>
          <w:rFonts w:cs="Times New Roman"/>
        </w:rPr>
        <w:t>’</w:t>
      </w:r>
      <w:r w:rsidRPr="00F8712A">
        <w:rPr>
          <w:rFonts w:cs="Times New Roman"/>
        </w:rPr>
        <w:t>au siècle dernier des adorateurs assez fervents pour parsemer religieusement de fleurs à chaque anniversaire de sa mort l</w:t>
      </w:r>
      <w:r w:rsidR="000B1783">
        <w:rPr>
          <w:rFonts w:cs="Times New Roman"/>
        </w:rPr>
        <w:t>’</w:t>
      </w:r>
      <w:r w:rsidRPr="00F8712A">
        <w:rPr>
          <w:rFonts w:cs="Times New Roman"/>
        </w:rPr>
        <w:t>endroit où s</w:t>
      </w:r>
      <w:r w:rsidR="000B1783">
        <w:rPr>
          <w:rFonts w:cs="Times New Roman"/>
        </w:rPr>
        <w:t>’</w:t>
      </w:r>
      <w:r w:rsidRPr="00F8712A">
        <w:rPr>
          <w:rFonts w:cs="Times New Roman"/>
        </w:rPr>
        <w:t>était élevé son bûcher.</w:t>
      </w:r>
    </w:p>
    <w:p w14:paraId="004B2119" w14:textId="77777777" w:rsidR="00F8712A" w:rsidRPr="00F8712A" w:rsidRDefault="00F8712A" w:rsidP="00F8712A">
      <w:pPr>
        <w:pStyle w:val="Corpsdetexte"/>
        <w:rPr>
          <w:rFonts w:cs="Times New Roman"/>
        </w:rPr>
      </w:pPr>
      <w:r w:rsidRPr="00F8712A">
        <w:rPr>
          <w:rFonts w:cs="Times New Roman"/>
        </w:rPr>
        <w:t>Il ne m</w:t>
      </w:r>
      <w:r w:rsidR="000B1783">
        <w:rPr>
          <w:rFonts w:cs="Times New Roman"/>
        </w:rPr>
        <w:t>’</w:t>
      </w:r>
      <w:r w:rsidRPr="00F8712A">
        <w:rPr>
          <w:rFonts w:cs="Times New Roman"/>
        </w:rPr>
        <w:t xml:space="preserve">appartient pas de mentionner ici les discussions interminables entre protestants et catholiques auxquelles a donné lieu dès le </w:t>
      </w:r>
      <w:proofErr w:type="spellStart"/>
      <w:r w:rsidRPr="00F8712A">
        <w:rPr>
          <w:rFonts w:cs="Times New Roman"/>
          <w:smallCaps/>
        </w:rPr>
        <w:t>xvi</w:t>
      </w:r>
      <w:r w:rsidRPr="00E554D0">
        <w:rPr>
          <w:vertAlign w:val="superscript"/>
        </w:rPr>
        <w:t>e</w:t>
      </w:r>
      <w:proofErr w:type="spellEnd"/>
      <w:r w:rsidR="00647A72">
        <w:rPr>
          <w:rFonts w:cs="Times New Roman"/>
        </w:rPr>
        <w:t> </w:t>
      </w:r>
      <w:r w:rsidRPr="00F8712A">
        <w:rPr>
          <w:rFonts w:cs="Times New Roman"/>
        </w:rPr>
        <w:t>siècle, mais tout particulièrement à notre époque, l</w:t>
      </w:r>
      <w:r w:rsidR="000B1783">
        <w:rPr>
          <w:rFonts w:cs="Times New Roman"/>
        </w:rPr>
        <w:t>’</w:t>
      </w:r>
      <w:r w:rsidRPr="00F8712A">
        <w:rPr>
          <w:rFonts w:cs="Times New Roman"/>
        </w:rPr>
        <w:t xml:space="preserve">interprétation des doctrines de Savonarole. Le seul but de mon étude était de montrer, </w:t>
      </w:r>
      <w:r w:rsidRPr="00F8712A">
        <w:rPr>
          <w:rFonts w:cs="Times New Roman"/>
        </w:rPr>
        <w:lastRenderedPageBreak/>
        <w:t>les rapports de Savonarole et du peuple florentin, l</w:t>
      </w:r>
      <w:r w:rsidR="000B1783">
        <w:rPr>
          <w:rFonts w:cs="Times New Roman"/>
        </w:rPr>
        <w:t>’</w:t>
      </w:r>
      <w:r w:rsidRPr="00F8712A">
        <w:rPr>
          <w:rFonts w:cs="Times New Roman"/>
        </w:rPr>
        <w:t>influence qu</w:t>
      </w:r>
      <w:r w:rsidR="000B1783">
        <w:rPr>
          <w:rFonts w:cs="Times New Roman"/>
        </w:rPr>
        <w:t>’</w:t>
      </w:r>
      <w:r w:rsidRPr="00F8712A">
        <w:rPr>
          <w:rFonts w:cs="Times New Roman"/>
        </w:rPr>
        <w:t>ils exercèrent l</w:t>
      </w:r>
      <w:r w:rsidR="000B1783">
        <w:rPr>
          <w:rFonts w:cs="Times New Roman"/>
        </w:rPr>
        <w:t>’</w:t>
      </w:r>
      <w:r w:rsidRPr="00F8712A">
        <w:rPr>
          <w:rFonts w:cs="Times New Roman"/>
        </w:rPr>
        <w:t>un sur l</w:t>
      </w:r>
      <w:r w:rsidR="000B1783">
        <w:rPr>
          <w:rFonts w:cs="Times New Roman"/>
        </w:rPr>
        <w:t>’</w:t>
      </w:r>
      <w:r w:rsidRPr="00F8712A">
        <w:rPr>
          <w:rFonts w:cs="Times New Roman"/>
        </w:rPr>
        <w:t>autre et d</w:t>
      </w:r>
      <w:r w:rsidR="000B1783">
        <w:rPr>
          <w:rFonts w:cs="Times New Roman"/>
        </w:rPr>
        <w:t>’</w:t>
      </w:r>
      <w:r w:rsidRPr="00F8712A">
        <w:rPr>
          <w:rFonts w:cs="Times New Roman"/>
        </w:rPr>
        <w:t>indiquer les principales causes de l</w:t>
      </w:r>
      <w:r w:rsidR="000B1783">
        <w:rPr>
          <w:rFonts w:cs="Times New Roman"/>
        </w:rPr>
        <w:t>’</w:t>
      </w:r>
      <w:r w:rsidRPr="00F8712A">
        <w:rPr>
          <w:rFonts w:cs="Times New Roman"/>
        </w:rPr>
        <w:t>élévation et de la chute du grand prédicateur dominicain.</w:t>
      </w:r>
    </w:p>
    <w:p w14:paraId="5D416E5C" w14:textId="77777777" w:rsidR="005D06C1" w:rsidRDefault="005D06C1" w:rsidP="00647A72">
      <w:pPr>
        <w:pStyle w:val="Titre2"/>
      </w:pPr>
      <w:r>
        <w:t xml:space="preserve">Les Journaux. </w:t>
      </w:r>
      <w:r>
        <w:br/>
      </w:r>
      <w:r w:rsidRPr="00F8712A">
        <w:rPr>
          <w:rFonts w:cs="Times New Roman"/>
        </w:rPr>
        <w:t>Bibliographie des Mémoires de Casanova (</w:t>
      </w:r>
      <w:r w:rsidRPr="00F8712A">
        <w:rPr>
          <w:rFonts w:cs="Times New Roman"/>
          <w:i/>
        </w:rPr>
        <w:t>L</w:t>
      </w:r>
      <w:r>
        <w:rPr>
          <w:rFonts w:cs="Times New Roman"/>
          <w:i/>
        </w:rPr>
        <w:t>’</w:t>
      </w:r>
      <w:r w:rsidRPr="00F8712A">
        <w:rPr>
          <w:rFonts w:cs="Times New Roman"/>
          <w:i/>
        </w:rPr>
        <w:t>Intermédiaire</w:t>
      </w:r>
      <w:r w:rsidRPr="00F8712A">
        <w:rPr>
          <w:rFonts w:cs="Times New Roman"/>
        </w:rPr>
        <w:t>, 29 août)</w:t>
      </w:r>
    </w:p>
    <w:p w14:paraId="323394B1" w14:textId="77777777" w:rsidR="005D06C1" w:rsidRPr="003E2E52" w:rsidRDefault="005D06C1" w:rsidP="005D06C1">
      <w:pPr>
        <w:pStyle w:val="term"/>
        <w:rPr>
          <w:lang w:val="en-GB"/>
          <w:rPrChange w:id="459" w:author="Marguerite-Marie Bordry" w:date="2018-12-07T18:08:00Z">
            <w:rPr/>
          </w:rPrChange>
        </w:rPr>
      </w:pPr>
      <w:proofErr w:type="gramStart"/>
      <w:r w:rsidRPr="003E2E52">
        <w:rPr>
          <w:lang w:val="en-GB"/>
          <w:rPrChange w:id="460" w:author="Marguerite-Marie Bordry" w:date="2018-12-07T18:08:00Z">
            <w:rPr/>
          </w:rPrChange>
        </w:rPr>
        <w:t>id :</w:t>
      </w:r>
      <w:proofErr w:type="gramEnd"/>
      <w:r w:rsidRPr="003E2E52">
        <w:rPr>
          <w:lang w:val="en-GB"/>
          <w:rPrChange w:id="461" w:author="Marguerite-Marie Bordry" w:date="2018-12-07T18:08:00Z">
            <w:rPr/>
          </w:rPrChange>
        </w:rPr>
        <w:t xml:space="preserve"> article-1899-10_247</w:t>
      </w:r>
    </w:p>
    <w:p w14:paraId="7FDC2749" w14:textId="77777777" w:rsidR="005D06C1" w:rsidRPr="003E2E52" w:rsidRDefault="005D06C1" w:rsidP="005D06C1">
      <w:pPr>
        <w:pStyle w:val="term"/>
        <w:rPr>
          <w:lang w:val="en-GB"/>
          <w:rPrChange w:id="462" w:author="Marguerite-Marie Bordry" w:date="2018-12-07T18:08:00Z">
            <w:rPr/>
          </w:rPrChange>
        </w:rPr>
      </w:pPr>
      <w:proofErr w:type="gramStart"/>
      <w:r w:rsidRPr="003E2E52">
        <w:rPr>
          <w:lang w:val="en-GB"/>
          <w:rPrChange w:id="463" w:author="Marguerite-Marie Bordry" w:date="2018-12-07T18:08:00Z">
            <w:rPr/>
          </w:rPrChange>
        </w:rPr>
        <w:t>author :</w:t>
      </w:r>
      <w:proofErr w:type="gramEnd"/>
      <w:r w:rsidRPr="003E2E52">
        <w:rPr>
          <w:lang w:val="en-GB"/>
          <w:rPrChange w:id="464" w:author="Marguerite-Marie Bordry" w:date="2018-12-07T18:08:00Z">
            <w:rPr/>
          </w:rPrChange>
        </w:rPr>
        <w:t xml:space="preserve"> Bury, R. de (18..-19..)</w:t>
      </w:r>
    </w:p>
    <w:p w14:paraId="3BDC0552" w14:textId="77777777" w:rsidR="005D06C1" w:rsidRPr="00925B7B" w:rsidRDefault="005D06C1" w:rsidP="005D06C1">
      <w:pPr>
        <w:pStyle w:val="term"/>
      </w:pPr>
      <w:proofErr w:type="spellStart"/>
      <w:proofErr w:type="gramStart"/>
      <w:r w:rsidRPr="00925B7B">
        <w:t>signed</w:t>
      </w:r>
      <w:proofErr w:type="spellEnd"/>
      <w:proofErr w:type="gramEnd"/>
      <w:r w:rsidRPr="00925B7B">
        <w:t xml:space="preserve"> : </w:t>
      </w:r>
      <w:r>
        <w:t>R. de Bury</w:t>
      </w:r>
    </w:p>
    <w:p w14:paraId="02C4E08D" w14:textId="77777777" w:rsidR="005D06C1" w:rsidRDefault="005D06C1" w:rsidP="005D06C1">
      <w:pPr>
        <w:pStyle w:val="term"/>
      </w:pPr>
      <w:proofErr w:type="gramStart"/>
      <w:r w:rsidRPr="00925B7B">
        <w:t>section</w:t>
      </w:r>
      <w:proofErr w:type="gramEnd"/>
      <w:r w:rsidRPr="00925B7B">
        <w:t xml:space="preserve"> : </w:t>
      </w:r>
      <w:r>
        <w:t>Les Journaux</w:t>
      </w:r>
    </w:p>
    <w:p w14:paraId="55E738D2" w14:textId="77777777" w:rsidR="005D06C1" w:rsidRDefault="005D06C1" w:rsidP="005D06C1">
      <w:pPr>
        <w:pStyle w:val="term"/>
      </w:pPr>
      <w:proofErr w:type="spellStart"/>
      <w:proofErr w:type="gramStart"/>
      <w:r w:rsidRPr="00DA7419">
        <w:t>title</w:t>
      </w:r>
      <w:proofErr w:type="spellEnd"/>
      <w:proofErr w:type="gramEnd"/>
      <w:r w:rsidRPr="00DA7419">
        <w:t xml:space="preserve"> : </w:t>
      </w:r>
      <w:r w:rsidRPr="00F8712A">
        <w:t>Bibliographie des Mémoires de Casanova (</w:t>
      </w:r>
      <w:r w:rsidRPr="00F8712A">
        <w:rPr>
          <w:i/>
        </w:rPr>
        <w:t>L</w:t>
      </w:r>
      <w:r>
        <w:rPr>
          <w:i/>
        </w:rPr>
        <w:t>’</w:t>
      </w:r>
      <w:r w:rsidRPr="00F8712A">
        <w:rPr>
          <w:i/>
        </w:rPr>
        <w:t>Intermédiaire</w:t>
      </w:r>
      <w:r w:rsidRPr="00F8712A">
        <w:t>, 29 août)</w:t>
      </w:r>
    </w:p>
    <w:p w14:paraId="227BA197" w14:textId="77777777" w:rsidR="005D06C1" w:rsidRPr="00925B7B" w:rsidRDefault="005D06C1" w:rsidP="005D06C1">
      <w:pPr>
        <w:pStyle w:val="term"/>
      </w:pPr>
      <w:proofErr w:type="gramStart"/>
      <w:r w:rsidRPr="00925B7B">
        <w:t>date</w:t>
      </w:r>
      <w:proofErr w:type="gramEnd"/>
      <w:r w:rsidRPr="00925B7B">
        <w:t> :</w:t>
      </w:r>
      <w:r>
        <w:t xml:space="preserve"> 1899-10</w:t>
      </w:r>
    </w:p>
    <w:p w14:paraId="7BF2EB67" w14:textId="77777777" w:rsidR="005D06C1" w:rsidRDefault="005D06C1" w:rsidP="005D06C1">
      <w:pPr>
        <w:pStyle w:val="term"/>
      </w:pPr>
      <w:proofErr w:type="spellStart"/>
      <w:proofErr w:type="gramStart"/>
      <w:r w:rsidRPr="00925B7B">
        <w:t>ref</w:t>
      </w:r>
      <w:proofErr w:type="spellEnd"/>
      <w:proofErr w:type="gramEnd"/>
      <w:r w:rsidRPr="00925B7B">
        <w:t xml:space="preserve"> : </w:t>
      </w:r>
      <w:r>
        <w:t>Tome XXXII, numéro 118, 1</w:t>
      </w:r>
      <w:r w:rsidRPr="00685873">
        <w:rPr>
          <w:vertAlign w:val="superscript"/>
        </w:rPr>
        <w:t>er</w:t>
      </w:r>
      <w:r>
        <w:t> octobre 1899</w:t>
      </w:r>
      <w:r w:rsidRPr="00925B7B">
        <w:t xml:space="preserve">, </w:t>
      </w:r>
      <w:r>
        <w:t>p. 244-250 [247-250]</w:t>
      </w:r>
    </w:p>
    <w:p w14:paraId="313DCE8C" w14:textId="77777777" w:rsidR="005D06C1" w:rsidRDefault="005D06C1" w:rsidP="005D06C1">
      <w:pPr>
        <w:pStyle w:val="byline"/>
      </w:pPr>
      <w:r w:rsidRPr="0044359D">
        <w:rPr>
          <w:smallCaps/>
        </w:rPr>
        <w:t>R. de Bury</w:t>
      </w:r>
      <w:r>
        <w:t>.</w:t>
      </w:r>
    </w:p>
    <w:p w14:paraId="2B299BB7" w14:textId="77777777" w:rsidR="005D06C1" w:rsidRDefault="005D06C1" w:rsidP="005D06C1">
      <w:pPr>
        <w:pStyle w:val="bibl"/>
      </w:pPr>
      <w:r>
        <w:t>Tome XXXII, numéro 118, 1</w:t>
      </w:r>
      <w:r w:rsidRPr="00685873">
        <w:rPr>
          <w:vertAlign w:val="superscript"/>
        </w:rPr>
        <w:t>er</w:t>
      </w:r>
      <w:r>
        <w:t> octobre 1899</w:t>
      </w:r>
      <w:r w:rsidRPr="00925B7B">
        <w:t xml:space="preserve">, </w:t>
      </w:r>
      <w:r>
        <w:t>p. 244-250 [247-250].</w:t>
      </w:r>
    </w:p>
    <w:p w14:paraId="76478090"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b/>
          <w:i/>
        </w:rPr>
        <w:t>Intermédiaire</w:t>
      </w:r>
      <w:r w:rsidRPr="00F8712A">
        <w:rPr>
          <w:rFonts w:cs="Times New Roman"/>
        </w:rPr>
        <w:t xml:space="preserve"> est, bien plutôt qu</w:t>
      </w:r>
      <w:r w:rsidR="000B1783">
        <w:rPr>
          <w:rFonts w:cs="Times New Roman"/>
        </w:rPr>
        <w:t>’</w:t>
      </w:r>
      <w:r w:rsidRPr="00F8712A">
        <w:rPr>
          <w:rFonts w:cs="Times New Roman"/>
        </w:rPr>
        <w:t>une revue, un journal d</w:t>
      </w:r>
      <w:r w:rsidR="000B1783">
        <w:rPr>
          <w:rFonts w:cs="Times New Roman"/>
        </w:rPr>
        <w:t>’</w:t>
      </w:r>
      <w:r w:rsidRPr="00F8712A">
        <w:rPr>
          <w:rFonts w:cs="Times New Roman"/>
        </w:rPr>
        <w:t>information, d</w:t>
      </w:r>
      <w:r w:rsidR="000B1783">
        <w:rPr>
          <w:rFonts w:cs="Times New Roman"/>
        </w:rPr>
        <w:t>’</w:t>
      </w:r>
      <w:r w:rsidRPr="00F8712A">
        <w:rPr>
          <w:rFonts w:cs="Times New Roman"/>
        </w:rPr>
        <w:t>enquêtes et d</w:t>
      </w:r>
      <w:r w:rsidR="000B1783">
        <w:rPr>
          <w:rFonts w:cs="Times New Roman"/>
        </w:rPr>
        <w:t>’</w:t>
      </w:r>
      <w:r w:rsidRPr="00F8712A">
        <w:rPr>
          <w:rFonts w:cs="Times New Roman"/>
        </w:rPr>
        <w:t>histoire littéraires. L</w:t>
      </w:r>
      <w:r w:rsidR="000B1783">
        <w:rPr>
          <w:rFonts w:cs="Times New Roman"/>
        </w:rPr>
        <w:t>’</w:t>
      </w:r>
      <w:r w:rsidRPr="00F8712A">
        <w:rPr>
          <w:rFonts w:cs="Times New Roman"/>
        </w:rPr>
        <w:t>analyse de ses articles les plus intéressants trouvera naturelle</w:t>
      </w:r>
      <w:r w:rsidR="005D06C1">
        <w:rPr>
          <w:rFonts w:cs="Times New Roman"/>
        </w:rPr>
        <w:t>ment place ici. Le numéro du 22 </w:t>
      </w:r>
      <w:r w:rsidRPr="00F8712A">
        <w:rPr>
          <w:rFonts w:cs="Times New Roman"/>
        </w:rPr>
        <w:t xml:space="preserve">août contient une notice excellente sur les </w:t>
      </w:r>
      <w:r w:rsidRPr="00F8712A">
        <w:rPr>
          <w:rFonts w:cs="Times New Roman"/>
          <w:b/>
          <w:i/>
        </w:rPr>
        <w:t>Mémoires</w:t>
      </w:r>
      <w:r w:rsidRPr="00F8712A">
        <w:rPr>
          <w:rFonts w:cs="Times New Roman"/>
        </w:rPr>
        <w:t xml:space="preserve"> de Casanova</w:t>
      </w:r>
      <w:r>
        <w:rPr>
          <w:rFonts w:cs="Times New Roman"/>
        </w:rPr>
        <w:t> ;</w:t>
      </w:r>
      <w:r w:rsidRPr="00F8712A">
        <w:rPr>
          <w:rFonts w:cs="Times New Roman"/>
        </w:rPr>
        <w:t xml:space="preserve"> la voici tout entière, Casanova ayant maintenant presque autant de fidèles que Stendhal</w:t>
      </w:r>
      <w:r>
        <w:rPr>
          <w:rFonts w:cs="Times New Roman"/>
        </w:rPr>
        <w:t> :</w:t>
      </w:r>
    </w:p>
    <w:p w14:paraId="301C0049"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Pr="00F8712A">
        <w:rPr>
          <w:rFonts w:cs="Times New Roman"/>
          <w:b/>
        </w:rPr>
        <w:t xml:space="preserve">Casanova de </w:t>
      </w:r>
      <w:proofErr w:type="spellStart"/>
      <w:r w:rsidRPr="00F8712A">
        <w:rPr>
          <w:rFonts w:cs="Times New Roman"/>
          <w:b/>
        </w:rPr>
        <w:t>Seingalt</w:t>
      </w:r>
      <w:proofErr w:type="spellEnd"/>
      <w:r w:rsidRPr="00F8712A">
        <w:rPr>
          <w:rFonts w:cs="Times New Roman"/>
        </w:rPr>
        <w:t xml:space="preserve">. </w:t>
      </w:r>
      <w:r w:rsidR="00C81EC7">
        <w:rPr>
          <w:rFonts w:cs="Times New Roman"/>
        </w:rPr>
        <w:t>— </w:t>
      </w:r>
      <w:r w:rsidRPr="00F8712A">
        <w:rPr>
          <w:rFonts w:cs="Times New Roman"/>
          <w:i/>
        </w:rPr>
        <w:t>Bibliographie de ses Mémoires</w:t>
      </w:r>
      <w:r w:rsidRPr="00F8712A">
        <w:rPr>
          <w:rFonts w:cs="Times New Roman"/>
        </w:rPr>
        <w:t>. Voici le relevé des éditions</w:t>
      </w:r>
      <w:r>
        <w:rPr>
          <w:rFonts w:cs="Times New Roman"/>
        </w:rPr>
        <w:t> :</w:t>
      </w:r>
    </w:p>
    <w:p w14:paraId="3D43C09E"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proofErr w:type="spellStart"/>
      <w:r w:rsidRPr="00F8712A">
        <w:rPr>
          <w:rFonts w:cs="Times New Roman"/>
          <w:smallCaps/>
        </w:rPr>
        <w:t>i</w:t>
      </w:r>
      <w:r w:rsidRPr="00E554D0">
        <w:rPr>
          <w:vertAlign w:val="superscript"/>
        </w:rPr>
        <w:t>o</w:t>
      </w:r>
      <w:proofErr w:type="spellEnd"/>
      <w:r w:rsidRPr="00F8712A">
        <w:rPr>
          <w:rFonts w:cs="Times New Roman"/>
        </w:rPr>
        <w:t xml:space="preserve"> </w:t>
      </w:r>
      <w:r w:rsidRPr="00F8712A">
        <w:rPr>
          <w:rFonts w:cs="Times New Roman"/>
          <w:i/>
        </w:rPr>
        <w:t xml:space="preserve">Mémoires sur les 50 dernières années du </w:t>
      </w:r>
      <w:proofErr w:type="spellStart"/>
      <w:r w:rsidRPr="00F8712A">
        <w:rPr>
          <w:rFonts w:cs="Times New Roman"/>
          <w:i/>
          <w:smallCaps/>
        </w:rPr>
        <w:t>xviii</w:t>
      </w:r>
      <w:r w:rsidRPr="00E554D0">
        <w:rPr>
          <w:i/>
          <w:vertAlign w:val="superscript"/>
        </w:rPr>
        <w:t>e</w:t>
      </w:r>
      <w:proofErr w:type="spellEnd"/>
      <w:r w:rsidR="005D06C1">
        <w:rPr>
          <w:rFonts w:cs="Times New Roman"/>
          <w:i/>
        </w:rPr>
        <w:t> </w:t>
      </w:r>
      <w:r w:rsidRPr="00F8712A">
        <w:rPr>
          <w:rFonts w:cs="Times New Roman"/>
          <w:i/>
        </w:rPr>
        <w:t xml:space="preserve">siècle. </w:t>
      </w:r>
      <w:r w:rsidR="005D06C1">
        <w:rPr>
          <w:rFonts w:cs="Times New Roman"/>
        </w:rPr>
        <w:t>Tomes I et </w:t>
      </w:r>
      <w:r w:rsidRPr="00F8712A">
        <w:rPr>
          <w:rFonts w:cs="Times New Roman"/>
        </w:rPr>
        <w:t>I</w:t>
      </w:r>
      <w:r w:rsidR="005D06C1">
        <w:rPr>
          <w:rFonts w:cs="Times New Roman"/>
        </w:rPr>
        <w:t xml:space="preserve">I. </w:t>
      </w:r>
      <w:r w:rsidRPr="00F8712A">
        <w:rPr>
          <w:rFonts w:cs="Times New Roman"/>
        </w:rPr>
        <w:t>Paris, 1830. Imprimerie Cosson —</w:t>
      </w:r>
      <w:r w:rsidR="005D06C1">
        <w:rPr>
          <w:rFonts w:cs="Times New Roman"/>
        </w:rPr>
        <w:t> </w:t>
      </w:r>
      <w:r w:rsidRPr="00F8712A">
        <w:rPr>
          <w:rFonts w:cs="Times New Roman"/>
        </w:rPr>
        <w:t>il n</w:t>
      </w:r>
      <w:r w:rsidR="000B1783">
        <w:rPr>
          <w:rFonts w:cs="Times New Roman"/>
        </w:rPr>
        <w:t>’</w:t>
      </w:r>
      <w:r w:rsidRPr="00F8712A">
        <w:rPr>
          <w:rFonts w:cs="Times New Roman"/>
        </w:rPr>
        <w:t>a paru que ces 2 volumes.</w:t>
      </w:r>
    </w:p>
    <w:p w14:paraId="6B414DE7"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2</w:t>
      </w:r>
      <w:r w:rsidRPr="00E554D0">
        <w:rPr>
          <w:vertAlign w:val="superscript"/>
        </w:rPr>
        <w:t>o</w:t>
      </w:r>
      <w:r w:rsidRPr="00F8712A">
        <w:rPr>
          <w:rFonts w:cs="Times New Roman"/>
        </w:rPr>
        <w:t xml:space="preserve"> </w:t>
      </w:r>
      <w:r w:rsidRPr="005D06C1">
        <w:rPr>
          <w:rFonts w:cs="Times New Roman"/>
          <w:i/>
        </w:rPr>
        <w:t>Édition</w:t>
      </w:r>
      <w:r w:rsidRPr="00F8712A">
        <w:rPr>
          <w:rFonts w:cs="Times New Roman"/>
          <w:i/>
        </w:rPr>
        <w:t xml:space="preserve"> la seule complète</w:t>
      </w:r>
      <w:r w:rsidRPr="00F8712A">
        <w:rPr>
          <w:rFonts w:cs="Times New Roman"/>
        </w:rPr>
        <w:t>, dit l</w:t>
      </w:r>
      <w:r w:rsidR="000B1783">
        <w:rPr>
          <w:rFonts w:cs="Times New Roman"/>
        </w:rPr>
        <w:t>’</w:t>
      </w:r>
      <w:r w:rsidRPr="00F8712A">
        <w:rPr>
          <w:rFonts w:cs="Times New Roman"/>
        </w:rPr>
        <w:t>éditeur. Paris, 1833-1837, 10 vol. in-8, chez Paulin.</w:t>
      </w:r>
    </w:p>
    <w:p w14:paraId="43569552"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3</w:t>
      </w:r>
      <w:r w:rsidRPr="00E554D0">
        <w:rPr>
          <w:vertAlign w:val="superscript"/>
        </w:rPr>
        <w:t>o</w:t>
      </w:r>
      <w:r w:rsidRPr="00F8712A">
        <w:rPr>
          <w:rFonts w:cs="Times New Roman"/>
        </w:rPr>
        <w:t xml:space="preserve"> Bruxelles, 1833. </w:t>
      </w:r>
      <w:r>
        <w:rPr>
          <w:rFonts w:cs="Times New Roman"/>
        </w:rPr>
        <w:t>J. D. </w:t>
      </w:r>
      <w:r w:rsidRPr="00F8712A">
        <w:rPr>
          <w:rFonts w:cs="Times New Roman"/>
        </w:rPr>
        <w:t xml:space="preserve">Méline. 10 vol. in-18, </w:t>
      </w:r>
      <w:r w:rsidRPr="00F8712A">
        <w:rPr>
          <w:rFonts w:cs="Times New Roman"/>
          <w:i/>
        </w:rPr>
        <w:t>édition complète</w:t>
      </w:r>
      <w:r w:rsidRPr="00F8712A">
        <w:rPr>
          <w:rFonts w:cs="Times New Roman"/>
        </w:rPr>
        <w:t>, dit l</w:t>
      </w:r>
      <w:r w:rsidR="000B1783">
        <w:rPr>
          <w:rFonts w:cs="Times New Roman"/>
        </w:rPr>
        <w:t>’</w:t>
      </w:r>
      <w:r w:rsidRPr="00F8712A">
        <w:rPr>
          <w:rFonts w:cs="Times New Roman"/>
        </w:rPr>
        <w:t>éditeur.</w:t>
      </w:r>
    </w:p>
    <w:p w14:paraId="6BAB551C"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4</w:t>
      </w:r>
      <w:r w:rsidRPr="00E554D0">
        <w:rPr>
          <w:vertAlign w:val="superscript"/>
        </w:rPr>
        <w:t>o</w:t>
      </w:r>
      <w:r w:rsidRPr="00F8712A">
        <w:rPr>
          <w:rFonts w:cs="Times New Roman"/>
        </w:rPr>
        <w:t xml:space="preserve"> Nouvelle édition Paulin, en 4 vol. in-12. Paris, 1843. Imprimerie Béthune et Plon.</w:t>
      </w:r>
    </w:p>
    <w:p w14:paraId="26ED09B6"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5</w:t>
      </w:r>
      <w:r w:rsidRPr="00E554D0">
        <w:rPr>
          <w:vertAlign w:val="superscript"/>
        </w:rPr>
        <w:t>o</w:t>
      </w:r>
      <w:r w:rsidRPr="00F8712A">
        <w:rPr>
          <w:rFonts w:cs="Times New Roman"/>
        </w:rPr>
        <w:t xml:space="preserve"> Bruxelles. </w:t>
      </w:r>
      <w:r>
        <w:rPr>
          <w:rFonts w:cs="Times New Roman"/>
        </w:rPr>
        <w:t>J. </w:t>
      </w:r>
      <w:proofErr w:type="spellStart"/>
      <w:r w:rsidRPr="00F8712A">
        <w:rPr>
          <w:rFonts w:cs="Times New Roman"/>
        </w:rPr>
        <w:t>Rozez</w:t>
      </w:r>
      <w:proofErr w:type="spellEnd"/>
      <w:r w:rsidRPr="00F8712A">
        <w:rPr>
          <w:rFonts w:cs="Times New Roman"/>
        </w:rPr>
        <w:t>, 1860 et 1863, 6 vol. in-12 et en 1871, 6 vol in-8.</w:t>
      </w:r>
    </w:p>
    <w:p w14:paraId="6E9A4C61"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6° Paris, chez Garnier frères, 8 vol. in-8 (1879), et in-18, 1880, avec </w:t>
      </w:r>
      <w:r w:rsidRPr="00F8712A">
        <w:rPr>
          <w:rFonts w:cs="Times New Roman"/>
          <w:i/>
        </w:rPr>
        <w:t>table analytique</w:t>
      </w:r>
      <w:r w:rsidRPr="00F8712A">
        <w:rPr>
          <w:rFonts w:cs="Times New Roman"/>
        </w:rPr>
        <w:t>.</w:t>
      </w:r>
    </w:p>
    <w:p w14:paraId="30710719"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Les deux hommes qui se sont le plus occupés de </w:t>
      </w:r>
      <w:r w:rsidRPr="00F8712A">
        <w:rPr>
          <w:rFonts w:cs="Times New Roman"/>
          <w:i/>
        </w:rPr>
        <w:t>Casanova</w:t>
      </w:r>
      <w:r w:rsidRPr="00F8712A">
        <w:rPr>
          <w:rFonts w:cs="Times New Roman"/>
        </w:rPr>
        <w:t xml:space="preserve">, Armand </w:t>
      </w:r>
      <w:proofErr w:type="spellStart"/>
      <w:r w:rsidRPr="00F8712A">
        <w:rPr>
          <w:rFonts w:cs="Times New Roman"/>
        </w:rPr>
        <w:t>Baschet</w:t>
      </w:r>
      <w:proofErr w:type="spellEnd"/>
      <w:r w:rsidRPr="00F8712A">
        <w:rPr>
          <w:rFonts w:cs="Times New Roman"/>
        </w:rPr>
        <w:t>, en France, et le professeur d</w:t>
      </w:r>
      <w:r w:rsidR="000B1783">
        <w:rPr>
          <w:rFonts w:cs="Times New Roman"/>
        </w:rPr>
        <w:t>’</w:t>
      </w:r>
      <w:proofErr w:type="spellStart"/>
      <w:r w:rsidRPr="00F8712A">
        <w:rPr>
          <w:rFonts w:cs="Times New Roman"/>
        </w:rPr>
        <w:t>Ancona</w:t>
      </w:r>
      <w:proofErr w:type="spellEnd"/>
      <w:r w:rsidRPr="00F8712A">
        <w:rPr>
          <w:rFonts w:cs="Times New Roman"/>
        </w:rPr>
        <w:t>, en Italie, ont travaillé, le premier, sur l</w:t>
      </w:r>
      <w:r w:rsidR="000B1783">
        <w:rPr>
          <w:rFonts w:cs="Times New Roman"/>
        </w:rPr>
        <w:t>’</w:t>
      </w:r>
      <w:r w:rsidRPr="00F8712A">
        <w:rPr>
          <w:rFonts w:cs="Times New Roman"/>
        </w:rPr>
        <w:t xml:space="preserve">édition de </w:t>
      </w:r>
      <w:proofErr w:type="spellStart"/>
      <w:r w:rsidRPr="00F8712A">
        <w:rPr>
          <w:rFonts w:cs="Times New Roman"/>
        </w:rPr>
        <w:t>Rozez</w:t>
      </w:r>
      <w:proofErr w:type="spellEnd"/>
      <w:r w:rsidRPr="00F8712A">
        <w:rPr>
          <w:rFonts w:cs="Times New Roman"/>
        </w:rPr>
        <w:t xml:space="preserve">, portant comme sous-titre </w:t>
      </w:r>
      <w:r w:rsidRPr="00F8712A">
        <w:rPr>
          <w:rFonts w:cs="Times New Roman"/>
          <w:i/>
        </w:rPr>
        <w:t>Édition originale, la seule complète</w:t>
      </w:r>
      <w:r w:rsidRPr="00F8712A">
        <w:rPr>
          <w:rFonts w:cs="Times New Roman"/>
        </w:rPr>
        <w:t>, et qu</w:t>
      </w:r>
      <w:r w:rsidR="000B1783">
        <w:rPr>
          <w:rFonts w:cs="Times New Roman"/>
        </w:rPr>
        <w:t>’</w:t>
      </w:r>
      <w:r w:rsidRPr="00F8712A">
        <w:rPr>
          <w:rFonts w:cs="Times New Roman"/>
        </w:rPr>
        <w:t>il considérait comme la meilleure, le second sur l</w:t>
      </w:r>
      <w:r w:rsidR="000B1783">
        <w:rPr>
          <w:rFonts w:cs="Times New Roman"/>
        </w:rPr>
        <w:t>’</w:t>
      </w:r>
      <w:r w:rsidRPr="00F8712A">
        <w:rPr>
          <w:rFonts w:cs="Times New Roman"/>
        </w:rPr>
        <w:t xml:space="preserve">édition de Garnier portant comme sous-titre </w:t>
      </w:r>
      <w:r w:rsidRPr="00F8712A">
        <w:rPr>
          <w:rFonts w:cs="Times New Roman"/>
          <w:i/>
        </w:rPr>
        <w:t>Nouvelle édition collationnée sur l</w:t>
      </w:r>
      <w:r w:rsidR="000B1783">
        <w:rPr>
          <w:rFonts w:cs="Times New Roman"/>
          <w:i/>
        </w:rPr>
        <w:t>’</w:t>
      </w:r>
      <w:r w:rsidRPr="00F8712A">
        <w:rPr>
          <w:rFonts w:cs="Times New Roman"/>
          <w:i/>
        </w:rPr>
        <w:t xml:space="preserve">édition originale de </w:t>
      </w:r>
      <w:proofErr w:type="spellStart"/>
      <w:r w:rsidRPr="00F8712A">
        <w:rPr>
          <w:rFonts w:cs="Times New Roman"/>
          <w:i/>
        </w:rPr>
        <w:t>Leipsick</w:t>
      </w:r>
      <w:proofErr w:type="spellEnd"/>
      <w:r w:rsidRPr="00F8712A">
        <w:rPr>
          <w:rFonts w:cs="Times New Roman"/>
        </w:rPr>
        <w:t>.</w:t>
      </w:r>
    </w:p>
    <w:p w14:paraId="7B2A063F"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Or, ces deux éditions qui, à part les coupures de chapitres différentes avec des en-têtes de chapitres différents (on ne voit pas pourquoi), courent exactement les mêmes jusqu</w:t>
      </w:r>
      <w:r w:rsidR="000B1783">
        <w:rPr>
          <w:rFonts w:cs="Times New Roman"/>
        </w:rPr>
        <w:t>’</w:t>
      </w:r>
      <w:r w:rsidRPr="00F8712A">
        <w:rPr>
          <w:rFonts w:cs="Times New Roman"/>
        </w:rPr>
        <w:t xml:space="preserve">au dernier </w:t>
      </w:r>
      <w:r w:rsidRPr="00F8712A">
        <w:rPr>
          <w:rFonts w:cs="Times New Roman"/>
        </w:rPr>
        <w:lastRenderedPageBreak/>
        <w:t>tiers du 5</w:t>
      </w:r>
      <w:r w:rsidRPr="00E554D0">
        <w:rPr>
          <w:vertAlign w:val="superscript"/>
        </w:rPr>
        <w:t>e</w:t>
      </w:r>
      <w:r w:rsidRPr="00F8712A">
        <w:rPr>
          <w:rFonts w:cs="Times New Roman"/>
        </w:rPr>
        <w:t xml:space="preserve"> volume de </w:t>
      </w:r>
      <w:proofErr w:type="spellStart"/>
      <w:r w:rsidRPr="00F8712A">
        <w:rPr>
          <w:rFonts w:cs="Times New Roman"/>
        </w:rPr>
        <w:t>Rozez</w:t>
      </w:r>
      <w:proofErr w:type="spellEnd"/>
      <w:r w:rsidRPr="00F8712A">
        <w:rPr>
          <w:rFonts w:cs="Times New Roman"/>
        </w:rPr>
        <w:t>, diffèrent totalement à partir de ce moment jusqu</w:t>
      </w:r>
      <w:r w:rsidR="000B1783">
        <w:rPr>
          <w:rFonts w:cs="Times New Roman"/>
        </w:rPr>
        <w:t>’</w:t>
      </w:r>
      <w:r w:rsidRPr="00F8712A">
        <w:rPr>
          <w:rFonts w:cs="Times New Roman"/>
        </w:rPr>
        <w:t>à la fin, non seulement dans la rédaction, mais pour les faits et la conclusion des incidents dans lesquels apparaissent les personnages.</w:t>
      </w:r>
    </w:p>
    <w:p w14:paraId="163E999F"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proofErr w:type="spellStart"/>
      <w:r w:rsidRPr="00F8712A">
        <w:rPr>
          <w:rFonts w:cs="Times New Roman"/>
        </w:rPr>
        <w:t>Rozez</w:t>
      </w:r>
      <w:proofErr w:type="spellEnd"/>
      <w:r w:rsidRPr="00F8712A">
        <w:rPr>
          <w:rFonts w:cs="Times New Roman"/>
        </w:rPr>
        <w:t xml:space="preserve"> donne des histoires ridicules qui semblent être de l</w:t>
      </w:r>
      <w:r w:rsidR="000B1783">
        <w:rPr>
          <w:rFonts w:cs="Times New Roman"/>
        </w:rPr>
        <w:t>’</w:t>
      </w:r>
      <w:r w:rsidRPr="00F8712A">
        <w:rPr>
          <w:rFonts w:cs="Times New Roman"/>
        </w:rPr>
        <w:t>invention de l</w:t>
      </w:r>
      <w:r w:rsidR="000B1783">
        <w:rPr>
          <w:rFonts w:cs="Times New Roman"/>
        </w:rPr>
        <w:t>’</w:t>
      </w:r>
      <w:r w:rsidRPr="00F8712A">
        <w:rPr>
          <w:rFonts w:cs="Times New Roman"/>
        </w:rPr>
        <w:t>éditeur, et qui ne se trouvent pas dans Garnier. En revanche, ce dernier donne des pages et des détails charmants de voyage, des enthousiasmes pour la France, des réflexions de haute philosophie, des incidents graveleux et cyniques, bien dans l</w:t>
      </w:r>
      <w:r w:rsidR="000B1783">
        <w:rPr>
          <w:rFonts w:cs="Times New Roman"/>
        </w:rPr>
        <w:t>’</w:t>
      </w:r>
      <w:r w:rsidRPr="00F8712A">
        <w:rPr>
          <w:rFonts w:cs="Times New Roman"/>
        </w:rPr>
        <w:t>esprit de l</w:t>
      </w:r>
      <w:r w:rsidR="000B1783">
        <w:rPr>
          <w:rFonts w:cs="Times New Roman"/>
        </w:rPr>
        <w:t>’</w:t>
      </w:r>
      <w:r w:rsidRPr="00F8712A">
        <w:rPr>
          <w:rFonts w:cs="Times New Roman"/>
        </w:rPr>
        <w:t>écrivain, et qu</w:t>
      </w:r>
      <w:r w:rsidR="000B1783">
        <w:rPr>
          <w:rFonts w:cs="Times New Roman"/>
        </w:rPr>
        <w:t>’</w:t>
      </w:r>
      <w:r w:rsidRPr="00F8712A">
        <w:rPr>
          <w:rFonts w:cs="Times New Roman"/>
        </w:rPr>
        <w:t xml:space="preserve">on ne trouve pas dans </w:t>
      </w:r>
      <w:proofErr w:type="spellStart"/>
      <w:r w:rsidRPr="00F8712A">
        <w:rPr>
          <w:rFonts w:cs="Times New Roman"/>
        </w:rPr>
        <w:t>Rozez</w:t>
      </w:r>
      <w:proofErr w:type="spellEnd"/>
      <w:r w:rsidRPr="00F8712A">
        <w:rPr>
          <w:rFonts w:cs="Times New Roman"/>
        </w:rPr>
        <w:t>.</w:t>
      </w:r>
    </w:p>
    <w:p w14:paraId="7A98309D"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Les </w:t>
      </w:r>
      <w:r w:rsidRPr="00F8712A">
        <w:rPr>
          <w:rFonts w:cs="Times New Roman"/>
          <w:i/>
        </w:rPr>
        <w:t>Mémoires</w:t>
      </w:r>
      <w:r w:rsidRPr="00F8712A">
        <w:rPr>
          <w:rFonts w:cs="Times New Roman"/>
        </w:rPr>
        <w:t xml:space="preserve"> ont été primitivement édités par </w:t>
      </w:r>
      <w:proofErr w:type="spellStart"/>
      <w:r w:rsidRPr="00F8712A">
        <w:rPr>
          <w:rFonts w:cs="Times New Roman"/>
        </w:rPr>
        <w:t>Brock</w:t>
      </w:r>
      <w:r w:rsidR="00B604E4">
        <w:rPr>
          <w:rFonts w:cs="Times New Roman"/>
        </w:rPr>
        <w:t>h</w:t>
      </w:r>
      <w:r w:rsidRPr="00F8712A">
        <w:rPr>
          <w:rFonts w:cs="Times New Roman"/>
        </w:rPr>
        <w:t>aus</w:t>
      </w:r>
      <w:proofErr w:type="spellEnd"/>
      <w:r w:rsidRPr="00F8712A">
        <w:rPr>
          <w:rFonts w:cs="Times New Roman"/>
        </w:rPr>
        <w:t>. Cette édition a été traduite en allemand, et c</w:t>
      </w:r>
      <w:r w:rsidR="000B1783">
        <w:rPr>
          <w:rFonts w:cs="Times New Roman"/>
        </w:rPr>
        <w:t>’</w:t>
      </w:r>
      <w:r w:rsidRPr="00F8712A">
        <w:rPr>
          <w:rFonts w:cs="Times New Roman"/>
        </w:rPr>
        <w:t>est sur l</w:t>
      </w:r>
      <w:r w:rsidR="000B1783">
        <w:rPr>
          <w:rFonts w:cs="Times New Roman"/>
        </w:rPr>
        <w:t>’</w:t>
      </w:r>
      <w:r w:rsidRPr="00F8712A">
        <w:rPr>
          <w:rFonts w:cs="Times New Roman"/>
        </w:rPr>
        <w:t>allemand qu</w:t>
      </w:r>
      <w:r w:rsidR="000B1783">
        <w:rPr>
          <w:rFonts w:cs="Times New Roman"/>
        </w:rPr>
        <w:t>’</w:t>
      </w:r>
      <w:r w:rsidRPr="00F8712A">
        <w:rPr>
          <w:rFonts w:cs="Times New Roman"/>
        </w:rPr>
        <w:t xml:space="preserve">a été </w:t>
      </w:r>
      <w:r w:rsidRPr="00F8712A">
        <w:rPr>
          <w:rFonts w:cs="Times New Roman"/>
          <w:i/>
        </w:rPr>
        <w:t>retraduite</w:t>
      </w:r>
      <w:r w:rsidRPr="00F8712A">
        <w:rPr>
          <w:rFonts w:cs="Times New Roman"/>
        </w:rPr>
        <w:t xml:space="preserve"> en français l</w:t>
      </w:r>
      <w:r w:rsidR="000B1783">
        <w:rPr>
          <w:rFonts w:cs="Times New Roman"/>
        </w:rPr>
        <w:t>’</w:t>
      </w:r>
      <w:r w:rsidRPr="00F8712A">
        <w:rPr>
          <w:rFonts w:cs="Times New Roman"/>
        </w:rPr>
        <w:t>édition suivante, fort difficile à trouver</w:t>
      </w:r>
      <w:r>
        <w:rPr>
          <w:rFonts w:cs="Times New Roman"/>
        </w:rPr>
        <w:t> :</w:t>
      </w:r>
    </w:p>
    <w:p w14:paraId="3B8DFEA8"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MÉMOIRES</w:t>
      </w:r>
    </w:p>
    <w:p w14:paraId="516F442E"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du</w:t>
      </w:r>
      <w:proofErr w:type="gramEnd"/>
      <w:r w:rsidRPr="00F8712A">
        <w:t xml:space="preserve"> vénitien</w:t>
      </w:r>
    </w:p>
    <w:p w14:paraId="349767B0"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rPr>
          <w:smallCaps/>
        </w:rPr>
        <w:t>J. Casanova</w:t>
      </w:r>
    </w:p>
    <w:p w14:paraId="2F718FA6"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rPr>
          <w:smallCaps/>
        </w:rPr>
      </w:pPr>
      <w:r w:rsidRPr="00F8712A">
        <w:rPr>
          <w:smallCaps/>
        </w:rPr>
        <w:t xml:space="preserve">de </w:t>
      </w:r>
      <w:proofErr w:type="spellStart"/>
      <w:r w:rsidRPr="00F8712A">
        <w:rPr>
          <w:smallCaps/>
        </w:rPr>
        <w:t>Seingalt</w:t>
      </w:r>
      <w:proofErr w:type="spellEnd"/>
    </w:p>
    <w:p w14:paraId="32A09C70"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Extraits de ses mémoires originaux publiés</w:t>
      </w:r>
    </w:p>
    <w:p w14:paraId="569E32F4"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en</w:t>
      </w:r>
      <w:proofErr w:type="gramEnd"/>
      <w:r w:rsidRPr="00F8712A">
        <w:t xml:space="preserve"> Allemagne</w:t>
      </w:r>
    </w:p>
    <w:p w14:paraId="0E15924F"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par</w:t>
      </w:r>
      <w:proofErr w:type="gramEnd"/>
      <w:r w:rsidRPr="00F8712A">
        <w:t xml:space="preserve"> </w:t>
      </w:r>
      <w:r w:rsidRPr="00F8712A">
        <w:rPr>
          <w:smallCaps/>
        </w:rPr>
        <w:t>G. de Schutz</w:t>
      </w:r>
    </w:p>
    <w:p w14:paraId="6C9AA81A"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PARIS</w:t>
      </w:r>
    </w:p>
    <w:p w14:paraId="042FF19F"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spellStart"/>
      <w:r w:rsidRPr="00F8712A">
        <w:rPr>
          <w:smallCaps/>
        </w:rPr>
        <w:t>Tournachon-Molin</w:t>
      </w:r>
      <w:proofErr w:type="spellEnd"/>
      <w:r w:rsidRPr="00F8712A">
        <w:t>, libraire,</w:t>
      </w:r>
    </w:p>
    <w:p w14:paraId="3E55241F"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rue</w:t>
      </w:r>
      <w:proofErr w:type="gramEnd"/>
      <w:r w:rsidRPr="00F8712A">
        <w:t xml:space="preserve"> Saint-André des-Arts, n</w:t>
      </w:r>
      <w:r w:rsidRPr="00E554D0">
        <w:rPr>
          <w:vertAlign w:val="superscript"/>
        </w:rPr>
        <w:t>o</w:t>
      </w:r>
      <w:r w:rsidRPr="00F8712A">
        <w:t> 47,</w:t>
      </w:r>
    </w:p>
    <w:p w14:paraId="63579E6A"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1825.</w:t>
      </w:r>
    </w:p>
    <w:p w14:paraId="33652A97"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 xml:space="preserve">Imprimerie de </w:t>
      </w:r>
      <w:r>
        <w:t>A. </w:t>
      </w:r>
      <w:r w:rsidRPr="00F8712A">
        <w:t>Henry</w:t>
      </w:r>
    </w:p>
    <w:p w14:paraId="4B1FB3C7"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rue</w:t>
      </w:r>
      <w:proofErr w:type="gramEnd"/>
      <w:r w:rsidRPr="00F8712A">
        <w:t xml:space="preserve"> Gît-le-Cœur, 3.</w:t>
      </w:r>
    </w:p>
    <w:p w14:paraId="1A40B9BA"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Naturellement, cette édition est à éviter, bien qu</w:t>
      </w:r>
      <w:r w:rsidR="000B1783">
        <w:rPr>
          <w:rFonts w:cs="Times New Roman"/>
        </w:rPr>
        <w:t>’</w:t>
      </w:r>
      <w:r w:rsidRPr="00F8712A">
        <w:rPr>
          <w:rFonts w:cs="Times New Roman"/>
        </w:rPr>
        <w:t>elle contienne des choses assez précieuses</w:t>
      </w:r>
      <w:r>
        <w:rPr>
          <w:rFonts w:cs="Times New Roman"/>
        </w:rPr>
        <w:t> :</w:t>
      </w:r>
    </w:p>
    <w:p w14:paraId="4021E5A5" w14:textId="77777777" w:rsidR="00F8712A" w:rsidRPr="00F8712A" w:rsidRDefault="005D06C1" w:rsidP="005D06C1">
      <w:pPr>
        <w:pStyle w:val="Corpsdetexte"/>
        <w:pBdr>
          <w:top w:val="single" w:sz="4" w:space="1" w:color="auto"/>
          <w:left w:val="single" w:sz="4" w:space="4" w:color="auto"/>
          <w:bottom w:val="single" w:sz="4" w:space="1" w:color="auto"/>
          <w:right w:val="single" w:sz="4" w:space="4" w:color="auto"/>
        </w:pBdr>
        <w:rPr>
          <w:rFonts w:cs="Times New Roman"/>
        </w:rPr>
      </w:pPr>
      <w:r w:rsidRPr="005D06C1">
        <w:rPr>
          <w:rFonts w:cs="Times New Roman"/>
          <w:smallCaps/>
        </w:rPr>
        <w:t>i</w:t>
      </w:r>
      <w:r w:rsidR="00F8712A" w:rsidRPr="00F8712A">
        <w:rPr>
          <w:rFonts w:cs="Times New Roman"/>
        </w:rPr>
        <w:t xml:space="preserve">° </w:t>
      </w:r>
      <w:r w:rsidR="00F8712A" w:rsidRPr="00F8712A">
        <w:rPr>
          <w:rFonts w:cs="Times New Roman"/>
          <w:i/>
        </w:rPr>
        <w:t>Un avertissement de l</w:t>
      </w:r>
      <w:r w:rsidR="000B1783">
        <w:rPr>
          <w:rFonts w:cs="Times New Roman"/>
          <w:i/>
        </w:rPr>
        <w:t>’</w:t>
      </w:r>
      <w:r w:rsidR="00F8712A" w:rsidRPr="00F8712A">
        <w:rPr>
          <w:rFonts w:cs="Times New Roman"/>
          <w:i/>
        </w:rPr>
        <w:t>éditeur français</w:t>
      </w:r>
      <w:r w:rsidR="00F8712A" w:rsidRPr="00F8712A">
        <w:rPr>
          <w:rFonts w:cs="Times New Roman"/>
        </w:rPr>
        <w:t>.</w:t>
      </w:r>
    </w:p>
    <w:p w14:paraId="6F73B2F2"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2° Un extrait des </w:t>
      </w:r>
      <w:r w:rsidRPr="00F8712A">
        <w:rPr>
          <w:rFonts w:cs="Times New Roman"/>
          <w:i/>
        </w:rPr>
        <w:t>Mémoires du prince de Ligne</w:t>
      </w:r>
      <w:r w:rsidRPr="00F8712A">
        <w:rPr>
          <w:rFonts w:cs="Times New Roman"/>
        </w:rPr>
        <w:t>, mais très écourté et tiré du tome XV de l</w:t>
      </w:r>
      <w:r w:rsidR="000B1783">
        <w:rPr>
          <w:rFonts w:cs="Times New Roman"/>
        </w:rPr>
        <w:t>’</w:t>
      </w:r>
      <w:r w:rsidRPr="00F8712A">
        <w:rPr>
          <w:rFonts w:cs="Times New Roman"/>
        </w:rPr>
        <w:t>édition de Vienne.</w:t>
      </w:r>
    </w:p>
    <w:p w14:paraId="44A4DD1C"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3° </w:t>
      </w:r>
      <w:r w:rsidRPr="00F8712A">
        <w:rPr>
          <w:rFonts w:cs="Times New Roman"/>
          <w:i/>
        </w:rPr>
        <w:t>Une préface de l</w:t>
      </w:r>
      <w:r w:rsidR="000B1783">
        <w:rPr>
          <w:rFonts w:cs="Times New Roman"/>
          <w:i/>
        </w:rPr>
        <w:t>’</w:t>
      </w:r>
      <w:r w:rsidRPr="00F8712A">
        <w:rPr>
          <w:rFonts w:cs="Times New Roman"/>
          <w:i/>
        </w:rPr>
        <w:t>éditeur</w:t>
      </w:r>
      <w:r w:rsidRPr="00F8712A">
        <w:rPr>
          <w:rFonts w:cs="Times New Roman"/>
        </w:rPr>
        <w:t xml:space="preserve"> qui est un jugement fort bien fait du caractère de l</w:t>
      </w:r>
      <w:r w:rsidR="000B1783">
        <w:rPr>
          <w:rFonts w:cs="Times New Roman"/>
        </w:rPr>
        <w:t>’</w:t>
      </w:r>
      <w:r w:rsidRPr="00F8712A">
        <w:rPr>
          <w:rFonts w:cs="Times New Roman"/>
        </w:rPr>
        <w:t xml:space="preserve">homme et de </w:t>
      </w:r>
      <w:r w:rsidRPr="00F8712A">
        <w:rPr>
          <w:rFonts w:cs="Times New Roman"/>
        </w:rPr>
        <w:lastRenderedPageBreak/>
        <w:t>l</w:t>
      </w:r>
      <w:r w:rsidR="000B1783">
        <w:rPr>
          <w:rFonts w:cs="Times New Roman"/>
        </w:rPr>
        <w:t>’</w:t>
      </w:r>
      <w:r w:rsidRPr="00F8712A">
        <w:rPr>
          <w:rFonts w:cs="Times New Roman"/>
        </w:rPr>
        <w:t>œuvre.</w:t>
      </w:r>
    </w:p>
    <w:p w14:paraId="03C343EE"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Cette édition est expurgée de tous les tableaux licencieux qui accompagnent les amours de Casanova, à un tel point que, par moments, le récit devient inintelligible, quand on y rencontre la naissance d</w:t>
      </w:r>
      <w:r w:rsidR="000B1783">
        <w:rPr>
          <w:rFonts w:cs="Times New Roman"/>
        </w:rPr>
        <w:t>’</w:t>
      </w:r>
      <w:r w:rsidRPr="00F8712A">
        <w:rPr>
          <w:rFonts w:cs="Times New Roman"/>
        </w:rPr>
        <w:t>un enfant dont il parle, et que le lecteur n</w:t>
      </w:r>
      <w:r w:rsidR="000B1783">
        <w:rPr>
          <w:rFonts w:cs="Times New Roman"/>
        </w:rPr>
        <w:t>’</w:t>
      </w:r>
      <w:r w:rsidRPr="00F8712A">
        <w:rPr>
          <w:rFonts w:cs="Times New Roman"/>
        </w:rPr>
        <w:t>a trouvé auparavant qu</w:t>
      </w:r>
      <w:r w:rsidR="000B1783">
        <w:rPr>
          <w:rFonts w:cs="Times New Roman"/>
        </w:rPr>
        <w:t>’</w:t>
      </w:r>
      <w:r w:rsidRPr="00F8712A">
        <w:rPr>
          <w:rFonts w:cs="Times New Roman"/>
        </w:rPr>
        <w:t>un baiser sur la bouche, ravi presque furtivement. L</w:t>
      </w:r>
      <w:r w:rsidR="000B1783">
        <w:rPr>
          <w:rFonts w:cs="Times New Roman"/>
        </w:rPr>
        <w:t>’</w:t>
      </w:r>
      <w:r w:rsidRPr="00F8712A">
        <w:rPr>
          <w:rFonts w:cs="Times New Roman"/>
        </w:rPr>
        <w:t>ouvrage, s</w:t>
      </w:r>
      <w:r w:rsidR="000B1783">
        <w:rPr>
          <w:rFonts w:cs="Times New Roman"/>
        </w:rPr>
        <w:t>’</w:t>
      </w:r>
      <w:r w:rsidRPr="00F8712A">
        <w:rPr>
          <w:rFonts w:cs="Times New Roman"/>
        </w:rPr>
        <w:t>il ne peut être donné en prix dans les pensionnats de jeunes filles, peut, en tout cas, entrer dans toutes les bibliothèques de famille.</w:t>
      </w:r>
    </w:p>
    <w:p w14:paraId="7511C33F"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Casanova y est un petit saint, très dévot, et déplorant les erreurs de sa jeunesse.</w:t>
      </w:r>
    </w:p>
    <w:p w14:paraId="457C3428"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Par compensation, on trouve dans cette édition des détails fort curieux sur les formes, les usages, les habitudes de l</w:t>
      </w:r>
      <w:r w:rsidR="000B1783">
        <w:rPr>
          <w:rFonts w:cs="Times New Roman"/>
        </w:rPr>
        <w:t>’</w:t>
      </w:r>
      <w:r w:rsidRPr="00F8712A">
        <w:rPr>
          <w:rFonts w:cs="Times New Roman"/>
        </w:rPr>
        <w:t xml:space="preserve">époque qui étaient évidemment dans le texte original de </w:t>
      </w:r>
      <w:proofErr w:type="spellStart"/>
      <w:r w:rsidRPr="00F8712A">
        <w:rPr>
          <w:rFonts w:cs="Times New Roman"/>
        </w:rPr>
        <w:t>Brock</w:t>
      </w:r>
      <w:r w:rsidR="00B604E4">
        <w:rPr>
          <w:rFonts w:cs="Times New Roman"/>
        </w:rPr>
        <w:t>h</w:t>
      </w:r>
      <w:r w:rsidRPr="00F8712A">
        <w:rPr>
          <w:rFonts w:cs="Times New Roman"/>
        </w:rPr>
        <w:t>aus</w:t>
      </w:r>
      <w:proofErr w:type="spellEnd"/>
      <w:r w:rsidRPr="00F8712A">
        <w:rPr>
          <w:rFonts w:cs="Times New Roman"/>
        </w:rPr>
        <w:t xml:space="preserve">, conservés dans la traduction allemande, et maintenus dans la </w:t>
      </w:r>
      <w:r w:rsidRPr="00F8712A">
        <w:rPr>
          <w:rFonts w:cs="Times New Roman"/>
          <w:i/>
        </w:rPr>
        <w:t>retraduction</w:t>
      </w:r>
      <w:r w:rsidRPr="00F8712A">
        <w:rPr>
          <w:rFonts w:cs="Times New Roman"/>
        </w:rPr>
        <w:t xml:space="preserve"> française. Or, ces détails ne se retrouvent plus ni dans </w:t>
      </w:r>
      <w:proofErr w:type="spellStart"/>
      <w:r w:rsidRPr="00F8712A">
        <w:rPr>
          <w:rFonts w:cs="Times New Roman"/>
        </w:rPr>
        <w:t>Rozez</w:t>
      </w:r>
      <w:proofErr w:type="spellEnd"/>
      <w:r w:rsidRPr="00F8712A">
        <w:rPr>
          <w:rFonts w:cs="Times New Roman"/>
        </w:rPr>
        <w:t>, ni dans Garnier.</w:t>
      </w:r>
    </w:p>
    <w:p w14:paraId="48E9CE81"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Arrivée au 8</w:t>
      </w:r>
      <w:r w:rsidRPr="00E554D0">
        <w:rPr>
          <w:vertAlign w:val="superscript"/>
        </w:rPr>
        <w:t>e</w:t>
      </w:r>
      <w:r w:rsidRPr="00F8712A">
        <w:rPr>
          <w:rFonts w:cs="Times New Roman"/>
        </w:rPr>
        <w:t> vol., la publication porte ce titre</w:t>
      </w:r>
      <w:r>
        <w:rPr>
          <w:rFonts w:cs="Times New Roman"/>
        </w:rPr>
        <w:t> :</w:t>
      </w:r>
    </w:p>
    <w:p w14:paraId="4CA3FAE3"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MÉMOIRES</w:t>
      </w:r>
    </w:p>
    <w:p w14:paraId="49DCB001"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du</w:t>
      </w:r>
      <w:proofErr w:type="gramEnd"/>
      <w:r w:rsidRPr="00F8712A">
        <w:t xml:space="preserve"> vénitien</w:t>
      </w:r>
    </w:p>
    <w:p w14:paraId="3258F287"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rPr>
          <w:smallCaps/>
        </w:rPr>
        <w:t xml:space="preserve">J. Casanova de </w:t>
      </w:r>
      <w:proofErr w:type="spellStart"/>
      <w:r w:rsidRPr="00F8712A">
        <w:rPr>
          <w:smallCaps/>
        </w:rPr>
        <w:t>Seingalt</w:t>
      </w:r>
      <w:proofErr w:type="spellEnd"/>
    </w:p>
    <w:p w14:paraId="195CE88E"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Publiés en Allemagne et traduits</w:t>
      </w:r>
    </w:p>
    <w:p w14:paraId="1C525C51"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gramStart"/>
      <w:r w:rsidRPr="00F8712A">
        <w:t>par</w:t>
      </w:r>
      <w:proofErr w:type="gramEnd"/>
      <w:r w:rsidRPr="00F8712A">
        <w:t xml:space="preserve"> </w:t>
      </w:r>
      <w:r>
        <w:t>M. </w:t>
      </w:r>
      <w:r w:rsidRPr="00F8712A">
        <w:rPr>
          <w:smallCaps/>
        </w:rPr>
        <w:t>Aubert de Vitry</w:t>
      </w:r>
    </w:p>
    <w:p w14:paraId="1EAC42E7"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 xml:space="preserve">Traducteur des Mémoires de </w:t>
      </w:r>
      <w:proofErr w:type="spellStart"/>
      <w:r w:rsidRPr="00F8712A">
        <w:t>Gœthe</w:t>
      </w:r>
      <w:proofErr w:type="spellEnd"/>
      <w:r w:rsidRPr="00F8712A">
        <w:t>, etc.</w:t>
      </w:r>
    </w:p>
    <w:p w14:paraId="518F6997"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PARIS</w:t>
      </w:r>
    </w:p>
    <w:p w14:paraId="05D29F40"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proofErr w:type="spellStart"/>
      <w:r w:rsidRPr="00F8712A">
        <w:rPr>
          <w:smallCaps/>
        </w:rPr>
        <w:t>Tournachon-Molin</w:t>
      </w:r>
      <w:proofErr w:type="spellEnd"/>
    </w:p>
    <w:p w14:paraId="7C34021C" w14:textId="77777777" w:rsidR="00F8712A" w:rsidRPr="00F8712A" w:rsidRDefault="00F8712A" w:rsidP="005D06C1">
      <w:pPr>
        <w:pStyle w:val="pcenter"/>
        <w:pBdr>
          <w:top w:val="single" w:sz="4" w:space="1" w:color="auto"/>
          <w:left w:val="single" w:sz="4" w:space="4" w:color="auto"/>
          <w:bottom w:val="single" w:sz="4" w:space="1" w:color="auto"/>
          <w:right w:val="single" w:sz="4" w:space="4" w:color="auto"/>
        </w:pBdr>
      </w:pPr>
      <w:r w:rsidRPr="00F8712A">
        <w:t>1828</w:t>
      </w:r>
    </w:p>
    <w:p w14:paraId="7241DE49"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Ce 8</w:t>
      </w:r>
      <w:r w:rsidRPr="00E554D0">
        <w:rPr>
          <w:vertAlign w:val="superscript"/>
        </w:rPr>
        <w:t>e</w:t>
      </w:r>
      <w:r w:rsidRPr="00F8712A">
        <w:rPr>
          <w:rFonts w:cs="Times New Roman"/>
        </w:rPr>
        <w:t> volume débute par un avertissement du traducteur (extra-religieux et moral), l</w:t>
      </w:r>
      <w:r w:rsidR="000B1783">
        <w:rPr>
          <w:rFonts w:cs="Times New Roman"/>
        </w:rPr>
        <w:t>’</w:t>
      </w:r>
      <w:r w:rsidRPr="00F8712A">
        <w:rPr>
          <w:rFonts w:cs="Times New Roman"/>
        </w:rPr>
        <w:t>avertissement se termine par un</w:t>
      </w:r>
      <w:r>
        <w:rPr>
          <w:rFonts w:cs="Times New Roman"/>
        </w:rPr>
        <w:t> :</w:t>
      </w:r>
    </w:p>
    <w:p w14:paraId="63F988EF"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N. </w:t>
      </w:r>
      <w:r>
        <w:rPr>
          <w:rFonts w:cs="Times New Roman"/>
        </w:rPr>
        <w:t>B. </w:t>
      </w:r>
      <w:r w:rsidR="00C81EC7">
        <w:rPr>
          <w:rFonts w:cs="Times New Roman"/>
        </w:rPr>
        <w:t>— </w:t>
      </w:r>
      <w:r w:rsidRPr="00F8712A">
        <w:rPr>
          <w:rFonts w:cs="Times New Roman"/>
        </w:rPr>
        <w:t>Un onzième volume, publié en Allemagne depuis l</w:t>
      </w:r>
      <w:r w:rsidR="000B1783">
        <w:rPr>
          <w:rFonts w:cs="Times New Roman"/>
        </w:rPr>
        <w:t>’</w:t>
      </w:r>
      <w:r w:rsidRPr="00F8712A">
        <w:rPr>
          <w:rFonts w:cs="Times New Roman"/>
        </w:rPr>
        <w:t>impression de cet avis, nous offrira la continuation de son séjour en Espagne… etc.</w:t>
      </w:r>
    </w:p>
    <w:p w14:paraId="770720BF"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L</w:t>
      </w:r>
      <w:r w:rsidR="000B1783">
        <w:rPr>
          <w:rFonts w:cs="Times New Roman"/>
        </w:rPr>
        <w:t>’</w:t>
      </w:r>
      <w:r w:rsidRPr="00F8712A">
        <w:rPr>
          <w:rFonts w:cs="Times New Roman"/>
          <w:i/>
        </w:rPr>
        <w:t>Édition entière</w:t>
      </w:r>
      <w:r w:rsidRPr="00F8712A">
        <w:rPr>
          <w:rFonts w:cs="Times New Roman"/>
        </w:rPr>
        <w:t xml:space="preserve"> de </w:t>
      </w:r>
      <w:proofErr w:type="spellStart"/>
      <w:r w:rsidRPr="00F8712A">
        <w:rPr>
          <w:rFonts w:cs="Times New Roman"/>
        </w:rPr>
        <w:t>Tournachon-Molin</w:t>
      </w:r>
      <w:proofErr w:type="spellEnd"/>
      <w:r w:rsidRPr="00F8712A">
        <w:rPr>
          <w:rFonts w:cs="Times New Roman"/>
        </w:rPr>
        <w:t xml:space="preserve"> est formée de 14 vol. 1825-1828, 1829.</w:t>
      </w:r>
    </w:p>
    <w:p w14:paraId="67803D1D"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Un </w:t>
      </w:r>
      <w:proofErr w:type="spellStart"/>
      <w:r w:rsidRPr="00F8712A">
        <w:rPr>
          <w:rFonts w:cs="Times New Roman"/>
        </w:rPr>
        <w:t>casanoviste</w:t>
      </w:r>
      <w:proofErr w:type="spellEnd"/>
      <w:r w:rsidRPr="00F8712A">
        <w:rPr>
          <w:rFonts w:cs="Times New Roman"/>
        </w:rPr>
        <w:t xml:space="preserve"> qui voudrait avoir les </w:t>
      </w:r>
      <w:r w:rsidRPr="00F8712A">
        <w:rPr>
          <w:rFonts w:cs="Times New Roman"/>
          <w:i/>
        </w:rPr>
        <w:t>Mémoires</w:t>
      </w:r>
      <w:r w:rsidRPr="00F8712A">
        <w:rPr>
          <w:rFonts w:cs="Times New Roman"/>
        </w:rPr>
        <w:t xml:space="preserve"> complets, devrait donc être armé de ces trois éditions, et alors même il n</w:t>
      </w:r>
      <w:r w:rsidR="000B1783">
        <w:rPr>
          <w:rFonts w:cs="Times New Roman"/>
        </w:rPr>
        <w:t>’</w:t>
      </w:r>
      <w:r w:rsidRPr="00F8712A">
        <w:rPr>
          <w:rFonts w:cs="Times New Roman"/>
        </w:rPr>
        <w:t xml:space="preserve">aurait pas encore les </w:t>
      </w:r>
      <w:r w:rsidRPr="00F8712A">
        <w:rPr>
          <w:rFonts w:cs="Times New Roman"/>
          <w:i/>
        </w:rPr>
        <w:t>Mémoires de Casanova</w:t>
      </w:r>
      <w:r w:rsidRPr="00F8712A">
        <w:rPr>
          <w:rFonts w:cs="Times New Roman"/>
        </w:rPr>
        <w:t xml:space="preserve"> puisque </w:t>
      </w:r>
      <w:proofErr w:type="spellStart"/>
      <w:r w:rsidRPr="00F8712A">
        <w:rPr>
          <w:rFonts w:cs="Times New Roman"/>
        </w:rPr>
        <w:t>Brock</w:t>
      </w:r>
      <w:r w:rsidR="00B604E4">
        <w:rPr>
          <w:rFonts w:cs="Times New Roman"/>
        </w:rPr>
        <w:t>h</w:t>
      </w:r>
      <w:r w:rsidRPr="00F8712A">
        <w:rPr>
          <w:rFonts w:cs="Times New Roman"/>
        </w:rPr>
        <w:t>aus</w:t>
      </w:r>
      <w:proofErr w:type="spellEnd"/>
      <w:r w:rsidRPr="00F8712A">
        <w:rPr>
          <w:rFonts w:cs="Times New Roman"/>
        </w:rPr>
        <w:t>, avant de publier ce manuscrit, l</w:t>
      </w:r>
      <w:r w:rsidR="000B1783">
        <w:rPr>
          <w:rFonts w:cs="Times New Roman"/>
        </w:rPr>
        <w:t>’</w:t>
      </w:r>
      <w:r w:rsidRPr="00F8712A">
        <w:rPr>
          <w:rFonts w:cs="Times New Roman"/>
        </w:rPr>
        <w:t xml:space="preserve">avait fait retoucher par le professeur Laforgue chargé de le </w:t>
      </w:r>
      <w:r w:rsidRPr="00F8712A">
        <w:rPr>
          <w:rFonts w:cs="Times New Roman"/>
        </w:rPr>
        <w:lastRenderedPageBreak/>
        <w:t>mettre sous une forme plus française, et d</w:t>
      </w:r>
      <w:r w:rsidR="000B1783">
        <w:rPr>
          <w:rFonts w:cs="Times New Roman"/>
        </w:rPr>
        <w:t>’</w:t>
      </w:r>
      <w:r w:rsidRPr="00F8712A">
        <w:rPr>
          <w:rFonts w:cs="Times New Roman"/>
        </w:rPr>
        <w:t>en élaguer les expressions trop crues que le Vénitien avait jugé pouvoir employer.</w:t>
      </w:r>
    </w:p>
    <w:p w14:paraId="3DB579F2" w14:textId="77777777" w:rsidR="00F8712A" w:rsidRPr="00F8712A" w:rsidRDefault="00F8712A" w:rsidP="005D06C1">
      <w:pPr>
        <w:pStyle w:val="Corpsdetexte"/>
        <w:pBdr>
          <w:top w:val="single" w:sz="4" w:space="1" w:color="auto"/>
          <w:left w:val="single" w:sz="4" w:space="4" w:color="auto"/>
          <w:bottom w:val="single" w:sz="4" w:space="1" w:color="auto"/>
          <w:right w:val="single" w:sz="4" w:space="4" w:color="auto"/>
        </w:pBdr>
        <w:rPr>
          <w:rFonts w:cs="Times New Roman"/>
        </w:rPr>
      </w:pPr>
      <w:r w:rsidRPr="00F8712A">
        <w:rPr>
          <w:rFonts w:cs="Times New Roman"/>
        </w:rPr>
        <w:t xml:space="preserve">Que </w:t>
      </w:r>
      <w:r>
        <w:rPr>
          <w:rFonts w:cs="Times New Roman"/>
        </w:rPr>
        <w:t>M. </w:t>
      </w:r>
      <w:r w:rsidRPr="00F8712A">
        <w:rPr>
          <w:rFonts w:cs="Times New Roman"/>
        </w:rPr>
        <w:t xml:space="preserve">Killer fasse donc avec moi des vœux pour que les </w:t>
      </w:r>
      <w:proofErr w:type="spellStart"/>
      <w:r w:rsidRPr="00F8712A">
        <w:rPr>
          <w:rFonts w:cs="Times New Roman"/>
        </w:rPr>
        <w:t>Brock</w:t>
      </w:r>
      <w:r w:rsidR="00B604E4">
        <w:rPr>
          <w:rFonts w:cs="Times New Roman"/>
        </w:rPr>
        <w:t>h</w:t>
      </w:r>
      <w:r w:rsidRPr="00F8712A">
        <w:rPr>
          <w:rFonts w:cs="Times New Roman"/>
        </w:rPr>
        <w:t>aus</w:t>
      </w:r>
      <w:proofErr w:type="spellEnd"/>
      <w:r w:rsidRPr="00F8712A">
        <w:rPr>
          <w:rFonts w:cs="Times New Roman"/>
        </w:rPr>
        <w:t xml:space="preserve"> se décident à nous donner un jour le texte exact et intégral de cette </w:t>
      </w:r>
      <w:r w:rsidRPr="00F8712A">
        <w:rPr>
          <w:rFonts w:cs="Times New Roman"/>
          <w:i/>
        </w:rPr>
        <w:t>merveille</w:t>
      </w:r>
      <w:r w:rsidRPr="00F8712A">
        <w:rPr>
          <w:rFonts w:cs="Times New Roman"/>
        </w:rPr>
        <w:t>.</w:t>
      </w:r>
      <w:r>
        <w:rPr>
          <w:rFonts w:cs="Times New Roman"/>
        </w:rPr>
        <w:t> »</w:t>
      </w:r>
    </w:p>
    <w:p w14:paraId="76140EC7" w14:textId="77777777" w:rsidR="00173B52" w:rsidRDefault="00173B52" w:rsidP="00173B52">
      <w:pPr>
        <w:pStyle w:val="Titre1"/>
      </w:pPr>
      <w:r>
        <w:t>Tome XXXII, numéro 119, 1</w:t>
      </w:r>
      <w:r w:rsidRPr="00685873">
        <w:rPr>
          <w:vertAlign w:val="superscript"/>
        </w:rPr>
        <w:t>er</w:t>
      </w:r>
      <w:r w:rsidR="005D06C1">
        <w:t> novembre </w:t>
      </w:r>
      <w:r>
        <w:t>1899</w:t>
      </w:r>
    </w:p>
    <w:p w14:paraId="7A87EEA3" w14:textId="77777777" w:rsidR="005D06C1" w:rsidRDefault="005D06C1" w:rsidP="005D06C1">
      <w:pPr>
        <w:pStyle w:val="Titre2"/>
      </w:pPr>
      <w:r>
        <w:t xml:space="preserve">Publications d’art. </w:t>
      </w:r>
      <w:r>
        <w:br/>
      </w:r>
      <w:r w:rsidRPr="00F8712A">
        <w:rPr>
          <w:rFonts w:cs="Times New Roman"/>
        </w:rPr>
        <w:t xml:space="preserve">Jean </w:t>
      </w:r>
      <w:proofErr w:type="spellStart"/>
      <w:r w:rsidRPr="00F8712A">
        <w:rPr>
          <w:rFonts w:cs="Times New Roman"/>
        </w:rPr>
        <w:t>Schopfer</w:t>
      </w:r>
      <w:proofErr w:type="spellEnd"/>
      <w:r>
        <w:rPr>
          <w:rFonts w:cs="Times New Roman"/>
        </w:rPr>
        <w:t> :</w:t>
      </w:r>
      <w:r w:rsidRPr="00F8712A">
        <w:rPr>
          <w:rFonts w:cs="Times New Roman"/>
        </w:rPr>
        <w:t xml:space="preserve"> </w:t>
      </w:r>
      <w:r w:rsidRPr="00F8712A">
        <w:rPr>
          <w:rFonts w:cs="Times New Roman"/>
          <w:i/>
        </w:rPr>
        <w:t xml:space="preserve">Voyage en Italie, </w:t>
      </w:r>
      <w:r w:rsidRPr="00F8712A">
        <w:rPr>
          <w:rFonts w:cs="Times New Roman"/>
        </w:rPr>
        <w:t>Perrin, 3,50</w:t>
      </w:r>
    </w:p>
    <w:p w14:paraId="4BDAD747" w14:textId="77777777" w:rsidR="005D06C1" w:rsidRPr="00925B7B" w:rsidRDefault="005D06C1" w:rsidP="005D06C1">
      <w:pPr>
        <w:pStyle w:val="term"/>
      </w:pPr>
      <w:proofErr w:type="gramStart"/>
      <w:r w:rsidRPr="00925B7B">
        <w:t>id</w:t>
      </w:r>
      <w:proofErr w:type="gramEnd"/>
      <w:r w:rsidRPr="00925B7B">
        <w:t> : article-</w:t>
      </w:r>
      <w:r>
        <w:t>1899</w:t>
      </w:r>
      <w:r w:rsidRPr="00925B7B">
        <w:t>-</w:t>
      </w:r>
      <w:r>
        <w:t>11_547</w:t>
      </w:r>
    </w:p>
    <w:p w14:paraId="2581A692" w14:textId="77777777" w:rsidR="005D06C1" w:rsidRPr="00173B52" w:rsidRDefault="005D06C1" w:rsidP="005D06C1">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79DFF877" w14:textId="77777777" w:rsidR="005D06C1" w:rsidRPr="00925B7B" w:rsidRDefault="005D06C1" w:rsidP="005D06C1">
      <w:pPr>
        <w:pStyle w:val="term"/>
      </w:pPr>
      <w:proofErr w:type="spellStart"/>
      <w:proofErr w:type="gramStart"/>
      <w:r>
        <w:t>signed</w:t>
      </w:r>
      <w:proofErr w:type="spellEnd"/>
      <w:proofErr w:type="gramEnd"/>
      <w:r>
        <w:t xml:space="preserve"> : </w:t>
      </w:r>
      <w:proofErr w:type="spellStart"/>
      <w:r>
        <w:t>Yvanhoé</w:t>
      </w:r>
      <w:proofErr w:type="spellEnd"/>
      <w:r>
        <w:t xml:space="preserve"> </w:t>
      </w:r>
      <w:proofErr w:type="spellStart"/>
      <w:r>
        <w:t>Rambosson</w:t>
      </w:r>
      <w:proofErr w:type="spellEnd"/>
    </w:p>
    <w:p w14:paraId="204BEDBC" w14:textId="77777777" w:rsidR="005D06C1" w:rsidRDefault="005D06C1" w:rsidP="005D06C1">
      <w:pPr>
        <w:pStyle w:val="term"/>
      </w:pPr>
      <w:proofErr w:type="gramStart"/>
      <w:r w:rsidRPr="00925B7B">
        <w:t>section</w:t>
      </w:r>
      <w:proofErr w:type="gramEnd"/>
      <w:r w:rsidRPr="00925B7B">
        <w:t xml:space="preserve"> : </w:t>
      </w:r>
      <w:r>
        <w:t>Publications d’art</w:t>
      </w:r>
    </w:p>
    <w:p w14:paraId="1BEC0C8E" w14:textId="77777777" w:rsidR="005D06C1" w:rsidRDefault="005D06C1" w:rsidP="005D06C1">
      <w:pPr>
        <w:pStyle w:val="term"/>
      </w:pPr>
      <w:proofErr w:type="spellStart"/>
      <w:proofErr w:type="gramStart"/>
      <w:r w:rsidRPr="00DA7419">
        <w:t>title</w:t>
      </w:r>
      <w:proofErr w:type="spellEnd"/>
      <w:proofErr w:type="gramEnd"/>
      <w:r w:rsidRPr="00DA7419">
        <w:t xml:space="preserve"> : </w:t>
      </w:r>
      <w:r w:rsidRPr="00F8712A">
        <w:t xml:space="preserve">Jean </w:t>
      </w:r>
      <w:proofErr w:type="spellStart"/>
      <w:r w:rsidRPr="00F8712A">
        <w:t>Schopfer</w:t>
      </w:r>
      <w:proofErr w:type="spellEnd"/>
      <w:r>
        <w:t> :</w:t>
      </w:r>
      <w:r w:rsidRPr="00F8712A">
        <w:t xml:space="preserve"> </w:t>
      </w:r>
      <w:r w:rsidRPr="00F8712A">
        <w:rPr>
          <w:i/>
        </w:rPr>
        <w:t xml:space="preserve">Voyage en Italie, </w:t>
      </w:r>
      <w:r w:rsidRPr="00F8712A">
        <w:t>Perrin, 3,50</w:t>
      </w:r>
    </w:p>
    <w:p w14:paraId="49AA7376" w14:textId="77777777" w:rsidR="005D06C1" w:rsidRPr="00925B7B" w:rsidRDefault="005D06C1" w:rsidP="005D06C1">
      <w:pPr>
        <w:pStyle w:val="term"/>
      </w:pPr>
      <w:proofErr w:type="gramStart"/>
      <w:r w:rsidRPr="00925B7B">
        <w:t>date</w:t>
      </w:r>
      <w:proofErr w:type="gramEnd"/>
      <w:r w:rsidRPr="00925B7B">
        <w:t> :</w:t>
      </w:r>
      <w:r>
        <w:t xml:space="preserve"> 1899-11</w:t>
      </w:r>
    </w:p>
    <w:p w14:paraId="2B1C4179" w14:textId="77777777" w:rsidR="005D06C1" w:rsidRDefault="005D06C1" w:rsidP="005D06C1">
      <w:pPr>
        <w:pStyle w:val="term"/>
      </w:pPr>
      <w:proofErr w:type="spellStart"/>
      <w:proofErr w:type="gramStart"/>
      <w:r w:rsidRPr="00925B7B">
        <w:t>ref</w:t>
      </w:r>
      <w:proofErr w:type="spellEnd"/>
      <w:proofErr w:type="gramEnd"/>
      <w:r w:rsidRPr="00925B7B">
        <w:t xml:space="preserve"> : </w:t>
      </w:r>
      <w:r>
        <w:t>Tome XXXII, numéro 119, 1</w:t>
      </w:r>
      <w:r w:rsidRPr="00685873">
        <w:rPr>
          <w:vertAlign w:val="superscript"/>
        </w:rPr>
        <w:t>er</w:t>
      </w:r>
      <w:r>
        <w:t> novembre 1899</w:t>
      </w:r>
      <w:r w:rsidRPr="00925B7B">
        <w:t xml:space="preserve">, </w:t>
      </w:r>
      <w:r w:rsidR="005B3F21">
        <w:t>p. 546-549</w:t>
      </w:r>
      <w:r>
        <w:t xml:space="preserve"> [</w:t>
      </w:r>
      <w:r w:rsidR="005B3F21">
        <w:t>5</w:t>
      </w:r>
      <w:r>
        <w:t>47]</w:t>
      </w:r>
    </w:p>
    <w:p w14:paraId="76087CFF" w14:textId="77777777" w:rsidR="005D06C1" w:rsidRDefault="005B3F21" w:rsidP="005D06C1">
      <w:pPr>
        <w:pStyle w:val="byline"/>
      </w:pPr>
      <w:proofErr w:type="spellStart"/>
      <w:r>
        <w:rPr>
          <w:smallCaps/>
        </w:rPr>
        <w:t>Yvanhoé</w:t>
      </w:r>
      <w:proofErr w:type="spellEnd"/>
      <w:r>
        <w:rPr>
          <w:smallCaps/>
        </w:rPr>
        <w:t xml:space="preserve"> </w:t>
      </w:r>
      <w:proofErr w:type="spellStart"/>
      <w:r>
        <w:rPr>
          <w:smallCaps/>
        </w:rPr>
        <w:t>Rambosson</w:t>
      </w:r>
      <w:proofErr w:type="spellEnd"/>
      <w:r w:rsidR="005D06C1">
        <w:t>.</w:t>
      </w:r>
    </w:p>
    <w:p w14:paraId="3EB02BC3" w14:textId="77777777" w:rsidR="005D06C1" w:rsidRDefault="005B3F21" w:rsidP="005D06C1">
      <w:pPr>
        <w:pStyle w:val="bibl"/>
      </w:pPr>
      <w:r>
        <w:t>Tome XXXII, numéro 119, 1</w:t>
      </w:r>
      <w:r w:rsidRPr="00685873">
        <w:rPr>
          <w:vertAlign w:val="superscript"/>
        </w:rPr>
        <w:t>er</w:t>
      </w:r>
      <w:r>
        <w:t> novembre 1899</w:t>
      </w:r>
      <w:r w:rsidRPr="00925B7B">
        <w:t xml:space="preserve">, </w:t>
      </w:r>
      <w:r>
        <w:t>p. 546-549 [547]</w:t>
      </w:r>
      <w:r w:rsidR="005D06C1">
        <w:t>.</w:t>
      </w:r>
    </w:p>
    <w:p w14:paraId="078BABB0" w14:textId="77777777" w:rsidR="00F8712A" w:rsidRPr="00F8712A" w:rsidRDefault="00F8712A" w:rsidP="00F8712A">
      <w:pPr>
        <w:pStyle w:val="Corpsdetexte"/>
        <w:rPr>
          <w:rFonts w:cs="Times New Roman"/>
        </w:rPr>
      </w:pPr>
      <w:r>
        <w:rPr>
          <w:rFonts w:cs="Times New Roman"/>
        </w:rPr>
        <w:t>M. </w:t>
      </w:r>
      <w:r w:rsidRPr="00F8712A">
        <w:rPr>
          <w:rFonts w:cs="Times New Roman"/>
        </w:rPr>
        <w:t xml:space="preserve">Jean </w:t>
      </w:r>
      <w:proofErr w:type="spellStart"/>
      <w:r w:rsidRPr="00F8712A">
        <w:rPr>
          <w:rFonts w:cs="Times New Roman"/>
        </w:rPr>
        <w:t>Schopfer</w:t>
      </w:r>
      <w:proofErr w:type="spellEnd"/>
      <w:r w:rsidRPr="00F8712A">
        <w:rPr>
          <w:rFonts w:cs="Times New Roman"/>
        </w:rPr>
        <w:t xml:space="preserve"> ordonne selon une méthode personnelle les étapes d</w:t>
      </w:r>
      <w:r w:rsidR="000B1783">
        <w:rPr>
          <w:rFonts w:cs="Times New Roman"/>
        </w:rPr>
        <w:t>’</w:t>
      </w:r>
      <w:r w:rsidRPr="00F8712A">
        <w:rPr>
          <w:rFonts w:cs="Times New Roman"/>
        </w:rPr>
        <w:t xml:space="preserve">un </w:t>
      </w:r>
      <w:r w:rsidRPr="00F8712A">
        <w:rPr>
          <w:rFonts w:cs="Times New Roman"/>
          <w:b/>
        </w:rPr>
        <w:t>Voyage idéal en Italie</w:t>
      </w:r>
      <w:r w:rsidRPr="00F8712A">
        <w:rPr>
          <w:rFonts w:cs="Times New Roman"/>
        </w:rPr>
        <w:t>. Son livre ne manque ni de logique, ni de largeur de compréhension et non plus de sûreté concise dans les vues</w:t>
      </w:r>
      <w:r>
        <w:rPr>
          <w:rFonts w:cs="Times New Roman"/>
        </w:rPr>
        <w:t> ;</w:t>
      </w:r>
      <w:r w:rsidRPr="00F8712A">
        <w:rPr>
          <w:rFonts w:cs="Times New Roman"/>
        </w:rPr>
        <w:t xml:space="preserve"> il siérait d</w:t>
      </w:r>
      <w:r w:rsidR="000B1783">
        <w:rPr>
          <w:rFonts w:cs="Times New Roman"/>
        </w:rPr>
        <w:t>’</w:t>
      </w:r>
      <w:r w:rsidRPr="00F8712A">
        <w:rPr>
          <w:rFonts w:cs="Times New Roman"/>
        </w:rPr>
        <w:t>y trouver davantage de fantaisie et d</w:t>
      </w:r>
      <w:r w:rsidR="000B1783">
        <w:rPr>
          <w:rFonts w:cs="Times New Roman"/>
        </w:rPr>
        <w:t>’</w:t>
      </w:r>
      <w:r w:rsidRPr="00F8712A">
        <w:rPr>
          <w:rFonts w:cs="Times New Roman"/>
        </w:rPr>
        <w:t>enthousiasme. Ce n</w:t>
      </w:r>
      <w:r w:rsidR="000B1783">
        <w:rPr>
          <w:rFonts w:cs="Times New Roman"/>
        </w:rPr>
        <w:t>’</w:t>
      </w:r>
      <w:r w:rsidRPr="00F8712A">
        <w:rPr>
          <w:rFonts w:cs="Times New Roman"/>
        </w:rPr>
        <w:t xml:space="preserve">est pas là le véritable </w:t>
      </w:r>
      <w:r>
        <w:rPr>
          <w:rFonts w:cs="Times New Roman"/>
        </w:rPr>
        <w:t>« </w:t>
      </w:r>
      <w:r w:rsidRPr="00F8712A">
        <w:rPr>
          <w:rFonts w:cs="Times New Roman"/>
        </w:rPr>
        <w:t>voyage idéal</w:t>
      </w:r>
      <w:r>
        <w:rPr>
          <w:rFonts w:cs="Times New Roman"/>
        </w:rPr>
        <w:t> »</w:t>
      </w:r>
      <w:r w:rsidRPr="00F8712A">
        <w:rPr>
          <w:rFonts w:cs="Times New Roman"/>
        </w:rPr>
        <w:t>, celui qui vous plonge d</w:t>
      </w:r>
      <w:r w:rsidR="000B1783">
        <w:rPr>
          <w:rFonts w:cs="Times New Roman"/>
        </w:rPr>
        <w:t>’</w:t>
      </w:r>
      <w:r w:rsidRPr="00F8712A">
        <w:rPr>
          <w:rFonts w:cs="Times New Roman"/>
        </w:rPr>
        <w:t xml:space="preserve">extase en extase, qui vous prend follement les yeux et le cœur. </w:t>
      </w:r>
      <w:r>
        <w:rPr>
          <w:rFonts w:cs="Times New Roman"/>
        </w:rPr>
        <w:t>M. </w:t>
      </w:r>
      <w:r w:rsidRPr="00F8712A">
        <w:rPr>
          <w:rFonts w:cs="Times New Roman"/>
        </w:rPr>
        <w:t xml:space="preserve">Jean </w:t>
      </w:r>
      <w:proofErr w:type="spellStart"/>
      <w:r w:rsidRPr="00F8712A">
        <w:rPr>
          <w:rFonts w:cs="Times New Roman"/>
        </w:rPr>
        <w:t>Schopfer</w:t>
      </w:r>
      <w:proofErr w:type="spellEnd"/>
      <w:r w:rsidRPr="00F8712A">
        <w:rPr>
          <w:rFonts w:cs="Times New Roman"/>
        </w:rPr>
        <w:t>, encore que rempli de louables désirs, est resté trop professoral</w:t>
      </w:r>
      <w:r>
        <w:rPr>
          <w:rFonts w:cs="Times New Roman"/>
        </w:rPr>
        <w:t> :</w:t>
      </w:r>
      <w:r w:rsidRPr="00F8712A">
        <w:rPr>
          <w:rFonts w:cs="Times New Roman"/>
        </w:rPr>
        <w:t xml:space="preserve"> il nous a rogné la part du rêve.</w:t>
      </w:r>
    </w:p>
    <w:p w14:paraId="14463C3B" w14:textId="77777777" w:rsidR="00173B52" w:rsidRDefault="00173B52" w:rsidP="00173B52">
      <w:pPr>
        <w:pStyle w:val="Titre1"/>
      </w:pPr>
      <w:r>
        <w:t>Tome XXXII, numéro 120, 1</w:t>
      </w:r>
      <w:r w:rsidRPr="00685873">
        <w:rPr>
          <w:vertAlign w:val="superscript"/>
        </w:rPr>
        <w:t>er</w:t>
      </w:r>
      <w:r w:rsidR="005B3F21">
        <w:t> décembre </w:t>
      </w:r>
      <w:r>
        <w:t>1899</w:t>
      </w:r>
    </w:p>
    <w:p w14:paraId="65816D3C" w14:textId="77777777" w:rsidR="005B3F21" w:rsidRDefault="005B3F21" w:rsidP="00EB60C1">
      <w:pPr>
        <w:pStyle w:val="Titre2"/>
      </w:pPr>
      <w:r>
        <w:t xml:space="preserve">Sciences. </w:t>
      </w:r>
      <w:r>
        <w:br/>
      </w:r>
      <w:r w:rsidRPr="00F8712A">
        <w:rPr>
          <w:rFonts w:cs="Times New Roman"/>
          <w:i/>
        </w:rPr>
        <w:t xml:space="preserve">Une chaire de médecine au </w:t>
      </w:r>
      <w:proofErr w:type="spellStart"/>
      <w:r w:rsidRPr="00F8712A">
        <w:rPr>
          <w:rFonts w:cs="Times New Roman"/>
          <w:i/>
          <w:smallCaps/>
        </w:rPr>
        <w:t>xv</w:t>
      </w:r>
      <w:r w:rsidRPr="00E554D0">
        <w:rPr>
          <w:i/>
          <w:vertAlign w:val="superscript"/>
        </w:rPr>
        <w:t>e</w:t>
      </w:r>
      <w:proofErr w:type="spellEnd"/>
      <w:r w:rsidRPr="005B3F21">
        <w:rPr>
          <w:i/>
        </w:rPr>
        <w:t> </w:t>
      </w:r>
      <w:r w:rsidRPr="00F8712A">
        <w:rPr>
          <w:rFonts w:cs="Times New Roman"/>
          <w:i/>
        </w:rPr>
        <w:t>siècle</w:t>
      </w:r>
      <w:r w:rsidRPr="00F8712A">
        <w:rPr>
          <w:rFonts w:cs="Times New Roman"/>
        </w:rPr>
        <w:t>, par Ferrari (Alcan)</w:t>
      </w:r>
    </w:p>
    <w:p w14:paraId="314893C7" w14:textId="77777777" w:rsidR="005B3F21" w:rsidRPr="00925B7B" w:rsidRDefault="005B3F21" w:rsidP="005B3F21">
      <w:pPr>
        <w:pStyle w:val="term"/>
      </w:pPr>
      <w:proofErr w:type="gramStart"/>
      <w:r w:rsidRPr="00925B7B">
        <w:t>id</w:t>
      </w:r>
      <w:proofErr w:type="gramEnd"/>
      <w:r w:rsidRPr="00925B7B">
        <w:t> : article-</w:t>
      </w:r>
      <w:r>
        <w:t>1899</w:t>
      </w:r>
      <w:r w:rsidRPr="00925B7B">
        <w:t>-</w:t>
      </w:r>
      <w:r>
        <w:t>12_788</w:t>
      </w:r>
    </w:p>
    <w:p w14:paraId="485A123C" w14:textId="77777777" w:rsidR="005B3F21" w:rsidRPr="00173B52" w:rsidRDefault="005B3F21" w:rsidP="005B3F21">
      <w:pPr>
        <w:pStyle w:val="term"/>
      </w:pPr>
      <w:proofErr w:type="spellStart"/>
      <w:proofErr w:type="gramStart"/>
      <w:r>
        <w:t>author</w:t>
      </w:r>
      <w:proofErr w:type="spellEnd"/>
      <w:proofErr w:type="gramEnd"/>
      <w:r>
        <w:t xml:space="preserve"> : </w:t>
      </w:r>
      <w:r w:rsidR="00455096">
        <w:t>Prieur, Albert (1865-1917)</w:t>
      </w:r>
    </w:p>
    <w:p w14:paraId="427A5293" w14:textId="77777777" w:rsidR="005B3F21" w:rsidRPr="00925B7B" w:rsidRDefault="005B3F21" w:rsidP="005B3F21">
      <w:pPr>
        <w:pStyle w:val="term"/>
      </w:pPr>
      <w:proofErr w:type="spellStart"/>
      <w:proofErr w:type="gramStart"/>
      <w:r>
        <w:t>signed</w:t>
      </w:r>
      <w:proofErr w:type="spellEnd"/>
      <w:proofErr w:type="gramEnd"/>
      <w:r>
        <w:t> : Albert Prieur</w:t>
      </w:r>
    </w:p>
    <w:p w14:paraId="69BEB5E1" w14:textId="77777777" w:rsidR="005B3F21" w:rsidRDefault="005B3F21" w:rsidP="005B3F21">
      <w:pPr>
        <w:pStyle w:val="term"/>
      </w:pPr>
      <w:proofErr w:type="gramStart"/>
      <w:r w:rsidRPr="00925B7B">
        <w:t>section</w:t>
      </w:r>
      <w:proofErr w:type="gramEnd"/>
      <w:r w:rsidRPr="00925B7B">
        <w:t xml:space="preserve"> : </w:t>
      </w:r>
      <w:r>
        <w:t>Sciences</w:t>
      </w:r>
    </w:p>
    <w:p w14:paraId="545468D5" w14:textId="77777777" w:rsidR="005B3F21" w:rsidRDefault="005B3F21" w:rsidP="005B3F21">
      <w:pPr>
        <w:pStyle w:val="term"/>
      </w:pPr>
      <w:proofErr w:type="spellStart"/>
      <w:proofErr w:type="gramStart"/>
      <w:r w:rsidRPr="00DA7419">
        <w:t>title</w:t>
      </w:r>
      <w:proofErr w:type="spellEnd"/>
      <w:proofErr w:type="gramEnd"/>
      <w:r w:rsidRPr="00DA7419">
        <w:t xml:space="preserve"> : </w:t>
      </w:r>
      <w:r w:rsidRPr="00F8712A">
        <w:rPr>
          <w:i/>
        </w:rPr>
        <w:t xml:space="preserve">Une chaire de médecine au </w:t>
      </w:r>
      <w:proofErr w:type="spellStart"/>
      <w:r w:rsidRPr="00F8712A">
        <w:rPr>
          <w:i/>
          <w:smallCaps/>
        </w:rPr>
        <w:t>xv</w:t>
      </w:r>
      <w:r w:rsidRPr="00E554D0">
        <w:rPr>
          <w:i/>
          <w:vertAlign w:val="superscript"/>
        </w:rPr>
        <w:t>e</w:t>
      </w:r>
      <w:proofErr w:type="spellEnd"/>
      <w:r w:rsidRPr="005B3F21">
        <w:rPr>
          <w:i/>
        </w:rPr>
        <w:t> </w:t>
      </w:r>
      <w:r w:rsidRPr="00F8712A">
        <w:rPr>
          <w:i/>
        </w:rPr>
        <w:t>siècle</w:t>
      </w:r>
      <w:r w:rsidRPr="00F8712A">
        <w:t>, par Ferrari (Alcan)</w:t>
      </w:r>
    </w:p>
    <w:p w14:paraId="45468307" w14:textId="77777777" w:rsidR="005B3F21" w:rsidRPr="00925B7B" w:rsidRDefault="005B3F21" w:rsidP="005B3F21">
      <w:pPr>
        <w:pStyle w:val="term"/>
      </w:pPr>
      <w:proofErr w:type="gramStart"/>
      <w:r w:rsidRPr="00925B7B">
        <w:t>date</w:t>
      </w:r>
      <w:proofErr w:type="gramEnd"/>
      <w:r w:rsidRPr="00925B7B">
        <w:t> :</w:t>
      </w:r>
      <w:r>
        <w:t xml:space="preserve"> 1899-12</w:t>
      </w:r>
    </w:p>
    <w:p w14:paraId="3D1D809B" w14:textId="77777777" w:rsidR="005B3F21" w:rsidRDefault="005B3F21" w:rsidP="005B3F21">
      <w:pPr>
        <w:pStyle w:val="term"/>
      </w:pPr>
      <w:proofErr w:type="spellStart"/>
      <w:proofErr w:type="gramStart"/>
      <w:r w:rsidRPr="00925B7B">
        <w:t>ref</w:t>
      </w:r>
      <w:proofErr w:type="spellEnd"/>
      <w:proofErr w:type="gramEnd"/>
      <w:r w:rsidRPr="00925B7B">
        <w:t xml:space="preserve"> : </w:t>
      </w:r>
      <w:r>
        <w:t>Tome XXXII, numéro 120, 1</w:t>
      </w:r>
      <w:r w:rsidRPr="00685873">
        <w:rPr>
          <w:vertAlign w:val="superscript"/>
        </w:rPr>
        <w:t>er</w:t>
      </w:r>
      <w:r>
        <w:t> décembre 1899</w:t>
      </w:r>
      <w:r w:rsidRPr="00925B7B">
        <w:t xml:space="preserve">, </w:t>
      </w:r>
      <w:r>
        <w:t>p. 781-789 [788]</w:t>
      </w:r>
    </w:p>
    <w:p w14:paraId="2FDB84B7" w14:textId="77777777" w:rsidR="005B3F21" w:rsidRDefault="005B3F21" w:rsidP="005B3F21">
      <w:pPr>
        <w:pStyle w:val="byline"/>
      </w:pPr>
      <w:r w:rsidRPr="005B3F21">
        <w:rPr>
          <w:smallCaps/>
        </w:rPr>
        <w:t>Albert Prieur</w:t>
      </w:r>
      <w:r>
        <w:t>.</w:t>
      </w:r>
    </w:p>
    <w:p w14:paraId="137F221F" w14:textId="77777777" w:rsidR="005B3F21" w:rsidRDefault="005B3F21" w:rsidP="005B3F21">
      <w:pPr>
        <w:pStyle w:val="bibl"/>
      </w:pPr>
      <w:r>
        <w:t>Tome XXXII, numéro 120, 1</w:t>
      </w:r>
      <w:r w:rsidRPr="00685873">
        <w:rPr>
          <w:vertAlign w:val="superscript"/>
        </w:rPr>
        <w:t>er</w:t>
      </w:r>
      <w:r>
        <w:t> décembre 1899</w:t>
      </w:r>
      <w:r w:rsidRPr="00925B7B">
        <w:t xml:space="preserve">, </w:t>
      </w:r>
      <w:r>
        <w:t>p. 781-789 [788].</w:t>
      </w:r>
    </w:p>
    <w:p w14:paraId="0F4CB73D" w14:textId="77777777" w:rsidR="00F8712A" w:rsidRPr="00F8712A" w:rsidRDefault="00F8712A" w:rsidP="00F8712A">
      <w:pPr>
        <w:pStyle w:val="Corpsdetexte"/>
        <w:rPr>
          <w:rFonts w:cs="Times New Roman"/>
        </w:rPr>
      </w:pPr>
      <w:r w:rsidRPr="00F8712A">
        <w:rPr>
          <w:rFonts w:cs="Times New Roman"/>
        </w:rPr>
        <w:t xml:space="preserve">Nul plus que </w:t>
      </w:r>
      <w:r>
        <w:rPr>
          <w:rFonts w:cs="Times New Roman"/>
        </w:rPr>
        <w:t>M. </w:t>
      </w:r>
      <w:r w:rsidRPr="00F8712A">
        <w:rPr>
          <w:rFonts w:cs="Times New Roman"/>
        </w:rPr>
        <w:t>Henri-Maxime Ferrari n</w:t>
      </w:r>
      <w:r w:rsidR="000B1783">
        <w:rPr>
          <w:rFonts w:cs="Times New Roman"/>
        </w:rPr>
        <w:t>’</w:t>
      </w:r>
      <w:r w:rsidRPr="00F8712A">
        <w:rPr>
          <w:rFonts w:cs="Times New Roman"/>
        </w:rPr>
        <w:t xml:space="preserve">était autorisé à fouiller dans le passé de la </w:t>
      </w:r>
      <w:r w:rsidRPr="00F8712A">
        <w:rPr>
          <w:rFonts w:cs="Times New Roman"/>
        </w:rPr>
        <w:lastRenderedPageBreak/>
        <w:t>médecine</w:t>
      </w:r>
      <w:r>
        <w:rPr>
          <w:rFonts w:cs="Times New Roman"/>
        </w:rPr>
        <w:t> :</w:t>
      </w:r>
      <w:r w:rsidRPr="00F8712A">
        <w:rPr>
          <w:rFonts w:cs="Times New Roman"/>
        </w:rPr>
        <w:t xml:space="preserve"> il y était même obligé de par son origine qui le fait descendre de Jean-Mathieu Ferrari du Grado, qui illustra au </w:t>
      </w:r>
      <w:proofErr w:type="spellStart"/>
      <w:r w:rsidRPr="005B3F21">
        <w:rPr>
          <w:rFonts w:cs="Times New Roman"/>
          <w:smallCaps/>
        </w:rPr>
        <w:t>xv</w:t>
      </w:r>
      <w:r w:rsidRPr="00E554D0">
        <w:rPr>
          <w:vertAlign w:val="superscript"/>
        </w:rPr>
        <w:t>e</w:t>
      </w:r>
      <w:proofErr w:type="spellEnd"/>
      <w:r w:rsidR="005B3F21">
        <w:rPr>
          <w:rFonts w:cs="Times New Roman"/>
        </w:rPr>
        <w:t> </w:t>
      </w:r>
      <w:r w:rsidRPr="00F8712A">
        <w:rPr>
          <w:rFonts w:cs="Times New Roman"/>
        </w:rPr>
        <w:t>siècle l</w:t>
      </w:r>
      <w:r w:rsidR="000B1783">
        <w:rPr>
          <w:rFonts w:cs="Times New Roman"/>
        </w:rPr>
        <w:t>’</w:t>
      </w:r>
      <w:r w:rsidRPr="00F8712A">
        <w:rPr>
          <w:rFonts w:cs="Times New Roman"/>
        </w:rPr>
        <w:t>université de Paris et dont la renommée était telle qu</w:t>
      </w:r>
      <w:r w:rsidR="000B1783">
        <w:rPr>
          <w:rFonts w:cs="Times New Roman"/>
        </w:rPr>
        <w:t>’</w:t>
      </w:r>
      <w:r w:rsidRPr="00F8712A">
        <w:rPr>
          <w:rFonts w:cs="Times New Roman"/>
        </w:rPr>
        <w:t>il lui fut demandé des conseils pour soigner le roi Louis</w:t>
      </w:r>
      <w:r w:rsidR="005B3F21">
        <w:rPr>
          <w:rFonts w:cs="Times New Roman"/>
        </w:rPr>
        <w:t> </w:t>
      </w:r>
      <w:r w:rsidRPr="00F8712A">
        <w:rPr>
          <w:rFonts w:cs="Times New Roman"/>
        </w:rPr>
        <w:t>XI.</w:t>
      </w:r>
    </w:p>
    <w:p w14:paraId="0D1E4693" w14:textId="77777777" w:rsidR="00F8712A" w:rsidRPr="00F8712A" w:rsidRDefault="00F8712A" w:rsidP="00F8712A">
      <w:pPr>
        <w:pStyle w:val="Corpsdetexte"/>
        <w:rPr>
          <w:rFonts w:cs="Times New Roman"/>
        </w:rPr>
      </w:pPr>
      <w:r w:rsidRPr="00F8712A">
        <w:rPr>
          <w:rFonts w:cs="Times New Roman"/>
        </w:rPr>
        <w:t xml:space="preserve">Sous le titre </w:t>
      </w:r>
      <w:proofErr w:type="gramStart"/>
      <w:r w:rsidRPr="00F8712A">
        <w:rPr>
          <w:rFonts w:cs="Times New Roman"/>
        </w:rPr>
        <w:t xml:space="preserve">de </w:t>
      </w:r>
      <w:r w:rsidRPr="00F8712A">
        <w:rPr>
          <w:rFonts w:cs="Times New Roman"/>
          <w:i/>
        </w:rPr>
        <w:t>Une</w:t>
      </w:r>
      <w:proofErr w:type="gramEnd"/>
      <w:r w:rsidRPr="00F8712A">
        <w:rPr>
          <w:rFonts w:cs="Times New Roman"/>
          <w:i/>
        </w:rPr>
        <w:t xml:space="preserve"> chaire de médecine au </w:t>
      </w:r>
      <w:proofErr w:type="spellStart"/>
      <w:r w:rsidRPr="00F8712A">
        <w:rPr>
          <w:rFonts w:cs="Times New Roman"/>
          <w:i/>
          <w:smallCaps/>
        </w:rPr>
        <w:t>xv</w:t>
      </w:r>
      <w:r w:rsidRPr="00E554D0">
        <w:rPr>
          <w:i/>
          <w:vertAlign w:val="superscript"/>
        </w:rPr>
        <w:t>e</w:t>
      </w:r>
      <w:proofErr w:type="spellEnd"/>
      <w:r w:rsidR="005B3F21" w:rsidRPr="005B3F21">
        <w:rPr>
          <w:i/>
        </w:rPr>
        <w:t> </w:t>
      </w:r>
      <w:r w:rsidRPr="00F8712A">
        <w:rPr>
          <w:rFonts w:cs="Times New Roman"/>
          <w:i/>
        </w:rPr>
        <w:t xml:space="preserve">siècle, </w:t>
      </w:r>
      <w:r w:rsidRPr="00F8712A">
        <w:rPr>
          <w:rFonts w:cs="Times New Roman"/>
        </w:rPr>
        <w:t>il nous trace un tableau de la vie universitaire et de l</w:t>
      </w:r>
      <w:r w:rsidR="000B1783">
        <w:rPr>
          <w:rFonts w:cs="Times New Roman"/>
        </w:rPr>
        <w:t>’</w:t>
      </w:r>
      <w:r w:rsidRPr="00F8712A">
        <w:rPr>
          <w:rFonts w:cs="Times New Roman"/>
        </w:rPr>
        <w:t xml:space="preserve">état de la médecine au moyen âge en France et en Italie, et fait surtout aux travaux de son ancêtre des emprunts des plus curieux, surtout parmi les fameuses </w:t>
      </w:r>
      <w:r>
        <w:rPr>
          <w:rFonts w:cs="Times New Roman"/>
        </w:rPr>
        <w:t>« </w:t>
      </w:r>
      <w:r w:rsidRPr="00F8712A">
        <w:rPr>
          <w:rFonts w:cs="Times New Roman"/>
        </w:rPr>
        <w:t>Consultations</w:t>
      </w:r>
      <w:r>
        <w:rPr>
          <w:rFonts w:cs="Times New Roman"/>
        </w:rPr>
        <w:t> »</w:t>
      </w:r>
      <w:r w:rsidRPr="00F8712A">
        <w:rPr>
          <w:rFonts w:cs="Times New Roman"/>
        </w:rPr>
        <w:t>.</w:t>
      </w:r>
    </w:p>
    <w:p w14:paraId="5D863DB5" w14:textId="77777777" w:rsidR="005B3F21" w:rsidRDefault="005B3F21" w:rsidP="00EB60C1">
      <w:pPr>
        <w:pStyle w:val="Titre2"/>
      </w:pPr>
      <w:r>
        <w:t xml:space="preserve">Musique. </w:t>
      </w:r>
      <w:r>
        <w:br/>
      </w:r>
      <w:r w:rsidRPr="00F8712A">
        <w:rPr>
          <w:rFonts w:cs="Times New Roman"/>
        </w:rPr>
        <w:t>Théâtre lyrique de la Renaissance</w:t>
      </w:r>
      <w:r>
        <w:rPr>
          <w:rFonts w:cs="Times New Roman"/>
        </w:rPr>
        <w:t> :</w:t>
      </w:r>
      <w:r w:rsidRPr="00F8712A">
        <w:rPr>
          <w:rFonts w:cs="Times New Roman"/>
        </w:rPr>
        <w:t xml:space="preserve"> </w:t>
      </w:r>
      <w:r w:rsidRPr="00F8712A">
        <w:rPr>
          <w:rFonts w:cs="Times New Roman"/>
          <w:i/>
        </w:rPr>
        <w:t>La Bohème</w:t>
      </w:r>
      <w:r w:rsidRPr="00F8712A">
        <w:rPr>
          <w:rFonts w:cs="Times New Roman"/>
        </w:rPr>
        <w:t>, comédie lyrique en quatr</w:t>
      </w:r>
      <w:r>
        <w:rPr>
          <w:rFonts w:cs="Times New Roman"/>
        </w:rPr>
        <w:t>e actes, poème et musique de R. </w:t>
      </w:r>
      <w:r w:rsidRPr="00F8712A">
        <w:rPr>
          <w:rFonts w:cs="Times New Roman"/>
        </w:rPr>
        <w:t>Leoncavallo</w:t>
      </w:r>
    </w:p>
    <w:p w14:paraId="01FA2D76" w14:textId="77777777" w:rsidR="005B3F21" w:rsidRPr="00925B7B" w:rsidRDefault="005B3F21" w:rsidP="005B3F21">
      <w:pPr>
        <w:pStyle w:val="term"/>
      </w:pPr>
      <w:proofErr w:type="gramStart"/>
      <w:r w:rsidRPr="00925B7B">
        <w:t>id</w:t>
      </w:r>
      <w:proofErr w:type="gramEnd"/>
      <w:r w:rsidRPr="00925B7B">
        <w:t> : article-</w:t>
      </w:r>
      <w:r>
        <w:t>1899</w:t>
      </w:r>
      <w:r w:rsidRPr="00925B7B">
        <w:t>-</w:t>
      </w:r>
      <w:r>
        <w:t>12_805</w:t>
      </w:r>
    </w:p>
    <w:p w14:paraId="75AEC023" w14:textId="77777777" w:rsidR="005B3F21" w:rsidRPr="00925B7B" w:rsidRDefault="005B3F21" w:rsidP="005B3F21">
      <w:pPr>
        <w:pStyle w:val="term"/>
      </w:pPr>
      <w:proofErr w:type="spellStart"/>
      <w:proofErr w:type="gramStart"/>
      <w:r w:rsidRPr="00925B7B">
        <w:t>author</w:t>
      </w:r>
      <w:proofErr w:type="spellEnd"/>
      <w:proofErr w:type="gramEnd"/>
      <w:r w:rsidRPr="00925B7B">
        <w:t xml:space="preserve"> : </w:t>
      </w:r>
      <w:r w:rsidRPr="002C4AC0">
        <w:rPr>
          <w:rFonts w:eastAsiaTheme="majorEastAsia"/>
        </w:rPr>
        <w:t>Bréville, Pierre de (1861-1949)</w:t>
      </w:r>
    </w:p>
    <w:p w14:paraId="4C0DE85E" w14:textId="77777777" w:rsidR="005B3F21" w:rsidRPr="00925B7B" w:rsidRDefault="005B3F21" w:rsidP="005B3F21">
      <w:pPr>
        <w:pStyle w:val="term"/>
      </w:pPr>
      <w:proofErr w:type="spellStart"/>
      <w:proofErr w:type="gramStart"/>
      <w:r w:rsidRPr="00925B7B">
        <w:t>signed</w:t>
      </w:r>
      <w:proofErr w:type="spellEnd"/>
      <w:proofErr w:type="gramEnd"/>
      <w:r w:rsidRPr="00925B7B">
        <w:t xml:space="preserve"> : </w:t>
      </w:r>
      <w:r>
        <w:t>Pierre de Bréville</w:t>
      </w:r>
    </w:p>
    <w:p w14:paraId="4C982D0C" w14:textId="77777777" w:rsidR="005B3F21" w:rsidRDefault="005B3F21" w:rsidP="005B3F21">
      <w:pPr>
        <w:pStyle w:val="term"/>
      </w:pPr>
      <w:proofErr w:type="gramStart"/>
      <w:r w:rsidRPr="00925B7B">
        <w:t>section</w:t>
      </w:r>
      <w:proofErr w:type="gramEnd"/>
      <w:r>
        <w:t> : Musique</w:t>
      </w:r>
    </w:p>
    <w:p w14:paraId="05050978" w14:textId="77777777" w:rsidR="005B3F21" w:rsidRDefault="005B3F21" w:rsidP="005B3F21">
      <w:pPr>
        <w:pStyle w:val="term"/>
      </w:pPr>
      <w:proofErr w:type="spellStart"/>
      <w:proofErr w:type="gramStart"/>
      <w:r w:rsidRPr="00DA7419">
        <w:t>title</w:t>
      </w:r>
      <w:proofErr w:type="spellEnd"/>
      <w:proofErr w:type="gramEnd"/>
      <w:r w:rsidRPr="00DA7419">
        <w:t xml:space="preserve"> : </w:t>
      </w:r>
      <w:r w:rsidRPr="00F8712A">
        <w:t>Théâtre lyrique de la Renaissance</w:t>
      </w:r>
      <w:r>
        <w:t> :</w:t>
      </w:r>
      <w:r w:rsidRPr="00F8712A">
        <w:t xml:space="preserve"> </w:t>
      </w:r>
      <w:r w:rsidRPr="00F8712A">
        <w:rPr>
          <w:i/>
        </w:rPr>
        <w:t>La Bohème</w:t>
      </w:r>
      <w:r w:rsidRPr="00F8712A">
        <w:t>, comédie lyrique en quatr</w:t>
      </w:r>
      <w:r>
        <w:t>e actes, poème et musique de R. </w:t>
      </w:r>
      <w:r w:rsidRPr="00F8712A">
        <w:t>Leoncavallo</w:t>
      </w:r>
    </w:p>
    <w:p w14:paraId="2D48E77C" w14:textId="77777777" w:rsidR="005B3F21" w:rsidRPr="00925B7B" w:rsidRDefault="005B3F21" w:rsidP="005B3F21">
      <w:pPr>
        <w:pStyle w:val="term"/>
      </w:pPr>
      <w:proofErr w:type="gramStart"/>
      <w:r w:rsidRPr="00925B7B">
        <w:t>date</w:t>
      </w:r>
      <w:proofErr w:type="gramEnd"/>
      <w:r w:rsidRPr="00925B7B">
        <w:t> :</w:t>
      </w:r>
      <w:r>
        <w:t xml:space="preserve"> 1899-12</w:t>
      </w:r>
    </w:p>
    <w:p w14:paraId="60E53DF0" w14:textId="77777777" w:rsidR="005B3F21" w:rsidRDefault="005B3F21" w:rsidP="005B3F21">
      <w:pPr>
        <w:pStyle w:val="term"/>
      </w:pPr>
      <w:proofErr w:type="spellStart"/>
      <w:proofErr w:type="gramStart"/>
      <w:r w:rsidRPr="00925B7B">
        <w:t>ref</w:t>
      </w:r>
      <w:proofErr w:type="spellEnd"/>
      <w:proofErr w:type="gramEnd"/>
      <w:r w:rsidRPr="00925B7B">
        <w:t xml:space="preserve"> : </w:t>
      </w:r>
      <w:r>
        <w:t>Tome XXXII, numéro 120, 1</w:t>
      </w:r>
      <w:r w:rsidRPr="00685873">
        <w:rPr>
          <w:vertAlign w:val="superscript"/>
        </w:rPr>
        <w:t>er</w:t>
      </w:r>
      <w:r>
        <w:t> décembre 1899</w:t>
      </w:r>
      <w:r w:rsidRPr="00925B7B">
        <w:t xml:space="preserve">, </w:t>
      </w:r>
      <w:r>
        <w:t>p. 803-810 [805-808]</w:t>
      </w:r>
    </w:p>
    <w:p w14:paraId="5585FB60" w14:textId="77777777" w:rsidR="005B3F21" w:rsidRDefault="005B3F21" w:rsidP="005B3F21">
      <w:pPr>
        <w:pStyle w:val="byline"/>
      </w:pPr>
      <w:r w:rsidRPr="00601A80">
        <w:rPr>
          <w:smallCaps/>
        </w:rPr>
        <w:t>Pierre de Bréville</w:t>
      </w:r>
      <w:r>
        <w:t>.</w:t>
      </w:r>
    </w:p>
    <w:p w14:paraId="10096DE4" w14:textId="77777777" w:rsidR="005B3F21" w:rsidRDefault="005B3F21" w:rsidP="005B3F21">
      <w:pPr>
        <w:pStyle w:val="bibl"/>
      </w:pPr>
      <w:r>
        <w:t>Tome XXXII, numéro 120, 1</w:t>
      </w:r>
      <w:r w:rsidRPr="00685873">
        <w:rPr>
          <w:vertAlign w:val="superscript"/>
        </w:rPr>
        <w:t>er</w:t>
      </w:r>
      <w:r>
        <w:t> décembre 1899</w:t>
      </w:r>
      <w:r w:rsidRPr="00925B7B">
        <w:t xml:space="preserve">, </w:t>
      </w:r>
      <w:r>
        <w:t>p. 803-810 [805-808].</w:t>
      </w:r>
    </w:p>
    <w:p w14:paraId="54C97967" w14:textId="77777777" w:rsidR="00F8712A" w:rsidRPr="00F8712A" w:rsidRDefault="00F8712A" w:rsidP="00F8712A">
      <w:pPr>
        <w:pStyle w:val="Corpsdetexte"/>
        <w:rPr>
          <w:rFonts w:cs="Times New Roman"/>
        </w:rPr>
      </w:pPr>
      <w:r w:rsidRPr="00F8712A">
        <w:rPr>
          <w:rFonts w:cs="Times New Roman"/>
        </w:rPr>
        <w:t xml:space="preserve">Infiniment plus polis que leur confrère septentrional sont les musiciens méridionaux qui, eux, accueillent nos invitations avec gratitude. Deux </w:t>
      </w:r>
      <w:r w:rsidR="00601A80">
        <w:rPr>
          <w:rFonts w:cs="Times New Roman"/>
          <w:i/>
        </w:rPr>
        <w:t>Bohème</w:t>
      </w:r>
      <w:r w:rsidRPr="00F8712A">
        <w:rPr>
          <w:rFonts w:cs="Times New Roman"/>
          <w:i/>
        </w:rPr>
        <w:t>s</w:t>
      </w:r>
      <w:r w:rsidRPr="00F8712A">
        <w:rPr>
          <w:rFonts w:cs="Times New Roman"/>
        </w:rPr>
        <w:t xml:space="preserve"> italiennes sont actuellement dans leurs meubles à Paris. L</w:t>
      </w:r>
      <w:r w:rsidR="000B1783">
        <w:rPr>
          <w:rFonts w:cs="Times New Roman"/>
        </w:rPr>
        <w:t>’</w:t>
      </w:r>
      <w:r w:rsidRPr="00F8712A">
        <w:rPr>
          <w:rFonts w:cs="Times New Roman"/>
        </w:rPr>
        <w:t>une s</w:t>
      </w:r>
      <w:r w:rsidR="000B1783">
        <w:rPr>
          <w:rFonts w:cs="Times New Roman"/>
        </w:rPr>
        <w:t>’</w:t>
      </w:r>
      <w:r w:rsidRPr="00F8712A">
        <w:rPr>
          <w:rFonts w:cs="Times New Roman"/>
        </w:rPr>
        <w:t>est réinstallée à l</w:t>
      </w:r>
      <w:r w:rsidR="000B1783">
        <w:rPr>
          <w:rFonts w:cs="Times New Roman"/>
        </w:rPr>
        <w:t>’</w:t>
      </w:r>
      <w:r w:rsidRPr="00F8712A">
        <w:rPr>
          <w:rFonts w:cs="Times New Roman"/>
        </w:rPr>
        <w:t>Opéra-Comique, l</w:t>
      </w:r>
      <w:r w:rsidR="000B1783">
        <w:rPr>
          <w:rFonts w:cs="Times New Roman"/>
        </w:rPr>
        <w:t>’</w:t>
      </w:r>
      <w:r w:rsidRPr="00F8712A">
        <w:rPr>
          <w:rFonts w:cs="Times New Roman"/>
        </w:rPr>
        <w:t>autre vient de pendre très gaîment la crémaillère à la Renaissance, et leurs heureux pères, M</w:t>
      </w:r>
      <w:r>
        <w:rPr>
          <w:rFonts w:cs="Times New Roman"/>
        </w:rPr>
        <w:t>M. </w:t>
      </w:r>
      <w:r w:rsidRPr="00F8712A">
        <w:rPr>
          <w:rFonts w:cs="Times New Roman"/>
        </w:rPr>
        <w:t>Puccini et Leoncavallo, ne dissimulent pas leur satisfaction de les voir si confortablement établies.</w:t>
      </w:r>
    </w:p>
    <w:p w14:paraId="50433963" w14:textId="77777777" w:rsidR="00F8712A" w:rsidRPr="00F8712A" w:rsidRDefault="00F8712A" w:rsidP="00F8712A">
      <w:pPr>
        <w:pStyle w:val="Corpsdetexte"/>
        <w:rPr>
          <w:rFonts w:cs="Times New Roman"/>
        </w:rPr>
      </w:pPr>
      <w:r w:rsidRPr="00F8712A">
        <w:rPr>
          <w:rFonts w:cs="Times New Roman"/>
        </w:rPr>
        <w:t xml:space="preserve">La première, de sa lecture de </w:t>
      </w:r>
      <w:proofErr w:type="spellStart"/>
      <w:r w:rsidRPr="00F8712A">
        <w:rPr>
          <w:rFonts w:cs="Times New Roman"/>
        </w:rPr>
        <w:t>Mürger</w:t>
      </w:r>
      <w:proofErr w:type="spellEnd"/>
      <w:r w:rsidRPr="00F8712A">
        <w:rPr>
          <w:rFonts w:cs="Times New Roman"/>
        </w:rPr>
        <w:t>, a surtout retenu l</w:t>
      </w:r>
      <w:r w:rsidR="000B1783">
        <w:rPr>
          <w:rFonts w:cs="Times New Roman"/>
        </w:rPr>
        <w:t>’</w:t>
      </w:r>
      <w:r w:rsidRPr="00F8712A">
        <w:rPr>
          <w:rFonts w:cs="Times New Roman"/>
        </w:rPr>
        <w:t>épisode de Mimi</w:t>
      </w:r>
      <w:r>
        <w:rPr>
          <w:rFonts w:cs="Times New Roman"/>
        </w:rPr>
        <w:t> ;</w:t>
      </w:r>
      <w:r w:rsidRPr="00F8712A">
        <w:rPr>
          <w:rFonts w:cs="Times New Roman"/>
        </w:rPr>
        <w:t xml:space="preserve"> depuis un an elle conte l</w:t>
      </w:r>
      <w:r w:rsidR="000B1783">
        <w:rPr>
          <w:rFonts w:cs="Times New Roman"/>
        </w:rPr>
        <w:t>’</w:t>
      </w:r>
      <w:r w:rsidRPr="00F8712A">
        <w:rPr>
          <w:rFonts w:cs="Times New Roman"/>
        </w:rPr>
        <w:t>agonie touchante de la pauvre grisette, et convie le public à venir pleurer à sa dernière quinte de toux</w:t>
      </w:r>
      <w:r>
        <w:rPr>
          <w:rFonts w:cs="Times New Roman"/>
        </w:rPr>
        <w:t> ;</w:t>
      </w:r>
      <w:r w:rsidRPr="00F8712A">
        <w:rPr>
          <w:rFonts w:cs="Times New Roman"/>
        </w:rPr>
        <w:t xml:space="preserve"> et le public ne se lasse pas de venir, et ne se lasse pas de pleurer. La seconde, </w:t>
      </w:r>
      <w:commentRangeStart w:id="465"/>
      <w:r w:rsidRPr="00F8712A">
        <w:rPr>
          <w:rFonts w:cs="Times New Roman"/>
        </w:rPr>
        <w:t>sans négliger certes</w:t>
      </w:r>
    </w:p>
    <w:p w14:paraId="3DFD640E" w14:textId="77777777" w:rsidR="00F8712A" w:rsidRPr="00F8712A" w:rsidRDefault="00F8712A" w:rsidP="00F8712A">
      <w:pPr>
        <w:pStyle w:val="Corpsdetexte"/>
        <w:rPr>
          <w:rFonts w:cs="Times New Roman"/>
        </w:rPr>
      </w:pPr>
      <w:proofErr w:type="gramStart"/>
      <w:r w:rsidRPr="00F8712A">
        <w:rPr>
          <w:rFonts w:cs="Times New Roman"/>
        </w:rPr>
        <w:t>la</w:t>
      </w:r>
      <w:proofErr w:type="gramEnd"/>
      <w:r w:rsidRPr="00F8712A">
        <w:rPr>
          <w:rFonts w:cs="Times New Roman"/>
        </w:rPr>
        <w:t xml:space="preserve"> célèbre poitrinaire à qui elle accorde deux actes, en donne un à Musette, et disperse notre attention </w:t>
      </w:r>
      <w:commentRangeEnd w:id="465"/>
      <w:r w:rsidR="00FD4DDA">
        <w:rPr>
          <w:rStyle w:val="Marquedecommentaire"/>
          <w:rFonts w:asciiTheme="minorHAnsi" w:eastAsiaTheme="minorHAnsi" w:hAnsiTheme="minorHAnsi" w:cstheme="minorBidi"/>
          <w:lang w:eastAsia="en-US" w:bidi="ar-SA"/>
        </w:rPr>
        <w:commentReference w:id="465"/>
      </w:r>
      <w:r w:rsidRPr="00F8712A">
        <w:rPr>
          <w:rFonts w:cs="Times New Roman"/>
        </w:rPr>
        <w:t>sur tous les autres personnages non moins célèbres du roman</w:t>
      </w:r>
      <w:r>
        <w:rPr>
          <w:rFonts w:cs="Times New Roman"/>
        </w:rPr>
        <w:t> :</w:t>
      </w:r>
      <w:r w:rsidRPr="00F8712A">
        <w:rPr>
          <w:rFonts w:cs="Times New Roman"/>
        </w:rPr>
        <w:t xml:space="preserve"> </w:t>
      </w:r>
      <w:proofErr w:type="spellStart"/>
      <w:r w:rsidRPr="00F8712A">
        <w:rPr>
          <w:rFonts w:cs="Times New Roman"/>
        </w:rPr>
        <w:t>Phémie</w:t>
      </w:r>
      <w:proofErr w:type="spellEnd"/>
      <w:r w:rsidRPr="00F8712A">
        <w:rPr>
          <w:rFonts w:cs="Times New Roman"/>
        </w:rPr>
        <w:t xml:space="preserve">, </w:t>
      </w:r>
      <w:proofErr w:type="spellStart"/>
      <w:r w:rsidRPr="00F8712A">
        <w:rPr>
          <w:rFonts w:cs="Times New Roman"/>
        </w:rPr>
        <w:t>Schaunard</w:t>
      </w:r>
      <w:proofErr w:type="spellEnd"/>
      <w:r w:rsidRPr="00F8712A">
        <w:rPr>
          <w:rFonts w:cs="Times New Roman"/>
        </w:rPr>
        <w:t xml:space="preserve">, Marcel, Colline, Rodolphe, </w:t>
      </w:r>
      <w:proofErr w:type="spellStart"/>
      <w:r w:rsidRPr="00F8712A">
        <w:rPr>
          <w:rFonts w:cs="Times New Roman"/>
        </w:rPr>
        <w:t>Barbemuche</w:t>
      </w:r>
      <w:proofErr w:type="spellEnd"/>
      <w:r w:rsidRPr="00F8712A">
        <w:rPr>
          <w:rFonts w:cs="Times New Roman"/>
        </w:rPr>
        <w:t>, et le Vicomte Paul, qu</w:t>
      </w:r>
      <w:r w:rsidR="000B1783">
        <w:rPr>
          <w:rFonts w:cs="Times New Roman"/>
        </w:rPr>
        <w:t>’</w:t>
      </w:r>
      <w:r w:rsidRPr="00F8712A">
        <w:rPr>
          <w:rFonts w:cs="Times New Roman"/>
        </w:rPr>
        <w:t>elle nous présente presque sur le même plan.</w:t>
      </w:r>
    </w:p>
    <w:p w14:paraId="3CF445CD" w14:textId="77777777" w:rsidR="00F8712A" w:rsidRPr="00F8712A" w:rsidRDefault="00F8712A" w:rsidP="00F8712A">
      <w:pPr>
        <w:pStyle w:val="Corpsdetexte"/>
        <w:rPr>
          <w:rFonts w:cs="Times New Roman"/>
        </w:rPr>
      </w:pPr>
      <w:r w:rsidRPr="00F8712A">
        <w:rPr>
          <w:rFonts w:cs="Times New Roman"/>
        </w:rPr>
        <w:t>Que font-ils chez elle</w:t>
      </w:r>
      <w:r>
        <w:rPr>
          <w:rFonts w:cs="Times New Roman"/>
        </w:rPr>
        <w:t> ?</w:t>
      </w:r>
      <w:r w:rsidRPr="00F8712A">
        <w:rPr>
          <w:rFonts w:cs="Times New Roman"/>
        </w:rPr>
        <w:t xml:space="preserve"> </w:t>
      </w:r>
      <w:r w:rsidR="00C81EC7">
        <w:rPr>
          <w:rFonts w:cs="Times New Roman"/>
        </w:rPr>
        <w:t>— </w:t>
      </w:r>
      <w:r w:rsidRPr="00F8712A">
        <w:rPr>
          <w:rFonts w:cs="Times New Roman"/>
        </w:rPr>
        <w:t>Bien que l</w:t>
      </w:r>
      <w:r w:rsidR="000B1783">
        <w:rPr>
          <w:rFonts w:cs="Times New Roman"/>
        </w:rPr>
        <w:t>’</w:t>
      </w:r>
      <w:r w:rsidRPr="00F8712A">
        <w:rPr>
          <w:rFonts w:cs="Times New Roman"/>
        </w:rPr>
        <w:t>art soit le dernier de leurs soucis, ils mènent tous ce que les bourgeois appellent la vie d</w:t>
      </w:r>
      <w:r w:rsidR="000B1783">
        <w:rPr>
          <w:rFonts w:cs="Times New Roman"/>
        </w:rPr>
        <w:t>’</w:t>
      </w:r>
      <w:r w:rsidRPr="00F8712A">
        <w:rPr>
          <w:rFonts w:cs="Times New Roman"/>
        </w:rPr>
        <w:t xml:space="preserve">artistes. Comme tels, au vrai sens du mot, ils sont </w:t>
      </w:r>
      <w:r w:rsidRPr="00F8712A">
        <w:rPr>
          <w:rFonts w:cs="Times New Roman"/>
        </w:rPr>
        <w:lastRenderedPageBreak/>
        <w:t xml:space="preserve">pitoyables. Nous ne pouvons juger la peinture de Marcel, mais </w:t>
      </w:r>
      <w:proofErr w:type="spellStart"/>
      <w:r w:rsidRPr="00F8712A">
        <w:rPr>
          <w:rFonts w:cs="Times New Roman"/>
        </w:rPr>
        <w:t>Schaunard</w:t>
      </w:r>
      <w:proofErr w:type="spellEnd"/>
      <w:r w:rsidRPr="00F8712A">
        <w:rPr>
          <w:rFonts w:cs="Times New Roman"/>
        </w:rPr>
        <w:t>, à moins qu</w:t>
      </w:r>
      <w:r w:rsidR="000B1783">
        <w:rPr>
          <w:rFonts w:cs="Times New Roman"/>
        </w:rPr>
        <w:t>’</w:t>
      </w:r>
      <w:r w:rsidRPr="00F8712A">
        <w:rPr>
          <w:rFonts w:cs="Times New Roman"/>
        </w:rPr>
        <w:t>il n</w:t>
      </w:r>
      <w:r w:rsidR="000B1783">
        <w:rPr>
          <w:rFonts w:cs="Times New Roman"/>
        </w:rPr>
        <w:t>’</w:t>
      </w:r>
      <w:r w:rsidRPr="00F8712A">
        <w:rPr>
          <w:rFonts w:cs="Times New Roman"/>
        </w:rPr>
        <w:t xml:space="preserve">ait été calomnié par </w:t>
      </w:r>
      <w:r>
        <w:rPr>
          <w:rFonts w:cs="Times New Roman"/>
        </w:rPr>
        <w:t>M. </w:t>
      </w:r>
      <w:r w:rsidRPr="00F8712A">
        <w:rPr>
          <w:rFonts w:cs="Times New Roman"/>
        </w:rPr>
        <w:t>Leoncavallo, nous apparaît bien médiocre musicien. Leur intelligence, leur activité s</w:t>
      </w:r>
      <w:r w:rsidR="000B1783">
        <w:rPr>
          <w:rFonts w:cs="Times New Roman"/>
        </w:rPr>
        <w:t>’</w:t>
      </w:r>
      <w:r w:rsidRPr="00F8712A">
        <w:rPr>
          <w:rFonts w:cs="Times New Roman"/>
        </w:rPr>
        <w:t>emploient uniquement à molester leur propriétaire ou leurs voisins, à imaginer des farces d</w:t>
      </w:r>
      <w:r w:rsidR="000B1783">
        <w:rPr>
          <w:rFonts w:cs="Times New Roman"/>
        </w:rPr>
        <w:t>’</w:t>
      </w:r>
      <w:r w:rsidRPr="00F8712A">
        <w:rPr>
          <w:rFonts w:cs="Times New Roman"/>
        </w:rPr>
        <w:t>atelier et des subterfuges pour éviter de payer leur terme ou leurs consommations au café Momus. Bref, pour eux, le désordre est le seul effet de l</w:t>
      </w:r>
      <w:r w:rsidR="000B1783">
        <w:rPr>
          <w:rFonts w:cs="Times New Roman"/>
        </w:rPr>
        <w:t>’</w:t>
      </w:r>
      <w:r w:rsidRPr="00F8712A">
        <w:rPr>
          <w:rFonts w:cs="Times New Roman"/>
        </w:rPr>
        <w:t>art.</w:t>
      </w:r>
    </w:p>
    <w:p w14:paraId="0226A5B7" w14:textId="77777777" w:rsidR="00F8712A" w:rsidRPr="00F8712A" w:rsidRDefault="00F8712A" w:rsidP="00F8712A">
      <w:pPr>
        <w:pStyle w:val="Corpsdetexte"/>
        <w:rPr>
          <w:rFonts w:cs="Times New Roman"/>
        </w:rPr>
      </w:pPr>
      <w:r w:rsidRPr="00F8712A">
        <w:rPr>
          <w:rFonts w:cs="Times New Roman"/>
        </w:rPr>
        <w:t>À les suivre dans leur existence cahotée, la musique bondit et rebondit, avec abnégation, avec déférence, n</w:t>
      </w:r>
      <w:r w:rsidR="000B1783">
        <w:rPr>
          <w:rFonts w:cs="Times New Roman"/>
        </w:rPr>
        <w:t>’</w:t>
      </w:r>
      <w:r w:rsidRPr="00F8712A">
        <w:rPr>
          <w:rFonts w:cs="Times New Roman"/>
        </w:rPr>
        <w:t xml:space="preserve">ayant </w:t>
      </w:r>
      <w:proofErr w:type="spellStart"/>
      <w:r w:rsidRPr="00F8712A">
        <w:rPr>
          <w:rFonts w:cs="Times New Roman"/>
        </w:rPr>
        <w:t>garde</w:t>
      </w:r>
      <w:proofErr w:type="spellEnd"/>
      <w:r w:rsidRPr="00F8712A">
        <w:rPr>
          <w:rFonts w:cs="Times New Roman"/>
        </w:rPr>
        <w:t xml:space="preserve"> de s</w:t>
      </w:r>
      <w:r w:rsidR="000B1783">
        <w:rPr>
          <w:rFonts w:cs="Times New Roman"/>
        </w:rPr>
        <w:t>’</w:t>
      </w:r>
      <w:r w:rsidRPr="00F8712A">
        <w:rPr>
          <w:rFonts w:cs="Times New Roman"/>
        </w:rPr>
        <w:t xml:space="preserve">imposer. </w:t>
      </w:r>
      <w:r>
        <w:rPr>
          <w:rFonts w:cs="Times New Roman"/>
        </w:rPr>
        <w:t>M. </w:t>
      </w:r>
      <w:r w:rsidRPr="00F8712A">
        <w:rPr>
          <w:rFonts w:cs="Times New Roman"/>
        </w:rPr>
        <w:t xml:space="preserve">Leoncavallo a adopté les principes du </w:t>
      </w:r>
      <w:r w:rsidRPr="00F8712A">
        <w:rPr>
          <w:rFonts w:cs="Times New Roman"/>
          <w:i/>
        </w:rPr>
        <w:t>vérisme</w:t>
      </w:r>
      <w:r w:rsidRPr="00F8712A">
        <w:rPr>
          <w:rFonts w:cs="Times New Roman"/>
        </w:rPr>
        <w:t>, c</w:t>
      </w:r>
      <w:r w:rsidR="000B1783">
        <w:rPr>
          <w:rFonts w:cs="Times New Roman"/>
        </w:rPr>
        <w:t>’</w:t>
      </w:r>
      <w:r w:rsidRPr="00F8712A">
        <w:rPr>
          <w:rFonts w:cs="Times New Roman"/>
        </w:rPr>
        <w:t>est-à-dire qu</w:t>
      </w:r>
      <w:r w:rsidR="000B1783">
        <w:rPr>
          <w:rFonts w:cs="Times New Roman"/>
        </w:rPr>
        <w:t>’</w:t>
      </w:r>
      <w:r w:rsidRPr="00F8712A">
        <w:rPr>
          <w:rFonts w:cs="Times New Roman"/>
        </w:rPr>
        <w:t>il s</w:t>
      </w:r>
      <w:r w:rsidR="000B1783">
        <w:rPr>
          <w:rFonts w:cs="Times New Roman"/>
        </w:rPr>
        <w:t>’</w:t>
      </w:r>
      <w:r w:rsidRPr="00F8712A">
        <w:rPr>
          <w:rFonts w:cs="Times New Roman"/>
        </w:rPr>
        <w:t>efforce de peindre la vie réelle</w:t>
      </w:r>
      <w:r>
        <w:rPr>
          <w:rFonts w:cs="Times New Roman"/>
        </w:rPr>
        <w:t> ;</w:t>
      </w:r>
      <w:r w:rsidRPr="00F8712A">
        <w:rPr>
          <w:rFonts w:cs="Times New Roman"/>
        </w:rPr>
        <w:t xml:space="preserve"> or, dans la vie réelle, la musique, en tant que musique, existe bien rarement</w:t>
      </w:r>
      <w:r>
        <w:rPr>
          <w:rFonts w:cs="Times New Roman"/>
        </w:rPr>
        <w:t> :</w:t>
      </w:r>
      <w:r w:rsidRPr="00F8712A">
        <w:rPr>
          <w:rFonts w:cs="Times New Roman"/>
        </w:rPr>
        <w:t xml:space="preserve"> il l</w:t>
      </w:r>
      <w:r w:rsidR="000B1783">
        <w:rPr>
          <w:rFonts w:cs="Times New Roman"/>
        </w:rPr>
        <w:t>’</w:t>
      </w:r>
      <w:r w:rsidRPr="00F8712A">
        <w:rPr>
          <w:rFonts w:cs="Times New Roman"/>
        </w:rPr>
        <w:t>oblige donc à s</w:t>
      </w:r>
      <w:r w:rsidR="000B1783">
        <w:rPr>
          <w:rFonts w:cs="Times New Roman"/>
        </w:rPr>
        <w:t>’</w:t>
      </w:r>
      <w:r w:rsidRPr="00F8712A">
        <w:rPr>
          <w:rFonts w:cs="Times New Roman"/>
        </w:rPr>
        <w:t>effacer, presque toujours. Un des rares moments où il lui rend ses droits et la voix, c</w:t>
      </w:r>
      <w:r w:rsidR="000B1783">
        <w:rPr>
          <w:rFonts w:cs="Times New Roman"/>
        </w:rPr>
        <w:t>’</w:t>
      </w:r>
      <w:r w:rsidRPr="00F8712A">
        <w:rPr>
          <w:rFonts w:cs="Times New Roman"/>
        </w:rPr>
        <w:t>est lorsque Musette est invitée à chanter quelque morceau. Mais là encore il demeure esclave de ses conventions. Musette a peut-être, et modiste, ce qu</w:t>
      </w:r>
      <w:r w:rsidR="000B1783">
        <w:rPr>
          <w:rFonts w:cs="Times New Roman"/>
        </w:rPr>
        <w:t>’</w:t>
      </w:r>
      <w:r w:rsidRPr="00F8712A">
        <w:rPr>
          <w:rFonts w:cs="Times New Roman"/>
        </w:rPr>
        <w:t>elle chante devra donc ne pas s</w:t>
      </w:r>
      <w:r w:rsidR="000B1783">
        <w:rPr>
          <w:rFonts w:cs="Times New Roman"/>
        </w:rPr>
        <w:t>’</w:t>
      </w:r>
      <w:r w:rsidRPr="00F8712A">
        <w:rPr>
          <w:rFonts w:cs="Times New Roman"/>
        </w:rPr>
        <w:t>élever au-dessus de l</w:t>
      </w:r>
      <w:r w:rsidR="000B1783">
        <w:rPr>
          <w:rFonts w:cs="Times New Roman"/>
        </w:rPr>
        <w:t>’</w:t>
      </w:r>
      <w:r w:rsidRPr="00F8712A">
        <w:rPr>
          <w:rFonts w:cs="Times New Roman"/>
        </w:rPr>
        <w:t>esthétique habituelle de ses compagnes d</w:t>
      </w:r>
      <w:r w:rsidR="000B1783">
        <w:rPr>
          <w:rFonts w:cs="Times New Roman"/>
        </w:rPr>
        <w:t>’</w:t>
      </w:r>
      <w:r w:rsidRPr="00F8712A">
        <w:rPr>
          <w:rFonts w:cs="Times New Roman"/>
        </w:rPr>
        <w:t xml:space="preserve">atelier, et, en fait, sa valse est apte à réjouir toutes les modistes passées et présentes (ne préjugeons pas les futures) et à conquérir les suffrages de Mimi la fleuriste et de </w:t>
      </w:r>
      <w:proofErr w:type="spellStart"/>
      <w:r w:rsidRPr="00F8712A">
        <w:rPr>
          <w:rFonts w:cs="Times New Roman"/>
        </w:rPr>
        <w:t>Phémie</w:t>
      </w:r>
      <w:proofErr w:type="spellEnd"/>
      <w:r w:rsidRPr="00F8712A">
        <w:rPr>
          <w:rFonts w:cs="Times New Roman"/>
        </w:rPr>
        <w:t xml:space="preserve"> la teinturière.</w:t>
      </w:r>
    </w:p>
    <w:p w14:paraId="1FB00199" w14:textId="2AA29A0E" w:rsidR="00F8712A" w:rsidRPr="00F8712A" w:rsidRDefault="00F8712A" w:rsidP="00F8712A">
      <w:pPr>
        <w:pStyle w:val="Corpsdetexte"/>
        <w:rPr>
          <w:rFonts w:cs="Times New Roman"/>
        </w:rPr>
      </w:pPr>
      <w:r w:rsidRPr="00F8712A">
        <w:rPr>
          <w:rFonts w:cs="Times New Roman"/>
        </w:rPr>
        <w:t>Sans doute on objectera que c</w:t>
      </w:r>
      <w:r w:rsidR="000B1783">
        <w:rPr>
          <w:rFonts w:cs="Times New Roman"/>
        </w:rPr>
        <w:t>’</w:t>
      </w:r>
      <w:r w:rsidRPr="00F8712A">
        <w:rPr>
          <w:rFonts w:cs="Times New Roman"/>
        </w:rPr>
        <w:t>est là une parodie, comme certaine cabalette alla Rossini, ou certaines citations assez heureusement déformées de Meyerbeer, semées au cours de l</w:t>
      </w:r>
      <w:r w:rsidR="000B1783">
        <w:rPr>
          <w:rFonts w:cs="Times New Roman"/>
        </w:rPr>
        <w:t>’</w:t>
      </w:r>
      <w:r w:rsidRPr="00F8712A">
        <w:rPr>
          <w:rFonts w:cs="Times New Roman"/>
        </w:rPr>
        <w:t>œuvre. Mais ne sont-ils pas aussi des parodies ces chants d</w:t>
      </w:r>
      <w:r w:rsidR="000B1783">
        <w:rPr>
          <w:rFonts w:cs="Times New Roman"/>
        </w:rPr>
        <w:t>’</w:t>
      </w:r>
      <w:r w:rsidRPr="00F8712A">
        <w:rPr>
          <w:rFonts w:cs="Times New Roman"/>
        </w:rPr>
        <w:t>amour de Marcel, de Rodolphe ou du Vicomte Paul, où se perçoit comme un fidèle écho des pires romances sentimentales</w:t>
      </w:r>
      <w:r>
        <w:rPr>
          <w:rFonts w:cs="Times New Roman"/>
        </w:rPr>
        <w:t> ?</w:t>
      </w:r>
      <w:r w:rsidRPr="00F8712A">
        <w:rPr>
          <w:rFonts w:cs="Times New Roman"/>
        </w:rPr>
        <w:t xml:space="preserve"> En leur honneur </w:t>
      </w:r>
      <w:r>
        <w:rPr>
          <w:rFonts w:cs="Times New Roman"/>
        </w:rPr>
        <w:t>M. </w:t>
      </w:r>
      <w:r w:rsidRPr="00F8712A">
        <w:rPr>
          <w:rFonts w:cs="Times New Roman"/>
        </w:rPr>
        <w:t>Leoncavallo s</w:t>
      </w:r>
      <w:r w:rsidR="000B1783">
        <w:rPr>
          <w:rFonts w:cs="Times New Roman"/>
        </w:rPr>
        <w:t>’</w:t>
      </w:r>
      <w:r w:rsidRPr="00F8712A">
        <w:rPr>
          <w:rFonts w:cs="Times New Roman"/>
        </w:rPr>
        <w:t>est résigné à une concession au moins une fois par acte. Pour les mettre en lumière, la musique s</w:t>
      </w:r>
      <w:r w:rsidR="000B1783">
        <w:rPr>
          <w:rFonts w:cs="Times New Roman"/>
        </w:rPr>
        <w:t>’</w:t>
      </w:r>
      <w:r w:rsidRPr="00F8712A">
        <w:rPr>
          <w:rFonts w:cs="Times New Roman"/>
        </w:rPr>
        <w:t>attarde à des morceaux en quelque sorte traditionnels, de ceux que les contempteurs du public déclarent faits pour lui</w:t>
      </w:r>
      <w:r>
        <w:rPr>
          <w:rFonts w:cs="Times New Roman"/>
        </w:rPr>
        <w:t> ;</w:t>
      </w:r>
      <w:r w:rsidRPr="00F8712A">
        <w:rPr>
          <w:rFonts w:cs="Times New Roman"/>
        </w:rPr>
        <w:t xml:space="preserve"> et, très à découvert, les phrases de désespérante banalité, aux harmonies flétries, aux cadences fatiguées pour être passées par trop de mains se succèdent doublées en unissons, ou à l</w:t>
      </w:r>
      <w:r w:rsidR="000B1783">
        <w:rPr>
          <w:rFonts w:cs="Times New Roman"/>
        </w:rPr>
        <w:t>’</w:t>
      </w:r>
      <w:r w:rsidRPr="00F8712A">
        <w:rPr>
          <w:rFonts w:cs="Times New Roman"/>
        </w:rPr>
        <w:t>aigu par des violons exaspérés, soudées les unes aux autres par de pénibles successions chromatiques, de plates suites de sixtes, ou d</w:t>
      </w:r>
      <w:r w:rsidR="000B1783">
        <w:rPr>
          <w:rFonts w:cs="Times New Roman"/>
        </w:rPr>
        <w:t>’</w:t>
      </w:r>
      <w:r w:rsidRPr="00F8712A">
        <w:rPr>
          <w:rFonts w:cs="Times New Roman"/>
        </w:rPr>
        <w:t>énervants enchaînements de septièmes diminuées. Parodie que tout cela</w:t>
      </w:r>
      <w:del w:id="466" w:author="Marguerite-Marie Bordry" w:date="2018-12-07T20:15:00Z">
        <w:r w:rsidRPr="00F8712A" w:rsidDel="009622E0">
          <w:rPr>
            <w:rFonts w:cs="Times New Roman"/>
          </w:rPr>
          <w:delText xml:space="preserve">, </w:delText>
        </w:r>
        <w:bookmarkStart w:id="467" w:name="_GoBack"/>
        <w:bookmarkEnd w:id="467"/>
        <w:r w:rsidRPr="00F8712A" w:rsidDel="009622E0">
          <w:rPr>
            <w:rFonts w:cs="Times New Roman"/>
          </w:rPr>
          <w:delText>peut-être,</w:delText>
        </w:r>
      </w:del>
      <w:ins w:id="468" w:author="Marguerite-Marie Bordry" w:date="2018-12-07T20:15:00Z">
        <w:r w:rsidR="009622E0" w:rsidRPr="00F8712A">
          <w:rPr>
            <w:rFonts w:cs="Times New Roman"/>
          </w:rPr>
          <w:t xml:space="preserve">, </w:t>
        </w:r>
        <w:proofErr w:type="spellStart"/>
        <w:r w:rsidR="009622E0" w:rsidRPr="00F8712A">
          <w:rPr>
            <w:rFonts w:cs="Times New Roman"/>
          </w:rPr>
          <w:t>peut être</w:t>
        </w:r>
        <w:proofErr w:type="spellEnd"/>
        <w:r w:rsidR="009622E0" w:rsidRPr="00F8712A">
          <w:rPr>
            <w:rFonts w:cs="Times New Roman"/>
          </w:rPr>
          <w:t>,</w:t>
        </w:r>
      </w:ins>
      <w:r w:rsidRPr="00F8712A">
        <w:rPr>
          <w:rFonts w:cs="Times New Roman"/>
        </w:rPr>
        <w:t xml:space="preserve"> parodie du mauvais style italien et des ariosos de café-concert</w:t>
      </w:r>
      <w:r>
        <w:rPr>
          <w:rFonts w:cs="Times New Roman"/>
        </w:rPr>
        <w:t> ;</w:t>
      </w:r>
      <w:r w:rsidRPr="00F8712A">
        <w:rPr>
          <w:rFonts w:cs="Times New Roman"/>
        </w:rPr>
        <w:t xml:space="preserve"> mais alors tout est parodie, et la partition entière n</w:t>
      </w:r>
      <w:r w:rsidR="000B1783">
        <w:rPr>
          <w:rFonts w:cs="Times New Roman"/>
        </w:rPr>
        <w:t>’</w:t>
      </w:r>
      <w:r w:rsidRPr="00F8712A">
        <w:rPr>
          <w:rFonts w:cs="Times New Roman"/>
        </w:rPr>
        <w:t>est qu</w:t>
      </w:r>
      <w:r w:rsidR="000B1783">
        <w:rPr>
          <w:rFonts w:cs="Times New Roman"/>
        </w:rPr>
        <w:t>’</w:t>
      </w:r>
      <w:r w:rsidRPr="00F8712A">
        <w:rPr>
          <w:rFonts w:cs="Times New Roman"/>
        </w:rPr>
        <w:t>une vaste parodie.</w:t>
      </w:r>
    </w:p>
    <w:p w14:paraId="3E3A1331" w14:textId="77777777" w:rsidR="00F8712A" w:rsidRPr="00F8712A" w:rsidRDefault="00F8712A" w:rsidP="00F8712A">
      <w:pPr>
        <w:pStyle w:val="Corpsdetexte"/>
        <w:rPr>
          <w:rFonts w:cs="Times New Roman"/>
        </w:rPr>
      </w:pPr>
      <w:r w:rsidRPr="00F8712A">
        <w:rPr>
          <w:rFonts w:cs="Times New Roman"/>
        </w:rPr>
        <w:t>En toute justice, cependant, il faut avouer qu</w:t>
      </w:r>
      <w:r w:rsidR="000B1783">
        <w:rPr>
          <w:rFonts w:cs="Times New Roman"/>
        </w:rPr>
        <w:t>’</w:t>
      </w:r>
      <w:r w:rsidRPr="00F8712A">
        <w:rPr>
          <w:rFonts w:cs="Times New Roman"/>
        </w:rPr>
        <w:t>à la représentation on n</w:t>
      </w:r>
      <w:r w:rsidR="000B1783">
        <w:rPr>
          <w:rFonts w:cs="Times New Roman"/>
        </w:rPr>
        <w:t>’</w:t>
      </w:r>
      <w:r w:rsidRPr="00F8712A">
        <w:rPr>
          <w:rFonts w:cs="Times New Roman"/>
        </w:rPr>
        <w:t>éprouve pas cette sensation avec une telle rigueur. Comme un prestidigitateur dont les tours se succèdent si rapidement que les yeux ont peine à les suivre, et que le raisonnement s</w:t>
      </w:r>
      <w:r w:rsidR="000B1783">
        <w:rPr>
          <w:rFonts w:cs="Times New Roman"/>
        </w:rPr>
        <w:t>’</w:t>
      </w:r>
      <w:r w:rsidRPr="00F8712A">
        <w:rPr>
          <w:rFonts w:cs="Times New Roman"/>
        </w:rPr>
        <w:t xml:space="preserve">essouffle en vain à en pénétrer le secret, </w:t>
      </w:r>
      <w:r>
        <w:rPr>
          <w:rFonts w:cs="Times New Roman"/>
        </w:rPr>
        <w:t>M. </w:t>
      </w:r>
      <w:r w:rsidRPr="00F8712A">
        <w:rPr>
          <w:rFonts w:cs="Times New Roman"/>
        </w:rPr>
        <w:t>Leoncavallo sait, mieux que tout autre, par l</w:t>
      </w:r>
      <w:r w:rsidR="000B1783">
        <w:rPr>
          <w:rFonts w:cs="Times New Roman"/>
        </w:rPr>
        <w:t>’</w:t>
      </w:r>
      <w:r w:rsidRPr="00F8712A">
        <w:rPr>
          <w:rFonts w:cs="Times New Roman"/>
        </w:rPr>
        <w:t>abondance de ses gestes et la volubilité de ses paroles, priver l</w:t>
      </w:r>
      <w:r w:rsidR="000B1783">
        <w:rPr>
          <w:rFonts w:cs="Times New Roman"/>
        </w:rPr>
        <w:t>’</w:t>
      </w:r>
      <w:r w:rsidRPr="00F8712A">
        <w:rPr>
          <w:rFonts w:cs="Times New Roman"/>
        </w:rPr>
        <w:t xml:space="preserve">auditeur de tout essai de réflexion. Magistralement doué du </w:t>
      </w:r>
      <w:r w:rsidRPr="00F8712A">
        <w:rPr>
          <w:rFonts w:cs="Times New Roman"/>
        </w:rPr>
        <w:lastRenderedPageBreak/>
        <w:t>don de mouvement, il projette autour de lui une sorte de vertige hypnotique auquel les sujets les plus volontairement récalcitrants sont contraints de céder. Après quelque essai de résistance, quelque effort d</w:t>
      </w:r>
      <w:r w:rsidR="000B1783">
        <w:rPr>
          <w:rFonts w:cs="Times New Roman"/>
        </w:rPr>
        <w:t>’</w:t>
      </w:r>
      <w:r w:rsidRPr="00F8712A">
        <w:rPr>
          <w:rFonts w:cs="Times New Roman"/>
        </w:rPr>
        <w:t>analyse, ils se laissent entraîner dans la ronde épileptique de personnages dont l</w:t>
      </w:r>
      <w:r w:rsidR="000B1783">
        <w:rPr>
          <w:rFonts w:cs="Times New Roman"/>
        </w:rPr>
        <w:t>’</w:t>
      </w:r>
      <w:r w:rsidRPr="00F8712A">
        <w:rPr>
          <w:rFonts w:cs="Times New Roman"/>
        </w:rPr>
        <w:t xml:space="preserve">outrance semble la vie normale. Ils sentent bien que la musique est sacrifiée inutilement </w:t>
      </w:r>
      <w:r w:rsidR="00C81EC7">
        <w:rPr>
          <w:rFonts w:cs="Times New Roman"/>
        </w:rPr>
        <w:t>— </w:t>
      </w:r>
      <w:r w:rsidRPr="00F8712A">
        <w:rPr>
          <w:rFonts w:cs="Times New Roman"/>
        </w:rPr>
        <w:t xml:space="preserve">songeant aux </w:t>
      </w:r>
      <w:r w:rsidRPr="00F8712A">
        <w:rPr>
          <w:rFonts w:cs="Times New Roman"/>
          <w:i/>
        </w:rPr>
        <w:t>Maîtres Chanteurs</w:t>
      </w:r>
      <w:r w:rsidRPr="00F8712A">
        <w:rPr>
          <w:rFonts w:cs="Times New Roman"/>
        </w:rPr>
        <w:t xml:space="preserve"> si</w:t>
      </w:r>
      <w:r w:rsidR="005B3F21">
        <w:rPr>
          <w:rFonts w:cs="Times New Roman"/>
        </w:rPr>
        <w:t xml:space="preserve"> vivants avec elle, et par elle — </w:t>
      </w:r>
      <w:r w:rsidRPr="00F8712A">
        <w:rPr>
          <w:rFonts w:cs="Times New Roman"/>
        </w:rPr>
        <w:t>qu</w:t>
      </w:r>
      <w:r w:rsidR="000B1783">
        <w:rPr>
          <w:rFonts w:cs="Times New Roman"/>
        </w:rPr>
        <w:t>’</w:t>
      </w:r>
      <w:r w:rsidRPr="00F8712A">
        <w:rPr>
          <w:rFonts w:cs="Times New Roman"/>
        </w:rPr>
        <w:t>elle n</w:t>
      </w:r>
      <w:r w:rsidR="000B1783">
        <w:rPr>
          <w:rFonts w:cs="Times New Roman"/>
        </w:rPr>
        <w:t>’</w:t>
      </w:r>
      <w:r w:rsidRPr="00F8712A">
        <w:rPr>
          <w:rFonts w:cs="Times New Roman"/>
        </w:rPr>
        <w:t>existe même plus, réduite au rôle de bruit de coulisse ou de trémolo des Ambigus</w:t>
      </w:r>
      <w:r>
        <w:rPr>
          <w:rFonts w:cs="Times New Roman"/>
        </w:rPr>
        <w:t> ;</w:t>
      </w:r>
      <w:r w:rsidRPr="00F8712A">
        <w:rPr>
          <w:rFonts w:cs="Times New Roman"/>
        </w:rPr>
        <w:t xml:space="preserve"> que l</w:t>
      </w:r>
      <w:r w:rsidR="000B1783">
        <w:rPr>
          <w:rFonts w:cs="Times New Roman"/>
        </w:rPr>
        <w:t>’</w:t>
      </w:r>
      <w:r w:rsidRPr="00F8712A">
        <w:rPr>
          <w:rFonts w:cs="Times New Roman"/>
        </w:rPr>
        <w:t>auteur se contente de noter les sentiments de ses héros, quels qu</w:t>
      </w:r>
      <w:r w:rsidR="000B1783">
        <w:rPr>
          <w:rFonts w:cs="Times New Roman"/>
        </w:rPr>
        <w:t>’</w:t>
      </w:r>
      <w:r w:rsidRPr="00F8712A">
        <w:rPr>
          <w:rFonts w:cs="Times New Roman"/>
        </w:rPr>
        <w:t>ils soient, et dans une forme adéquate à leur réalité parfois vulgaire, et que jamais il ne s</w:t>
      </w:r>
      <w:r w:rsidR="000B1783">
        <w:rPr>
          <w:rFonts w:cs="Times New Roman"/>
        </w:rPr>
        <w:t>’</w:t>
      </w:r>
      <w:r w:rsidRPr="00F8712A">
        <w:rPr>
          <w:rFonts w:cs="Times New Roman"/>
        </w:rPr>
        <w:t>efforce d</w:t>
      </w:r>
      <w:r w:rsidR="000B1783">
        <w:rPr>
          <w:rFonts w:cs="Times New Roman"/>
        </w:rPr>
        <w:t>’</w:t>
      </w:r>
      <w:r w:rsidRPr="00F8712A">
        <w:rPr>
          <w:rFonts w:cs="Times New Roman"/>
        </w:rPr>
        <w:t>en styliser l</w:t>
      </w:r>
      <w:r w:rsidR="000B1783">
        <w:rPr>
          <w:rFonts w:cs="Times New Roman"/>
        </w:rPr>
        <w:t>’</w:t>
      </w:r>
      <w:r w:rsidRPr="00F8712A">
        <w:rPr>
          <w:rFonts w:cs="Times New Roman"/>
        </w:rPr>
        <w:t>expression, ce qui, cependant, apparaît le but même de l</w:t>
      </w:r>
      <w:r w:rsidR="000B1783">
        <w:rPr>
          <w:rFonts w:cs="Times New Roman"/>
        </w:rPr>
        <w:t>’</w:t>
      </w:r>
      <w:r w:rsidRPr="00F8712A">
        <w:rPr>
          <w:rFonts w:cs="Times New Roman"/>
        </w:rPr>
        <w:t xml:space="preserve">art </w:t>
      </w:r>
      <w:r w:rsidR="00C81EC7">
        <w:rPr>
          <w:rFonts w:cs="Times New Roman"/>
        </w:rPr>
        <w:t>— </w:t>
      </w:r>
      <w:r w:rsidRPr="00F8712A">
        <w:rPr>
          <w:rFonts w:cs="Times New Roman"/>
        </w:rPr>
        <w:t>la photographie sans retouche étant presque travail de manœuvre. N</w:t>
      </w:r>
      <w:r w:rsidR="000B1783">
        <w:rPr>
          <w:rFonts w:cs="Times New Roman"/>
        </w:rPr>
        <w:t>’</w:t>
      </w:r>
      <w:r w:rsidRPr="00F8712A">
        <w:rPr>
          <w:rFonts w:cs="Times New Roman"/>
        </w:rPr>
        <w:t>importe, l</w:t>
      </w:r>
      <w:r w:rsidR="000B1783">
        <w:rPr>
          <w:rFonts w:cs="Times New Roman"/>
        </w:rPr>
        <w:t>’</w:t>
      </w:r>
      <w:r w:rsidRPr="00F8712A">
        <w:rPr>
          <w:rFonts w:cs="Times New Roman"/>
        </w:rPr>
        <w:t>effet s</w:t>
      </w:r>
      <w:r w:rsidR="000B1783">
        <w:rPr>
          <w:rFonts w:cs="Times New Roman"/>
        </w:rPr>
        <w:t>’</w:t>
      </w:r>
      <w:r w:rsidRPr="00F8712A">
        <w:rPr>
          <w:rFonts w:cs="Times New Roman"/>
        </w:rPr>
        <w:t>impose brutal, comme à coups de poing. Il en est comme de ces théâtres de farce ou de drame grossiers, où l</w:t>
      </w:r>
      <w:r w:rsidR="000B1783">
        <w:rPr>
          <w:rFonts w:cs="Times New Roman"/>
        </w:rPr>
        <w:t>’</w:t>
      </w:r>
      <w:r w:rsidRPr="00F8712A">
        <w:rPr>
          <w:rFonts w:cs="Times New Roman"/>
        </w:rPr>
        <w:t>on s</w:t>
      </w:r>
      <w:r w:rsidR="000B1783">
        <w:rPr>
          <w:rFonts w:cs="Times New Roman"/>
        </w:rPr>
        <w:t>’</w:t>
      </w:r>
      <w:r w:rsidRPr="00F8712A">
        <w:rPr>
          <w:rFonts w:cs="Times New Roman"/>
        </w:rPr>
        <w:t>abandonne au rire ou à l</w:t>
      </w:r>
      <w:r w:rsidR="000B1783">
        <w:rPr>
          <w:rFonts w:cs="Times New Roman"/>
        </w:rPr>
        <w:t>’</w:t>
      </w:r>
      <w:r w:rsidRPr="00F8712A">
        <w:rPr>
          <w:rFonts w:cs="Times New Roman"/>
        </w:rPr>
        <w:t>émotion poussés parfois jusqu</w:t>
      </w:r>
      <w:r w:rsidR="000B1783">
        <w:rPr>
          <w:rFonts w:cs="Times New Roman"/>
        </w:rPr>
        <w:t>’</w:t>
      </w:r>
      <w:r w:rsidRPr="00F8712A">
        <w:rPr>
          <w:rFonts w:cs="Times New Roman"/>
        </w:rPr>
        <w:t xml:space="preserve">aux larmes, tout en se le reprochant, et dont on sort avec une intense sensation de vide, de </w:t>
      </w:r>
      <w:r>
        <w:rPr>
          <w:rFonts w:cs="Times New Roman"/>
        </w:rPr>
        <w:t>« </w:t>
      </w:r>
      <w:r w:rsidRPr="00F8712A">
        <w:rPr>
          <w:rFonts w:cs="Times New Roman"/>
        </w:rPr>
        <w:t>néant vaste et noir</w:t>
      </w:r>
      <w:r>
        <w:rPr>
          <w:rFonts w:cs="Times New Roman"/>
        </w:rPr>
        <w:t> »</w:t>
      </w:r>
      <w:r w:rsidRPr="00F8712A">
        <w:rPr>
          <w:rFonts w:cs="Times New Roman"/>
        </w:rPr>
        <w:t>.</w:t>
      </w:r>
    </w:p>
    <w:p w14:paraId="54FF09A7" w14:textId="77777777" w:rsidR="00F8712A" w:rsidRPr="00F8712A" w:rsidRDefault="00F8712A" w:rsidP="00F8712A">
      <w:pPr>
        <w:pStyle w:val="Corpsdetexte"/>
        <w:rPr>
          <w:rFonts w:cs="Times New Roman"/>
        </w:rPr>
      </w:pPr>
      <w:r w:rsidRPr="00F8712A">
        <w:rPr>
          <w:rFonts w:cs="Times New Roman"/>
        </w:rPr>
        <w:t>On ne s</w:t>
      </w:r>
      <w:r w:rsidR="000B1783">
        <w:rPr>
          <w:rFonts w:cs="Times New Roman"/>
        </w:rPr>
        <w:t>’</w:t>
      </w:r>
      <w:r w:rsidRPr="00F8712A">
        <w:rPr>
          <w:rFonts w:cs="Times New Roman"/>
        </w:rPr>
        <w:t>est pas ennuyé certes, mais on ne ressent nul désir de passer une seconde soirée dans les mêmes conditions. Fatigué comme si, soi-même, on avait hurlé dans la cour de Musette, fait le coup de broche ou le coup de balai avec les locataires, débité des boniments et vendu de l</w:t>
      </w:r>
      <w:r w:rsidR="000B1783">
        <w:rPr>
          <w:rFonts w:cs="Times New Roman"/>
        </w:rPr>
        <w:t>’</w:t>
      </w:r>
      <w:r w:rsidRPr="00F8712A">
        <w:rPr>
          <w:rFonts w:cs="Times New Roman"/>
        </w:rPr>
        <w:t>orviétan, moins que toute autre on éprouve la curiosité d</w:t>
      </w:r>
      <w:r w:rsidR="000B1783">
        <w:rPr>
          <w:rFonts w:cs="Times New Roman"/>
        </w:rPr>
        <w:t>’</w:t>
      </w:r>
      <w:r w:rsidRPr="00F8712A">
        <w:rPr>
          <w:rFonts w:cs="Times New Roman"/>
        </w:rPr>
        <w:t>ouvrir la partition. Ce n</w:t>
      </w:r>
      <w:r w:rsidR="000B1783">
        <w:rPr>
          <w:rFonts w:cs="Times New Roman"/>
        </w:rPr>
        <w:t>’</w:t>
      </w:r>
      <w:r w:rsidRPr="00F8712A">
        <w:rPr>
          <w:rFonts w:cs="Times New Roman"/>
        </w:rPr>
        <w:t>est pas de l</w:t>
      </w:r>
      <w:r w:rsidR="000B1783">
        <w:rPr>
          <w:rFonts w:cs="Times New Roman"/>
        </w:rPr>
        <w:t>’</w:t>
      </w:r>
      <w:r w:rsidRPr="00F8712A">
        <w:rPr>
          <w:rFonts w:cs="Times New Roman"/>
        </w:rPr>
        <w:t>art à tête reposée, mais, une fois de plus, reconnaissons sans difficulté que c</w:t>
      </w:r>
      <w:r w:rsidR="000B1783">
        <w:rPr>
          <w:rFonts w:cs="Times New Roman"/>
        </w:rPr>
        <w:t>’</w:t>
      </w:r>
      <w:r w:rsidRPr="00F8712A">
        <w:rPr>
          <w:rFonts w:cs="Times New Roman"/>
        </w:rPr>
        <w:t>est un art à en griser plus d</w:t>
      </w:r>
      <w:r w:rsidR="000B1783">
        <w:rPr>
          <w:rFonts w:cs="Times New Roman"/>
        </w:rPr>
        <w:t>’</w:t>
      </w:r>
      <w:r w:rsidRPr="00F8712A">
        <w:rPr>
          <w:rFonts w:cs="Times New Roman"/>
        </w:rPr>
        <w:t>une.</w:t>
      </w:r>
    </w:p>
    <w:p w14:paraId="5722371D" w14:textId="77777777" w:rsidR="00F8712A" w:rsidRPr="00F8712A" w:rsidRDefault="00F8712A" w:rsidP="00F8712A">
      <w:pPr>
        <w:pStyle w:val="Corpsdetexte"/>
        <w:rPr>
          <w:rFonts w:cs="Times New Roman"/>
        </w:rPr>
      </w:pPr>
      <w:r w:rsidRPr="00F8712A">
        <w:rPr>
          <w:rFonts w:cs="Times New Roman"/>
        </w:rPr>
        <w:t>L</w:t>
      </w:r>
      <w:r w:rsidR="000B1783">
        <w:rPr>
          <w:rFonts w:cs="Times New Roman"/>
        </w:rPr>
        <w:t>’</w:t>
      </w:r>
      <w:r w:rsidRPr="00F8712A">
        <w:rPr>
          <w:rFonts w:cs="Times New Roman"/>
        </w:rPr>
        <w:t>accueil a été quasi triomphal, et il convient de s</w:t>
      </w:r>
      <w:r w:rsidR="000B1783">
        <w:rPr>
          <w:rFonts w:cs="Times New Roman"/>
        </w:rPr>
        <w:t>’</w:t>
      </w:r>
      <w:r w:rsidRPr="00F8712A">
        <w:rPr>
          <w:rFonts w:cs="Times New Roman"/>
        </w:rPr>
        <w:t>en réjouir pour M</w:t>
      </w:r>
      <w:r>
        <w:rPr>
          <w:rFonts w:cs="Times New Roman"/>
        </w:rPr>
        <w:t>M. </w:t>
      </w:r>
      <w:proofErr w:type="spellStart"/>
      <w:r w:rsidRPr="00F8712A">
        <w:rPr>
          <w:rFonts w:cs="Times New Roman"/>
        </w:rPr>
        <w:t>Milliaud</w:t>
      </w:r>
      <w:proofErr w:type="spellEnd"/>
      <w:r w:rsidRPr="00F8712A">
        <w:rPr>
          <w:rFonts w:cs="Times New Roman"/>
        </w:rPr>
        <w:t xml:space="preserve">, dont les efforts méritent cette récompense </w:t>
      </w:r>
      <w:r w:rsidR="00C81EC7">
        <w:rPr>
          <w:rFonts w:cs="Times New Roman"/>
        </w:rPr>
        <w:t>— </w:t>
      </w:r>
      <w:r w:rsidRPr="00F8712A">
        <w:rPr>
          <w:rFonts w:cs="Times New Roman"/>
        </w:rPr>
        <w:t>pour les artistes qui se sont donnés de tout cœur</w:t>
      </w:r>
      <w:r w:rsidR="005B3F21">
        <w:rPr>
          <w:rFonts w:cs="Times New Roman"/>
        </w:rPr>
        <w:t xml:space="preserve"> et de toute voix à leurs rôles — </w:t>
      </w:r>
      <w:r w:rsidRPr="00F8712A">
        <w:rPr>
          <w:rFonts w:cs="Times New Roman"/>
        </w:rPr>
        <w:t>et aussi pour l</w:t>
      </w:r>
      <w:r w:rsidR="000B1783">
        <w:rPr>
          <w:rFonts w:cs="Times New Roman"/>
        </w:rPr>
        <w:t>’</w:t>
      </w:r>
      <w:r w:rsidRPr="00F8712A">
        <w:rPr>
          <w:rFonts w:cs="Times New Roman"/>
        </w:rPr>
        <w:t>auteur dont il est permis de ne pas approuver l</w:t>
      </w:r>
      <w:r w:rsidR="000B1783">
        <w:rPr>
          <w:rFonts w:cs="Times New Roman"/>
        </w:rPr>
        <w:t>’</w:t>
      </w:r>
      <w:r w:rsidRPr="00F8712A">
        <w:rPr>
          <w:rFonts w:cs="Times New Roman"/>
        </w:rPr>
        <w:t>esthétique, mais dont il faut reconnaître qu</w:t>
      </w:r>
      <w:r w:rsidR="000B1783">
        <w:rPr>
          <w:rFonts w:cs="Times New Roman"/>
        </w:rPr>
        <w:t>’</w:t>
      </w:r>
      <w:r w:rsidRPr="00F8712A">
        <w:rPr>
          <w:rFonts w:cs="Times New Roman"/>
        </w:rPr>
        <w:t>il marche avec adresse et maestria dans la voie qu</w:t>
      </w:r>
      <w:r w:rsidR="000B1783">
        <w:rPr>
          <w:rFonts w:cs="Times New Roman"/>
        </w:rPr>
        <w:t>’</w:t>
      </w:r>
      <w:r w:rsidRPr="00F8712A">
        <w:rPr>
          <w:rFonts w:cs="Times New Roman"/>
        </w:rPr>
        <w:t>il s</w:t>
      </w:r>
      <w:r w:rsidR="000B1783">
        <w:rPr>
          <w:rFonts w:cs="Times New Roman"/>
        </w:rPr>
        <w:t>’</w:t>
      </w:r>
      <w:r w:rsidRPr="00F8712A">
        <w:rPr>
          <w:rFonts w:cs="Times New Roman"/>
        </w:rPr>
        <w:t>est tracée. Il est juste aussi de le louer parce qu</w:t>
      </w:r>
      <w:r w:rsidR="000B1783">
        <w:rPr>
          <w:rFonts w:cs="Times New Roman"/>
        </w:rPr>
        <w:t>’</w:t>
      </w:r>
      <w:r w:rsidRPr="00F8712A">
        <w:rPr>
          <w:rFonts w:cs="Times New Roman"/>
        </w:rPr>
        <w:t>il s</w:t>
      </w:r>
      <w:r w:rsidR="000B1783">
        <w:rPr>
          <w:rFonts w:cs="Times New Roman"/>
        </w:rPr>
        <w:t>’</w:t>
      </w:r>
      <w:r w:rsidRPr="00F8712A">
        <w:rPr>
          <w:rFonts w:cs="Times New Roman"/>
        </w:rPr>
        <w:t>est montré nationaliste convaincu, en demeurant absolument, foncièrement italien</w:t>
      </w:r>
      <w:r>
        <w:rPr>
          <w:rFonts w:cs="Times New Roman"/>
        </w:rPr>
        <w:t> ;</w:t>
      </w:r>
      <w:r w:rsidRPr="00F8712A">
        <w:rPr>
          <w:rFonts w:cs="Times New Roman"/>
        </w:rPr>
        <w:t xml:space="preserve"> sachons-lui gré enfin d</w:t>
      </w:r>
      <w:r w:rsidR="000B1783">
        <w:rPr>
          <w:rFonts w:cs="Times New Roman"/>
        </w:rPr>
        <w:t>’</w:t>
      </w:r>
      <w:r w:rsidRPr="00F8712A">
        <w:rPr>
          <w:rFonts w:cs="Times New Roman"/>
        </w:rPr>
        <w:t>avoir courtoisement déclaré qu</w:t>
      </w:r>
      <w:r w:rsidR="000B1783">
        <w:rPr>
          <w:rFonts w:cs="Times New Roman"/>
        </w:rPr>
        <w:t>’</w:t>
      </w:r>
      <w:r w:rsidRPr="00F8712A">
        <w:rPr>
          <w:rFonts w:cs="Times New Roman"/>
        </w:rPr>
        <w:t>il acceptait avec reconnaissance l</w:t>
      </w:r>
      <w:r w:rsidR="000B1783">
        <w:rPr>
          <w:rFonts w:cs="Times New Roman"/>
        </w:rPr>
        <w:t>’</w:t>
      </w:r>
      <w:r w:rsidRPr="00F8712A">
        <w:rPr>
          <w:rFonts w:cs="Times New Roman"/>
        </w:rPr>
        <w:t>hospitalité d</w:t>
      </w:r>
      <w:r w:rsidR="000B1783">
        <w:rPr>
          <w:rFonts w:cs="Times New Roman"/>
        </w:rPr>
        <w:t>’</w:t>
      </w:r>
      <w:r w:rsidRPr="00F8712A">
        <w:rPr>
          <w:rFonts w:cs="Times New Roman"/>
        </w:rPr>
        <w:t>un théâtre parisien, devenu en quelque sorte à ses yeux la cathédrale de Reims où lui, presque roi déjà en son pays, recevrait le sacre définitif.</w:t>
      </w:r>
    </w:p>
    <w:sectPr w:rsidR="00F8712A" w:rsidRPr="00F8712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9" w:author="Marguerite-Marie Bordry" w:date="2018-12-07T18:54:00Z" w:initials="MB">
    <w:p w14:paraId="03B41C01" w14:textId="77777777" w:rsidR="008A06F5" w:rsidRDefault="008A06F5">
      <w:pPr>
        <w:pStyle w:val="Commentaire"/>
      </w:pPr>
      <w:r>
        <w:rPr>
          <w:rStyle w:val="Marquedecommentaire"/>
        </w:rPr>
        <w:annotationRef/>
      </w:r>
      <w:r>
        <w:t>Supprimer le saut de paragraphe</w:t>
      </w:r>
    </w:p>
  </w:comment>
  <w:comment w:id="465" w:author="Marguerite-Marie Bordry" w:date="2018-12-07T20:13:00Z" w:initials="MB">
    <w:p w14:paraId="6E1D44D6" w14:textId="7A9542F8" w:rsidR="00FD4DDA" w:rsidRDefault="00FD4DDA">
      <w:pPr>
        <w:pStyle w:val="Commentaire"/>
      </w:pPr>
      <w:r>
        <w:rPr>
          <w:rStyle w:val="Marquedecommentaire"/>
        </w:rPr>
        <w:annotationRef/>
      </w:r>
      <w:r>
        <w:t>Saut de paragraphe à supprimer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41C01" w15:done="0"/>
  <w15:commentEx w15:paraId="6E1D44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41C01" w16cid:durableId="1FB54055"/>
  <w16cid:commentId w16cid:paraId="6E1D44D6" w16cid:durableId="1FB553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54EFB" w14:textId="77777777" w:rsidR="00696352" w:rsidRDefault="00696352" w:rsidP="00740B21">
      <w:pPr>
        <w:spacing w:after="0" w:line="240" w:lineRule="auto"/>
      </w:pPr>
      <w:r>
        <w:separator/>
      </w:r>
    </w:p>
  </w:endnote>
  <w:endnote w:type="continuationSeparator" w:id="0">
    <w:p w14:paraId="55B3AB3B" w14:textId="77777777" w:rsidR="00696352" w:rsidRDefault="00696352" w:rsidP="00740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bany">
    <w:altName w:val="Arial"/>
    <w:charset w:val="00"/>
    <w:family w:val="swiss"/>
    <w:pitch w:val="variable"/>
  </w:font>
  <w:font w:name="Liberation Serif">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5A880" w14:textId="77777777" w:rsidR="00696352" w:rsidRDefault="00696352" w:rsidP="00740B21">
      <w:pPr>
        <w:spacing w:after="0" w:line="240" w:lineRule="auto"/>
      </w:pPr>
      <w:r>
        <w:separator/>
      </w:r>
    </w:p>
  </w:footnote>
  <w:footnote w:type="continuationSeparator" w:id="0">
    <w:p w14:paraId="5E2663B8" w14:textId="77777777" w:rsidR="00696352" w:rsidRDefault="00696352" w:rsidP="00740B21">
      <w:pPr>
        <w:spacing w:after="0" w:line="240" w:lineRule="auto"/>
      </w:pPr>
      <w:r>
        <w:continuationSeparator/>
      </w:r>
    </w:p>
  </w:footnote>
  <w:footnote w:id="1">
    <w:p w14:paraId="440A385B" w14:textId="77777777" w:rsidR="008A06F5" w:rsidRDefault="008A06F5">
      <w:pPr>
        <w:pStyle w:val="Notedebasdepage"/>
      </w:pPr>
      <w:r>
        <w:rPr>
          <w:rStyle w:val="Appelnotedebasdep"/>
        </w:rPr>
        <w:footnoteRef/>
      </w:r>
      <w:r>
        <w:t xml:space="preserve"> </w:t>
      </w:r>
      <w:r w:rsidRPr="00F8712A">
        <w:t>Voir dans les salles de la Renaissance (collection Goldschmidt</w:t>
      </w:r>
      <w:ins w:id="269" w:author="Marguerite-Marie Bordry" w:date="2018-12-07T18:41:00Z">
        <w:r>
          <w:t>)</w:t>
        </w:r>
      </w:ins>
      <w:r w:rsidRPr="00F8712A">
        <w:t xml:space="preserve">, le buste en bois sculpté et peint de Cécilia </w:t>
      </w:r>
      <w:proofErr w:type="spellStart"/>
      <w:r w:rsidRPr="00F8712A">
        <w:t>Gonzagua</w:t>
      </w:r>
      <w:proofErr w:type="spellEnd"/>
      <w:r w:rsidRPr="00F8712A">
        <w:t>, qui pourrait bien être du Pisanello. Tito Strozzi, dans une pièce en vers latins qu</w:t>
      </w:r>
      <w:r>
        <w:t>’</w:t>
      </w:r>
      <w:r w:rsidRPr="00F8712A">
        <w:t>il adresse au Pisan, avec ce titre</w:t>
      </w:r>
      <w:r>
        <w:t> :</w:t>
      </w:r>
      <w:r w:rsidRPr="00F8712A">
        <w:t xml:space="preserve"> </w:t>
      </w:r>
      <w:r w:rsidRPr="00591EFD">
        <w:rPr>
          <w:rStyle w:val="quotec"/>
        </w:rPr>
        <w:t>« </w:t>
      </w:r>
      <w:r w:rsidRPr="00591EFD">
        <w:rPr>
          <w:rStyle w:val="quotec"/>
          <w:i/>
        </w:rPr>
        <w:t xml:space="preserve">ad </w:t>
      </w:r>
      <w:proofErr w:type="spellStart"/>
      <w:r w:rsidRPr="00591EFD">
        <w:rPr>
          <w:rStyle w:val="quotec"/>
          <w:i/>
        </w:rPr>
        <w:t>Pisanum</w:t>
      </w:r>
      <w:proofErr w:type="spellEnd"/>
      <w:r w:rsidRPr="00591EFD">
        <w:rPr>
          <w:rStyle w:val="quotec"/>
          <w:i/>
        </w:rPr>
        <w:t xml:space="preserve"> </w:t>
      </w:r>
      <w:proofErr w:type="spellStart"/>
      <w:r w:rsidRPr="00591EFD">
        <w:rPr>
          <w:rStyle w:val="quotec"/>
          <w:i/>
        </w:rPr>
        <w:t>pictorem</w:t>
      </w:r>
      <w:proofErr w:type="spellEnd"/>
      <w:r w:rsidRPr="00591EFD">
        <w:rPr>
          <w:rStyle w:val="quotec"/>
          <w:i/>
        </w:rPr>
        <w:t xml:space="preserve"> </w:t>
      </w:r>
      <w:proofErr w:type="spellStart"/>
      <w:r w:rsidRPr="00591EFD">
        <w:rPr>
          <w:rStyle w:val="quotec"/>
          <w:i/>
        </w:rPr>
        <w:t>statuariumque</w:t>
      </w:r>
      <w:proofErr w:type="spellEnd"/>
      <w:r w:rsidRPr="00591EFD">
        <w:rPr>
          <w:rStyle w:val="quotec"/>
          <w:i/>
        </w:rPr>
        <w:t xml:space="preserve"> </w:t>
      </w:r>
      <w:proofErr w:type="spellStart"/>
      <w:r w:rsidRPr="00591EFD">
        <w:rPr>
          <w:rStyle w:val="quotec"/>
          <w:i/>
        </w:rPr>
        <w:t>antiquis</w:t>
      </w:r>
      <w:proofErr w:type="spellEnd"/>
      <w:r w:rsidRPr="00591EFD">
        <w:rPr>
          <w:rStyle w:val="quotec"/>
          <w:i/>
        </w:rPr>
        <w:t xml:space="preserve"> </w:t>
      </w:r>
      <w:proofErr w:type="spellStart"/>
      <w:r w:rsidRPr="00591EFD">
        <w:rPr>
          <w:rStyle w:val="quotec"/>
          <w:i/>
        </w:rPr>
        <w:t>comparandum</w:t>
      </w:r>
      <w:proofErr w:type="spellEnd"/>
      <w:r w:rsidRPr="00591EFD">
        <w:rPr>
          <w:rStyle w:val="quotec"/>
        </w:rPr>
        <w:t> »</w:t>
      </w:r>
      <w:r w:rsidRPr="00F8712A">
        <w:t>, le compare à Phidias et à Praxitèle. Giovio a di</w:t>
      </w:r>
      <w:r>
        <w:t>t de lui, dans une lettre du 12 novembre </w:t>
      </w:r>
      <w:r w:rsidRPr="00F8712A">
        <w:t>1551</w:t>
      </w:r>
      <w:r>
        <w:t> :</w:t>
      </w:r>
      <w:r w:rsidRPr="00F8712A">
        <w:t xml:space="preserve"> </w:t>
      </w:r>
      <w:r w:rsidRPr="00591EFD">
        <w:rPr>
          <w:rStyle w:val="quotec"/>
        </w:rPr>
        <w:t>« </w:t>
      </w:r>
      <w:r w:rsidRPr="00591EFD">
        <w:rPr>
          <w:rStyle w:val="quotec"/>
          <w:i/>
        </w:rPr>
        <w:t xml:space="preserve">Tu </w:t>
      </w:r>
      <w:proofErr w:type="spellStart"/>
      <w:r w:rsidRPr="00591EFD">
        <w:rPr>
          <w:rStyle w:val="quotec"/>
          <w:i/>
        </w:rPr>
        <w:t>ancora</w:t>
      </w:r>
      <w:proofErr w:type="spellEnd"/>
      <w:r w:rsidRPr="00591EFD">
        <w:rPr>
          <w:rStyle w:val="quotec"/>
          <w:i/>
        </w:rPr>
        <w:t xml:space="preserve"> </w:t>
      </w:r>
      <w:proofErr w:type="spellStart"/>
      <w:r w:rsidRPr="00591EFD">
        <w:rPr>
          <w:rStyle w:val="quotec"/>
          <w:i/>
        </w:rPr>
        <w:t>prestantissimo</w:t>
      </w:r>
      <w:proofErr w:type="spellEnd"/>
      <w:r w:rsidRPr="00591EFD">
        <w:rPr>
          <w:rStyle w:val="quotec"/>
          <w:i/>
        </w:rPr>
        <w:t xml:space="preserve"> </w:t>
      </w:r>
      <w:proofErr w:type="spellStart"/>
      <w:r w:rsidRPr="00591EFD">
        <w:rPr>
          <w:rStyle w:val="quotec"/>
          <w:i/>
        </w:rPr>
        <w:t>nell</w:t>
      </w:r>
      <w:proofErr w:type="spellEnd"/>
      <w:r w:rsidRPr="00591EFD">
        <w:rPr>
          <w:rStyle w:val="quotec"/>
          <w:i/>
        </w:rPr>
        <w:t xml:space="preserve">’ </w:t>
      </w:r>
      <w:proofErr w:type="spellStart"/>
      <w:r w:rsidRPr="00591EFD">
        <w:rPr>
          <w:rStyle w:val="quotec"/>
          <w:i/>
        </w:rPr>
        <w:t>opera</w:t>
      </w:r>
      <w:proofErr w:type="spellEnd"/>
      <w:r w:rsidRPr="00591EFD">
        <w:rPr>
          <w:rStyle w:val="quotec"/>
          <w:i/>
        </w:rPr>
        <w:t xml:space="preserve"> di </w:t>
      </w:r>
      <w:proofErr w:type="spellStart"/>
      <w:r w:rsidRPr="00591EFD">
        <w:rPr>
          <w:rStyle w:val="quotec"/>
          <w:i/>
        </w:rPr>
        <w:t>bassirilievi</w:t>
      </w:r>
      <w:proofErr w:type="spellEnd"/>
      <w:r w:rsidRPr="00591EFD">
        <w:rPr>
          <w:rStyle w:val="quotec"/>
        </w:rPr>
        <w:t> »</w:t>
      </w:r>
      <w:r w:rsidRPr="00F8712A">
        <w:t>.</w:t>
      </w:r>
    </w:p>
  </w:footnote>
  <w:footnote w:id="2">
    <w:p w14:paraId="5720E229" w14:textId="77777777" w:rsidR="008A06F5" w:rsidRDefault="008A06F5">
      <w:pPr>
        <w:pStyle w:val="Notedebasdepage"/>
      </w:pPr>
      <w:r>
        <w:rPr>
          <w:rStyle w:val="Appelnotedebasdep"/>
        </w:rPr>
        <w:footnoteRef/>
      </w:r>
      <w:r>
        <w:t xml:space="preserve"> </w:t>
      </w:r>
      <w:r w:rsidRPr="00F8712A">
        <w:t xml:space="preserve">Voir le </w:t>
      </w:r>
      <w:r w:rsidRPr="00F8712A">
        <w:rPr>
          <w:i/>
        </w:rPr>
        <w:t>Mercure de France</w:t>
      </w:r>
      <w:r w:rsidRPr="00F8712A">
        <w:t xml:space="preserve"> de janvier, et </w:t>
      </w:r>
      <w:proofErr w:type="spellStart"/>
      <w:r w:rsidRPr="00F8712A">
        <w:rPr>
          <w:i/>
        </w:rPr>
        <w:t>Flegrea</w:t>
      </w:r>
      <w:proofErr w:type="spellEnd"/>
      <w:r>
        <w:t xml:space="preserve"> du 5 </w:t>
      </w:r>
      <w:r w:rsidRPr="00F8712A">
        <w:t xml:space="preserve">mars. </w:t>
      </w:r>
      <w:r>
        <w:t>— </w:t>
      </w:r>
      <w:r w:rsidRPr="00F8712A">
        <w:t xml:space="preserve">Cet article a paru en italien dans </w:t>
      </w:r>
      <w:proofErr w:type="spellStart"/>
      <w:r w:rsidRPr="00F8712A">
        <w:rPr>
          <w:i/>
        </w:rPr>
        <w:t>Flegrea</w:t>
      </w:r>
      <w:proofErr w:type="spellEnd"/>
      <w:r w:rsidRPr="00F8712A">
        <w:rPr>
          <w:i/>
        </w:rPr>
        <w:t>.</w:t>
      </w:r>
    </w:p>
  </w:footnote>
  <w:footnote w:id="3">
    <w:p w14:paraId="23911657" w14:textId="77777777" w:rsidR="008A06F5" w:rsidRDefault="008A06F5">
      <w:pPr>
        <w:pStyle w:val="Notedebasdepage"/>
      </w:pPr>
      <w:r>
        <w:rPr>
          <w:rStyle w:val="Appelnotedebasdep"/>
        </w:rPr>
        <w:footnoteRef/>
      </w:r>
      <w:r>
        <w:t xml:space="preserve"> </w:t>
      </w:r>
      <w:r w:rsidRPr="00F8712A">
        <w:t>Combien majestueuse et caractéristique fut la réponse de Léonard</w:t>
      </w:r>
      <w:r>
        <w:t> :</w:t>
      </w:r>
      <w:r w:rsidRPr="00F8712A">
        <w:t xml:space="preserve"> </w:t>
      </w:r>
      <w:r w:rsidRPr="00DD6D19">
        <w:rPr>
          <w:rStyle w:val="quotec"/>
          <w:i/>
        </w:rPr>
        <w:t xml:space="preserve">Quanto più un’ </w:t>
      </w:r>
      <w:proofErr w:type="spellStart"/>
      <w:r w:rsidRPr="00DD6D19">
        <w:rPr>
          <w:rStyle w:val="quotec"/>
          <w:i/>
        </w:rPr>
        <w:t>arte</w:t>
      </w:r>
      <w:proofErr w:type="spellEnd"/>
      <w:r w:rsidRPr="00DD6D19">
        <w:rPr>
          <w:rStyle w:val="quotec"/>
          <w:i/>
        </w:rPr>
        <w:t xml:space="preserve"> porta </w:t>
      </w:r>
      <w:proofErr w:type="spellStart"/>
      <w:r w:rsidRPr="00DD6D19">
        <w:rPr>
          <w:rStyle w:val="quotec"/>
          <w:i/>
        </w:rPr>
        <w:t>seco</w:t>
      </w:r>
      <w:proofErr w:type="spellEnd"/>
      <w:r w:rsidRPr="00DD6D19">
        <w:rPr>
          <w:rStyle w:val="quotec"/>
          <w:i/>
        </w:rPr>
        <w:t xml:space="preserve"> </w:t>
      </w:r>
      <w:proofErr w:type="spellStart"/>
      <w:r w:rsidRPr="00DD6D19">
        <w:rPr>
          <w:rStyle w:val="quotec"/>
          <w:i/>
        </w:rPr>
        <w:t>fatica</w:t>
      </w:r>
      <w:proofErr w:type="spellEnd"/>
      <w:r w:rsidRPr="00DD6D19">
        <w:rPr>
          <w:rStyle w:val="quotec"/>
          <w:i/>
        </w:rPr>
        <w:t xml:space="preserve"> di corpo, tanto più è vile !</w:t>
      </w:r>
    </w:p>
  </w:footnote>
  <w:footnote w:id="4">
    <w:p w14:paraId="1012BA1C" w14:textId="77777777" w:rsidR="008A06F5" w:rsidRDefault="008A06F5">
      <w:pPr>
        <w:pStyle w:val="Notedebasdepage"/>
      </w:pPr>
      <w:r>
        <w:rPr>
          <w:rStyle w:val="Appelnotedebasdep"/>
        </w:rPr>
        <w:footnoteRef/>
      </w:r>
      <w:r>
        <w:t xml:space="preserve"> </w:t>
      </w:r>
      <w:r w:rsidRPr="00F8712A">
        <w:t>Cependant pour Vasari il y avait dans la pourpre des lèvres et des joues une magie qui nous échappe aujourd</w:t>
      </w:r>
      <w:r>
        <w:t>’</w:t>
      </w:r>
      <w:r w:rsidRPr="00F8712A">
        <w:t>hui.</w:t>
      </w:r>
    </w:p>
  </w:footnote>
  <w:footnote w:id="5">
    <w:p w14:paraId="397A87FC" w14:textId="77777777" w:rsidR="008A06F5" w:rsidRDefault="008A06F5">
      <w:pPr>
        <w:pStyle w:val="Notedebasdepage"/>
      </w:pPr>
      <w:r>
        <w:rPr>
          <w:rStyle w:val="Appelnotedebasdep"/>
        </w:rPr>
        <w:footnoteRef/>
      </w:r>
      <w:r>
        <w:t xml:space="preserve"> </w:t>
      </w:r>
      <w:r w:rsidRPr="00F8712A">
        <w:t xml:space="preserve">Le meilleur ouvrage sur Savonarole est celui de </w:t>
      </w:r>
      <w:r>
        <w:rPr>
          <w:i/>
        </w:rPr>
        <w:t>P. </w:t>
      </w:r>
      <w:r w:rsidRPr="00F8712A">
        <w:rPr>
          <w:i/>
        </w:rPr>
        <w:t>Villari</w:t>
      </w:r>
      <w:r>
        <w:t> :</w:t>
      </w:r>
      <w:r w:rsidRPr="00F8712A">
        <w:t xml:space="preserve"> </w:t>
      </w:r>
      <w:proofErr w:type="spellStart"/>
      <w:r w:rsidRPr="00F8712A">
        <w:t>Savonarola</w:t>
      </w:r>
      <w:proofErr w:type="spellEnd"/>
      <w:r w:rsidRPr="00F8712A">
        <w:t xml:space="preserve"> e de </w:t>
      </w:r>
      <w:proofErr w:type="spellStart"/>
      <w:r w:rsidRPr="00F8712A">
        <w:t>suoi</w:t>
      </w:r>
      <w:proofErr w:type="spellEnd"/>
      <w:r w:rsidRPr="00F8712A">
        <w:t xml:space="preserve"> tempi. </w:t>
      </w:r>
      <w:proofErr w:type="spellStart"/>
      <w:r w:rsidRPr="00F8712A">
        <w:t>Nuova</w:t>
      </w:r>
      <w:proofErr w:type="spellEnd"/>
      <w:r w:rsidRPr="00F8712A">
        <w:t xml:space="preserve"> </w:t>
      </w:r>
      <w:proofErr w:type="spellStart"/>
      <w:r w:rsidRPr="00F8712A">
        <w:t>ediz</w:t>
      </w:r>
      <w:proofErr w:type="spellEnd"/>
      <w:r w:rsidRPr="00F8712A">
        <w:t xml:space="preserve">. Florence. Le Monnier, 1887-88. Dans cette nouvelle édition publiée plus de vingt-cinq ans après </w:t>
      </w:r>
      <w:r>
        <w:t xml:space="preserve">la </w:t>
      </w:r>
      <w:r w:rsidRPr="00F8712A">
        <w:t>1</w:t>
      </w:r>
      <w:r w:rsidRPr="00E554D0">
        <w:rPr>
          <w:vertAlign w:val="superscript"/>
        </w:rPr>
        <w:t>re</w:t>
      </w:r>
      <w:r w:rsidRPr="00F8712A">
        <w:t>, l</w:t>
      </w:r>
      <w:r>
        <w:t xml:space="preserve">’A. </w:t>
      </w:r>
      <w:r w:rsidRPr="00F8712A">
        <w:t>a simplement fait les corrections nécessitées par la découverte de nouveaux documents sans rien changer à l</w:t>
      </w:r>
      <w:r>
        <w:t>’</w:t>
      </w:r>
      <w:r w:rsidRPr="00F8712A">
        <w:t>esprit de l</w:t>
      </w:r>
      <w:r>
        <w:t xml:space="preserve">’œuvre (la trad. </w:t>
      </w:r>
      <w:proofErr w:type="spellStart"/>
      <w:r>
        <w:t>franç</w:t>
      </w:r>
      <w:proofErr w:type="spellEnd"/>
      <w:r>
        <w:t xml:space="preserve">. </w:t>
      </w:r>
      <w:proofErr w:type="gramStart"/>
      <w:r>
        <w:t>de</w:t>
      </w:r>
      <w:proofErr w:type="gramEnd"/>
      <w:r>
        <w:t xml:space="preserve"> Gust. </w:t>
      </w:r>
      <w:r w:rsidRPr="00F8712A">
        <w:t>Gruyer a été faite sur la 1</w:t>
      </w:r>
      <w:r w:rsidRPr="00E554D0">
        <w:rPr>
          <w:vertAlign w:val="superscript"/>
        </w:rPr>
        <w:t>re</w:t>
      </w:r>
      <w:r w:rsidRPr="00F8712A">
        <w:t xml:space="preserve"> édition). On trouvera un résumé de ces documents (dont les principaux ont été publiés </w:t>
      </w:r>
      <w:r>
        <w:rPr>
          <w:i/>
        </w:rPr>
        <w:t>Alex. </w:t>
      </w:r>
      <w:r w:rsidRPr="003E2E52">
        <w:rPr>
          <w:i/>
          <w:lang w:val="it-IT"/>
          <w:rPrChange w:id="389" w:author="Marguerite-Marie Bordry" w:date="2018-12-07T18:08:00Z">
            <w:rPr>
              <w:i/>
            </w:rPr>
          </w:rPrChange>
        </w:rPr>
        <w:t>Gherardi</w:t>
      </w:r>
      <w:r w:rsidRPr="003E2E52">
        <w:rPr>
          <w:lang w:val="it-IT"/>
          <w:rPrChange w:id="390" w:author="Marguerite-Marie Bordry" w:date="2018-12-07T18:08:00Z">
            <w:rPr/>
          </w:rPrChange>
        </w:rPr>
        <w:t xml:space="preserve"> (Nuovi e studi intorno a Gir. Savonarola, Florence, 1878), </w:t>
      </w:r>
      <w:proofErr w:type="spellStart"/>
      <w:r w:rsidRPr="003E2E52">
        <w:rPr>
          <w:lang w:val="it-IT"/>
          <w:rPrChange w:id="391" w:author="Marguerite-Marie Bordry" w:date="2018-12-07T18:08:00Z">
            <w:rPr/>
          </w:rPrChange>
        </w:rPr>
        <w:t>dans</w:t>
      </w:r>
      <w:proofErr w:type="spellEnd"/>
      <w:r w:rsidRPr="003E2E52">
        <w:rPr>
          <w:lang w:val="it-IT"/>
          <w:rPrChange w:id="392" w:author="Marguerite-Marie Bordry" w:date="2018-12-07T18:08:00Z">
            <w:rPr/>
          </w:rPrChange>
        </w:rPr>
        <w:t xml:space="preserve"> l’article de </w:t>
      </w:r>
      <w:r w:rsidRPr="003E2E52">
        <w:rPr>
          <w:i/>
          <w:lang w:val="it-IT"/>
          <w:rPrChange w:id="393" w:author="Marguerite-Marie Bordry" w:date="2018-12-07T18:08:00Z">
            <w:rPr>
              <w:i/>
            </w:rPr>
          </w:rPrChange>
        </w:rPr>
        <w:t>A. </w:t>
      </w:r>
      <w:proofErr w:type="gramStart"/>
      <w:r w:rsidRPr="003E2E52">
        <w:rPr>
          <w:i/>
          <w:lang w:val="it-IT"/>
          <w:rPrChange w:id="394" w:author="Marguerite-Marie Bordry" w:date="2018-12-07T18:08:00Z">
            <w:rPr>
              <w:i/>
            </w:rPr>
          </w:rPrChange>
        </w:rPr>
        <w:t>Cosci</w:t>
      </w:r>
      <w:r w:rsidRPr="003E2E52">
        <w:rPr>
          <w:lang w:val="it-IT"/>
          <w:rPrChange w:id="395" w:author="Marguerite-Marie Bordry" w:date="2018-12-07T18:08:00Z">
            <w:rPr/>
          </w:rPrChange>
        </w:rPr>
        <w:t> :</w:t>
      </w:r>
      <w:proofErr w:type="gramEnd"/>
      <w:r w:rsidRPr="003E2E52">
        <w:rPr>
          <w:lang w:val="it-IT"/>
          <w:rPrChange w:id="396" w:author="Marguerite-Marie Bordry" w:date="2018-12-07T18:08:00Z">
            <w:rPr/>
          </w:rPrChange>
        </w:rPr>
        <w:t xml:space="preserve"> Gir. Savonarola ed i documenti intorno al medesimo. Arch. </w:t>
      </w:r>
      <w:proofErr w:type="spellStart"/>
      <w:r w:rsidRPr="003E2E52">
        <w:rPr>
          <w:lang w:val="it-IT"/>
          <w:rPrChange w:id="397" w:author="Marguerite-Marie Bordry" w:date="2018-12-07T18:08:00Z">
            <w:rPr/>
          </w:rPrChange>
        </w:rPr>
        <w:t>stor</w:t>
      </w:r>
      <w:proofErr w:type="spellEnd"/>
      <w:r w:rsidRPr="003E2E52">
        <w:rPr>
          <w:lang w:val="it-IT"/>
          <w:rPrChange w:id="398" w:author="Marguerite-Marie Bordry" w:date="2018-12-07T18:08:00Z">
            <w:rPr/>
          </w:rPrChange>
        </w:rPr>
        <w:t xml:space="preserve">. </w:t>
      </w:r>
      <w:proofErr w:type="spellStart"/>
      <w:r w:rsidRPr="003E2E52">
        <w:rPr>
          <w:lang w:val="it-IT"/>
          <w:rPrChange w:id="399" w:author="Marguerite-Marie Bordry" w:date="2018-12-07T18:08:00Z">
            <w:rPr/>
          </w:rPrChange>
        </w:rPr>
        <w:t>it</w:t>
      </w:r>
      <w:proofErr w:type="spellEnd"/>
      <w:r w:rsidRPr="003E2E52">
        <w:rPr>
          <w:lang w:val="it-IT"/>
          <w:rPrChange w:id="400" w:author="Marguerite-Marie Bordry" w:date="2018-12-07T18:08:00Z">
            <w:rPr/>
          </w:rPrChange>
        </w:rPr>
        <w:t xml:space="preserve">. </w:t>
      </w:r>
      <w:proofErr w:type="spellStart"/>
      <w:r>
        <w:t>Ser</w:t>
      </w:r>
      <w:proofErr w:type="spellEnd"/>
      <w:r>
        <w:t>. </w:t>
      </w:r>
      <w:r w:rsidRPr="00F8712A">
        <w:t>IV</w:t>
      </w:r>
      <w:r>
        <w:t>. Vol. 4, p. </w:t>
      </w:r>
      <w:r w:rsidRPr="00F8712A">
        <w:t>282. Villari aime vraiment Savonarole, il l</w:t>
      </w:r>
      <w:r>
        <w:t>’</w:t>
      </w:r>
      <w:r w:rsidRPr="00F8712A">
        <w:t xml:space="preserve">a compris, il est entré dans son âme même. Aussi les historiens </w:t>
      </w:r>
      <w:r>
        <w:t>« </w:t>
      </w:r>
      <w:r w:rsidRPr="00F8712A">
        <w:t>objectifs</w:t>
      </w:r>
      <w:r>
        <w:t> »</w:t>
      </w:r>
      <w:r w:rsidRPr="00F8712A">
        <w:t xml:space="preserve"> lui reprochent-ils de s</w:t>
      </w:r>
      <w:r>
        <w:t>’</w:t>
      </w:r>
      <w:r w:rsidRPr="00F8712A">
        <w:t>être fait l</w:t>
      </w:r>
      <w:r>
        <w:t>’</w:t>
      </w:r>
      <w:r w:rsidRPr="00F8712A">
        <w:t>avocat de Savonarole (sic)</w:t>
      </w:r>
      <w:r>
        <w:t> !</w:t>
      </w:r>
      <w:r w:rsidRPr="00F8712A">
        <w:t xml:space="preserve"> </w:t>
      </w:r>
      <w:r>
        <w:t>— </w:t>
      </w:r>
      <w:r w:rsidRPr="00F8712A">
        <w:t>L</w:t>
      </w:r>
      <w:r>
        <w:t>’</w:t>
      </w:r>
      <w:r w:rsidRPr="00F8712A">
        <w:t>ouvrage de Villari dispense de lire la plupart des études très nombreuses écrites en ce siècle sur le prédicateur dominicain. L</w:t>
      </w:r>
      <w:r>
        <w:t>’</w:t>
      </w:r>
      <w:r w:rsidRPr="00F8712A">
        <w:t>on peut recueillir encore de-ci de-là des observations psychologiques originales, notamment dans le livre d</w:t>
      </w:r>
      <w:r>
        <w:t>’</w:t>
      </w:r>
      <w:r w:rsidRPr="00F8712A">
        <w:rPr>
          <w:i/>
        </w:rPr>
        <w:t>Hermann Grimm</w:t>
      </w:r>
      <w:r w:rsidRPr="00F8712A">
        <w:t xml:space="preserve">, </w:t>
      </w:r>
      <w:proofErr w:type="spellStart"/>
      <w:r w:rsidRPr="00F8712A">
        <w:t>das</w:t>
      </w:r>
      <w:proofErr w:type="spellEnd"/>
      <w:r w:rsidRPr="00F8712A">
        <w:t xml:space="preserve"> Leben </w:t>
      </w:r>
      <w:proofErr w:type="spellStart"/>
      <w:r w:rsidRPr="00F8712A">
        <w:t>Michelangelo</w:t>
      </w:r>
      <w:r>
        <w:t>’</w:t>
      </w:r>
      <w:r w:rsidRPr="00F8712A">
        <w:t>s</w:t>
      </w:r>
      <w:proofErr w:type="spellEnd"/>
      <w:r w:rsidRPr="00F8712A">
        <w:t xml:space="preserve">. </w:t>
      </w:r>
      <w:r>
        <w:t>— </w:t>
      </w:r>
      <w:r w:rsidRPr="00F8712A">
        <w:t xml:space="preserve">Quelques pages admirables sur Savonarole dans </w:t>
      </w:r>
      <w:r w:rsidRPr="00F8712A">
        <w:rPr>
          <w:i/>
        </w:rPr>
        <w:t>Michelet</w:t>
      </w:r>
      <w:r w:rsidRPr="00F8712A">
        <w:t>.</w:t>
      </w:r>
    </w:p>
    <w:p w14:paraId="2CBF90C9" w14:textId="77777777" w:rsidR="008A06F5" w:rsidRPr="003E2E52" w:rsidRDefault="008A06F5">
      <w:pPr>
        <w:pStyle w:val="Notedebasdepage"/>
        <w:rPr>
          <w:lang w:val="it-IT"/>
          <w:rPrChange w:id="401" w:author="Marguerite-Marie Bordry" w:date="2018-12-07T18:08:00Z">
            <w:rPr/>
          </w:rPrChange>
        </w:rPr>
      </w:pPr>
      <w:r w:rsidRPr="00F8712A">
        <w:t>En revanche, la plupart des chroniques et biographies de l</w:t>
      </w:r>
      <w:r>
        <w:t>’</w:t>
      </w:r>
      <w:r w:rsidRPr="00F8712A">
        <w:t>époque sont intéressantes</w:t>
      </w:r>
      <w:r>
        <w:t> ;</w:t>
      </w:r>
      <w:r w:rsidRPr="00F8712A">
        <w:t xml:space="preserve"> elles rendent la physionomie du temps d</w:t>
      </w:r>
      <w:r>
        <w:t>’</w:t>
      </w:r>
      <w:r w:rsidRPr="00F8712A">
        <w:t>une manière plus immédiate que les meilleurs ouvrages modernes et l</w:t>
      </w:r>
      <w:r>
        <w:t>’</w:t>
      </w:r>
      <w:r w:rsidRPr="00F8712A">
        <w:t>on peut toujours y découvrir des détails caractéristiques qui n</w:t>
      </w:r>
      <w:r>
        <w:t>’</w:t>
      </w:r>
      <w:r w:rsidRPr="00F8712A">
        <w:t xml:space="preserve">ont encore été mis en lumière par personne. </w:t>
      </w:r>
      <w:r w:rsidRPr="003E2E52">
        <w:rPr>
          <w:lang w:val="it-IT"/>
          <w:rPrChange w:id="402" w:author="Marguerite-Marie Bordry" w:date="2018-12-07T18:08:00Z">
            <w:rPr/>
          </w:rPrChange>
        </w:rPr>
        <w:t xml:space="preserve">Je citerai </w:t>
      </w:r>
      <w:proofErr w:type="spellStart"/>
      <w:r w:rsidRPr="003E2E52">
        <w:rPr>
          <w:lang w:val="it-IT"/>
          <w:rPrChange w:id="403" w:author="Marguerite-Marie Bordry" w:date="2018-12-07T18:08:00Z">
            <w:rPr/>
          </w:rPrChange>
        </w:rPr>
        <w:t>entre</w:t>
      </w:r>
      <w:proofErr w:type="spellEnd"/>
      <w:r w:rsidRPr="003E2E52">
        <w:rPr>
          <w:lang w:val="it-IT"/>
          <w:rPrChange w:id="404" w:author="Marguerite-Marie Bordry" w:date="2018-12-07T18:08:00Z">
            <w:rPr/>
          </w:rPrChange>
        </w:rPr>
        <w:t xml:space="preserve"> </w:t>
      </w:r>
      <w:proofErr w:type="spellStart"/>
      <w:proofErr w:type="gramStart"/>
      <w:r w:rsidRPr="003E2E52">
        <w:rPr>
          <w:lang w:val="it-IT"/>
          <w:rPrChange w:id="405" w:author="Marguerite-Marie Bordry" w:date="2018-12-07T18:08:00Z">
            <w:rPr/>
          </w:rPrChange>
        </w:rPr>
        <w:t>autres</w:t>
      </w:r>
      <w:proofErr w:type="spellEnd"/>
      <w:r w:rsidRPr="003E2E52">
        <w:rPr>
          <w:lang w:val="it-IT"/>
          <w:rPrChange w:id="406" w:author="Marguerite-Marie Bordry" w:date="2018-12-07T18:08:00Z">
            <w:rPr/>
          </w:rPrChange>
        </w:rPr>
        <w:t> :</w:t>
      </w:r>
      <w:proofErr w:type="gramEnd"/>
      <w:r w:rsidRPr="003E2E52">
        <w:rPr>
          <w:lang w:val="it-IT"/>
          <w:rPrChange w:id="407" w:author="Marguerite-Marie Bordry" w:date="2018-12-07T18:08:00Z">
            <w:rPr/>
          </w:rPrChange>
        </w:rPr>
        <w:t xml:space="preserve"> </w:t>
      </w:r>
      <w:r w:rsidRPr="003E2E52">
        <w:rPr>
          <w:i/>
          <w:lang w:val="it-IT"/>
          <w:rPrChange w:id="408" w:author="Marguerite-Marie Bordry" w:date="2018-12-07T18:08:00Z">
            <w:rPr>
              <w:i/>
            </w:rPr>
          </w:rPrChange>
        </w:rPr>
        <w:t>Nardi</w:t>
      </w:r>
      <w:r w:rsidRPr="003E2E52">
        <w:rPr>
          <w:lang w:val="it-IT"/>
          <w:rPrChange w:id="409" w:author="Marguerite-Marie Bordry" w:date="2018-12-07T18:08:00Z">
            <w:rPr/>
          </w:rPrChange>
        </w:rPr>
        <w:t> : Storia della città di Firenze. — </w:t>
      </w:r>
      <w:proofErr w:type="gramStart"/>
      <w:r w:rsidRPr="003E2E52">
        <w:rPr>
          <w:i/>
          <w:lang w:val="it-IT"/>
          <w:rPrChange w:id="410" w:author="Marguerite-Marie Bordry" w:date="2018-12-07T18:08:00Z">
            <w:rPr>
              <w:i/>
            </w:rPr>
          </w:rPrChange>
        </w:rPr>
        <w:t>Guicciardini</w:t>
      </w:r>
      <w:r w:rsidRPr="003E2E52">
        <w:rPr>
          <w:lang w:val="it-IT"/>
          <w:rPrChange w:id="411" w:author="Marguerite-Marie Bordry" w:date="2018-12-07T18:08:00Z">
            <w:rPr/>
          </w:rPrChange>
        </w:rPr>
        <w:t> :</w:t>
      </w:r>
      <w:proofErr w:type="gramEnd"/>
      <w:r w:rsidRPr="003E2E52">
        <w:rPr>
          <w:lang w:val="it-IT"/>
          <w:rPrChange w:id="412" w:author="Marguerite-Marie Bordry" w:date="2018-12-07T18:08:00Z">
            <w:rPr/>
          </w:rPrChange>
        </w:rPr>
        <w:t xml:space="preserve"> Storia d’Italia. Storia fiorentina. — </w:t>
      </w:r>
      <w:r w:rsidRPr="003E2E52">
        <w:rPr>
          <w:i/>
          <w:lang w:val="it-IT"/>
          <w:rPrChange w:id="413" w:author="Marguerite-Marie Bordry" w:date="2018-12-07T18:08:00Z">
            <w:rPr>
              <w:i/>
            </w:rPr>
          </w:rPrChange>
        </w:rPr>
        <w:t xml:space="preserve">J. P. Pico della </w:t>
      </w:r>
      <w:proofErr w:type="gramStart"/>
      <w:r w:rsidRPr="003E2E52">
        <w:rPr>
          <w:i/>
          <w:lang w:val="it-IT"/>
          <w:rPrChange w:id="414" w:author="Marguerite-Marie Bordry" w:date="2018-12-07T18:08:00Z">
            <w:rPr>
              <w:i/>
            </w:rPr>
          </w:rPrChange>
        </w:rPr>
        <w:t>Mirandola</w:t>
      </w:r>
      <w:r w:rsidRPr="003E2E52">
        <w:rPr>
          <w:lang w:val="it-IT"/>
          <w:rPrChange w:id="415" w:author="Marguerite-Marie Bordry" w:date="2018-12-07T18:08:00Z">
            <w:rPr/>
          </w:rPrChange>
        </w:rPr>
        <w:t> :</w:t>
      </w:r>
      <w:proofErr w:type="gramEnd"/>
      <w:r w:rsidRPr="003E2E52">
        <w:rPr>
          <w:lang w:val="it-IT"/>
          <w:rPrChange w:id="416" w:author="Marguerite-Marie Bordry" w:date="2018-12-07T18:08:00Z">
            <w:rPr/>
          </w:rPrChange>
        </w:rPr>
        <w:t xml:space="preserve"> Vita R. P. Fra </w:t>
      </w:r>
      <w:proofErr w:type="spellStart"/>
      <w:r w:rsidRPr="003E2E52">
        <w:rPr>
          <w:lang w:val="it-IT"/>
          <w:rPrChange w:id="417" w:author="Marguerite-Marie Bordry" w:date="2018-12-07T18:08:00Z">
            <w:rPr/>
          </w:rPrChange>
        </w:rPr>
        <w:t>Hier</w:t>
      </w:r>
      <w:proofErr w:type="spellEnd"/>
      <w:r w:rsidRPr="003E2E52">
        <w:rPr>
          <w:lang w:val="it-IT"/>
          <w:rPrChange w:id="418" w:author="Marguerite-Marie Bordry" w:date="2018-12-07T18:08:00Z">
            <w:rPr/>
          </w:rPrChange>
        </w:rPr>
        <w:t xml:space="preserve">. </w:t>
      </w:r>
      <w:proofErr w:type="spellStart"/>
      <w:r w:rsidRPr="003E2E52">
        <w:rPr>
          <w:lang w:val="it-IT"/>
          <w:rPrChange w:id="419" w:author="Marguerite-Marie Bordry" w:date="2018-12-07T18:08:00Z">
            <w:rPr/>
          </w:rPrChange>
        </w:rPr>
        <w:t>Savonarolæ</w:t>
      </w:r>
      <w:proofErr w:type="spellEnd"/>
      <w:r w:rsidRPr="003E2E52">
        <w:rPr>
          <w:lang w:val="it-IT"/>
          <w:rPrChange w:id="420" w:author="Marguerite-Marie Bordry" w:date="2018-12-07T18:08:00Z">
            <w:rPr/>
          </w:rPrChange>
        </w:rPr>
        <w:t>. — </w:t>
      </w:r>
      <w:r w:rsidRPr="003E2E52">
        <w:rPr>
          <w:i/>
          <w:lang w:val="it-IT"/>
          <w:rPrChange w:id="421" w:author="Marguerite-Marie Bordry" w:date="2018-12-07T18:08:00Z">
            <w:rPr>
              <w:i/>
            </w:rPr>
          </w:rPrChange>
        </w:rPr>
        <w:t xml:space="preserve">Lorenzo </w:t>
      </w:r>
      <w:proofErr w:type="gramStart"/>
      <w:r w:rsidRPr="003E2E52">
        <w:rPr>
          <w:i/>
          <w:lang w:val="it-IT"/>
          <w:rPrChange w:id="422" w:author="Marguerite-Marie Bordry" w:date="2018-12-07T18:08:00Z">
            <w:rPr>
              <w:i/>
            </w:rPr>
          </w:rPrChange>
        </w:rPr>
        <w:t>Violi</w:t>
      </w:r>
      <w:r w:rsidRPr="003E2E52">
        <w:rPr>
          <w:lang w:val="it-IT"/>
          <w:rPrChange w:id="423" w:author="Marguerite-Marie Bordry" w:date="2018-12-07T18:08:00Z">
            <w:rPr/>
          </w:rPrChange>
        </w:rPr>
        <w:t> :</w:t>
      </w:r>
      <w:proofErr w:type="gramEnd"/>
      <w:r w:rsidRPr="003E2E52">
        <w:rPr>
          <w:lang w:val="it-IT"/>
          <w:rPrChange w:id="424" w:author="Marguerite-Marie Bordry" w:date="2018-12-07T18:08:00Z">
            <w:rPr/>
          </w:rPrChange>
        </w:rPr>
        <w:t xml:space="preserve"> </w:t>
      </w:r>
      <w:proofErr w:type="spellStart"/>
      <w:r w:rsidRPr="003E2E52">
        <w:rPr>
          <w:lang w:val="it-IT"/>
          <w:rPrChange w:id="425" w:author="Marguerite-Marie Bordry" w:date="2018-12-07T18:08:00Z">
            <w:rPr/>
          </w:rPrChange>
        </w:rPr>
        <w:t>Giornase</w:t>
      </w:r>
      <w:proofErr w:type="spellEnd"/>
      <w:r w:rsidRPr="003E2E52">
        <w:rPr>
          <w:lang w:val="it-IT"/>
          <w:rPrChange w:id="426" w:author="Marguerite-Marie Bordry" w:date="2018-12-07T18:08:00Z">
            <w:rPr/>
          </w:rPrChange>
        </w:rPr>
        <w:t>. — </w:t>
      </w:r>
      <w:r w:rsidRPr="003E2E52">
        <w:rPr>
          <w:i/>
          <w:lang w:val="it-IT"/>
          <w:rPrChange w:id="427" w:author="Marguerite-Marie Bordry" w:date="2018-12-07T18:08:00Z">
            <w:rPr>
              <w:i/>
            </w:rPr>
          </w:rPrChange>
        </w:rPr>
        <w:t xml:space="preserve">Fra </w:t>
      </w:r>
      <w:proofErr w:type="gramStart"/>
      <w:r w:rsidRPr="003E2E52">
        <w:rPr>
          <w:i/>
          <w:lang w:val="it-IT"/>
          <w:rPrChange w:id="428" w:author="Marguerite-Marie Bordry" w:date="2018-12-07T18:08:00Z">
            <w:rPr>
              <w:i/>
            </w:rPr>
          </w:rPrChange>
        </w:rPr>
        <w:t>Benedetto</w:t>
      </w:r>
      <w:r w:rsidRPr="003E2E52">
        <w:rPr>
          <w:lang w:val="it-IT"/>
          <w:rPrChange w:id="429" w:author="Marguerite-Marie Bordry" w:date="2018-12-07T18:08:00Z">
            <w:rPr/>
          </w:rPrChange>
        </w:rPr>
        <w:t> :</w:t>
      </w:r>
      <w:proofErr w:type="gramEnd"/>
      <w:r w:rsidRPr="003E2E52">
        <w:rPr>
          <w:lang w:val="it-IT"/>
          <w:rPrChange w:id="430" w:author="Marguerite-Marie Bordry" w:date="2018-12-07T18:08:00Z">
            <w:rPr/>
          </w:rPrChange>
        </w:rPr>
        <w:t xml:space="preserve"> Vulnera </w:t>
      </w:r>
      <w:proofErr w:type="spellStart"/>
      <w:r w:rsidRPr="003E2E52">
        <w:rPr>
          <w:lang w:val="it-IT"/>
          <w:rPrChange w:id="431" w:author="Marguerite-Marie Bordry" w:date="2018-12-07T18:08:00Z">
            <w:rPr/>
          </w:rPrChange>
        </w:rPr>
        <w:t>diligentis</w:t>
      </w:r>
      <w:proofErr w:type="spellEnd"/>
      <w:r w:rsidRPr="003E2E52">
        <w:rPr>
          <w:lang w:val="it-IT"/>
          <w:rPrChange w:id="432" w:author="Marguerite-Marie Bordry" w:date="2018-12-07T18:08:00Z">
            <w:rPr/>
          </w:rPrChange>
        </w:rPr>
        <w:t>. — </w:t>
      </w:r>
      <w:r w:rsidRPr="003E2E52">
        <w:rPr>
          <w:i/>
          <w:lang w:val="it-IT"/>
          <w:rPrChange w:id="433" w:author="Marguerite-Marie Bordry" w:date="2018-12-07T18:08:00Z">
            <w:rPr>
              <w:i/>
            </w:rPr>
          </w:rPrChange>
        </w:rPr>
        <w:t xml:space="preserve">Simone </w:t>
      </w:r>
      <w:proofErr w:type="spellStart"/>
      <w:proofErr w:type="gramStart"/>
      <w:r w:rsidRPr="003E2E52">
        <w:rPr>
          <w:i/>
          <w:lang w:val="it-IT"/>
          <w:rPrChange w:id="434" w:author="Marguerite-Marie Bordry" w:date="2018-12-07T18:08:00Z">
            <w:rPr>
              <w:i/>
            </w:rPr>
          </w:rPrChange>
        </w:rPr>
        <w:t>Filipepi</w:t>
      </w:r>
      <w:proofErr w:type="spellEnd"/>
      <w:r w:rsidRPr="003E2E52">
        <w:rPr>
          <w:lang w:val="it-IT"/>
          <w:rPrChange w:id="435" w:author="Marguerite-Marie Bordry" w:date="2018-12-07T18:08:00Z">
            <w:rPr/>
          </w:rPrChange>
        </w:rPr>
        <w:t> :</w:t>
      </w:r>
      <w:proofErr w:type="gramEnd"/>
      <w:r w:rsidRPr="003E2E52">
        <w:rPr>
          <w:lang w:val="it-IT"/>
          <w:rPrChange w:id="436" w:author="Marguerite-Marie Bordry" w:date="2018-12-07T18:08:00Z">
            <w:rPr/>
          </w:rPrChange>
        </w:rPr>
        <w:t xml:space="preserve"> — </w:t>
      </w:r>
      <w:r w:rsidRPr="003E2E52">
        <w:rPr>
          <w:i/>
          <w:lang w:val="it-IT"/>
          <w:rPrChange w:id="437" w:author="Marguerite-Marie Bordry" w:date="2018-12-07T18:08:00Z">
            <w:rPr>
              <w:i/>
            </w:rPr>
          </w:rPrChange>
        </w:rPr>
        <w:t xml:space="preserve">Fra Placido </w:t>
      </w:r>
      <w:proofErr w:type="spellStart"/>
      <w:r w:rsidRPr="003E2E52">
        <w:rPr>
          <w:i/>
          <w:lang w:val="it-IT"/>
          <w:rPrChange w:id="438" w:author="Marguerite-Marie Bordry" w:date="2018-12-07T18:08:00Z">
            <w:rPr>
              <w:i/>
            </w:rPr>
          </w:rPrChange>
        </w:rPr>
        <w:t>Cinozzi</w:t>
      </w:r>
      <w:proofErr w:type="spellEnd"/>
      <w:r w:rsidRPr="003E2E52">
        <w:rPr>
          <w:lang w:val="it-IT"/>
          <w:rPrChange w:id="439" w:author="Marguerite-Marie Bordry" w:date="2018-12-07T18:08:00Z">
            <w:rPr/>
          </w:rPrChange>
        </w:rPr>
        <w:t> : Epistola, etc.</w:t>
      </w:r>
    </w:p>
  </w:footnote>
  <w:footnote w:id="6">
    <w:p w14:paraId="4C223860" w14:textId="61F34DB0" w:rsidR="008A06F5" w:rsidRDefault="008A06F5">
      <w:pPr>
        <w:pStyle w:val="Notedebasdepage"/>
      </w:pPr>
      <w:r>
        <w:rPr>
          <w:rStyle w:val="Appelnotedebasdep"/>
        </w:rPr>
        <w:footnoteRef/>
      </w:r>
      <w:r>
        <w:t xml:space="preserve"> Je ne prétends pas expliquer complètement </w:t>
      </w:r>
      <w:del w:id="440" w:author="Marguerite-Marie Bordry" w:date="2018-12-07T19:52:00Z">
        <w:r w:rsidDel="005312E7">
          <w:delText>par là</w:delText>
        </w:r>
      </w:del>
      <w:ins w:id="441" w:author="Marguerite-Marie Bordry" w:date="2018-12-07T19:52:00Z">
        <w:r w:rsidR="005312E7">
          <w:t>par-là</w:t>
        </w:r>
      </w:ins>
      <w:r>
        <w:t xml:space="preserve"> l’ascendant rapide que Savonarole prit sur le peuple florentin. Il est bien certain de tous les peuples d’Italie à cette époque étaient doués d’une imagination analogue. Savonarole aurait-il exercé partout en Italie une semblable influence ? C’est douteux. Bien des faits de sa vie demeurent </w:t>
      </w:r>
      <w:proofErr w:type="gramStart"/>
      <w:r>
        <w:t>du reste psychologiquement inexpliqués</w:t>
      </w:r>
      <w:proofErr w:type="gramEnd"/>
      <w:r>
        <w:t>.</w:t>
      </w:r>
    </w:p>
  </w:footnote>
  <w:footnote w:id="7">
    <w:p w14:paraId="57D98E0B" w14:textId="77777777" w:rsidR="008A06F5" w:rsidRDefault="008A06F5">
      <w:pPr>
        <w:pStyle w:val="Notedebasdepage"/>
      </w:pPr>
      <w:r>
        <w:rPr>
          <w:rStyle w:val="Appelnotedebasdep"/>
        </w:rPr>
        <w:footnoteRef/>
      </w:r>
      <w:r>
        <w:t xml:space="preserve"> Il faut admettre cette disposition d’esprit pour comprendre comment la ridicule expédition de Charles VIII ait pu passer, non seulement à Florence, mais dans toute l’Italie, pour une chose terrible. Savonarole lui-même voyait dans ce piètre noceur de Charles VIII un instrument de la colère de Dieu, destiné à punit les crimes de l’Italie.</w:t>
      </w:r>
    </w:p>
  </w:footnote>
  <w:footnote w:id="8">
    <w:p w14:paraId="502B2DA9" w14:textId="77777777" w:rsidR="008A06F5" w:rsidRPr="00F8712A" w:rsidRDefault="008A06F5" w:rsidP="002C4AC0">
      <w:pPr>
        <w:pStyle w:val="Notedebasdepage"/>
      </w:pPr>
      <w:r>
        <w:rPr>
          <w:rStyle w:val="Appelnotedebasdep"/>
        </w:rPr>
        <w:footnoteRef/>
      </w:r>
      <w:r>
        <w:t xml:space="preserve"> </w:t>
      </w:r>
      <w:r w:rsidRPr="00F8712A">
        <w:t>Les affirmations attaquées étaient les suivantes</w:t>
      </w:r>
      <w:r>
        <w:t> :</w:t>
      </w:r>
    </w:p>
    <w:p w14:paraId="23839B4A" w14:textId="77777777" w:rsidR="008A06F5" w:rsidRPr="00F8712A" w:rsidRDefault="008A06F5" w:rsidP="002C4AC0">
      <w:pPr>
        <w:pStyle w:val="Notedebasdepage"/>
      </w:pPr>
      <w:r w:rsidRPr="00F8712A">
        <w:t>L</w:t>
      </w:r>
      <w:r>
        <w:t>’</w:t>
      </w:r>
      <w:r w:rsidRPr="00F8712A">
        <w:t>église de Dieu a besoin d</w:t>
      </w:r>
      <w:r>
        <w:t>’</w:t>
      </w:r>
      <w:r w:rsidRPr="00F8712A">
        <w:t>une réforme</w:t>
      </w:r>
      <w:r>
        <w:t> ;</w:t>
      </w:r>
      <w:r w:rsidRPr="00F8712A">
        <w:t xml:space="preserve"> elle sera châtiée et se renouvellera.</w:t>
      </w:r>
    </w:p>
    <w:p w14:paraId="0AE93922" w14:textId="77777777" w:rsidR="008A06F5" w:rsidRPr="00F8712A" w:rsidRDefault="008A06F5" w:rsidP="002C4AC0">
      <w:pPr>
        <w:pStyle w:val="Notedebasdepage"/>
      </w:pPr>
      <w:r w:rsidRPr="00F8712A">
        <w:t>Florence également après avoir été châtiée sera renouvelée.</w:t>
      </w:r>
    </w:p>
    <w:p w14:paraId="30417943" w14:textId="77777777" w:rsidR="008A06F5" w:rsidRPr="00F8712A" w:rsidRDefault="008A06F5" w:rsidP="002C4AC0">
      <w:pPr>
        <w:pStyle w:val="Notedebasdepage"/>
      </w:pPr>
      <w:r w:rsidRPr="00F8712A">
        <w:t>Les infidèles se convertiront au Christ.</w:t>
      </w:r>
    </w:p>
    <w:p w14:paraId="5AD5C3C0" w14:textId="77777777" w:rsidR="008A06F5" w:rsidRPr="00F8712A" w:rsidRDefault="008A06F5" w:rsidP="002C4AC0">
      <w:pPr>
        <w:pStyle w:val="Notedebasdepage"/>
      </w:pPr>
      <w:r w:rsidRPr="00F8712A">
        <w:t>Tout cela aura lieu de nos jours.</w:t>
      </w:r>
    </w:p>
    <w:p w14:paraId="55C3705E" w14:textId="77777777" w:rsidR="008A06F5" w:rsidRPr="00F8712A" w:rsidRDefault="008A06F5" w:rsidP="002C4AC0">
      <w:pPr>
        <w:pStyle w:val="Notedebasdepage"/>
      </w:pPr>
      <w:r w:rsidRPr="00F8712A">
        <w:t>L</w:t>
      </w:r>
      <w:r>
        <w:t>’</w:t>
      </w:r>
      <w:r w:rsidRPr="00F8712A">
        <w:t>excommunication lancée récemment contre le R.</w:t>
      </w:r>
      <w:r>
        <w:t> </w:t>
      </w:r>
      <w:r w:rsidRPr="00F8712A">
        <w:t>F.</w:t>
      </w:r>
      <w:r>
        <w:t> P. </w:t>
      </w:r>
      <w:r w:rsidRPr="00F8712A">
        <w:t>Girolamo est nulle.</w:t>
      </w:r>
    </w:p>
    <w:p w14:paraId="45BABB43" w14:textId="77777777" w:rsidR="008A06F5" w:rsidRDefault="008A06F5" w:rsidP="002C4AC0">
      <w:pPr>
        <w:pStyle w:val="Notedebasdepage"/>
      </w:pPr>
      <w:r w:rsidRPr="00F8712A">
        <w:t>Qui n</w:t>
      </w:r>
      <w:r>
        <w:t>’</w:t>
      </w:r>
      <w:r w:rsidRPr="00F8712A">
        <w:t>en tient pas compte ne pèche pas.</w:t>
      </w:r>
    </w:p>
  </w:footnote>
  <w:footnote w:id="9">
    <w:p w14:paraId="27AECF82" w14:textId="77777777" w:rsidR="008A06F5" w:rsidRDefault="008A06F5">
      <w:pPr>
        <w:pStyle w:val="Notedebasdepage"/>
      </w:pPr>
      <w:r>
        <w:rPr>
          <w:rStyle w:val="Appelnotedebasdep"/>
        </w:rPr>
        <w:footnoteRef/>
      </w:r>
      <w:r>
        <w:t xml:space="preserve"> </w:t>
      </w:r>
      <w:r w:rsidRPr="00F8712A">
        <w:t>Savonarole paraissait à ses adversaires dangereux au point de vue politique et économique bien plus qu</w:t>
      </w:r>
      <w:r>
        <w:t>’</w:t>
      </w:r>
      <w:r w:rsidRPr="00F8712A">
        <w:t>au point de vue religieux. Le pape lui-même prêta d</w:t>
      </w:r>
      <w:r>
        <w:t>’</w:t>
      </w:r>
      <w:r w:rsidRPr="00F8712A">
        <w:t>abord assez peu d</w:t>
      </w:r>
      <w:r>
        <w:t>’</w:t>
      </w:r>
      <w:r w:rsidRPr="00F8712A">
        <w:t>attention aux accusations que le dominicain lançait contre lui</w:t>
      </w:r>
      <w:r>
        <w:t> :</w:t>
      </w:r>
      <w:r w:rsidRPr="00F8712A">
        <w:t xml:space="preserve"> il était surtout irrité de ce que Savonarole prêchât aux Florentins de rester les alliés de la France, ce qui contrecarrait sa politique. </w:t>
      </w:r>
      <w:r>
        <w:t>— </w:t>
      </w:r>
      <w:r w:rsidRPr="00F8712A">
        <w:t>Les marchands florentins, particulièrement ceux qui étaient établis à Rome, devinrent nécessairement adversaires de Savonarole, dès qu</w:t>
      </w:r>
      <w:r>
        <w:t>’</w:t>
      </w:r>
      <w:r w:rsidRPr="00F8712A">
        <w:t>il</w:t>
      </w:r>
      <w:r>
        <w:t>s</w:t>
      </w:r>
      <w:r w:rsidRPr="00F8712A">
        <w:t xml:space="preserve"> virent combien la colère du pape pouvait léser leurs intérêts. Et le gouvernement de Florence devait obéir au courant d</w:t>
      </w:r>
      <w:r>
        <w:t>’</w:t>
      </w:r>
      <w:r w:rsidRPr="00F8712A">
        <w:t>opinions venant des familles les plus riches et les plus influentes</w:t>
      </w:r>
      <w:r>
        <w:t> :</w:t>
      </w:r>
      <w:r w:rsidRPr="00F8712A">
        <w:t xml:space="preserve"> car l</w:t>
      </w:r>
      <w:r>
        <w:t>’</w:t>
      </w:r>
      <w:r w:rsidRPr="00F8712A">
        <w:t>aristocratie était, à Florence, une aristocratie d</w:t>
      </w:r>
      <w:r>
        <w:t>’</w:t>
      </w:r>
      <w:r w:rsidRPr="00F8712A">
        <w:t>argent.</w:t>
      </w:r>
    </w:p>
  </w:footnote>
  <w:footnote w:id="10">
    <w:p w14:paraId="785B83B7" w14:textId="77777777" w:rsidR="008A06F5" w:rsidRDefault="008A06F5">
      <w:pPr>
        <w:pStyle w:val="Notedebasdepage"/>
      </w:pPr>
      <w:r>
        <w:rPr>
          <w:rStyle w:val="Appelnotedebasdep"/>
        </w:rPr>
        <w:footnoteRef/>
      </w:r>
      <w:r>
        <w:t xml:space="preserve"> </w:t>
      </w:r>
      <w:r>
        <w:rPr>
          <w:i/>
        </w:rPr>
        <w:t>M. A. </w:t>
      </w:r>
      <w:r w:rsidRPr="00F8712A">
        <w:rPr>
          <w:i/>
        </w:rPr>
        <w:t>Delacour</w:t>
      </w:r>
      <w:r w:rsidRPr="00F8712A">
        <w:t xml:space="preserve"> (Les Lettres de Noblesse de l</w:t>
      </w:r>
      <w:r>
        <w:t>’</w:t>
      </w:r>
      <w:r w:rsidRPr="00F8712A">
        <w:t>Anarchie, p. 310) va jusqu</w:t>
      </w:r>
      <w:r>
        <w:t>’</w:t>
      </w:r>
      <w:r w:rsidRPr="00F8712A">
        <w:t>à parler de la faiblesse, et de la tiédeur de la foi de Savonarole. La foi de Savonarole était de tout autre nature que celle des premiers chrétiens</w:t>
      </w:r>
      <w:r>
        <w:t> :</w:t>
      </w:r>
      <w:r w:rsidRPr="00F8712A">
        <w:t xml:space="preserve"> elle n</w:t>
      </w:r>
      <w:r>
        <w:t>’</w:t>
      </w:r>
      <w:r w:rsidRPr="00F8712A">
        <w:t>avait pas le caractère d</w:t>
      </w:r>
      <w:r>
        <w:t>’</w:t>
      </w:r>
      <w:r w:rsidRPr="00F8712A">
        <w:t>aveuglement de la foi absolue qui existe chez les sectateurs d</w:t>
      </w:r>
      <w:r>
        <w:t>’</w:t>
      </w:r>
      <w:r w:rsidRPr="00F8712A">
        <w:t>une religion naissante. En ce sens elle peut en effet paraître faible et tiède.</w:t>
      </w:r>
    </w:p>
  </w:footnote>
  <w:footnote w:id="11">
    <w:p w14:paraId="69D90D59" w14:textId="77777777" w:rsidR="008A06F5" w:rsidRDefault="008A06F5">
      <w:pPr>
        <w:pStyle w:val="Notedebasdepage"/>
      </w:pPr>
      <w:r>
        <w:rPr>
          <w:rStyle w:val="Appelnotedebasdep"/>
        </w:rPr>
        <w:footnoteRef/>
      </w:r>
      <w:r>
        <w:t xml:space="preserve"> </w:t>
      </w:r>
      <w:r w:rsidRPr="00F8712A">
        <w:t>Il avait la certitude d</w:t>
      </w:r>
      <w:r>
        <w:t>’</w:t>
      </w:r>
      <w:r w:rsidRPr="00F8712A">
        <w:t>y périr, mais voulait bien se dévouer s</w:t>
      </w:r>
      <w:r>
        <w:t>’</w:t>
      </w:r>
      <w:r w:rsidRPr="00F8712A">
        <w:t>il s</w:t>
      </w:r>
      <w:r>
        <w:t>’</w:t>
      </w:r>
      <w:r w:rsidRPr="00F8712A">
        <w:t>agissait de faire mourir Savonarole.</w:t>
      </w:r>
    </w:p>
  </w:footnote>
  <w:footnote w:id="12">
    <w:p w14:paraId="46E1F190" w14:textId="77777777" w:rsidR="008A06F5" w:rsidRPr="003E2E52" w:rsidRDefault="008A06F5">
      <w:pPr>
        <w:pStyle w:val="Notedebasdepage"/>
        <w:rPr>
          <w:lang w:val="it-IT"/>
          <w:rPrChange w:id="442" w:author="Marguerite-Marie Bordry" w:date="2018-12-07T18:08:00Z">
            <w:rPr/>
          </w:rPrChange>
        </w:rPr>
      </w:pPr>
      <w:r>
        <w:rPr>
          <w:rStyle w:val="Appelnotedebasdep"/>
        </w:rPr>
        <w:footnoteRef/>
      </w:r>
      <w:r>
        <w:t xml:space="preserve"> </w:t>
      </w:r>
      <w:r w:rsidRPr="00F8712A">
        <w:t xml:space="preserve">Non sans avoir assuré au malheureux, qui avait </w:t>
      </w:r>
      <w:proofErr w:type="gramStart"/>
      <w:r w:rsidRPr="00F8712A">
        <w:t>grand peur</w:t>
      </w:r>
      <w:proofErr w:type="gramEnd"/>
      <w:r w:rsidRPr="00F8712A">
        <w:t>, qu</w:t>
      </w:r>
      <w:r>
        <w:t>’</w:t>
      </w:r>
      <w:r w:rsidRPr="00F8712A">
        <w:t>on ne pousserait pas jusqu</w:t>
      </w:r>
      <w:r>
        <w:t>’</w:t>
      </w:r>
      <w:r w:rsidRPr="00F8712A">
        <w:t>au bout l</w:t>
      </w:r>
      <w:r>
        <w:t>’</w:t>
      </w:r>
      <w:r w:rsidRPr="00F8712A">
        <w:t xml:space="preserve">expérience. Cf. </w:t>
      </w:r>
      <w:r w:rsidRPr="00F8712A">
        <w:rPr>
          <w:i/>
        </w:rPr>
        <w:t>Los. Violi</w:t>
      </w:r>
      <w:r w:rsidRPr="00F8712A">
        <w:t xml:space="preserve"> </w:t>
      </w:r>
      <w:proofErr w:type="spellStart"/>
      <w:r w:rsidRPr="00F8712A">
        <w:t>Giornati</w:t>
      </w:r>
      <w:proofErr w:type="spellEnd"/>
      <w:r w:rsidRPr="00F8712A">
        <w:t xml:space="preserve"> (dans </w:t>
      </w:r>
      <w:r w:rsidRPr="00F8712A">
        <w:rPr>
          <w:i/>
        </w:rPr>
        <w:t>Villari</w:t>
      </w:r>
      <w:r w:rsidRPr="00F8712A">
        <w:t xml:space="preserve">, op. </w:t>
      </w:r>
      <w:proofErr w:type="spellStart"/>
      <w:proofErr w:type="gramStart"/>
      <w:r w:rsidRPr="00F8712A">
        <w:t>cit</w:t>
      </w:r>
      <w:proofErr w:type="spellEnd"/>
      <w:proofErr w:type="gramEnd"/>
      <w:r w:rsidRPr="00F8712A">
        <w:t>., I</w:t>
      </w:r>
      <w:r>
        <w:t xml:space="preserve">I. Appendice di </w:t>
      </w:r>
      <w:proofErr w:type="spellStart"/>
      <w:r>
        <w:t>documenti</w:t>
      </w:r>
      <w:proofErr w:type="spellEnd"/>
      <w:r>
        <w:t>, p. </w:t>
      </w:r>
      <w:proofErr w:type="spellStart"/>
      <w:r w:rsidRPr="00F8712A">
        <w:t>lxxjv</w:t>
      </w:r>
      <w:proofErr w:type="spellEnd"/>
      <w:r w:rsidRPr="00F8712A">
        <w:t xml:space="preserve">) et la chronique de </w:t>
      </w:r>
      <w:proofErr w:type="spellStart"/>
      <w:r w:rsidRPr="00F8712A">
        <w:rPr>
          <w:i/>
        </w:rPr>
        <w:t>Simoni</w:t>
      </w:r>
      <w:proofErr w:type="spellEnd"/>
      <w:r w:rsidRPr="00F8712A">
        <w:rPr>
          <w:i/>
        </w:rPr>
        <w:t xml:space="preserve"> </w:t>
      </w:r>
      <w:proofErr w:type="spellStart"/>
      <w:r w:rsidRPr="00F8712A">
        <w:rPr>
          <w:i/>
        </w:rPr>
        <w:t>Filipepi</w:t>
      </w:r>
      <w:proofErr w:type="spellEnd"/>
      <w:r w:rsidRPr="00F8712A">
        <w:t xml:space="preserve"> (frère de </w:t>
      </w:r>
      <w:r>
        <w:t>S. </w:t>
      </w:r>
      <w:r w:rsidRPr="00F8712A">
        <w:t xml:space="preserve">Botticelli), dont on a retrouvé récemment des fragments (publiés par </w:t>
      </w:r>
      <w:r w:rsidRPr="00F8712A">
        <w:rPr>
          <w:i/>
        </w:rPr>
        <w:t xml:space="preserve">P. Villari et </w:t>
      </w:r>
      <w:r>
        <w:rPr>
          <w:i/>
        </w:rPr>
        <w:t>E. </w:t>
      </w:r>
      <w:r w:rsidRPr="00F8712A">
        <w:rPr>
          <w:i/>
        </w:rPr>
        <w:t>Casanova</w:t>
      </w:r>
      <w:r>
        <w:t> :</w:t>
      </w:r>
      <w:r w:rsidRPr="00F8712A">
        <w:t xml:space="preserve"> </w:t>
      </w:r>
      <w:proofErr w:type="spellStart"/>
      <w:r w:rsidRPr="00F8712A">
        <w:t>Scelta</w:t>
      </w:r>
      <w:proofErr w:type="spellEnd"/>
      <w:r w:rsidRPr="00F8712A">
        <w:t xml:space="preserve"> </w:t>
      </w:r>
      <w:proofErr w:type="spellStart"/>
      <w:r w:rsidRPr="00F8712A">
        <w:t>dì</w:t>
      </w:r>
      <w:proofErr w:type="spellEnd"/>
      <w:r w:rsidRPr="00F8712A">
        <w:t xml:space="preserve"> </w:t>
      </w:r>
      <w:proofErr w:type="spellStart"/>
      <w:r w:rsidRPr="00F8712A">
        <w:t>perdiche</w:t>
      </w:r>
      <w:proofErr w:type="spellEnd"/>
      <w:r w:rsidRPr="00F8712A">
        <w:t xml:space="preserve"> e </w:t>
      </w:r>
      <w:proofErr w:type="spellStart"/>
      <w:r w:rsidRPr="00F8712A">
        <w:t>scritti</w:t>
      </w:r>
      <w:proofErr w:type="spellEnd"/>
      <w:r w:rsidRPr="00F8712A">
        <w:t xml:space="preserve"> di F</w:t>
      </w:r>
      <w:r>
        <w:t xml:space="preserve">ra </w:t>
      </w:r>
      <w:proofErr w:type="spellStart"/>
      <w:r>
        <w:t>Gir</w:t>
      </w:r>
      <w:proofErr w:type="spellEnd"/>
      <w:r>
        <w:t>. </w:t>
      </w:r>
      <w:r w:rsidRPr="003E2E52">
        <w:rPr>
          <w:lang w:val="it-IT"/>
          <w:rPrChange w:id="443" w:author="Marguerite-Marie Bordry" w:date="2018-12-07T18:08:00Z">
            <w:rPr/>
          </w:rPrChange>
        </w:rPr>
        <w:t xml:space="preserve">Savonarola con nuovi documenti intorno alla sua vita. Firenze. 1898). </w:t>
      </w:r>
      <w:proofErr w:type="spellStart"/>
      <w:r w:rsidRPr="003E2E52">
        <w:rPr>
          <w:lang w:val="it-IT"/>
          <w:rPrChange w:id="444" w:author="Marguerite-Marie Bordry" w:date="2018-12-07T18:08:00Z">
            <w:rPr/>
          </w:rPrChange>
        </w:rPr>
        <w:t>Consulter</w:t>
      </w:r>
      <w:proofErr w:type="spellEnd"/>
      <w:r w:rsidRPr="003E2E52">
        <w:rPr>
          <w:lang w:val="it-IT"/>
          <w:rPrChange w:id="445" w:author="Marguerite-Marie Bordry" w:date="2018-12-07T18:08:00Z">
            <w:rPr/>
          </w:rPrChange>
        </w:rPr>
        <w:t xml:space="preserve"> </w:t>
      </w:r>
      <w:proofErr w:type="spellStart"/>
      <w:r w:rsidRPr="003E2E52">
        <w:rPr>
          <w:lang w:val="it-IT"/>
          <w:rPrChange w:id="446" w:author="Marguerite-Marie Bordry" w:date="2018-12-07T18:08:00Z">
            <w:rPr/>
          </w:rPrChange>
        </w:rPr>
        <w:t>également</w:t>
      </w:r>
      <w:proofErr w:type="spellEnd"/>
      <w:r w:rsidRPr="003E2E52">
        <w:rPr>
          <w:lang w:val="it-IT"/>
          <w:rPrChange w:id="447" w:author="Marguerite-Marie Bordry" w:date="2018-12-07T18:08:00Z">
            <w:rPr/>
          </w:rPrChange>
        </w:rPr>
        <w:t xml:space="preserve"> la Vita del P. F. Gir. Savonarola scritta dal </w:t>
      </w:r>
      <w:r w:rsidRPr="003E2E52">
        <w:rPr>
          <w:i/>
          <w:lang w:val="it-IT"/>
          <w:rPrChange w:id="448" w:author="Marguerite-Marie Bordry" w:date="2018-12-07T18:08:00Z">
            <w:rPr>
              <w:i/>
            </w:rPr>
          </w:rPrChange>
        </w:rPr>
        <w:t xml:space="preserve">P. F. Pacifico </w:t>
      </w:r>
      <w:proofErr w:type="spellStart"/>
      <w:r w:rsidRPr="003E2E52">
        <w:rPr>
          <w:i/>
          <w:lang w:val="it-IT"/>
          <w:rPrChange w:id="449" w:author="Marguerite-Marie Bordry" w:date="2018-12-07T18:08:00Z">
            <w:rPr>
              <w:i/>
            </w:rPr>
          </w:rPrChange>
        </w:rPr>
        <w:t>Burlamacchi</w:t>
      </w:r>
      <w:proofErr w:type="spellEnd"/>
      <w:r w:rsidRPr="003E2E52">
        <w:rPr>
          <w:lang w:val="it-IT"/>
          <w:rPrChange w:id="450" w:author="Marguerite-Marie Bordry" w:date="2018-12-07T18:08:00Z">
            <w:rPr/>
          </w:rPrChange>
        </w:rPr>
        <w:t>.</w:t>
      </w:r>
    </w:p>
  </w:footnote>
  <w:footnote w:id="13">
    <w:p w14:paraId="64FD002B" w14:textId="77777777" w:rsidR="008A06F5" w:rsidRDefault="008A06F5">
      <w:pPr>
        <w:pStyle w:val="Notedebasdepage"/>
      </w:pPr>
      <w:r>
        <w:rPr>
          <w:rStyle w:val="Appelnotedebasdep"/>
        </w:rPr>
        <w:footnoteRef/>
      </w:r>
      <w:r w:rsidRPr="003E2E52">
        <w:rPr>
          <w:lang w:val="it-IT"/>
          <w:rPrChange w:id="451" w:author="Marguerite-Marie Bordry" w:date="2018-12-07T18:08:00Z">
            <w:rPr/>
          </w:rPrChange>
        </w:rPr>
        <w:t xml:space="preserve"> </w:t>
      </w:r>
      <w:r w:rsidRPr="003E2E52">
        <w:rPr>
          <w:i/>
          <w:lang w:val="it-IT"/>
          <w:rPrChange w:id="452" w:author="Marguerite-Marie Bordry" w:date="2018-12-07T18:08:00Z">
            <w:rPr>
              <w:i/>
            </w:rPr>
          </w:rPrChange>
        </w:rPr>
        <w:t xml:space="preserve">Sc. </w:t>
      </w:r>
      <w:proofErr w:type="gramStart"/>
      <w:r w:rsidRPr="003E2E52">
        <w:rPr>
          <w:i/>
          <w:lang w:val="it-IT"/>
          <w:rPrChange w:id="453" w:author="Marguerite-Marie Bordry" w:date="2018-12-07T18:08:00Z">
            <w:rPr>
              <w:i/>
            </w:rPr>
          </w:rPrChange>
        </w:rPr>
        <w:t>Ammirato</w:t>
      </w:r>
      <w:r w:rsidRPr="003E2E52">
        <w:rPr>
          <w:lang w:val="it-IT"/>
          <w:rPrChange w:id="454" w:author="Marguerite-Marie Bordry" w:date="2018-12-07T18:08:00Z">
            <w:rPr/>
          </w:rPrChange>
        </w:rPr>
        <w:t> :</w:t>
      </w:r>
      <w:proofErr w:type="gramEnd"/>
      <w:r w:rsidRPr="003E2E52">
        <w:rPr>
          <w:lang w:val="it-IT"/>
          <w:rPrChange w:id="455" w:author="Marguerite-Marie Bordry" w:date="2018-12-07T18:08:00Z">
            <w:rPr/>
          </w:rPrChange>
        </w:rPr>
        <w:t xml:space="preserve"> Istorie fiorentine. </w:t>
      </w:r>
      <w:r>
        <w:t>L. </w:t>
      </w:r>
      <w:r w:rsidRPr="00F8712A">
        <w:rPr>
          <w:smallCaps/>
        </w:rPr>
        <w:t>xxvi</w:t>
      </w:r>
      <w:r w:rsidRPr="00F8712A">
        <w:t>.</w:t>
      </w:r>
    </w:p>
  </w:footnote>
  <w:footnote w:id="14">
    <w:p w14:paraId="58FC702C" w14:textId="77777777" w:rsidR="008A06F5" w:rsidRDefault="008A06F5">
      <w:pPr>
        <w:pStyle w:val="Notedebasdepage"/>
      </w:pPr>
      <w:r>
        <w:rPr>
          <w:rStyle w:val="Appelnotedebasdep"/>
        </w:rPr>
        <w:footnoteRef/>
      </w:r>
      <w:r>
        <w:t xml:space="preserve"> </w:t>
      </w:r>
      <w:r w:rsidRPr="00F8712A">
        <w:t xml:space="preserve">Le </w:t>
      </w:r>
      <w:proofErr w:type="spellStart"/>
      <w:r w:rsidRPr="00F8712A">
        <w:t>tetto</w:t>
      </w:r>
      <w:proofErr w:type="spellEnd"/>
      <w:r w:rsidRPr="00F8712A">
        <w:t xml:space="preserve"> dei Pisani était situé à l</w:t>
      </w:r>
      <w:r>
        <w:t>’</w:t>
      </w:r>
      <w:r w:rsidRPr="00F8712A">
        <w:t>endroit où se trouve maintenant la porte.</w:t>
      </w:r>
    </w:p>
  </w:footnote>
  <w:footnote w:id="15">
    <w:p w14:paraId="6768402B" w14:textId="77777777" w:rsidR="008A06F5" w:rsidRDefault="008A06F5">
      <w:pPr>
        <w:pStyle w:val="Notedebasdepage"/>
      </w:pPr>
      <w:r>
        <w:rPr>
          <w:rStyle w:val="Appelnotedebasdep"/>
        </w:rPr>
        <w:footnoteRef/>
      </w:r>
      <w:r>
        <w:t xml:space="preserve"> </w:t>
      </w:r>
      <w:r w:rsidRPr="00F8712A">
        <w:t>Surnom donné aux partisans de Savonarole.</w:t>
      </w:r>
    </w:p>
  </w:footnote>
  <w:footnote w:id="16">
    <w:p w14:paraId="257298F3" w14:textId="77777777" w:rsidR="008A06F5" w:rsidRDefault="008A06F5">
      <w:pPr>
        <w:pStyle w:val="Notedebasdepage"/>
      </w:pPr>
      <w:r>
        <w:rPr>
          <w:rStyle w:val="Appelnotedebasdep"/>
        </w:rPr>
        <w:footnoteRef/>
      </w:r>
      <w:r>
        <w:t xml:space="preserve"> </w:t>
      </w:r>
      <w:r w:rsidRPr="00F8712A">
        <w:t>Nous possédons encore l</w:t>
      </w:r>
      <w:r>
        <w:t>’</w:t>
      </w:r>
      <w:r w:rsidRPr="00F8712A">
        <w:t>office de Savonarole tel qu</w:t>
      </w:r>
      <w:r>
        <w:t>’</w:t>
      </w:r>
      <w:r w:rsidRPr="00F8712A">
        <w:t xml:space="preserve">il se célébrait à </w:t>
      </w:r>
      <w:r>
        <w:t>S. </w:t>
      </w:r>
      <w:proofErr w:type="spellStart"/>
      <w:r w:rsidRPr="00F8712A">
        <w:t>Vincenzio</w:t>
      </w:r>
      <w:proofErr w:type="spellEnd"/>
      <w:r w:rsidRPr="00F8712A">
        <w:t xml:space="preserve"> à Prato. </w:t>
      </w:r>
      <w:proofErr w:type="spellStart"/>
      <w:proofErr w:type="gramStart"/>
      <w:r w:rsidRPr="003E2E52">
        <w:rPr>
          <w:lang w:val="it-IT"/>
          <w:rPrChange w:id="456" w:author="Marguerite-Marie Bordry" w:date="2018-12-07T18:08:00Z">
            <w:rPr/>
          </w:rPrChange>
        </w:rPr>
        <w:t>Voir</w:t>
      </w:r>
      <w:proofErr w:type="spellEnd"/>
      <w:r w:rsidRPr="003E2E52">
        <w:rPr>
          <w:lang w:val="it-IT"/>
          <w:rPrChange w:id="457" w:author="Marguerite-Marie Bordry" w:date="2018-12-07T18:08:00Z">
            <w:rPr/>
          </w:rPrChange>
        </w:rPr>
        <w:t> :</w:t>
      </w:r>
      <w:proofErr w:type="gramEnd"/>
      <w:r w:rsidRPr="003E2E52">
        <w:rPr>
          <w:lang w:val="it-IT"/>
          <w:rPrChange w:id="458" w:author="Marguerite-Marie Bordry" w:date="2018-12-07T18:08:00Z">
            <w:rPr/>
          </w:rPrChange>
        </w:rPr>
        <w:t xml:space="preserve"> « L’officio proprio per Girolamo Savonarola e i suoi compagni scritto nel sec. </w:t>
      </w:r>
      <w:r w:rsidRPr="00F8712A">
        <w:t>XV</w:t>
      </w:r>
      <w:r>
        <w:t>I. »</w:t>
      </w:r>
      <w:r w:rsidRPr="00F8712A">
        <w:t xml:space="preserve"> </w:t>
      </w:r>
      <w:proofErr w:type="spellStart"/>
      <w:r w:rsidRPr="00F8712A">
        <w:t>Préf</w:t>
      </w:r>
      <w:proofErr w:type="spellEnd"/>
      <w:r w:rsidRPr="00F8712A">
        <w:t xml:space="preserve">. de </w:t>
      </w:r>
      <w:r w:rsidRPr="00F8712A">
        <w:rPr>
          <w:i/>
        </w:rPr>
        <w:t xml:space="preserve">Cesare </w:t>
      </w:r>
      <w:proofErr w:type="spellStart"/>
      <w:r w:rsidRPr="00F8712A">
        <w:rPr>
          <w:i/>
        </w:rPr>
        <w:t>Guasti</w:t>
      </w:r>
      <w:proofErr w:type="spellEnd"/>
      <w:r w:rsidRPr="00F8712A">
        <w:t>. Prato, 1860 et 1863. Cet office est intéressant à plus d</w:t>
      </w:r>
      <w:r>
        <w:t>’</w:t>
      </w:r>
      <w:r w:rsidRPr="00F8712A">
        <w:t>un titre. On y trouve une sorte de raccourci de la vie de Savonarole interprétée dans un sens mystique.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2A"/>
    <w:rsid w:val="00053AA5"/>
    <w:rsid w:val="00056BC5"/>
    <w:rsid w:val="00057EFC"/>
    <w:rsid w:val="000603BB"/>
    <w:rsid w:val="000832F6"/>
    <w:rsid w:val="00083FB8"/>
    <w:rsid w:val="000845CB"/>
    <w:rsid w:val="000B1783"/>
    <w:rsid w:val="00125AA8"/>
    <w:rsid w:val="00127319"/>
    <w:rsid w:val="00152D17"/>
    <w:rsid w:val="00152E90"/>
    <w:rsid w:val="00173B52"/>
    <w:rsid w:val="001927AA"/>
    <w:rsid w:val="001F7F2E"/>
    <w:rsid w:val="0029135A"/>
    <w:rsid w:val="00292EDC"/>
    <w:rsid w:val="00294F1E"/>
    <w:rsid w:val="002C18A8"/>
    <w:rsid w:val="002C2B2F"/>
    <w:rsid w:val="002C4AC0"/>
    <w:rsid w:val="002C7DE2"/>
    <w:rsid w:val="002D4B6B"/>
    <w:rsid w:val="002E1DF8"/>
    <w:rsid w:val="003578DE"/>
    <w:rsid w:val="00370C0E"/>
    <w:rsid w:val="0037215E"/>
    <w:rsid w:val="003E2E52"/>
    <w:rsid w:val="00400D97"/>
    <w:rsid w:val="00413402"/>
    <w:rsid w:val="0044359D"/>
    <w:rsid w:val="004512A9"/>
    <w:rsid w:val="00455096"/>
    <w:rsid w:val="0049503D"/>
    <w:rsid w:val="004A4A29"/>
    <w:rsid w:val="004E0F6C"/>
    <w:rsid w:val="005312E7"/>
    <w:rsid w:val="00540D3A"/>
    <w:rsid w:val="00560AEA"/>
    <w:rsid w:val="0057373A"/>
    <w:rsid w:val="005772B0"/>
    <w:rsid w:val="00591EFD"/>
    <w:rsid w:val="00593CD5"/>
    <w:rsid w:val="005B3293"/>
    <w:rsid w:val="005B3F21"/>
    <w:rsid w:val="005B7716"/>
    <w:rsid w:val="005D06C1"/>
    <w:rsid w:val="005E0F59"/>
    <w:rsid w:val="005F04D0"/>
    <w:rsid w:val="00601A80"/>
    <w:rsid w:val="00615A5C"/>
    <w:rsid w:val="00642C49"/>
    <w:rsid w:val="00647A72"/>
    <w:rsid w:val="00696352"/>
    <w:rsid w:val="006A5E68"/>
    <w:rsid w:val="006B0E91"/>
    <w:rsid w:val="006C7B59"/>
    <w:rsid w:val="006E04A5"/>
    <w:rsid w:val="007035B7"/>
    <w:rsid w:val="007067A1"/>
    <w:rsid w:val="0071019C"/>
    <w:rsid w:val="00740B21"/>
    <w:rsid w:val="00757694"/>
    <w:rsid w:val="007C52BA"/>
    <w:rsid w:val="007E20E5"/>
    <w:rsid w:val="007E6062"/>
    <w:rsid w:val="008100B8"/>
    <w:rsid w:val="008170D8"/>
    <w:rsid w:val="00897288"/>
    <w:rsid w:val="008A06F5"/>
    <w:rsid w:val="008A2A69"/>
    <w:rsid w:val="008B2C25"/>
    <w:rsid w:val="008E7403"/>
    <w:rsid w:val="009137ED"/>
    <w:rsid w:val="00937FDE"/>
    <w:rsid w:val="0094450A"/>
    <w:rsid w:val="009550FA"/>
    <w:rsid w:val="009622E0"/>
    <w:rsid w:val="00965827"/>
    <w:rsid w:val="00977C7C"/>
    <w:rsid w:val="009A6CE6"/>
    <w:rsid w:val="009E2C0A"/>
    <w:rsid w:val="009E3250"/>
    <w:rsid w:val="00A02C49"/>
    <w:rsid w:val="00A67C09"/>
    <w:rsid w:val="00A82EB8"/>
    <w:rsid w:val="00A9472F"/>
    <w:rsid w:val="00AA28B4"/>
    <w:rsid w:val="00AB25F4"/>
    <w:rsid w:val="00B102C4"/>
    <w:rsid w:val="00B203E7"/>
    <w:rsid w:val="00B3515A"/>
    <w:rsid w:val="00B568AE"/>
    <w:rsid w:val="00B604E4"/>
    <w:rsid w:val="00B76F1A"/>
    <w:rsid w:val="00B94169"/>
    <w:rsid w:val="00B9752F"/>
    <w:rsid w:val="00BA1C9F"/>
    <w:rsid w:val="00BB0A74"/>
    <w:rsid w:val="00BD0486"/>
    <w:rsid w:val="00BD39BE"/>
    <w:rsid w:val="00C107CD"/>
    <w:rsid w:val="00C67337"/>
    <w:rsid w:val="00C76ABF"/>
    <w:rsid w:val="00C81EC7"/>
    <w:rsid w:val="00C916C5"/>
    <w:rsid w:val="00CB556B"/>
    <w:rsid w:val="00CC33D0"/>
    <w:rsid w:val="00CC3EF1"/>
    <w:rsid w:val="00CE0AE6"/>
    <w:rsid w:val="00D94675"/>
    <w:rsid w:val="00DA3F98"/>
    <w:rsid w:val="00DA7419"/>
    <w:rsid w:val="00DC4E36"/>
    <w:rsid w:val="00DD6D19"/>
    <w:rsid w:val="00E2217F"/>
    <w:rsid w:val="00E23C2B"/>
    <w:rsid w:val="00E554D0"/>
    <w:rsid w:val="00E81B12"/>
    <w:rsid w:val="00E90393"/>
    <w:rsid w:val="00E90774"/>
    <w:rsid w:val="00EA0D1B"/>
    <w:rsid w:val="00EB5477"/>
    <w:rsid w:val="00EB60C1"/>
    <w:rsid w:val="00ED4811"/>
    <w:rsid w:val="00ED6183"/>
    <w:rsid w:val="00ED7B76"/>
    <w:rsid w:val="00EF0DA0"/>
    <w:rsid w:val="00EF201B"/>
    <w:rsid w:val="00F25C1A"/>
    <w:rsid w:val="00F36774"/>
    <w:rsid w:val="00F62A91"/>
    <w:rsid w:val="00F767C0"/>
    <w:rsid w:val="00F8712A"/>
    <w:rsid w:val="00F92A10"/>
    <w:rsid w:val="00FC65D3"/>
    <w:rsid w:val="00FD4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8967"/>
  <w15:docId w15:val="{26AC59AF-B27A-4554-A128-680F3883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4D0"/>
  </w:style>
  <w:style w:type="paragraph" w:styleId="Titre1">
    <w:name w:val="heading 1"/>
    <w:basedOn w:val="Normal"/>
    <w:next w:val="Normal"/>
    <w:link w:val="Titre1Car"/>
    <w:uiPriority w:val="9"/>
    <w:qFormat/>
    <w:rsid w:val="00F87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0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40B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9472F"/>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7101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712A"/>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rsid w:val="000B1783"/>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0B1783"/>
    <w:rPr>
      <w:rFonts w:ascii="Times New Roman" w:eastAsia="SimSun" w:hAnsi="Times New Roman" w:cs="Mangal"/>
      <w:sz w:val="24"/>
      <w:szCs w:val="24"/>
      <w:lang w:eastAsia="zh-CN" w:bidi="hi-IN"/>
    </w:rPr>
  </w:style>
  <w:style w:type="character" w:customStyle="1" w:styleId="Caractresdenotedefin">
    <w:name w:val="Caractères de note de fin"/>
    <w:qFormat/>
    <w:rsid w:val="00F8712A"/>
  </w:style>
  <w:style w:type="character" w:customStyle="1" w:styleId="Caractresdenotedebasdepage">
    <w:name w:val="Caractères de note de bas de page"/>
    <w:qFormat/>
    <w:rsid w:val="00F8712A"/>
  </w:style>
  <w:style w:type="character" w:customStyle="1" w:styleId="LienInternet">
    <w:name w:val="Lien Internet"/>
    <w:rsid w:val="00F8712A"/>
    <w:rPr>
      <w:color w:val="000080"/>
      <w:u w:val="single"/>
    </w:rPr>
  </w:style>
  <w:style w:type="paragraph" w:styleId="Titre">
    <w:name w:val="Title"/>
    <w:basedOn w:val="Normal"/>
    <w:next w:val="Corpsdetexte"/>
    <w:link w:val="TitreCar"/>
    <w:qFormat/>
    <w:rsid w:val="00F8712A"/>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F8712A"/>
    <w:rPr>
      <w:rFonts w:ascii="Albany" w:eastAsia="SimSun" w:hAnsi="Albany" w:cs="Mangal"/>
      <w:sz w:val="28"/>
      <w:szCs w:val="26"/>
      <w:lang w:eastAsia="zh-CN" w:bidi="hi-IN"/>
    </w:rPr>
  </w:style>
  <w:style w:type="paragraph" w:styleId="Liste">
    <w:name w:val="List"/>
    <w:basedOn w:val="Corpsdetexte"/>
    <w:rsid w:val="00F8712A"/>
  </w:style>
  <w:style w:type="paragraph" w:styleId="Lgende">
    <w:name w:val="caption"/>
    <w:basedOn w:val="Normal"/>
    <w:qFormat/>
    <w:rsid w:val="00F8712A"/>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F8712A"/>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F8712A"/>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F8712A"/>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F8712A"/>
  </w:style>
  <w:style w:type="paragraph" w:styleId="Pieddepage">
    <w:name w:val="footer"/>
    <w:basedOn w:val="Normal"/>
    <w:link w:val="PieddepageCar"/>
    <w:rsid w:val="00F8712A"/>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F8712A"/>
    <w:rPr>
      <w:rFonts w:ascii="Liberation Serif" w:eastAsia="SimSun" w:hAnsi="Liberation Serif" w:cs="Mangal"/>
      <w:sz w:val="24"/>
      <w:szCs w:val="24"/>
      <w:lang w:eastAsia="zh-CN" w:bidi="hi-IN"/>
    </w:rPr>
  </w:style>
  <w:style w:type="paragraph" w:styleId="En-tte">
    <w:name w:val="header"/>
    <w:basedOn w:val="Normal"/>
    <w:link w:val="En-tteCar"/>
    <w:rsid w:val="00F8712A"/>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F8712A"/>
    <w:rPr>
      <w:rFonts w:ascii="Liberation Serif" w:eastAsia="SimSun" w:hAnsi="Liberation Serif" w:cs="Mangal"/>
      <w:sz w:val="24"/>
      <w:szCs w:val="24"/>
      <w:lang w:eastAsia="zh-CN" w:bidi="hi-IN"/>
    </w:rPr>
  </w:style>
  <w:style w:type="character" w:customStyle="1" w:styleId="Titre2Car">
    <w:name w:val="Titre 2 Car"/>
    <w:basedOn w:val="Policepardfaut"/>
    <w:link w:val="Titre2"/>
    <w:uiPriority w:val="9"/>
    <w:rsid w:val="00740B2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40B2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9472F"/>
    <w:rPr>
      <w:rFonts w:asciiTheme="majorHAnsi" w:eastAsiaTheme="majorEastAsia" w:hAnsiTheme="majorHAnsi" w:cstheme="majorBidi"/>
      <w:b/>
      <w:bCs/>
      <w:iCs/>
      <w:color w:val="4F81BD" w:themeColor="accent1"/>
    </w:rPr>
  </w:style>
  <w:style w:type="character" w:customStyle="1" w:styleId="quotec">
    <w:name w:val="&lt;quote.c&gt;"/>
    <w:basedOn w:val="Policepardfaut"/>
    <w:uiPriority w:val="1"/>
    <w:qFormat/>
    <w:rsid w:val="002D4B6B"/>
    <w:rPr>
      <w:color w:val="0070C0"/>
    </w:rPr>
  </w:style>
  <w:style w:type="paragraph" w:styleId="Notedebasdepage">
    <w:name w:val="footnote text"/>
    <w:basedOn w:val="Normal"/>
    <w:link w:val="NotedebasdepageCar"/>
    <w:rsid w:val="00740B21"/>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740B21"/>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740B21"/>
    <w:pPr>
      <w:suppressAutoHyphens/>
      <w:autoSpaceDE w:val="0"/>
    </w:pPr>
    <w:rPr>
      <w:rFonts w:eastAsia="Times New Roman" w:cs="Times New Roman"/>
      <w:szCs w:val="20"/>
      <w:lang w:bidi="ar-SA"/>
    </w:rPr>
  </w:style>
  <w:style w:type="character" w:customStyle="1" w:styleId="stagec">
    <w:name w:val="&lt;stage.c&gt;"/>
    <w:uiPriority w:val="1"/>
    <w:qFormat/>
    <w:rsid w:val="00740B21"/>
    <w:rPr>
      <w:i/>
    </w:rPr>
  </w:style>
  <w:style w:type="paragraph" w:customStyle="1" w:styleId="quotel">
    <w:name w:val="&lt;quote.l&gt;"/>
    <w:basedOn w:val="Corpsdetexte"/>
    <w:rsid w:val="00740B21"/>
    <w:pPr>
      <w:suppressAutoHyphens/>
      <w:spacing w:before="240" w:after="240"/>
      <w:ind w:left="1071" w:hanging="220"/>
      <w:contextualSpacing/>
    </w:pPr>
    <w:rPr>
      <w:rFonts w:cs="Times New Roman"/>
      <w:sz w:val="22"/>
    </w:rPr>
  </w:style>
  <w:style w:type="paragraph" w:customStyle="1" w:styleId="quote">
    <w:name w:val="&lt;quote&gt;"/>
    <w:basedOn w:val="Corpsdetexte"/>
    <w:rsid w:val="00740B21"/>
    <w:pPr>
      <w:suppressAutoHyphens/>
      <w:spacing w:before="240" w:after="240"/>
      <w:ind w:left="851" w:firstLine="221"/>
      <w:contextualSpacing/>
    </w:pPr>
    <w:rPr>
      <w:rFonts w:cs="Times New Roman"/>
      <w:sz w:val="22"/>
    </w:rPr>
  </w:style>
  <w:style w:type="paragraph" w:customStyle="1" w:styleId="argument">
    <w:name w:val="&lt;argument&gt;"/>
    <w:qFormat/>
    <w:rsid w:val="00740B21"/>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740B21"/>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740B21"/>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740B21"/>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740B21"/>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740B21"/>
    <w:pPr>
      <w:suppressAutoHyphens/>
      <w:autoSpaceDE w:val="0"/>
    </w:pPr>
    <w:rPr>
      <w:rFonts w:eastAsia="Times New Roman" w:cs="Times New Roman"/>
      <w:i/>
      <w:szCs w:val="20"/>
      <w:lang w:bidi="ar-SA"/>
    </w:rPr>
  </w:style>
  <w:style w:type="paragraph" w:customStyle="1" w:styleId="bibl">
    <w:name w:val="&lt;bibl&gt;"/>
    <w:rsid w:val="00740B21"/>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740B21"/>
    <w:pPr>
      <w:jc w:val="right"/>
    </w:pPr>
    <w:rPr>
      <w:rFonts w:eastAsia="Arial Unicode MS" w:cs="Arial Unicode MS"/>
      <w:sz w:val="24"/>
      <w:szCs w:val="24"/>
      <w:lang w:eastAsia="hi-IN" w:bidi="hi-IN"/>
    </w:rPr>
  </w:style>
  <w:style w:type="paragraph" w:customStyle="1" w:styleId="h1sub">
    <w:name w:val="&lt;h1.sub&gt;"/>
    <w:basedOn w:val="Titre1"/>
    <w:next w:val="Corpsdetexte"/>
    <w:rsid w:val="00740B21"/>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740B21"/>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740B21"/>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740B21"/>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740B21"/>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740B21"/>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740B21"/>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740B21"/>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40B21"/>
    <w:rPr>
      <w:color w:val="FF0000"/>
      <w:vertAlign w:val="subscript"/>
    </w:rPr>
  </w:style>
  <w:style w:type="paragraph" w:customStyle="1" w:styleId="label">
    <w:name w:val="&lt;label&gt;"/>
    <w:qFormat/>
    <w:rsid w:val="00740B21"/>
    <w:pPr>
      <w:jc w:val="center"/>
    </w:pPr>
    <w:rPr>
      <w:rFonts w:ascii="Times New Roman" w:eastAsia="Times New Roman" w:hAnsi="Times New Roman" w:cs="Times New Roman"/>
      <w:smallCaps/>
      <w:sz w:val="24"/>
      <w:szCs w:val="24"/>
      <w:lang w:eastAsia="zh-CN"/>
    </w:rPr>
  </w:style>
  <w:style w:type="paragraph" w:customStyle="1" w:styleId="ab">
    <w:name w:val="&lt;ab&gt;"/>
    <w:qFormat/>
    <w:rsid w:val="00740B21"/>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740B21"/>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740B21"/>
    <w:pPr>
      <w:jc w:val="center"/>
    </w:pPr>
    <w:rPr>
      <w:i w:val="0"/>
    </w:rPr>
  </w:style>
  <w:style w:type="character" w:styleId="Appelnotedebasdep">
    <w:name w:val="footnote reference"/>
    <w:basedOn w:val="Policepardfaut"/>
    <w:uiPriority w:val="99"/>
    <w:semiHidden/>
    <w:unhideWhenUsed/>
    <w:rsid w:val="00740B21"/>
    <w:rPr>
      <w:vertAlign w:val="superscript"/>
    </w:rPr>
  </w:style>
  <w:style w:type="paragraph" w:customStyle="1" w:styleId="term">
    <w:name w:val="term"/>
    <w:basedOn w:val="Normal"/>
    <w:rsid w:val="000B1783"/>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554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4D0"/>
    <w:rPr>
      <w:rFonts w:ascii="Tahoma" w:hAnsi="Tahoma" w:cs="Tahoma"/>
      <w:sz w:val="16"/>
      <w:szCs w:val="16"/>
    </w:rPr>
  </w:style>
  <w:style w:type="character" w:customStyle="1" w:styleId="detailvalue">
    <w:name w:val="detail_value"/>
    <w:basedOn w:val="Policepardfaut"/>
    <w:rsid w:val="00173B52"/>
  </w:style>
  <w:style w:type="paragraph" w:customStyle="1" w:styleId="quotelcenter">
    <w:name w:val="&lt;quote.l.center&gt;"/>
    <w:basedOn w:val="quotel"/>
    <w:qFormat/>
    <w:rsid w:val="00ED4811"/>
    <w:pPr>
      <w:jc w:val="center"/>
    </w:pPr>
  </w:style>
  <w:style w:type="character" w:styleId="Marquedecommentaire">
    <w:name w:val="annotation reference"/>
    <w:basedOn w:val="Policepardfaut"/>
    <w:uiPriority w:val="99"/>
    <w:semiHidden/>
    <w:unhideWhenUsed/>
    <w:rsid w:val="00DA3F98"/>
    <w:rPr>
      <w:sz w:val="16"/>
      <w:szCs w:val="16"/>
    </w:rPr>
  </w:style>
  <w:style w:type="paragraph" w:styleId="Commentaire">
    <w:name w:val="annotation text"/>
    <w:basedOn w:val="Normal"/>
    <w:link w:val="CommentaireCar"/>
    <w:uiPriority w:val="99"/>
    <w:semiHidden/>
    <w:unhideWhenUsed/>
    <w:rsid w:val="00DA3F98"/>
    <w:pPr>
      <w:spacing w:line="240" w:lineRule="auto"/>
    </w:pPr>
    <w:rPr>
      <w:sz w:val="20"/>
      <w:szCs w:val="20"/>
    </w:rPr>
  </w:style>
  <w:style w:type="character" w:customStyle="1" w:styleId="CommentaireCar">
    <w:name w:val="Commentaire Car"/>
    <w:basedOn w:val="Policepardfaut"/>
    <w:link w:val="Commentaire"/>
    <w:uiPriority w:val="99"/>
    <w:semiHidden/>
    <w:rsid w:val="00DA3F98"/>
    <w:rPr>
      <w:sz w:val="20"/>
      <w:szCs w:val="20"/>
    </w:rPr>
  </w:style>
  <w:style w:type="paragraph" w:styleId="Objetducommentaire">
    <w:name w:val="annotation subject"/>
    <w:basedOn w:val="Commentaire"/>
    <w:next w:val="Commentaire"/>
    <w:link w:val="ObjetducommentaireCar"/>
    <w:uiPriority w:val="99"/>
    <w:semiHidden/>
    <w:unhideWhenUsed/>
    <w:rsid w:val="00DA3F98"/>
    <w:rPr>
      <w:b/>
      <w:bCs/>
    </w:rPr>
  </w:style>
  <w:style w:type="character" w:customStyle="1" w:styleId="ObjetducommentaireCar">
    <w:name w:val="Objet du commentaire Car"/>
    <w:basedOn w:val="CommentaireCar"/>
    <w:link w:val="Objetducommentaire"/>
    <w:uiPriority w:val="99"/>
    <w:semiHidden/>
    <w:rsid w:val="00DA3F98"/>
    <w:rPr>
      <w:b/>
      <w:bCs/>
      <w:sz w:val="20"/>
      <w:szCs w:val="20"/>
    </w:rPr>
  </w:style>
  <w:style w:type="character" w:customStyle="1" w:styleId="Titre5Car">
    <w:name w:val="Titre 5 Car"/>
    <w:basedOn w:val="Policepardfaut"/>
    <w:link w:val="Titre5"/>
    <w:uiPriority w:val="9"/>
    <w:rsid w:val="0071019C"/>
    <w:rPr>
      <w:rFonts w:asciiTheme="majorHAnsi" w:eastAsiaTheme="majorEastAsia" w:hAnsiTheme="majorHAnsi" w:cstheme="majorBidi"/>
      <w:color w:val="243F60" w:themeColor="accent1" w:themeShade="7F"/>
    </w:rPr>
  </w:style>
  <w:style w:type="character" w:customStyle="1" w:styleId="gras">
    <w:name w:val="gras"/>
    <w:basedOn w:val="Policepardfaut"/>
    <w:rsid w:val="0071019C"/>
  </w:style>
  <w:style w:type="character" w:styleId="Lienhypertexte">
    <w:name w:val="Hyperlink"/>
    <w:basedOn w:val="Policepardfaut"/>
    <w:uiPriority w:val="99"/>
    <w:unhideWhenUsed/>
    <w:rsid w:val="0071019C"/>
    <w:rPr>
      <w:color w:val="0000FF"/>
      <w:u w:val="single"/>
    </w:rPr>
  </w:style>
  <w:style w:type="paragraph" w:customStyle="1" w:styleId="pcenter">
    <w:name w:val="&lt;p.center&gt;"/>
    <w:basedOn w:val="Corpsdetexte"/>
    <w:qFormat/>
    <w:rsid w:val="007E20E5"/>
    <w:pPr>
      <w:jc w:val="center"/>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64</Pages>
  <Words>25734</Words>
  <Characters>141540</Characters>
  <Application>Microsoft Office Word</Application>
  <DocSecurity>0</DocSecurity>
  <Lines>1179</Lines>
  <Paragraphs>333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37</cp:revision>
  <dcterms:created xsi:type="dcterms:W3CDTF">2018-12-07T17:06:00Z</dcterms:created>
  <dcterms:modified xsi:type="dcterms:W3CDTF">2018-12-07T19:15:00Z</dcterms:modified>
</cp:coreProperties>
</file>