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76F" w:rsidRPr="00FC069A" w:rsidRDefault="0004476F" w:rsidP="0004476F">
      <w:pPr>
        <w:pStyle w:val="term"/>
      </w:pPr>
      <w:proofErr w:type="gramStart"/>
      <w:r w:rsidRPr="00FC069A">
        <w:t>title</w:t>
      </w:r>
      <w:proofErr w:type="gramEnd"/>
      <w:r w:rsidRPr="00FC069A">
        <w:t xml:space="preserve"> : Articles du </w:t>
      </w:r>
      <w:r w:rsidRPr="00FC069A">
        <w:rPr>
          <w:i/>
        </w:rPr>
        <w:t>Mercure de France</w:t>
      </w:r>
      <w:r w:rsidRPr="00FC069A">
        <w:t xml:space="preserve">, année </w:t>
      </w:r>
      <w:r>
        <w:t>1893</w:t>
      </w:r>
    </w:p>
    <w:p w:rsidR="0004476F" w:rsidRPr="00FC069A" w:rsidRDefault="0004476F" w:rsidP="0004476F">
      <w:pPr>
        <w:pStyle w:val="term"/>
      </w:pPr>
      <w:proofErr w:type="spellStart"/>
      <w:proofErr w:type="gramStart"/>
      <w:r w:rsidRPr="00FC069A">
        <w:t>copyeditor</w:t>
      </w:r>
      <w:proofErr w:type="spellEnd"/>
      <w:proofErr w:type="gramEnd"/>
      <w:r w:rsidRPr="00FC069A">
        <w:t> : Éric Thiébaud (</w:t>
      </w:r>
      <w:r>
        <w:t xml:space="preserve">OCR, </w:t>
      </w:r>
      <w:r w:rsidRPr="00FC069A">
        <w:t>Stylage sémantique)</w:t>
      </w:r>
    </w:p>
    <w:p w:rsidR="0004476F" w:rsidRPr="00BB6639" w:rsidRDefault="0004476F" w:rsidP="0004476F">
      <w:pPr>
        <w:pStyle w:val="term"/>
        <w:rPr>
          <w:lang w:val="en-US"/>
        </w:rPr>
      </w:pPr>
      <w:proofErr w:type="gramStart"/>
      <w:r w:rsidRPr="00BB6639">
        <w:rPr>
          <w:lang w:val="en-US"/>
        </w:rPr>
        <w:t>idno :</w:t>
      </w:r>
      <w:proofErr w:type="gramEnd"/>
      <w:r w:rsidRPr="00BB6639">
        <w:rPr>
          <w:lang w:val="en-US"/>
        </w:rPr>
        <w:t xml:space="preserve"> http://</w:t>
      </w:r>
      <w:r w:rsidR="00A96BF9">
        <w:rPr>
          <w:lang w:val="en-US"/>
        </w:rPr>
        <w:t>obvil.sorbonne-universite.site</w:t>
      </w:r>
      <w:r w:rsidRPr="00BB6639">
        <w:rPr>
          <w:lang w:val="en-US"/>
        </w:rPr>
        <w:t>/corpus/mercure-italie/annee-</w:t>
      </w:r>
      <w:r>
        <w:rPr>
          <w:lang w:val="en-US"/>
        </w:rPr>
        <w:t>1893</w:t>
      </w:r>
      <w:r w:rsidRPr="00BB6639">
        <w:rPr>
          <w:lang w:val="en-US"/>
        </w:rPr>
        <w:t>.xml</w:t>
      </w:r>
    </w:p>
    <w:p w:rsidR="0004476F" w:rsidRPr="00BB6639" w:rsidRDefault="0004476F" w:rsidP="0004476F">
      <w:pPr>
        <w:pStyle w:val="term"/>
        <w:rPr>
          <w:lang w:val="en-US"/>
        </w:rPr>
      </w:pPr>
      <w:proofErr w:type="gramStart"/>
      <w:r w:rsidRPr="00BB6639">
        <w:rPr>
          <w:lang w:val="en-US"/>
        </w:rPr>
        <w:t>idno :</w:t>
      </w:r>
      <w:proofErr w:type="gramEnd"/>
      <w:r w:rsidRPr="00BB6639">
        <w:rPr>
          <w:lang w:val="en-US"/>
        </w:rPr>
        <w:t xml:space="preserve"> http://</w:t>
      </w:r>
      <w:r w:rsidR="00A96BF9">
        <w:rPr>
          <w:lang w:val="en-US"/>
        </w:rPr>
        <w:t>obvil.sorbonne-universite.site</w:t>
      </w:r>
      <w:r w:rsidRPr="00BB6639">
        <w:rPr>
          <w:lang w:val="en-US"/>
        </w:rPr>
        <w:t>/corpus/mercure-italie/annee-</w:t>
      </w:r>
      <w:r>
        <w:rPr>
          <w:lang w:val="en-US"/>
        </w:rPr>
        <w:t>1893</w:t>
      </w:r>
      <w:r w:rsidRPr="00BB6639">
        <w:rPr>
          <w:lang w:val="en-US"/>
        </w:rPr>
        <w:t>.html</w:t>
      </w:r>
    </w:p>
    <w:p w:rsidR="0004476F" w:rsidRPr="00BB6639" w:rsidRDefault="0004476F" w:rsidP="0004476F">
      <w:pPr>
        <w:pStyle w:val="term"/>
        <w:rPr>
          <w:lang w:val="en-US"/>
        </w:rPr>
      </w:pPr>
      <w:proofErr w:type="gramStart"/>
      <w:r w:rsidRPr="00BB6639">
        <w:rPr>
          <w:lang w:val="en-US"/>
        </w:rPr>
        <w:t>idno :</w:t>
      </w:r>
      <w:proofErr w:type="gramEnd"/>
      <w:r w:rsidRPr="00BB6639">
        <w:rPr>
          <w:lang w:val="en-US"/>
        </w:rPr>
        <w:t xml:space="preserve"> http://</w:t>
      </w:r>
      <w:r w:rsidR="00A96BF9">
        <w:rPr>
          <w:lang w:val="en-US"/>
        </w:rPr>
        <w:t>obvil.sorbonne-universite.site</w:t>
      </w:r>
      <w:r w:rsidRPr="00BB6639">
        <w:rPr>
          <w:lang w:val="en-US"/>
        </w:rPr>
        <w:t>/corpus/mercure-italie/annee-</w:t>
      </w:r>
      <w:r>
        <w:rPr>
          <w:lang w:val="en-US"/>
        </w:rPr>
        <w:t>1893</w:t>
      </w:r>
      <w:r w:rsidRPr="00BB6639">
        <w:rPr>
          <w:lang w:val="en-US"/>
        </w:rPr>
        <w:t>.epub</w:t>
      </w:r>
    </w:p>
    <w:p w:rsidR="0004476F" w:rsidRPr="00BB6639" w:rsidRDefault="0004476F" w:rsidP="0004476F">
      <w:pPr>
        <w:pStyle w:val="term"/>
        <w:rPr>
          <w:lang w:val="en-US"/>
        </w:rPr>
      </w:pPr>
      <w:proofErr w:type="gramStart"/>
      <w:r w:rsidRPr="00BB6639">
        <w:rPr>
          <w:lang w:val="en-US"/>
        </w:rPr>
        <w:t>idno :</w:t>
      </w:r>
      <w:proofErr w:type="gramEnd"/>
      <w:r w:rsidRPr="00BB6639">
        <w:rPr>
          <w:lang w:val="en-US"/>
        </w:rPr>
        <w:t xml:space="preserve"> http://</w:t>
      </w:r>
      <w:r w:rsidR="00A96BF9">
        <w:rPr>
          <w:lang w:val="en-US"/>
        </w:rPr>
        <w:t>obvil.sorbonne-universite.site</w:t>
      </w:r>
      <w:r w:rsidRPr="00BB6639">
        <w:rPr>
          <w:lang w:val="en-US"/>
        </w:rPr>
        <w:t>/corpus/mercure-italie/annee-</w:t>
      </w:r>
      <w:r>
        <w:rPr>
          <w:lang w:val="en-US"/>
        </w:rPr>
        <w:t>1893</w:t>
      </w:r>
      <w:r w:rsidRPr="00BB6639">
        <w:rPr>
          <w:lang w:val="en-US"/>
        </w:rPr>
        <w:t>.txt</w:t>
      </w:r>
    </w:p>
    <w:p w:rsidR="0004476F" w:rsidRPr="00FC069A" w:rsidRDefault="0004476F" w:rsidP="0004476F">
      <w:pPr>
        <w:pStyle w:val="term"/>
      </w:pPr>
      <w:proofErr w:type="gramStart"/>
      <w:r w:rsidRPr="00FC069A">
        <w:t>date</w:t>
      </w:r>
      <w:proofErr w:type="gramEnd"/>
      <w:r w:rsidRPr="00FC069A">
        <w:t xml:space="preserve"> : </w:t>
      </w:r>
      <w:r>
        <w:t>1893</w:t>
      </w:r>
    </w:p>
    <w:p w:rsidR="0004476F" w:rsidRPr="00FC069A" w:rsidRDefault="0004476F" w:rsidP="0004476F">
      <w:pPr>
        <w:pStyle w:val="term"/>
      </w:pPr>
      <w:proofErr w:type="spellStart"/>
      <w:proofErr w:type="gramStart"/>
      <w:r w:rsidRPr="00FC069A">
        <w:t>lang</w:t>
      </w:r>
      <w:proofErr w:type="spellEnd"/>
      <w:proofErr w:type="gramEnd"/>
      <w:r w:rsidRPr="00FC069A">
        <w:t xml:space="preserve"> : </w:t>
      </w:r>
      <w:proofErr w:type="spellStart"/>
      <w:r w:rsidRPr="00FC069A">
        <w:t>fre</w:t>
      </w:r>
      <w:proofErr w:type="spellEnd"/>
    </w:p>
    <w:p w:rsidR="0004476F" w:rsidRDefault="0004476F" w:rsidP="0004476F">
      <w:pPr>
        <w:pStyle w:val="Titre1"/>
      </w:pPr>
      <w:r>
        <w:t>Tome VII, numéro 37, janvier 1893</w:t>
      </w:r>
    </w:p>
    <w:p w:rsidR="0004476F" w:rsidRDefault="00AF48E2" w:rsidP="0004476F">
      <w:pPr>
        <w:pStyle w:val="Titre2"/>
      </w:pPr>
      <w:r>
        <w:t>Journaux et revues [extrait</w:t>
      </w:r>
      <w:r w:rsidR="0004476F">
        <w:t>]</w:t>
      </w:r>
    </w:p>
    <w:p w:rsidR="0004476F" w:rsidRPr="00925B7B" w:rsidRDefault="0004476F" w:rsidP="0004476F">
      <w:pPr>
        <w:pStyle w:val="term"/>
      </w:pPr>
      <w:proofErr w:type="gramStart"/>
      <w:r w:rsidRPr="00925B7B">
        <w:t>id</w:t>
      </w:r>
      <w:proofErr w:type="gramEnd"/>
      <w:r w:rsidRPr="00925B7B">
        <w:t> : article-</w:t>
      </w:r>
      <w:r>
        <w:t>1893</w:t>
      </w:r>
      <w:r w:rsidRPr="00925B7B">
        <w:t>-</w:t>
      </w:r>
      <w:r>
        <w:t>01</w:t>
      </w:r>
      <w:r w:rsidRPr="00925B7B">
        <w:t>_</w:t>
      </w:r>
      <w:r>
        <w:t>088a</w:t>
      </w:r>
    </w:p>
    <w:p w:rsidR="0004476F" w:rsidRPr="00B32B12" w:rsidRDefault="0004476F" w:rsidP="0004476F">
      <w:pPr>
        <w:pStyle w:val="term"/>
        <w:rPr>
          <w:lang w:val="en-GB"/>
        </w:rPr>
      </w:pPr>
      <w:proofErr w:type="gramStart"/>
      <w:r w:rsidRPr="00B32B12">
        <w:rPr>
          <w:lang w:val="en-GB"/>
        </w:rPr>
        <w:t>author :</w:t>
      </w:r>
      <w:proofErr w:type="gramEnd"/>
      <w:r w:rsidRPr="00B32B12">
        <w:rPr>
          <w:lang w:val="en-GB"/>
        </w:rPr>
        <w:t xml:space="preserve"> </w:t>
      </w:r>
      <w:proofErr w:type="spellStart"/>
      <w:r w:rsidRPr="00B32B12">
        <w:rPr>
          <w:lang w:val="en-GB"/>
        </w:rPr>
        <w:t>Vallette</w:t>
      </w:r>
      <w:proofErr w:type="spellEnd"/>
      <w:r w:rsidRPr="00B32B12">
        <w:rPr>
          <w:lang w:val="en-GB"/>
        </w:rPr>
        <w:t>, Alfred (1858-1935)</w:t>
      </w:r>
    </w:p>
    <w:p w:rsidR="0004476F" w:rsidRPr="00B32B12" w:rsidRDefault="0004476F" w:rsidP="0004476F">
      <w:pPr>
        <w:pStyle w:val="term"/>
        <w:rPr>
          <w:lang w:val="en-GB"/>
        </w:rPr>
      </w:pPr>
      <w:proofErr w:type="gramStart"/>
      <w:r w:rsidRPr="00B32B12">
        <w:rPr>
          <w:lang w:val="en-GB"/>
        </w:rPr>
        <w:t>signed :</w:t>
      </w:r>
      <w:proofErr w:type="gramEnd"/>
      <w:r w:rsidRPr="00B32B12">
        <w:rPr>
          <w:lang w:val="en-GB"/>
        </w:rPr>
        <w:t xml:space="preserve"> A. V.</w:t>
      </w:r>
    </w:p>
    <w:p w:rsidR="0004476F" w:rsidRDefault="0004476F" w:rsidP="0004476F">
      <w:pPr>
        <w:pStyle w:val="term"/>
      </w:pPr>
      <w:proofErr w:type="gramStart"/>
      <w:r w:rsidRPr="00925B7B">
        <w:t>section</w:t>
      </w:r>
      <w:proofErr w:type="gramEnd"/>
      <w:r w:rsidRPr="00925B7B">
        <w:t xml:space="preserve"> : </w:t>
      </w:r>
      <w:r>
        <w:t>Journaux et revues</w:t>
      </w:r>
    </w:p>
    <w:p w:rsidR="0004476F" w:rsidRDefault="0004476F" w:rsidP="0004476F">
      <w:pPr>
        <w:pStyle w:val="term"/>
      </w:pPr>
      <w:proofErr w:type="gramStart"/>
      <w:r w:rsidRPr="00925B7B">
        <w:t>title</w:t>
      </w:r>
      <w:proofErr w:type="gramEnd"/>
      <w:r w:rsidRPr="00925B7B">
        <w:t xml:space="preserve"> : </w:t>
      </w:r>
      <w:r w:rsidR="00AF48E2">
        <w:t>Journaux et revues [extrait</w:t>
      </w:r>
      <w:r>
        <w:t>]</w:t>
      </w:r>
    </w:p>
    <w:p w:rsidR="0004476F" w:rsidRPr="00925B7B" w:rsidRDefault="0004476F" w:rsidP="0004476F">
      <w:pPr>
        <w:pStyle w:val="term"/>
      </w:pPr>
      <w:proofErr w:type="gramStart"/>
      <w:r w:rsidRPr="00925B7B">
        <w:t>date</w:t>
      </w:r>
      <w:proofErr w:type="gramEnd"/>
      <w:r w:rsidRPr="00925B7B">
        <w:t> :</w:t>
      </w:r>
      <w:r>
        <w:t xml:space="preserve"> 1893-01</w:t>
      </w:r>
    </w:p>
    <w:p w:rsidR="0004476F" w:rsidRDefault="0004476F" w:rsidP="0004476F">
      <w:pPr>
        <w:pStyle w:val="term"/>
      </w:pPr>
      <w:proofErr w:type="spellStart"/>
      <w:proofErr w:type="gramStart"/>
      <w:r w:rsidRPr="00925B7B">
        <w:t>ref</w:t>
      </w:r>
      <w:proofErr w:type="spellEnd"/>
      <w:proofErr w:type="gramEnd"/>
      <w:r w:rsidRPr="00925B7B">
        <w:t xml:space="preserve"> : </w:t>
      </w:r>
      <w:r>
        <w:t>Tome VII, numéro 37, janvier 1893</w:t>
      </w:r>
      <w:r w:rsidRPr="00925B7B">
        <w:t xml:space="preserve">, </w:t>
      </w:r>
      <w:r>
        <w:t>p. 87-91 [88]</w:t>
      </w:r>
    </w:p>
    <w:p w:rsidR="0004476F" w:rsidRDefault="0004476F" w:rsidP="0004476F">
      <w:pPr>
        <w:pStyle w:val="byline"/>
      </w:pPr>
      <w:r>
        <w:t>A. V. [Alfred Vallette]</w:t>
      </w:r>
    </w:p>
    <w:p w:rsidR="00AF48E2" w:rsidRDefault="00AF48E2" w:rsidP="00AF48E2">
      <w:pPr>
        <w:pStyle w:val="bibl"/>
      </w:pPr>
      <w:r>
        <w:t>Tome VII, numéro 37, janvier 1893</w:t>
      </w:r>
      <w:r w:rsidRPr="00925B7B">
        <w:t xml:space="preserve">, </w:t>
      </w:r>
      <w:r>
        <w:t>p. 87-91 [88].</w:t>
      </w:r>
    </w:p>
    <w:p w:rsidR="0004476F" w:rsidRPr="00F8712A" w:rsidRDefault="0004476F" w:rsidP="0004476F">
      <w:pPr>
        <w:pStyle w:val="Corpsdetexte"/>
        <w:rPr>
          <w:rFonts w:cs="Times New Roman"/>
        </w:rPr>
      </w:pPr>
      <w:r w:rsidRPr="00F8712A">
        <w:rPr>
          <w:rFonts w:cs="Times New Roman"/>
        </w:rPr>
        <w:t xml:space="preserve">Sous le titre de </w:t>
      </w:r>
      <w:r w:rsidRPr="00F8712A">
        <w:rPr>
          <w:rFonts w:cs="Times New Roman"/>
          <w:i/>
        </w:rPr>
        <w:t xml:space="preserve">Piccoli </w:t>
      </w:r>
      <w:proofErr w:type="spellStart"/>
      <w:r w:rsidRPr="00F8712A">
        <w:rPr>
          <w:rFonts w:cs="Times New Roman"/>
          <w:i/>
        </w:rPr>
        <w:t>aforismi</w:t>
      </w:r>
      <w:proofErr w:type="spellEnd"/>
      <w:r w:rsidRPr="00F8712A">
        <w:rPr>
          <w:rFonts w:cs="Times New Roman"/>
        </w:rPr>
        <w:t xml:space="preserve"> </w:t>
      </w:r>
      <w:r>
        <w:rPr>
          <w:rFonts w:cs="Times New Roman"/>
        </w:rPr>
        <w:t>M. </w:t>
      </w:r>
      <w:r w:rsidRPr="00F8712A">
        <w:rPr>
          <w:rFonts w:cs="Times New Roman"/>
        </w:rPr>
        <w:t xml:space="preserve">Francesco </w:t>
      </w:r>
      <w:proofErr w:type="spellStart"/>
      <w:r w:rsidRPr="00F8712A">
        <w:rPr>
          <w:rFonts w:cs="Times New Roman"/>
        </w:rPr>
        <w:t>Accinelli</w:t>
      </w:r>
      <w:proofErr w:type="spellEnd"/>
      <w:r w:rsidRPr="00F8712A">
        <w:rPr>
          <w:rFonts w:cs="Times New Roman"/>
        </w:rPr>
        <w:t xml:space="preserve"> traduit en italien les </w:t>
      </w:r>
      <w:r w:rsidRPr="00F8712A">
        <w:rPr>
          <w:rFonts w:cs="Times New Roman"/>
          <w:i/>
        </w:rPr>
        <w:t>Petits aphorismes</w:t>
      </w:r>
      <w:r w:rsidRPr="00F8712A">
        <w:rPr>
          <w:rFonts w:cs="Times New Roman"/>
        </w:rPr>
        <w:t xml:space="preserve"> de Louis Dumur. La </w:t>
      </w:r>
      <w:proofErr w:type="spellStart"/>
      <w:r w:rsidRPr="00F8712A">
        <w:rPr>
          <w:rFonts w:cs="Times New Roman"/>
          <w:b/>
        </w:rPr>
        <w:t>Scuola</w:t>
      </w:r>
      <w:proofErr w:type="spellEnd"/>
      <w:r w:rsidRPr="00F8712A">
        <w:rPr>
          <w:rFonts w:cs="Times New Roman"/>
          <w:b/>
        </w:rPr>
        <w:t xml:space="preserve"> </w:t>
      </w:r>
      <w:proofErr w:type="spellStart"/>
      <w:r w:rsidRPr="00F8712A">
        <w:rPr>
          <w:rFonts w:cs="Times New Roman"/>
          <w:b/>
        </w:rPr>
        <w:t>Italiana</w:t>
      </w:r>
      <w:proofErr w:type="spellEnd"/>
      <w:r w:rsidRPr="00F8712A">
        <w:rPr>
          <w:rFonts w:cs="Times New Roman"/>
        </w:rPr>
        <w:t xml:space="preserve"> de Gênes et le </w:t>
      </w:r>
      <w:r w:rsidRPr="00F8712A">
        <w:rPr>
          <w:rFonts w:cs="Times New Roman"/>
          <w:b/>
        </w:rPr>
        <w:t>Corriere delle Puglie</w:t>
      </w:r>
      <w:r w:rsidRPr="00F8712A">
        <w:rPr>
          <w:rFonts w:cs="Times New Roman"/>
        </w:rPr>
        <w:t xml:space="preserve"> de Bari en ont publié déjà des fragments. Dans la </w:t>
      </w:r>
      <w:proofErr w:type="spellStart"/>
      <w:r w:rsidRPr="00F8712A">
        <w:rPr>
          <w:rFonts w:cs="Times New Roman"/>
          <w:i/>
        </w:rPr>
        <w:t>Scuola</w:t>
      </w:r>
      <w:proofErr w:type="spellEnd"/>
      <w:r w:rsidRPr="00F8712A">
        <w:rPr>
          <w:rFonts w:cs="Times New Roman"/>
          <w:i/>
        </w:rPr>
        <w:t xml:space="preserve"> </w:t>
      </w:r>
      <w:proofErr w:type="spellStart"/>
      <w:r w:rsidRPr="00F8712A">
        <w:rPr>
          <w:rFonts w:cs="Times New Roman"/>
          <w:i/>
        </w:rPr>
        <w:t>Italiana</w:t>
      </w:r>
      <w:proofErr w:type="spellEnd"/>
      <w:r w:rsidRPr="00F8712A">
        <w:rPr>
          <w:rFonts w:cs="Times New Roman"/>
          <w:i/>
        </w:rPr>
        <w:t xml:space="preserve">, </w:t>
      </w:r>
      <w:r w:rsidRPr="00F8712A">
        <w:rPr>
          <w:rFonts w:cs="Times New Roman"/>
        </w:rPr>
        <w:t xml:space="preserve">nous trouvons également le sonnet de Guido </w:t>
      </w:r>
      <w:proofErr w:type="spellStart"/>
      <w:r w:rsidRPr="00F8712A">
        <w:rPr>
          <w:rFonts w:cs="Times New Roman"/>
        </w:rPr>
        <w:t>Mazzoni</w:t>
      </w:r>
      <w:proofErr w:type="spellEnd"/>
      <w:r>
        <w:rPr>
          <w:rFonts w:cs="Times New Roman"/>
        </w:rPr>
        <w:t> :</w:t>
      </w:r>
      <w:r w:rsidRPr="00F8712A">
        <w:rPr>
          <w:rFonts w:cs="Times New Roman"/>
        </w:rPr>
        <w:t xml:space="preserve"> </w:t>
      </w:r>
      <w:r w:rsidRPr="00F8712A">
        <w:rPr>
          <w:rFonts w:cs="Times New Roman"/>
          <w:i/>
        </w:rPr>
        <w:t xml:space="preserve">Sul </w:t>
      </w:r>
      <w:proofErr w:type="spellStart"/>
      <w:r w:rsidRPr="00F8712A">
        <w:rPr>
          <w:rFonts w:cs="Times New Roman"/>
          <w:i/>
        </w:rPr>
        <w:t>Laghetto</w:t>
      </w:r>
      <w:proofErr w:type="spellEnd"/>
      <w:r w:rsidRPr="00F8712A">
        <w:rPr>
          <w:rFonts w:cs="Times New Roman"/>
          <w:i/>
        </w:rPr>
        <w:t xml:space="preserve"> di Arqua</w:t>
      </w:r>
      <w:r w:rsidRPr="005E0F59">
        <w:rPr>
          <w:rFonts w:cs="Times New Roman"/>
        </w:rPr>
        <w:t xml:space="preserve">, </w:t>
      </w:r>
      <w:r w:rsidRPr="00F8712A">
        <w:rPr>
          <w:rFonts w:cs="Times New Roman"/>
        </w:rPr>
        <w:t xml:space="preserve">dont le </w:t>
      </w:r>
      <w:r w:rsidRPr="00F8712A">
        <w:rPr>
          <w:rFonts w:cs="Times New Roman"/>
          <w:i/>
        </w:rPr>
        <w:t>Mercure de France</w:t>
      </w:r>
      <w:r w:rsidRPr="00F8712A">
        <w:rPr>
          <w:rFonts w:cs="Times New Roman"/>
        </w:rPr>
        <w:t xml:space="preserve"> a eu l</w:t>
      </w:r>
      <w:r>
        <w:rPr>
          <w:rFonts w:cs="Times New Roman"/>
        </w:rPr>
        <w:t>’</w:t>
      </w:r>
      <w:r w:rsidRPr="00F8712A">
        <w:rPr>
          <w:rFonts w:cs="Times New Roman"/>
        </w:rPr>
        <w:t>an dernier la primeur.</w:t>
      </w:r>
    </w:p>
    <w:p w:rsidR="00AF48E2" w:rsidRDefault="00AF48E2" w:rsidP="00AF48E2">
      <w:pPr>
        <w:pStyle w:val="Titre2"/>
      </w:pPr>
      <w:r>
        <w:t>Journaux et revues [extrait]</w:t>
      </w:r>
    </w:p>
    <w:p w:rsidR="0004476F" w:rsidRPr="00925B7B" w:rsidRDefault="0004476F" w:rsidP="0004476F">
      <w:pPr>
        <w:pStyle w:val="term"/>
      </w:pPr>
      <w:proofErr w:type="gramStart"/>
      <w:r w:rsidRPr="00925B7B">
        <w:t>id</w:t>
      </w:r>
      <w:proofErr w:type="gramEnd"/>
      <w:r w:rsidRPr="00925B7B">
        <w:t> : article-</w:t>
      </w:r>
      <w:r>
        <w:t>1893</w:t>
      </w:r>
      <w:r w:rsidRPr="00925B7B">
        <w:t>-</w:t>
      </w:r>
      <w:r>
        <w:t>01</w:t>
      </w:r>
      <w:r w:rsidRPr="00925B7B">
        <w:t>_</w:t>
      </w:r>
      <w:r>
        <w:t>088b</w:t>
      </w:r>
    </w:p>
    <w:p w:rsidR="0004476F" w:rsidRPr="00B32B12" w:rsidRDefault="0004476F" w:rsidP="0004476F">
      <w:pPr>
        <w:pStyle w:val="term"/>
        <w:rPr>
          <w:lang w:val="it-IT"/>
        </w:rPr>
      </w:pPr>
      <w:proofErr w:type="spellStart"/>
      <w:proofErr w:type="gramStart"/>
      <w:r w:rsidRPr="00B32B12">
        <w:rPr>
          <w:lang w:val="it-IT"/>
        </w:rPr>
        <w:t>author</w:t>
      </w:r>
      <w:proofErr w:type="spellEnd"/>
      <w:r w:rsidRPr="00B32B12">
        <w:rPr>
          <w:lang w:val="it-IT"/>
        </w:rPr>
        <w:t> :</w:t>
      </w:r>
      <w:proofErr w:type="gramEnd"/>
      <w:r w:rsidRPr="00B32B12">
        <w:rPr>
          <w:lang w:val="it-IT"/>
        </w:rPr>
        <w:t xml:space="preserve"> Zanoni, Alberto</w:t>
      </w:r>
    </w:p>
    <w:p w:rsidR="0004476F" w:rsidRPr="00B32B12" w:rsidRDefault="0004476F" w:rsidP="0004476F">
      <w:pPr>
        <w:pStyle w:val="term"/>
        <w:rPr>
          <w:lang w:val="it-IT"/>
        </w:rPr>
      </w:pPr>
      <w:proofErr w:type="spellStart"/>
      <w:proofErr w:type="gramStart"/>
      <w:r w:rsidRPr="00B32B12">
        <w:rPr>
          <w:lang w:val="it-IT"/>
        </w:rPr>
        <w:t>author</w:t>
      </w:r>
      <w:proofErr w:type="spellEnd"/>
      <w:r w:rsidRPr="00B32B12">
        <w:rPr>
          <w:lang w:val="it-IT"/>
        </w:rPr>
        <w:t> :</w:t>
      </w:r>
      <w:proofErr w:type="gramEnd"/>
      <w:r w:rsidRPr="00B32B12">
        <w:rPr>
          <w:lang w:val="it-IT"/>
        </w:rPr>
        <w:t xml:space="preserve"> A. Z. [A. Zanoni]</w:t>
      </w:r>
    </w:p>
    <w:p w:rsidR="0004476F" w:rsidRDefault="0004476F" w:rsidP="0004476F">
      <w:pPr>
        <w:pStyle w:val="term"/>
      </w:pPr>
      <w:proofErr w:type="gramStart"/>
      <w:r w:rsidRPr="00925B7B">
        <w:t>section</w:t>
      </w:r>
      <w:proofErr w:type="gramEnd"/>
      <w:r w:rsidRPr="00925B7B">
        <w:t xml:space="preserve"> : </w:t>
      </w:r>
      <w:r>
        <w:t>Journaux et revues</w:t>
      </w:r>
    </w:p>
    <w:p w:rsidR="0004476F" w:rsidRDefault="0004476F" w:rsidP="0004476F">
      <w:pPr>
        <w:pStyle w:val="term"/>
      </w:pPr>
      <w:proofErr w:type="gramStart"/>
      <w:r w:rsidRPr="00925B7B">
        <w:t>title</w:t>
      </w:r>
      <w:proofErr w:type="gramEnd"/>
      <w:r w:rsidRPr="00925B7B">
        <w:t xml:space="preserve"> : </w:t>
      </w:r>
      <w:r w:rsidR="00AF48E2">
        <w:t>Journaux et revues [extrait</w:t>
      </w:r>
      <w:r>
        <w:t>]</w:t>
      </w:r>
    </w:p>
    <w:p w:rsidR="0004476F" w:rsidRPr="00925B7B" w:rsidRDefault="0004476F" w:rsidP="0004476F">
      <w:pPr>
        <w:pStyle w:val="term"/>
      </w:pPr>
      <w:proofErr w:type="gramStart"/>
      <w:r w:rsidRPr="00925B7B">
        <w:t>date</w:t>
      </w:r>
      <w:proofErr w:type="gramEnd"/>
      <w:r w:rsidRPr="00925B7B">
        <w:t> :</w:t>
      </w:r>
      <w:r>
        <w:t xml:space="preserve"> 1893-01</w:t>
      </w:r>
    </w:p>
    <w:p w:rsidR="0004476F" w:rsidRDefault="0004476F" w:rsidP="0004476F">
      <w:pPr>
        <w:pStyle w:val="term"/>
      </w:pPr>
      <w:proofErr w:type="spellStart"/>
      <w:proofErr w:type="gramStart"/>
      <w:r w:rsidRPr="00925B7B">
        <w:t>ref</w:t>
      </w:r>
      <w:proofErr w:type="spellEnd"/>
      <w:proofErr w:type="gramEnd"/>
      <w:r w:rsidRPr="00925B7B">
        <w:t xml:space="preserve"> : </w:t>
      </w:r>
      <w:r>
        <w:t>Tome VII, numéro 37, janvier 1893</w:t>
      </w:r>
      <w:r w:rsidRPr="00925B7B">
        <w:t xml:space="preserve">, </w:t>
      </w:r>
      <w:r>
        <w:t>p. 87-91 [88]</w:t>
      </w:r>
    </w:p>
    <w:p w:rsidR="0004476F" w:rsidRDefault="0004476F" w:rsidP="0004476F">
      <w:pPr>
        <w:pStyle w:val="byline"/>
      </w:pPr>
      <w:r>
        <w:t>A. Z. [A. </w:t>
      </w:r>
      <w:proofErr w:type="spellStart"/>
      <w:r>
        <w:t>Zanoni</w:t>
      </w:r>
      <w:proofErr w:type="spellEnd"/>
      <w:r>
        <w:t>]</w:t>
      </w:r>
    </w:p>
    <w:p w:rsidR="00AF48E2" w:rsidRDefault="00AF48E2" w:rsidP="00AF48E2">
      <w:pPr>
        <w:pStyle w:val="bibl"/>
      </w:pPr>
      <w:r>
        <w:t>Tome VII, numéro 37, janvier 1893</w:t>
      </w:r>
      <w:r w:rsidRPr="00925B7B">
        <w:t xml:space="preserve">, </w:t>
      </w:r>
      <w:r>
        <w:t>p. 87-91 [88].</w:t>
      </w:r>
    </w:p>
    <w:p w:rsidR="0004476F" w:rsidRPr="00F8712A" w:rsidRDefault="0004476F" w:rsidP="0004476F">
      <w:pPr>
        <w:pStyle w:val="Corpsdetexte"/>
        <w:rPr>
          <w:rFonts w:cs="Times New Roman"/>
        </w:rPr>
      </w:pPr>
      <w:r w:rsidRPr="00F8712A">
        <w:rPr>
          <w:rFonts w:cs="Times New Roman"/>
        </w:rPr>
        <w:t xml:space="preserve">La </w:t>
      </w:r>
      <w:proofErr w:type="spellStart"/>
      <w:r w:rsidRPr="00F8712A">
        <w:rPr>
          <w:rFonts w:cs="Times New Roman"/>
          <w:b/>
        </w:rPr>
        <w:t>Scena</w:t>
      </w:r>
      <w:proofErr w:type="spellEnd"/>
      <w:r w:rsidRPr="00F8712A">
        <w:rPr>
          <w:rFonts w:cs="Times New Roman"/>
          <w:b/>
        </w:rPr>
        <w:t xml:space="preserve"> </w:t>
      </w:r>
      <w:proofErr w:type="spellStart"/>
      <w:r w:rsidRPr="00F8712A">
        <w:rPr>
          <w:rFonts w:cs="Times New Roman"/>
          <w:b/>
        </w:rPr>
        <w:t>Illustrata</w:t>
      </w:r>
      <w:proofErr w:type="spellEnd"/>
      <w:r w:rsidRPr="00F8712A">
        <w:rPr>
          <w:rFonts w:cs="Times New Roman"/>
        </w:rPr>
        <w:t>, de Florence, est une revue illustrée, d</w:t>
      </w:r>
      <w:r>
        <w:rPr>
          <w:rFonts w:cs="Times New Roman"/>
        </w:rPr>
        <w:t>’</w:t>
      </w:r>
      <w:r w:rsidRPr="00F8712A">
        <w:rPr>
          <w:rFonts w:cs="Times New Roman"/>
        </w:rPr>
        <w:t>un confortable luxe, qui se voue exclusivement, en principe, à l</w:t>
      </w:r>
      <w:r>
        <w:rPr>
          <w:rFonts w:cs="Times New Roman"/>
        </w:rPr>
        <w:t>’art dramatique, — </w:t>
      </w:r>
      <w:r w:rsidRPr="00F8712A">
        <w:rPr>
          <w:rFonts w:cs="Times New Roman"/>
        </w:rPr>
        <w:t>et cela depuis quelque trente ans. Comme le théâtre ita</w:t>
      </w:r>
      <w:r>
        <w:rPr>
          <w:rFonts w:cs="Times New Roman"/>
        </w:rPr>
        <w:t>lien existe à peu près autant — et même moins </w:t>
      </w:r>
      <w:r w:rsidRPr="00F8712A">
        <w:rPr>
          <w:rFonts w:cs="Times New Roman"/>
        </w:rPr>
        <w:t xml:space="preserve">— que le théâtre fuégien ou congolais, la </w:t>
      </w:r>
      <w:proofErr w:type="spellStart"/>
      <w:r w:rsidRPr="00F8712A">
        <w:rPr>
          <w:rFonts w:cs="Times New Roman"/>
          <w:i/>
        </w:rPr>
        <w:t>Scena</w:t>
      </w:r>
      <w:proofErr w:type="spellEnd"/>
      <w:r w:rsidRPr="00F8712A">
        <w:rPr>
          <w:rFonts w:cs="Times New Roman"/>
          <w:i/>
        </w:rPr>
        <w:t xml:space="preserve"> </w:t>
      </w:r>
      <w:proofErr w:type="spellStart"/>
      <w:r w:rsidRPr="00F8712A">
        <w:rPr>
          <w:rFonts w:cs="Times New Roman"/>
          <w:i/>
        </w:rPr>
        <w:t>Illustrata</w:t>
      </w:r>
      <w:proofErr w:type="spellEnd"/>
      <w:r w:rsidRPr="00F8712A">
        <w:rPr>
          <w:rFonts w:cs="Times New Roman"/>
        </w:rPr>
        <w:t xml:space="preserve"> publie des études sur le théâtre chez les anciens et les étrangers, des variétés, des pages de littérature, enfin de fort belles gravures sur bois.</w:t>
      </w:r>
    </w:p>
    <w:p w:rsidR="0004476F" w:rsidRDefault="0004476F" w:rsidP="0004476F">
      <w:pPr>
        <w:pStyle w:val="Titre2"/>
      </w:pPr>
      <w:r>
        <w:lastRenderedPageBreak/>
        <w:t>Échos divers et communications [extrait]</w:t>
      </w:r>
    </w:p>
    <w:p w:rsidR="0004476F" w:rsidRPr="00B32B12" w:rsidRDefault="0004476F" w:rsidP="0004476F">
      <w:pPr>
        <w:pStyle w:val="term"/>
        <w:rPr>
          <w:lang w:val="en-GB"/>
        </w:rPr>
      </w:pPr>
      <w:proofErr w:type="gramStart"/>
      <w:r w:rsidRPr="00B32B12">
        <w:rPr>
          <w:lang w:val="en-GB"/>
        </w:rPr>
        <w:t>id :</w:t>
      </w:r>
      <w:proofErr w:type="gramEnd"/>
      <w:r w:rsidRPr="00B32B12">
        <w:rPr>
          <w:lang w:val="en-GB"/>
        </w:rPr>
        <w:t xml:space="preserve"> article-1893-01_095</w:t>
      </w:r>
    </w:p>
    <w:p w:rsidR="0004476F" w:rsidRPr="00B32B12" w:rsidRDefault="0004476F" w:rsidP="0004476F">
      <w:pPr>
        <w:pStyle w:val="term"/>
        <w:rPr>
          <w:lang w:val="en-GB"/>
        </w:rPr>
      </w:pPr>
      <w:proofErr w:type="gramStart"/>
      <w:r w:rsidRPr="00B32B12">
        <w:rPr>
          <w:lang w:val="en-GB"/>
        </w:rPr>
        <w:t>author :</w:t>
      </w:r>
      <w:proofErr w:type="gramEnd"/>
      <w:r w:rsidRPr="00B32B12">
        <w:rPr>
          <w:lang w:val="en-GB"/>
        </w:rPr>
        <w:t xml:space="preserve"> S., E.</w:t>
      </w:r>
    </w:p>
    <w:p w:rsidR="0004476F" w:rsidRPr="00925B7B" w:rsidRDefault="0004476F" w:rsidP="0004476F">
      <w:pPr>
        <w:pStyle w:val="term"/>
      </w:pPr>
      <w:proofErr w:type="spellStart"/>
      <w:proofErr w:type="gramStart"/>
      <w:r w:rsidRPr="00925B7B">
        <w:t>signed</w:t>
      </w:r>
      <w:proofErr w:type="spellEnd"/>
      <w:proofErr w:type="gramEnd"/>
      <w:r w:rsidRPr="00925B7B">
        <w:t xml:space="preserve"> : </w:t>
      </w:r>
      <w:r>
        <w:t>E. S.</w:t>
      </w:r>
    </w:p>
    <w:p w:rsidR="0004476F" w:rsidRDefault="0004476F" w:rsidP="0004476F">
      <w:pPr>
        <w:pStyle w:val="term"/>
      </w:pPr>
      <w:proofErr w:type="gramStart"/>
      <w:r w:rsidRPr="00925B7B">
        <w:t>section</w:t>
      </w:r>
      <w:proofErr w:type="gramEnd"/>
      <w:r w:rsidRPr="00925B7B">
        <w:t xml:space="preserve"> : </w:t>
      </w:r>
      <w:r>
        <w:t>Échos divers et communications</w:t>
      </w:r>
    </w:p>
    <w:p w:rsidR="0004476F" w:rsidRDefault="0004476F" w:rsidP="0004476F">
      <w:pPr>
        <w:pStyle w:val="term"/>
      </w:pPr>
      <w:proofErr w:type="gramStart"/>
      <w:r w:rsidRPr="00925B7B">
        <w:t>title</w:t>
      </w:r>
      <w:proofErr w:type="gramEnd"/>
      <w:r w:rsidRPr="00925B7B">
        <w:t xml:space="preserve"> : </w:t>
      </w:r>
      <w:r>
        <w:t>Échos divers et communications [extrait]</w:t>
      </w:r>
    </w:p>
    <w:p w:rsidR="0004476F" w:rsidRPr="00925B7B" w:rsidRDefault="0004476F" w:rsidP="0004476F">
      <w:pPr>
        <w:pStyle w:val="term"/>
      </w:pPr>
      <w:proofErr w:type="gramStart"/>
      <w:r w:rsidRPr="00925B7B">
        <w:t>date</w:t>
      </w:r>
      <w:proofErr w:type="gramEnd"/>
      <w:r w:rsidRPr="00925B7B">
        <w:t> :</w:t>
      </w:r>
      <w:r>
        <w:t xml:space="preserve"> 1893-01</w:t>
      </w:r>
    </w:p>
    <w:p w:rsidR="0004476F" w:rsidRDefault="0004476F" w:rsidP="0004476F">
      <w:pPr>
        <w:pStyle w:val="term"/>
      </w:pPr>
      <w:proofErr w:type="spellStart"/>
      <w:proofErr w:type="gramStart"/>
      <w:r w:rsidRPr="00925B7B">
        <w:t>ref</w:t>
      </w:r>
      <w:proofErr w:type="spellEnd"/>
      <w:proofErr w:type="gramEnd"/>
      <w:r w:rsidRPr="00925B7B">
        <w:t xml:space="preserve"> : </w:t>
      </w:r>
      <w:r>
        <w:t>Tome VII, numéro 37, janvier 1893</w:t>
      </w:r>
      <w:r w:rsidRPr="00925B7B">
        <w:t xml:space="preserve">, </w:t>
      </w:r>
      <w:r>
        <w:t>p. 93-96 [95]</w:t>
      </w:r>
    </w:p>
    <w:p w:rsidR="0004476F" w:rsidRDefault="0004476F" w:rsidP="0004476F">
      <w:pPr>
        <w:pStyle w:val="byline"/>
      </w:pPr>
      <w:r>
        <w:t>E. S.</w:t>
      </w:r>
    </w:p>
    <w:p w:rsidR="0004476F" w:rsidRDefault="0004476F" w:rsidP="0004476F">
      <w:pPr>
        <w:pStyle w:val="bibl"/>
      </w:pPr>
      <w:r>
        <w:t>Tome VII, numéro 37, janvier 1893</w:t>
      </w:r>
      <w:r w:rsidRPr="00925B7B">
        <w:t xml:space="preserve">, </w:t>
      </w:r>
      <w:r>
        <w:t>p. 93-96 [95].</w:t>
      </w:r>
    </w:p>
    <w:p w:rsidR="0004476F" w:rsidRDefault="0004476F" w:rsidP="0004476F">
      <w:pPr>
        <w:pStyle w:val="Corpsdetexte"/>
        <w:rPr>
          <w:rFonts w:cs="Times New Roman"/>
        </w:rPr>
      </w:pPr>
      <w:r>
        <w:rPr>
          <w:rFonts w:cs="Times New Roman"/>
        </w:rPr>
        <w:t>[…]</w:t>
      </w:r>
    </w:p>
    <w:p w:rsidR="0004476F" w:rsidRPr="00F8712A" w:rsidRDefault="0004476F" w:rsidP="0004476F">
      <w:pPr>
        <w:pStyle w:val="Corpsdetexte"/>
        <w:rPr>
          <w:rFonts w:cs="Times New Roman"/>
        </w:rPr>
      </w:pPr>
      <w:r>
        <w:rPr>
          <w:rFonts w:cs="Times New Roman"/>
        </w:rPr>
        <w:t>M. </w:t>
      </w:r>
      <w:r w:rsidRPr="00F8712A">
        <w:rPr>
          <w:rFonts w:cs="Times New Roman"/>
        </w:rPr>
        <w:t xml:space="preserve">Ugo Valcarenghi, qui dirigea feu la </w:t>
      </w:r>
      <w:r w:rsidRPr="00F8712A">
        <w:rPr>
          <w:rFonts w:cs="Times New Roman"/>
          <w:i/>
        </w:rPr>
        <w:t>Cronaca d</w:t>
      </w:r>
      <w:r>
        <w:rPr>
          <w:rFonts w:cs="Times New Roman"/>
          <w:i/>
        </w:rPr>
        <w:t>’</w:t>
      </w:r>
      <w:r w:rsidRPr="00F8712A">
        <w:rPr>
          <w:rFonts w:cs="Times New Roman"/>
          <w:i/>
        </w:rPr>
        <w:t>Arte</w:t>
      </w:r>
      <w:r>
        <w:rPr>
          <w:rFonts w:cs="Times New Roman"/>
        </w:rPr>
        <w:t>, a fait à Milan, le 10 </w:t>
      </w:r>
      <w:r w:rsidRPr="00F8712A">
        <w:rPr>
          <w:rFonts w:cs="Times New Roman"/>
        </w:rPr>
        <w:t>décembre dernier, une conférence ainsi annoncée</w:t>
      </w:r>
      <w:r>
        <w:rPr>
          <w:rFonts w:cs="Times New Roman"/>
        </w:rPr>
        <w:t> :</w:t>
      </w:r>
      <w:r w:rsidRPr="00F8712A">
        <w:rPr>
          <w:rFonts w:cs="Times New Roman"/>
        </w:rPr>
        <w:t xml:space="preserve"> </w:t>
      </w:r>
      <w:r w:rsidRPr="00F8712A">
        <w:rPr>
          <w:rFonts w:cs="Times New Roman"/>
          <w:i/>
        </w:rPr>
        <w:t xml:space="preserve">I </w:t>
      </w:r>
      <w:proofErr w:type="spellStart"/>
      <w:r w:rsidRPr="00F8712A">
        <w:rPr>
          <w:rFonts w:cs="Times New Roman"/>
          <w:i/>
        </w:rPr>
        <w:t>veri</w:t>
      </w:r>
      <w:proofErr w:type="spellEnd"/>
      <w:r w:rsidRPr="00F8712A">
        <w:rPr>
          <w:rFonts w:cs="Times New Roman"/>
          <w:i/>
        </w:rPr>
        <w:t xml:space="preserve"> </w:t>
      </w:r>
      <w:proofErr w:type="spellStart"/>
      <w:r w:rsidRPr="00F8712A">
        <w:rPr>
          <w:rFonts w:cs="Times New Roman"/>
          <w:i/>
        </w:rPr>
        <w:t>decadenti</w:t>
      </w:r>
      <w:proofErr w:type="spellEnd"/>
      <w:r w:rsidRPr="00F8712A">
        <w:rPr>
          <w:rFonts w:cs="Times New Roman"/>
          <w:i/>
        </w:rPr>
        <w:t xml:space="preserve"> del </w:t>
      </w:r>
      <w:proofErr w:type="spellStart"/>
      <w:r w:rsidRPr="00F8712A">
        <w:rPr>
          <w:rFonts w:cs="Times New Roman"/>
          <w:i/>
        </w:rPr>
        <w:t>arte</w:t>
      </w:r>
      <w:proofErr w:type="spellEnd"/>
      <w:r w:rsidRPr="00F8712A">
        <w:rPr>
          <w:rFonts w:cs="Times New Roman"/>
        </w:rPr>
        <w:t xml:space="preserve">. </w:t>
      </w:r>
      <w:r>
        <w:rPr>
          <w:rFonts w:cs="Times New Roman"/>
        </w:rPr>
        <w:t>M. </w:t>
      </w:r>
      <w:r w:rsidRPr="00F8712A">
        <w:rPr>
          <w:rFonts w:cs="Times New Roman"/>
        </w:rPr>
        <w:t>Valcarenghi est un romancier de valeur et fort apprécié en Italie</w:t>
      </w:r>
      <w:r>
        <w:rPr>
          <w:rFonts w:cs="Times New Roman"/>
        </w:rPr>
        <w:t> ;</w:t>
      </w:r>
      <w:r w:rsidRPr="00F8712A">
        <w:rPr>
          <w:rFonts w:cs="Times New Roman"/>
        </w:rPr>
        <w:t xml:space="preserve"> il a sur l</w:t>
      </w:r>
      <w:r>
        <w:rPr>
          <w:rFonts w:cs="Times New Roman"/>
        </w:rPr>
        <w:t>’</w:t>
      </w:r>
      <w:r w:rsidRPr="00F8712A">
        <w:rPr>
          <w:rFonts w:cs="Times New Roman"/>
        </w:rPr>
        <w:t>art des idées personnelles</w:t>
      </w:r>
      <w:r>
        <w:rPr>
          <w:rFonts w:cs="Times New Roman"/>
        </w:rPr>
        <w:t> :</w:t>
      </w:r>
      <w:r w:rsidRPr="00F8712A">
        <w:rPr>
          <w:rFonts w:cs="Times New Roman"/>
        </w:rPr>
        <w:t xml:space="preserve"> mais il s en est trop peu souvenu dans sa conférence, à laquelle nous assistions, et il nous semble qu</w:t>
      </w:r>
      <w:r>
        <w:rPr>
          <w:rFonts w:cs="Times New Roman"/>
        </w:rPr>
        <w:t>’</w:t>
      </w:r>
      <w:r w:rsidRPr="00F8712A">
        <w:rPr>
          <w:rFonts w:cs="Times New Roman"/>
        </w:rPr>
        <w:t>il est passé à côté de son sujet.</w:t>
      </w:r>
    </w:p>
    <w:p w:rsidR="0004476F" w:rsidRDefault="0004476F" w:rsidP="0004476F">
      <w:pPr>
        <w:pStyle w:val="Corpsdetexte"/>
        <w:rPr>
          <w:rFonts w:cs="Times New Roman"/>
        </w:rPr>
      </w:pPr>
      <w:r>
        <w:rPr>
          <w:rFonts w:cs="Times New Roman"/>
        </w:rPr>
        <w:t>[…]</w:t>
      </w:r>
    </w:p>
    <w:p w:rsidR="0004476F" w:rsidRDefault="0004476F" w:rsidP="0004476F">
      <w:pPr>
        <w:pStyle w:val="Titre1"/>
      </w:pPr>
      <w:r>
        <w:t>Tome VII, numéro 40, avril 1893</w:t>
      </w:r>
    </w:p>
    <w:p w:rsidR="0004476F" w:rsidRPr="00B32B12" w:rsidRDefault="0004476F" w:rsidP="0004476F">
      <w:pPr>
        <w:pStyle w:val="Titre2"/>
        <w:rPr>
          <w:lang w:val="it-IT"/>
        </w:rPr>
      </w:pPr>
      <w:r>
        <w:t xml:space="preserve">Littérature italienne. </w:t>
      </w:r>
      <w:r>
        <w:br/>
      </w:r>
      <w:r w:rsidRPr="00B32B12">
        <w:rPr>
          <w:lang w:val="it-IT"/>
        </w:rPr>
        <w:t xml:space="preserve">Note </w:t>
      </w:r>
      <w:proofErr w:type="spellStart"/>
      <w:r w:rsidRPr="00B32B12">
        <w:rPr>
          <w:lang w:val="it-IT"/>
        </w:rPr>
        <w:t>sur</w:t>
      </w:r>
      <w:proofErr w:type="spellEnd"/>
      <w:r w:rsidRPr="00B32B12">
        <w:rPr>
          <w:lang w:val="it-IT"/>
        </w:rPr>
        <w:t xml:space="preserve"> Gabriele d’Annunzio</w:t>
      </w:r>
    </w:p>
    <w:p w:rsidR="0004476F" w:rsidRPr="00B32B12" w:rsidRDefault="0004476F" w:rsidP="0004476F">
      <w:pPr>
        <w:pStyle w:val="term"/>
        <w:rPr>
          <w:lang w:val="it-IT"/>
        </w:rPr>
      </w:pPr>
      <w:proofErr w:type="gramStart"/>
      <w:r w:rsidRPr="00B32B12">
        <w:rPr>
          <w:lang w:val="it-IT"/>
        </w:rPr>
        <w:t>id :</w:t>
      </w:r>
      <w:proofErr w:type="gramEnd"/>
      <w:r w:rsidRPr="00B32B12">
        <w:rPr>
          <w:lang w:val="it-IT"/>
        </w:rPr>
        <w:t xml:space="preserve"> article-1893-04_374</w:t>
      </w:r>
    </w:p>
    <w:p w:rsidR="0004476F" w:rsidRPr="00B32B12" w:rsidRDefault="0004476F" w:rsidP="0004476F">
      <w:pPr>
        <w:pStyle w:val="term"/>
        <w:rPr>
          <w:lang w:val="en-GB"/>
        </w:rPr>
      </w:pPr>
      <w:proofErr w:type="gramStart"/>
      <w:r w:rsidRPr="00B32B12">
        <w:rPr>
          <w:lang w:val="en-GB"/>
        </w:rPr>
        <w:t>author :</w:t>
      </w:r>
      <w:proofErr w:type="gramEnd"/>
      <w:r w:rsidRPr="00B32B12">
        <w:rPr>
          <w:lang w:val="en-GB"/>
        </w:rPr>
        <w:t xml:space="preserve"> Gourmont, Remy de (1858-1915)</w:t>
      </w:r>
    </w:p>
    <w:p w:rsidR="0004476F" w:rsidRPr="00B32B12" w:rsidRDefault="0004476F" w:rsidP="0004476F">
      <w:pPr>
        <w:pStyle w:val="term"/>
        <w:rPr>
          <w:lang w:val="en-GB"/>
        </w:rPr>
      </w:pPr>
      <w:proofErr w:type="gramStart"/>
      <w:r w:rsidRPr="00B32B12">
        <w:rPr>
          <w:lang w:val="en-GB"/>
        </w:rPr>
        <w:t>signed :</w:t>
      </w:r>
      <w:proofErr w:type="gramEnd"/>
      <w:r w:rsidRPr="00B32B12">
        <w:rPr>
          <w:lang w:val="en-GB"/>
        </w:rPr>
        <w:t xml:space="preserve"> R. G.</w:t>
      </w:r>
    </w:p>
    <w:p w:rsidR="0004476F" w:rsidRDefault="0004476F" w:rsidP="0004476F">
      <w:pPr>
        <w:pStyle w:val="term"/>
      </w:pPr>
      <w:proofErr w:type="gramStart"/>
      <w:r w:rsidRPr="00925B7B">
        <w:t>section</w:t>
      </w:r>
      <w:proofErr w:type="gramEnd"/>
      <w:r w:rsidRPr="00925B7B">
        <w:t xml:space="preserve"> : </w:t>
      </w:r>
      <w:r>
        <w:t>Littérature italienne</w:t>
      </w:r>
    </w:p>
    <w:p w:rsidR="0004476F" w:rsidRDefault="0004476F" w:rsidP="0004476F">
      <w:pPr>
        <w:pStyle w:val="term"/>
      </w:pPr>
      <w:proofErr w:type="gramStart"/>
      <w:r w:rsidRPr="00925B7B">
        <w:t>title</w:t>
      </w:r>
      <w:proofErr w:type="gramEnd"/>
      <w:r w:rsidRPr="00925B7B">
        <w:t xml:space="preserve"> : </w:t>
      </w:r>
      <w:r>
        <w:t>Note sur Gabriele d’Annunzio</w:t>
      </w:r>
    </w:p>
    <w:p w:rsidR="0004476F" w:rsidRPr="00925B7B" w:rsidRDefault="0004476F" w:rsidP="0004476F">
      <w:pPr>
        <w:pStyle w:val="term"/>
      </w:pPr>
      <w:proofErr w:type="gramStart"/>
      <w:r w:rsidRPr="00925B7B">
        <w:t>date</w:t>
      </w:r>
      <w:proofErr w:type="gramEnd"/>
      <w:r w:rsidRPr="00925B7B">
        <w:t> :</w:t>
      </w:r>
      <w:r>
        <w:t xml:space="preserve"> 1893-04</w:t>
      </w:r>
    </w:p>
    <w:p w:rsidR="0004476F" w:rsidRDefault="0004476F" w:rsidP="0004476F">
      <w:pPr>
        <w:pStyle w:val="term"/>
      </w:pPr>
      <w:proofErr w:type="spellStart"/>
      <w:proofErr w:type="gramStart"/>
      <w:r w:rsidRPr="00925B7B">
        <w:t>ref</w:t>
      </w:r>
      <w:proofErr w:type="spellEnd"/>
      <w:proofErr w:type="gramEnd"/>
      <w:r w:rsidRPr="00925B7B">
        <w:t xml:space="preserve"> : </w:t>
      </w:r>
      <w:r>
        <w:t>Tome VII, numéro 40, avril 1893</w:t>
      </w:r>
      <w:r w:rsidRPr="00925B7B">
        <w:t xml:space="preserve">, </w:t>
      </w:r>
      <w:r>
        <w:t>p. 374-376</w:t>
      </w:r>
    </w:p>
    <w:p w:rsidR="0004476F" w:rsidRPr="00B260A4" w:rsidRDefault="0004476F" w:rsidP="0004476F">
      <w:pPr>
        <w:pStyle w:val="byline"/>
      </w:pPr>
      <w:r>
        <w:t>R. G. [Remy de Gourmont]</w:t>
      </w:r>
      <w:r w:rsidRPr="00B260A4">
        <w:t>.</w:t>
      </w:r>
    </w:p>
    <w:p w:rsidR="0004476F" w:rsidRDefault="0004476F" w:rsidP="0004476F">
      <w:pPr>
        <w:pStyle w:val="bibl"/>
      </w:pPr>
      <w:r>
        <w:t>Tome VII, numéro 40, avril 1893</w:t>
      </w:r>
      <w:r w:rsidRPr="00925B7B">
        <w:t xml:space="preserve">, </w:t>
      </w:r>
      <w:r>
        <w:t>p. 374-376.</w:t>
      </w:r>
    </w:p>
    <w:p w:rsidR="0004476F" w:rsidRPr="00F8712A" w:rsidRDefault="0004476F" w:rsidP="0004476F">
      <w:pPr>
        <w:pStyle w:val="Corpsdetexte"/>
      </w:pPr>
      <w:r w:rsidRPr="00F8712A">
        <w:t xml:space="preserve">En une étude sur </w:t>
      </w:r>
      <w:r>
        <w:t>M. </w:t>
      </w:r>
      <w:r w:rsidRPr="00F8712A">
        <w:t>d</w:t>
      </w:r>
      <w:r>
        <w:t>’</w:t>
      </w:r>
      <w:r w:rsidRPr="00F8712A">
        <w:t xml:space="preserve">Annunzio, premières pages de </w:t>
      </w:r>
      <w:proofErr w:type="spellStart"/>
      <w:r w:rsidRPr="00F8712A">
        <w:rPr>
          <w:i/>
        </w:rPr>
        <w:t>Libri</w:t>
      </w:r>
      <w:proofErr w:type="spellEnd"/>
      <w:r w:rsidRPr="00F8712A">
        <w:rPr>
          <w:i/>
        </w:rPr>
        <w:t xml:space="preserve"> e </w:t>
      </w:r>
      <w:proofErr w:type="spellStart"/>
      <w:r w:rsidRPr="00F8712A">
        <w:rPr>
          <w:i/>
        </w:rPr>
        <w:t>Teatro</w:t>
      </w:r>
      <w:proofErr w:type="spellEnd"/>
      <w:r w:rsidRPr="00F8712A">
        <w:t xml:space="preserve">, </w:t>
      </w:r>
      <w:r>
        <w:t>M. </w:t>
      </w:r>
      <w:r w:rsidRPr="00F8712A">
        <w:t xml:space="preserve">Luigi Capuana notait, à propos de </w:t>
      </w:r>
      <w:r w:rsidRPr="00F8712A">
        <w:rPr>
          <w:i/>
        </w:rPr>
        <w:t xml:space="preserve">Il </w:t>
      </w:r>
      <w:proofErr w:type="spellStart"/>
      <w:r w:rsidRPr="00F8712A">
        <w:rPr>
          <w:i/>
        </w:rPr>
        <w:t>Piacere</w:t>
      </w:r>
      <w:proofErr w:type="spellEnd"/>
      <w:r>
        <w:t> :</w:t>
      </w:r>
      <w:r w:rsidRPr="00F8712A">
        <w:t xml:space="preserve"> </w:t>
      </w:r>
      <w:r w:rsidRPr="00152D17">
        <w:rPr>
          <w:rStyle w:val="quotec"/>
        </w:rPr>
        <w:t>« Le prosateur, dans ce nouveau volume, est tout à fait dominé par le poète ; l’observateur y subit tout le temps la mainmise du coloriste et du styliste ; la vision nette et sincère de la réalité y est voilée par une importune nuée de lyrisme qui</w:t>
      </w:r>
      <w:r w:rsidRPr="00F8712A">
        <w:t xml:space="preserve"> </w:t>
      </w:r>
      <w:r w:rsidRPr="00152D17">
        <w:rPr>
          <w:rStyle w:val="quotec"/>
        </w:rPr>
        <w:t>impatiente et fatigue. »</w:t>
      </w:r>
      <w:r w:rsidRPr="00F8712A">
        <w:t xml:space="preserve"> </w:t>
      </w:r>
      <w:r>
        <w:t>M. </w:t>
      </w:r>
      <w:r w:rsidRPr="00F8712A">
        <w:t>d</w:t>
      </w:r>
      <w:r>
        <w:t>’</w:t>
      </w:r>
      <w:r w:rsidRPr="00F8712A">
        <w:t>Annunzio est donc un écrivain lyrique et d</w:t>
      </w:r>
      <w:r>
        <w:t>’</w:t>
      </w:r>
      <w:r w:rsidRPr="00F8712A">
        <w:t xml:space="preserve">un lyrisme assez sensible, puisque </w:t>
      </w:r>
      <w:r>
        <w:t>M. </w:t>
      </w:r>
      <w:r w:rsidRPr="00F8712A">
        <w:t>Capuana, qui n</w:t>
      </w:r>
      <w:r>
        <w:t>’</w:t>
      </w:r>
      <w:r w:rsidRPr="00F8712A">
        <w:t>est pas hostile aux poètes, bien que romancier vériste ou naturaliste (c</w:t>
      </w:r>
      <w:r>
        <w:t>’</w:t>
      </w:r>
      <w:r w:rsidRPr="00F8712A">
        <w:t>e</w:t>
      </w:r>
      <w:r>
        <w:t>st tout un), en a été choqué, — </w:t>
      </w:r>
      <w:r w:rsidRPr="00F8712A">
        <w:t>mais, voyez quel mauvais goût j</w:t>
      </w:r>
      <w:r>
        <w:t>’</w:t>
      </w:r>
      <w:r w:rsidRPr="00F8712A">
        <w:t xml:space="preserve">avoue et quelle âme malsaine, </w:t>
      </w:r>
      <w:r w:rsidRPr="00F8712A">
        <w:lastRenderedPageBreak/>
        <w:t>c</w:t>
      </w:r>
      <w:r>
        <w:t>’</w:t>
      </w:r>
      <w:r w:rsidRPr="00F8712A">
        <w:t>est précisément ce lyrisme un peu brumeux que j</w:t>
      </w:r>
      <w:r>
        <w:t>’</w:t>
      </w:r>
      <w:r w:rsidRPr="00F8712A">
        <w:t xml:space="preserve">aime en </w:t>
      </w:r>
      <w:r>
        <w:t>M. </w:t>
      </w:r>
      <w:r w:rsidRPr="00F8712A">
        <w:t>d</w:t>
      </w:r>
      <w:r>
        <w:t>’</w:t>
      </w:r>
      <w:r w:rsidRPr="00F8712A">
        <w:t>Annunzio. Le roman ne relève pas d</w:t>
      </w:r>
      <w:r>
        <w:t>’</w:t>
      </w:r>
      <w:r w:rsidRPr="00F8712A">
        <w:t>une autre esthétique que le poème</w:t>
      </w:r>
      <w:r>
        <w:t> ;</w:t>
      </w:r>
      <w:r w:rsidRPr="00F8712A">
        <w:t xml:space="preserve"> le roman originel fut en vers</w:t>
      </w:r>
      <w:r>
        <w:t> :</w:t>
      </w:r>
      <w:r w:rsidRPr="00F8712A">
        <w:t xml:space="preserve"> c</w:t>
      </w:r>
      <w:r>
        <w:t>’</w:t>
      </w:r>
      <w:r w:rsidRPr="00F8712A">
        <w:t>est l</w:t>
      </w:r>
      <w:r>
        <w:t>’</w:t>
      </w:r>
      <w:r w:rsidRPr="00F8712A">
        <w:t>Odyssée, roman d</w:t>
      </w:r>
      <w:r>
        <w:t>’</w:t>
      </w:r>
      <w:r w:rsidRPr="00F8712A">
        <w:t>aventures, c</w:t>
      </w:r>
      <w:r>
        <w:t>’</w:t>
      </w:r>
      <w:r w:rsidRPr="00F8712A">
        <w:t>est l</w:t>
      </w:r>
      <w:r>
        <w:t>’</w:t>
      </w:r>
      <w:r w:rsidRPr="00F8712A">
        <w:t>Énéide, roman de chevalerie</w:t>
      </w:r>
      <w:r>
        <w:t> ;</w:t>
      </w:r>
      <w:r w:rsidRPr="00F8712A">
        <w:t xml:space="preserve"> les premiers romans français étaient, nul ne l</w:t>
      </w:r>
      <w:r>
        <w:t>’</w:t>
      </w:r>
      <w:r w:rsidRPr="00F8712A">
        <w:t>ignore, des poèmes, et ce n</w:t>
      </w:r>
      <w:r>
        <w:t>’</w:t>
      </w:r>
      <w:r w:rsidRPr="00F8712A">
        <w:t>est qu</w:t>
      </w:r>
      <w:r>
        <w:t>’</w:t>
      </w:r>
      <w:r w:rsidRPr="00F8712A">
        <w:t>assez tard qu</w:t>
      </w:r>
      <w:r>
        <w:t>’</w:t>
      </w:r>
      <w:r w:rsidRPr="00F8712A">
        <w:t>on les transposa en prose pour les accommoder à la paresse et à l</w:t>
      </w:r>
      <w:r>
        <w:t>’</w:t>
      </w:r>
      <w:r w:rsidRPr="00F8712A">
        <w:t>ignorance croissantes de lecteurs plus nombreux. De cette origine le roman garde la possibilité d</w:t>
      </w:r>
      <w:r>
        <w:t>’</w:t>
      </w:r>
      <w:r w:rsidRPr="00F8712A">
        <w:t>une certaine noblesse, et tout véritable écrivain, s</w:t>
      </w:r>
      <w:r>
        <w:t>’</w:t>
      </w:r>
      <w:r w:rsidRPr="00F8712A">
        <w:t>il s</w:t>
      </w:r>
      <w:r>
        <w:t>’</w:t>
      </w:r>
      <w:r w:rsidRPr="00F8712A">
        <w:t>en mêle, la lui rendra</w:t>
      </w:r>
      <w:r>
        <w:t> :</w:t>
      </w:r>
      <w:r w:rsidRPr="00F8712A">
        <w:t xml:space="preserve"> à qui voudrait-on faire croire que </w:t>
      </w:r>
      <w:r w:rsidRPr="00F8712A">
        <w:rPr>
          <w:i/>
        </w:rPr>
        <w:t>Don Quichotte</w:t>
      </w:r>
      <w:r w:rsidRPr="00F8712A">
        <w:t xml:space="preserve"> n</w:t>
      </w:r>
      <w:r>
        <w:t>’</w:t>
      </w:r>
      <w:r w:rsidRPr="00F8712A">
        <w:t xml:space="preserve">est pas un poème, que </w:t>
      </w:r>
      <w:r w:rsidRPr="00F8712A">
        <w:rPr>
          <w:i/>
        </w:rPr>
        <w:t>Pantagruel</w:t>
      </w:r>
      <w:r w:rsidRPr="00F8712A">
        <w:t xml:space="preserve"> n</w:t>
      </w:r>
      <w:r>
        <w:t>’</w:t>
      </w:r>
      <w:r w:rsidRPr="00F8712A">
        <w:t xml:space="preserve">est pas un poème, que </w:t>
      </w:r>
      <w:r w:rsidRPr="00F8712A">
        <w:rPr>
          <w:i/>
        </w:rPr>
        <w:t>Stello</w:t>
      </w:r>
      <w:r w:rsidRPr="00F8712A">
        <w:t xml:space="preserve"> n</w:t>
      </w:r>
      <w:r>
        <w:t>’</w:t>
      </w:r>
      <w:r w:rsidRPr="00F8712A">
        <w:t xml:space="preserve">est pas un poème, que </w:t>
      </w:r>
      <w:r w:rsidRPr="00F8712A">
        <w:rPr>
          <w:i/>
        </w:rPr>
        <w:t>Salammbô</w:t>
      </w:r>
      <w:r w:rsidRPr="00F8712A">
        <w:t xml:space="preserve"> n</w:t>
      </w:r>
      <w:r>
        <w:t>’</w:t>
      </w:r>
      <w:r w:rsidRPr="00F8712A">
        <w:t>est pas un poème</w:t>
      </w:r>
      <w:r>
        <w:t> ?</w:t>
      </w:r>
      <w:r w:rsidRPr="00F8712A">
        <w:t xml:space="preserve"> Le roman est un poème</w:t>
      </w:r>
      <w:r>
        <w:t> ;</w:t>
      </w:r>
      <w:r w:rsidRPr="00F8712A">
        <w:t xml:space="preserve"> tout roman qui n</w:t>
      </w:r>
      <w:r>
        <w:t>’</w:t>
      </w:r>
      <w:r w:rsidRPr="00F8712A">
        <w:t>est pas un poème n</w:t>
      </w:r>
      <w:r>
        <w:t>’</w:t>
      </w:r>
      <w:r w:rsidRPr="00F8712A">
        <w:t>existe pas. Naïvement, intuitivement, les anciens rédacteurs du catalogue de la Bibliothèque royale avaient affirmé ces deux aphorismes en classant sous la même rubrique, sous la même lettre, les poèmes et les romans</w:t>
      </w:r>
      <w:r>
        <w:t> ;</w:t>
      </w:r>
      <w:r w:rsidRPr="00F8712A">
        <w:t xml:space="preserve"> ils distinguèrent seulement la prose du vers par l</w:t>
      </w:r>
      <w:r>
        <w:t>’</w:t>
      </w:r>
      <w:r w:rsidRPr="00F8712A">
        <w:t>apposition au primordial Y d</w:t>
      </w:r>
      <w:r>
        <w:t>’</w:t>
      </w:r>
      <w:r w:rsidRPr="00F8712A">
        <w:t xml:space="preserve">un modeste exposant </w:t>
      </w:r>
      <w:r w:rsidRPr="00F8712A">
        <w:rPr>
          <w:b/>
        </w:rPr>
        <w:t>Y</w:t>
      </w:r>
      <w:r w:rsidRPr="00F8712A">
        <w:rPr>
          <w:b/>
          <w:position w:val="5"/>
        </w:rPr>
        <w:t>2</w:t>
      </w:r>
      <w:r w:rsidRPr="00F8712A">
        <w:t>. La leçon est claire</w:t>
      </w:r>
      <w:r>
        <w:t> ;</w:t>
      </w:r>
      <w:r w:rsidRPr="00F8712A">
        <w:t xml:space="preserve"> qu</w:t>
      </w:r>
      <w:r>
        <w:t>’elle soit profitable, — </w:t>
      </w:r>
      <w:r w:rsidRPr="00F8712A">
        <w:t>et qu</w:t>
      </w:r>
      <w:r>
        <w:t>’</w:t>
      </w:r>
      <w:r w:rsidRPr="00F8712A">
        <w:t>on renonce à une distinction scandaleuse dont se prévalent un tas d</w:t>
      </w:r>
      <w:r>
        <w:t>’</w:t>
      </w:r>
      <w:r w:rsidRPr="00F8712A">
        <w:t xml:space="preserve">acéphales pour nous pousser sous les yeux leurs </w:t>
      </w:r>
      <w:r w:rsidRPr="00F8712A">
        <w:rPr>
          <w:i/>
        </w:rPr>
        <w:t>études</w:t>
      </w:r>
      <w:r w:rsidRPr="00F8712A">
        <w:t>, fruits d</w:t>
      </w:r>
      <w:r>
        <w:t>’</w:t>
      </w:r>
      <w:r w:rsidRPr="00F8712A">
        <w:t xml:space="preserve">une affligeante </w:t>
      </w:r>
      <w:proofErr w:type="spellStart"/>
      <w:r w:rsidRPr="00F8712A">
        <w:rPr>
          <w:i/>
        </w:rPr>
        <w:t>documentomanie</w:t>
      </w:r>
      <w:proofErr w:type="spellEnd"/>
      <w:r w:rsidRPr="00F8712A">
        <w:t>.</w:t>
      </w:r>
    </w:p>
    <w:p w:rsidR="0004476F" w:rsidRPr="00F8712A" w:rsidRDefault="0004476F" w:rsidP="0004476F">
      <w:pPr>
        <w:pStyle w:val="Corpsdetexte"/>
        <w:rPr>
          <w:rFonts w:cs="Times New Roman"/>
        </w:rPr>
      </w:pPr>
      <w:r w:rsidRPr="00F8712A">
        <w:rPr>
          <w:rFonts w:cs="Times New Roman"/>
        </w:rPr>
        <w:t>Mais tout s</w:t>
      </w:r>
      <w:r>
        <w:rPr>
          <w:rFonts w:cs="Times New Roman"/>
        </w:rPr>
        <w:t>’</w:t>
      </w:r>
      <w:r w:rsidRPr="00F8712A">
        <w:rPr>
          <w:rFonts w:cs="Times New Roman"/>
        </w:rPr>
        <w:t>épuise</w:t>
      </w:r>
      <w:r>
        <w:rPr>
          <w:rFonts w:cs="Times New Roman"/>
        </w:rPr>
        <w:t> :</w:t>
      </w:r>
      <w:r w:rsidRPr="00F8712A">
        <w:rPr>
          <w:rFonts w:cs="Times New Roman"/>
        </w:rPr>
        <w:t xml:space="preserve"> après les Halles, voici l</w:t>
      </w:r>
      <w:r>
        <w:rPr>
          <w:rFonts w:cs="Times New Roman"/>
        </w:rPr>
        <w:t>’</w:t>
      </w:r>
      <w:r w:rsidRPr="00F8712A">
        <w:rPr>
          <w:rFonts w:cs="Times New Roman"/>
        </w:rPr>
        <w:t>Église</w:t>
      </w:r>
      <w:r>
        <w:rPr>
          <w:rFonts w:cs="Times New Roman"/>
        </w:rPr>
        <w:t xml:space="preserve"> : </w:t>
      </w:r>
      <w:r w:rsidRPr="00F8712A">
        <w:rPr>
          <w:rFonts w:cs="Times New Roman"/>
        </w:rPr>
        <w:t>après le bordel, le confessionnal</w:t>
      </w:r>
      <w:r>
        <w:rPr>
          <w:rFonts w:cs="Times New Roman"/>
        </w:rPr>
        <w:t> ;</w:t>
      </w:r>
      <w:r w:rsidRPr="00F8712A">
        <w:rPr>
          <w:rFonts w:cs="Times New Roman"/>
        </w:rPr>
        <w:t xml:space="preserve"> des romanciers dont le naturalisme se patine d</w:t>
      </w:r>
      <w:r>
        <w:rPr>
          <w:rFonts w:cs="Times New Roman"/>
        </w:rPr>
        <w:t>’</w:t>
      </w:r>
      <w:r w:rsidRPr="00F8712A">
        <w:rPr>
          <w:rFonts w:cs="Times New Roman"/>
        </w:rPr>
        <w:t xml:space="preserve">hystérie et se </w:t>
      </w:r>
      <w:proofErr w:type="spellStart"/>
      <w:r w:rsidRPr="00F8712A">
        <w:rPr>
          <w:rFonts w:cs="Times New Roman"/>
        </w:rPr>
        <w:t>verdegrise</w:t>
      </w:r>
      <w:proofErr w:type="spellEnd"/>
      <w:r w:rsidRPr="00F8712A">
        <w:rPr>
          <w:rFonts w:cs="Times New Roman"/>
        </w:rPr>
        <w:t xml:space="preserve"> d</w:t>
      </w:r>
      <w:r>
        <w:rPr>
          <w:rFonts w:cs="Times New Roman"/>
        </w:rPr>
        <w:t>’</w:t>
      </w:r>
      <w:r w:rsidRPr="00F8712A">
        <w:rPr>
          <w:rFonts w:cs="Times New Roman"/>
        </w:rPr>
        <w:t>une couche élémentaire de mysticisme commercial (S</w:t>
      </w:r>
      <w:r>
        <w:rPr>
          <w:rFonts w:cs="Times New Roman"/>
        </w:rPr>
        <w:t>’</w:t>
      </w:r>
      <w:r w:rsidRPr="00F8712A">
        <w:rPr>
          <w:rFonts w:cs="Times New Roman"/>
        </w:rPr>
        <w:t>emploie à froid. — Exiger la signature et la bande intacte), donc — des romanciers vont nous initier, au moyen d</w:t>
      </w:r>
      <w:r>
        <w:rPr>
          <w:rFonts w:cs="Times New Roman"/>
        </w:rPr>
        <w:t>’</w:t>
      </w:r>
      <w:r w:rsidRPr="00F8712A">
        <w:rPr>
          <w:rFonts w:cs="Times New Roman"/>
        </w:rPr>
        <w:t xml:space="preserve">une intrigue facile à suivre, aux joies du catéchisme de persévérance, au mécanisme des pèlerinages nationaux, à la fabrication des cierges, et sans doute aux mystères </w:t>
      </w:r>
      <w:proofErr w:type="spellStart"/>
      <w:r w:rsidRPr="00F8712A">
        <w:rPr>
          <w:rFonts w:cs="Times New Roman"/>
        </w:rPr>
        <w:t>parturiaux</w:t>
      </w:r>
      <w:proofErr w:type="spellEnd"/>
      <w:r w:rsidRPr="00F8712A">
        <w:rPr>
          <w:rFonts w:cs="Times New Roman"/>
        </w:rPr>
        <w:t xml:space="preserve"> de la mule du pape, laquelle </w:t>
      </w:r>
      <w:r>
        <w:rPr>
          <w:rFonts w:cs="Times New Roman"/>
        </w:rPr>
        <w:t>« </w:t>
      </w:r>
      <w:r w:rsidRPr="00F8712A">
        <w:rPr>
          <w:rFonts w:cs="Times New Roman"/>
        </w:rPr>
        <w:t>porte</w:t>
      </w:r>
      <w:r>
        <w:rPr>
          <w:rFonts w:cs="Times New Roman"/>
        </w:rPr>
        <w:t> »</w:t>
      </w:r>
      <w:r w:rsidRPr="00F8712A">
        <w:rPr>
          <w:rFonts w:cs="Times New Roman"/>
        </w:rPr>
        <w:t xml:space="preserve"> treize mois, ainsi qu</w:t>
      </w:r>
      <w:r>
        <w:rPr>
          <w:rFonts w:cs="Times New Roman"/>
        </w:rPr>
        <w:t>’</w:t>
      </w:r>
      <w:r w:rsidRPr="00F8712A">
        <w:rPr>
          <w:rFonts w:cs="Times New Roman"/>
        </w:rPr>
        <w:t>on me l</w:t>
      </w:r>
      <w:r>
        <w:rPr>
          <w:rFonts w:cs="Times New Roman"/>
        </w:rPr>
        <w:t>’</w:t>
      </w:r>
      <w:r w:rsidRPr="00F8712A">
        <w:rPr>
          <w:rFonts w:cs="Times New Roman"/>
        </w:rPr>
        <w:t>apprit dans mon enfance. J</w:t>
      </w:r>
      <w:r>
        <w:rPr>
          <w:rFonts w:cs="Times New Roman"/>
        </w:rPr>
        <w:t>’</w:t>
      </w:r>
      <w:r w:rsidRPr="00F8712A">
        <w:rPr>
          <w:rFonts w:cs="Times New Roman"/>
        </w:rPr>
        <w:t>attends ensuite le roman sur la hiérarchie céleste, fortement documenté par la lecture assidue des dictionnaires afférents de l</w:t>
      </w:r>
      <w:r>
        <w:rPr>
          <w:rFonts w:cs="Times New Roman"/>
        </w:rPr>
        <w:t>’</w:t>
      </w:r>
      <w:r w:rsidRPr="00F8712A">
        <w:rPr>
          <w:rFonts w:cs="Times New Roman"/>
        </w:rPr>
        <w:t xml:space="preserve">excellent abbé Migne (où </w:t>
      </w:r>
      <w:r>
        <w:rPr>
          <w:rFonts w:cs="Times New Roman"/>
        </w:rPr>
        <w:t>M. </w:t>
      </w:r>
      <w:r w:rsidRPr="00F8712A">
        <w:rPr>
          <w:rFonts w:cs="Times New Roman"/>
        </w:rPr>
        <w:t>Zola, avec peu de bonheur, s</w:t>
      </w:r>
      <w:r>
        <w:rPr>
          <w:rFonts w:cs="Times New Roman"/>
        </w:rPr>
        <w:t>’instruisi</w:t>
      </w:r>
      <w:r w:rsidRPr="00F8712A">
        <w:rPr>
          <w:rFonts w:cs="Times New Roman"/>
        </w:rPr>
        <w:t>t et s</w:t>
      </w:r>
      <w:r>
        <w:rPr>
          <w:rFonts w:cs="Times New Roman"/>
        </w:rPr>
        <w:t>’</w:t>
      </w:r>
      <w:r w:rsidRPr="00F8712A">
        <w:rPr>
          <w:rFonts w:cs="Times New Roman"/>
        </w:rPr>
        <w:t xml:space="preserve">édifia pour son </w:t>
      </w:r>
      <w:r w:rsidRPr="00F8712A">
        <w:rPr>
          <w:rFonts w:cs="Times New Roman"/>
          <w:i/>
        </w:rPr>
        <w:t>Rêve</w:t>
      </w:r>
      <w:r w:rsidRPr="00F8712A">
        <w:rPr>
          <w:rFonts w:cs="Times New Roman"/>
        </w:rPr>
        <w:t>).</w:t>
      </w:r>
    </w:p>
    <w:p w:rsidR="0004476F" w:rsidRPr="00F8712A" w:rsidRDefault="0004476F" w:rsidP="0004476F">
      <w:pPr>
        <w:pStyle w:val="Corpsdetexte"/>
        <w:rPr>
          <w:rFonts w:cs="Times New Roman"/>
        </w:rPr>
      </w:pPr>
      <w:r w:rsidRPr="00F8712A">
        <w:rPr>
          <w:rFonts w:cs="Times New Roman"/>
        </w:rPr>
        <w:t>Là, que cela soit fini et que, l</w:t>
      </w:r>
      <w:r>
        <w:rPr>
          <w:rFonts w:cs="Times New Roman"/>
        </w:rPr>
        <w:t>’</w:t>
      </w:r>
      <w:r w:rsidRPr="00F8712A">
        <w:rPr>
          <w:rFonts w:cs="Times New Roman"/>
        </w:rPr>
        <w:t>ère du roman instructif étant close pour quelques lustres, on nous permette de nous amuser à des poèmes.</w:t>
      </w:r>
    </w:p>
    <w:p w:rsidR="0004476F" w:rsidRPr="00F8712A" w:rsidRDefault="0004476F" w:rsidP="0004476F">
      <w:pPr>
        <w:pStyle w:val="Corpsdetexte"/>
        <w:rPr>
          <w:rFonts w:cs="Times New Roman"/>
        </w:rPr>
      </w:pPr>
      <w:r w:rsidRPr="00F8712A">
        <w:rPr>
          <w:rFonts w:cs="Times New Roman"/>
        </w:rPr>
        <w:t>L</w:t>
      </w:r>
      <w:r>
        <w:rPr>
          <w:rFonts w:cs="Times New Roman"/>
        </w:rPr>
        <w:t>’</w:t>
      </w:r>
      <w:r w:rsidRPr="00F8712A">
        <w:rPr>
          <w:rFonts w:cs="Times New Roman"/>
          <w:i/>
        </w:rPr>
        <w:t>Innocente</w:t>
      </w:r>
      <w:r>
        <w:rPr>
          <w:rStyle w:val="Appelnotedebasdep"/>
          <w:rFonts w:cs="Times New Roman"/>
        </w:rPr>
        <w:footnoteReference w:id="1"/>
      </w:r>
      <w:r w:rsidRPr="00F8712A">
        <w:rPr>
          <w:rFonts w:cs="Times New Roman"/>
        </w:rPr>
        <w:t xml:space="preserve"> de </w:t>
      </w:r>
      <w:r>
        <w:rPr>
          <w:rFonts w:cs="Times New Roman"/>
        </w:rPr>
        <w:t>M. </w:t>
      </w:r>
      <w:r w:rsidRPr="00F8712A">
        <w:rPr>
          <w:rFonts w:cs="Times New Roman"/>
        </w:rPr>
        <w:t>d</w:t>
      </w:r>
      <w:r>
        <w:rPr>
          <w:rFonts w:cs="Times New Roman"/>
        </w:rPr>
        <w:t>’</w:t>
      </w:r>
      <w:r w:rsidRPr="00F8712A">
        <w:rPr>
          <w:rFonts w:cs="Times New Roman"/>
        </w:rPr>
        <w:t>Annunzio, du moins, est une tentative de poème, où la vie nous apparaît doucement ou douloureusement lyrique, synthétisée par un épisode caractéristique. Un homme, fort coupable, lui aussi, envers sa femme, pardonne à la créature qui l</w:t>
      </w:r>
      <w:r>
        <w:rPr>
          <w:rFonts w:cs="Times New Roman"/>
        </w:rPr>
        <w:t>’</w:t>
      </w:r>
      <w:r w:rsidRPr="00F8712A">
        <w:rPr>
          <w:rFonts w:cs="Times New Roman"/>
        </w:rPr>
        <w:t>a trompé, mais ne peut pardonner à l</w:t>
      </w:r>
      <w:r>
        <w:rPr>
          <w:rFonts w:cs="Times New Roman"/>
        </w:rPr>
        <w:t>’</w:t>
      </w:r>
      <w:r w:rsidRPr="00F8712A">
        <w:rPr>
          <w:rFonts w:cs="Times New Roman"/>
        </w:rPr>
        <w:t xml:space="preserve">Innocent dont </w:t>
      </w:r>
      <w:r>
        <w:rPr>
          <w:rFonts w:cs="Times New Roman"/>
        </w:rPr>
        <w:t>elle est la frauduleuse mère, — </w:t>
      </w:r>
      <w:r w:rsidRPr="00F8712A">
        <w:rPr>
          <w:rFonts w:cs="Times New Roman"/>
        </w:rPr>
        <w:t>et, avec l</w:t>
      </w:r>
      <w:r>
        <w:rPr>
          <w:rFonts w:cs="Times New Roman"/>
        </w:rPr>
        <w:t>’</w:t>
      </w:r>
      <w:r w:rsidRPr="00F8712A">
        <w:rPr>
          <w:rFonts w:cs="Times New Roman"/>
        </w:rPr>
        <w:t>angoisse de commettre un crime, avec la joie de supprimer la tache et l</w:t>
      </w:r>
      <w:r>
        <w:rPr>
          <w:rFonts w:cs="Times New Roman"/>
        </w:rPr>
        <w:t>’</w:t>
      </w:r>
      <w:r w:rsidRPr="00F8712A">
        <w:rPr>
          <w:rFonts w:cs="Times New Roman"/>
        </w:rPr>
        <w:t>obstacle, il tue l</w:t>
      </w:r>
      <w:r>
        <w:rPr>
          <w:rFonts w:cs="Times New Roman"/>
        </w:rPr>
        <w:t>’</w:t>
      </w:r>
      <w:r w:rsidRPr="00F8712A">
        <w:rPr>
          <w:rFonts w:cs="Times New Roman"/>
        </w:rPr>
        <w:t xml:space="preserve">Innocent. Si le récit </w:t>
      </w:r>
      <w:r w:rsidRPr="00F8712A">
        <w:rPr>
          <w:rFonts w:cs="Times New Roman"/>
        </w:rPr>
        <w:lastRenderedPageBreak/>
        <w:t>de si peu d</w:t>
      </w:r>
      <w:r>
        <w:rPr>
          <w:rFonts w:cs="Times New Roman"/>
        </w:rPr>
        <w:t>’</w:t>
      </w:r>
      <w:r w:rsidRPr="00F8712A">
        <w:rPr>
          <w:rFonts w:cs="Times New Roman"/>
        </w:rPr>
        <w:t>événements emplit près de quatre cents pages, c</w:t>
      </w:r>
      <w:r>
        <w:rPr>
          <w:rFonts w:cs="Times New Roman"/>
        </w:rPr>
        <w:t>’</w:t>
      </w:r>
      <w:r w:rsidRPr="00F8712A">
        <w:rPr>
          <w:rFonts w:cs="Times New Roman"/>
        </w:rPr>
        <w:t>est que l</w:t>
      </w:r>
      <w:r>
        <w:rPr>
          <w:rFonts w:cs="Times New Roman"/>
        </w:rPr>
        <w:t>’</w:t>
      </w:r>
      <w:r w:rsidRPr="00F8712A">
        <w:rPr>
          <w:rFonts w:cs="Times New Roman"/>
        </w:rPr>
        <w:t>auteur avait à dire, en même temps, tout ce que lui suggérait d</w:t>
      </w:r>
      <w:r>
        <w:rPr>
          <w:rFonts w:cs="Times New Roman"/>
        </w:rPr>
        <w:t>’</w:t>
      </w:r>
      <w:r w:rsidRPr="00F8712A">
        <w:rPr>
          <w:rFonts w:cs="Times New Roman"/>
        </w:rPr>
        <w:t>idées adventices cette brève tragédie. Le choix, sans doute, entre ces suggestions aurait pu être plus strict</w:t>
      </w:r>
      <w:r>
        <w:rPr>
          <w:rFonts w:cs="Times New Roman"/>
        </w:rPr>
        <w:t> ;</w:t>
      </w:r>
      <w:r w:rsidRPr="00F8712A">
        <w:rPr>
          <w:rFonts w:cs="Times New Roman"/>
        </w:rPr>
        <w:t xml:space="preserve"> bien des détails auraient pu être indiqués seulement</w:t>
      </w:r>
      <w:r>
        <w:rPr>
          <w:rFonts w:cs="Times New Roman"/>
        </w:rPr>
        <w:t> :</w:t>
      </w:r>
      <w:r w:rsidRPr="00F8712A">
        <w:rPr>
          <w:rFonts w:cs="Times New Roman"/>
        </w:rPr>
        <w:t xml:space="preserve"> le livre pêche par abondance, mais ce défaut semble voulu, l</w:t>
      </w:r>
      <w:r>
        <w:rPr>
          <w:rFonts w:cs="Times New Roman"/>
        </w:rPr>
        <w:t>’</w:t>
      </w:r>
      <w:r w:rsidRPr="00F8712A">
        <w:rPr>
          <w:rFonts w:cs="Times New Roman"/>
        </w:rPr>
        <w:t>auteur ayant prouvé maintes fois qu</w:t>
      </w:r>
      <w:r>
        <w:rPr>
          <w:rFonts w:cs="Times New Roman"/>
        </w:rPr>
        <w:t>’</w:t>
      </w:r>
      <w:r w:rsidRPr="00F8712A">
        <w:rPr>
          <w:rFonts w:cs="Times New Roman"/>
        </w:rPr>
        <w:t>il sait se restreindre et se délimiter. Peut-être a-t-il été fâcheusement influencé par la fluidique faconde du Tolstoï de la dernière heure, de l</w:t>
      </w:r>
      <w:r>
        <w:rPr>
          <w:rFonts w:cs="Times New Roman"/>
        </w:rPr>
        <w:t>’</w:t>
      </w:r>
      <w:r w:rsidRPr="00F8712A">
        <w:rPr>
          <w:rFonts w:cs="Times New Roman"/>
        </w:rPr>
        <w:t xml:space="preserve">insupportable prédicant de la </w:t>
      </w:r>
      <w:r w:rsidRPr="00F8712A">
        <w:rPr>
          <w:rFonts w:cs="Times New Roman"/>
          <w:i/>
        </w:rPr>
        <w:t>Sonate à Kreuzer</w:t>
      </w:r>
      <w:r>
        <w:rPr>
          <w:rFonts w:cs="Times New Roman"/>
        </w:rPr>
        <w:t> ;</w:t>
      </w:r>
      <w:r w:rsidRPr="00F8712A">
        <w:rPr>
          <w:rFonts w:cs="Times New Roman"/>
        </w:rPr>
        <w:t xml:space="preserve"> cette influence, du moins, ne s</w:t>
      </w:r>
      <w:r>
        <w:rPr>
          <w:rFonts w:cs="Times New Roman"/>
        </w:rPr>
        <w:t>’</w:t>
      </w:r>
      <w:r w:rsidRPr="00F8712A">
        <w:rPr>
          <w:rFonts w:cs="Times New Roman"/>
        </w:rPr>
        <w:t>est pas étendue au style, qui ne manque ni d</w:t>
      </w:r>
      <w:r>
        <w:rPr>
          <w:rFonts w:cs="Times New Roman"/>
        </w:rPr>
        <w:t>’</w:t>
      </w:r>
      <w:r w:rsidRPr="00F8712A">
        <w:rPr>
          <w:rFonts w:cs="Times New Roman"/>
        </w:rPr>
        <w:t>art ni de charme dans sa simplicité un peu rigoureuse.</w:t>
      </w:r>
    </w:p>
    <w:p w:rsidR="0004476F" w:rsidRDefault="0004476F" w:rsidP="0004476F">
      <w:pPr>
        <w:pStyle w:val="Corpsdetexte"/>
        <w:rPr>
          <w:rFonts w:cs="Times New Roman"/>
        </w:rPr>
      </w:pPr>
      <w:r w:rsidRPr="00F8712A">
        <w:rPr>
          <w:rFonts w:cs="Times New Roman"/>
        </w:rPr>
        <w:t xml:space="preserve">En même temps que ce volume qui sort des limbes le roman néo-italien, </w:t>
      </w:r>
      <w:r>
        <w:rPr>
          <w:rFonts w:cs="Times New Roman"/>
        </w:rPr>
        <w:t>M. </w:t>
      </w:r>
      <w:r w:rsidRPr="00F8712A">
        <w:rPr>
          <w:rFonts w:cs="Times New Roman"/>
        </w:rPr>
        <w:t>d</w:t>
      </w:r>
      <w:r>
        <w:rPr>
          <w:rFonts w:cs="Times New Roman"/>
        </w:rPr>
        <w:t>’</w:t>
      </w:r>
      <w:r w:rsidRPr="00F8712A">
        <w:rPr>
          <w:rFonts w:cs="Times New Roman"/>
        </w:rPr>
        <w:t xml:space="preserve">Annunzio nous a fait parvenir ses agréables </w:t>
      </w:r>
      <w:r w:rsidRPr="00F8712A">
        <w:rPr>
          <w:rFonts w:cs="Times New Roman"/>
          <w:i/>
        </w:rPr>
        <w:t>Élégies romaines</w:t>
      </w:r>
      <w:r>
        <w:rPr>
          <w:rStyle w:val="Appelnotedebasdep"/>
          <w:rFonts w:cs="Times New Roman"/>
        </w:rPr>
        <w:footnoteReference w:id="2"/>
      </w:r>
      <w:r w:rsidRPr="00F8712A">
        <w:rPr>
          <w:rFonts w:cs="Times New Roman"/>
        </w:rPr>
        <w:t>, œuvre d</w:t>
      </w:r>
      <w:r>
        <w:rPr>
          <w:rFonts w:cs="Times New Roman"/>
        </w:rPr>
        <w:t>’</w:t>
      </w:r>
      <w:r w:rsidRPr="00F8712A">
        <w:rPr>
          <w:rFonts w:cs="Times New Roman"/>
        </w:rPr>
        <w:t>un poète sûr et précieux. J</w:t>
      </w:r>
      <w:r>
        <w:rPr>
          <w:rFonts w:cs="Times New Roman"/>
        </w:rPr>
        <w:t>’</w:t>
      </w:r>
      <w:r w:rsidRPr="00F8712A">
        <w:rPr>
          <w:rFonts w:cs="Times New Roman"/>
        </w:rPr>
        <w:t>en traduis ceci</w:t>
      </w:r>
      <w:r>
        <w:rPr>
          <w:rFonts w:cs="Times New Roman"/>
        </w:rPr>
        <w:t> :</w:t>
      </w:r>
      <w:r w:rsidRPr="00F8712A">
        <w:rPr>
          <w:rFonts w:cs="Times New Roman"/>
        </w:rPr>
        <w:t xml:space="preserve"> </w:t>
      </w:r>
      <w:r w:rsidRPr="00F8712A">
        <w:rPr>
          <w:rFonts w:cs="Times New Roman"/>
          <w:i/>
        </w:rPr>
        <w:t>Midi</w:t>
      </w:r>
      <w:r>
        <w:rPr>
          <w:rFonts w:cs="Times New Roman"/>
        </w:rPr>
        <w:t> :</w:t>
      </w:r>
    </w:p>
    <w:p w:rsidR="0004476F" w:rsidRPr="00F8712A" w:rsidRDefault="0004476F" w:rsidP="0004476F">
      <w:pPr>
        <w:pStyle w:val="quotel"/>
      </w:pPr>
      <w:r>
        <w:t>« </w:t>
      </w:r>
      <w:r w:rsidRPr="00F8712A">
        <w:t>C</w:t>
      </w:r>
      <w:r>
        <w:t>’</w:t>
      </w:r>
      <w:r w:rsidRPr="00F8712A">
        <w:t>était un silence affreux et lugubre</w:t>
      </w:r>
      <w:r>
        <w:t> ;</w:t>
      </w:r>
      <w:r w:rsidRPr="00F8712A">
        <w:t xml:space="preserve"> le plus morne qui sur la terre</w:t>
      </w:r>
    </w:p>
    <w:p w:rsidR="0004476F" w:rsidRPr="00F8712A" w:rsidRDefault="0004476F" w:rsidP="0004476F">
      <w:pPr>
        <w:pStyle w:val="quotel"/>
      </w:pPr>
      <w:proofErr w:type="gramStart"/>
      <w:r w:rsidRPr="00F8712A">
        <w:t>Fut jamais</w:t>
      </w:r>
      <w:proofErr w:type="gramEnd"/>
      <w:r w:rsidRPr="00F8712A">
        <w:t>. Les tombes toutes semblaient ouvertes,</w:t>
      </w:r>
    </w:p>
    <w:p w:rsidR="0004476F" w:rsidRPr="00F8712A" w:rsidRDefault="0004476F" w:rsidP="0004476F">
      <w:pPr>
        <w:pStyle w:val="quotel"/>
      </w:pPr>
      <w:r w:rsidRPr="00F8712A">
        <w:t>Sous ce ciel. Rien ne vivait. Nulle apparence</w:t>
      </w:r>
    </w:p>
    <w:p w:rsidR="0004476F" w:rsidRPr="00F8712A" w:rsidRDefault="0004476F" w:rsidP="0004476F">
      <w:pPr>
        <w:pStyle w:val="quotel"/>
      </w:pPr>
      <w:r w:rsidRPr="00F8712A">
        <w:t>Terrestre n</w:t>
      </w:r>
      <w:r>
        <w:t>’</w:t>
      </w:r>
      <w:r w:rsidRPr="00F8712A">
        <w:t>était, en cette lumière infiniment égale.</w:t>
      </w:r>
    </w:p>
    <w:p w:rsidR="0004476F" w:rsidRPr="00F8712A" w:rsidRDefault="0004476F" w:rsidP="0004476F">
      <w:pPr>
        <w:pStyle w:val="quotel"/>
      </w:pPr>
      <w:r w:rsidRPr="00F8712A">
        <w:t>Parmi son vaste cloître d</w:t>
      </w:r>
      <w:r>
        <w:t>’</w:t>
      </w:r>
      <w:r w:rsidRPr="00F8712A">
        <w:t>arbres le lac rayonnait,</w:t>
      </w:r>
    </w:p>
    <w:p w:rsidR="0004476F" w:rsidRPr="00F8712A" w:rsidRDefault="0004476F" w:rsidP="0004476F">
      <w:pPr>
        <w:pStyle w:val="quotel"/>
      </w:pPr>
      <w:r w:rsidRPr="00F8712A">
        <w:t>Sacré, attendant la victime promise.</w:t>
      </w:r>
    </w:p>
    <w:p w:rsidR="0004476F" w:rsidRPr="00F8712A" w:rsidRDefault="0004476F" w:rsidP="0004476F">
      <w:pPr>
        <w:pStyle w:val="quotel"/>
      </w:pPr>
      <w:r w:rsidRPr="00F8712A">
        <w:t>Soleil, tu étais vraiment au centre du ciel, quand</w:t>
      </w:r>
    </w:p>
    <w:p w:rsidR="0004476F" w:rsidRPr="00F8712A" w:rsidRDefault="0004476F" w:rsidP="0004476F">
      <w:pPr>
        <w:pStyle w:val="quotel"/>
      </w:pPr>
      <w:r w:rsidRPr="00F8712A">
        <w:t>Je te la promis</w:t>
      </w:r>
      <w:r>
        <w:t> !</w:t>
      </w:r>
      <w:r w:rsidRPr="00F8712A">
        <w:t xml:space="preserve"> Tout était silence.</w:t>
      </w:r>
      <w:r>
        <w:t> »</w:t>
      </w:r>
    </w:p>
    <w:p w:rsidR="0004476F" w:rsidRPr="00F8712A" w:rsidRDefault="0004476F" w:rsidP="0004476F">
      <w:pPr>
        <w:pStyle w:val="Corpsdetexte"/>
        <w:rPr>
          <w:rFonts w:cs="Times New Roman"/>
        </w:rPr>
      </w:pPr>
      <w:r w:rsidRPr="00F8712A">
        <w:rPr>
          <w:rFonts w:cs="Times New Roman"/>
        </w:rPr>
        <w:t xml:space="preserve">Voici, par une note trop courte, </w:t>
      </w:r>
      <w:r>
        <w:rPr>
          <w:rFonts w:cs="Times New Roman"/>
        </w:rPr>
        <w:t>M. </w:t>
      </w:r>
      <w:r w:rsidRPr="00F8712A">
        <w:rPr>
          <w:rFonts w:cs="Times New Roman"/>
        </w:rPr>
        <w:t>d</w:t>
      </w:r>
      <w:r>
        <w:rPr>
          <w:rFonts w:cs="Times New Roman"/>
        </w:rPr>
        <w:t>’</w:t>
      </w:r>
      <w:r w:rsidRPr="00F8712A">
        <w:rPr>
          <w:rFonts w:cs="Times New Roman"/>
        </w:rPr>
        <w:t>Annunzio pour la première fois annoncé en France. Je me figure qu</w:t>
      </w:r>
      <w:r>
        <w:rPr>
          <w:rFonts w:cs="Times New Roman"/>
        </w:rPr>
        <w:t>’</w:t>
      </w:r>
      <w:r w:rsidRPr="00F8712A">
        <w:rPr>
          <w:rFonts w:cs="Times New Roman"/>
        </w:rPr>
        <w:t>on reparlera de lui, un jour ou l</w:t>
      </w:r>
      <w:r>
        <w:rPr>
          <w:rFonts w:cs="Times New Roman"/>
        </w:rPr>
        <w:t>’</w:t>
      </w:r>
      <w:r w:rsidRPr="00F8712A">
        <w:rPr>
          <w:rFonts w:cs="Times New Roman"/>
        </w:rPr>
        <w:t>autre, et même souvent.</w:t>
      </w:r>
    </w:p>
    <w:p w:rsidR="0004476F" w:rsidRDefault="0004476F" w:rsidP="0004476F">
      <w:pPr>
        <w:pStyle w:val="Titre2"/>
      </w:pPr>
      <w:r>
        <w:t>Journaux et revues [extrait]</w:t>
      </w:r>
    </w:p>
    <w:p w:rsidR="0004476F" w:rsidRPr="00925B7B" w:rsidRDefault="0004476F" w:rsidP="0004476F">
      <w:pPr>
        <w:pStyle w:val="term"/>
      </w:pPr>
      <w:proofErr w:type="gramStart"/>
      <w:r w:rsidRPr="00925B7B">
        <w:t>id</w:t>
      </w:r>
      <w:proofErr w:type="gramEnd"/>
      <w:r w:rsidRPr="00925B7B">
        <w:t> : article-</w:t>
      </w:r>
      <w:r>
        <w:t>1893</w:t>
      </w:r>
      <w:r w:rsidRPr="00925B7B">
        <w:t>-</w:t>
      </w:r>
      <w:r>
        <w:t>04</w:t>
      </w:r>
      <w:r w:rsidRPr="00925B7B">
        <w:t>_</w:t>
      </w:r>
      <w:r>
        <w:t>382</w:t>
      </w:r>
    </w:p>
    <w:p w:rsidR="0004476F" w:rsidRPr="00C0122C" w:rsidRDefault="0004476F" w:rsidP="0004476F">
      <w:pPr>
        <w:pStyle w:val="term"/>
        <w:rPr>
          <w:lang w:val="it-IT"/>
        </w:rPr>
      </w:pPr>
      <w:proofErr w:type="spellStart"/>
      <w:proofErr w:type="gramStart"/>
      <w:r w:rsidRPr="00C0122C">
        <w:rPr>
          <w:lang w:val="it-IT"/>
        </w:rPr>
        <w:t>author</w:t>
      </w:r>
      <w:proofErr w:type="spellEnd"/>
      <w:r w:rsidRPr="00C0122C">
        <w:rPr>
          <w:lang w:val="it-IT"/>
        </w:rPr>
        <w:t> :</w:t>
      </w:r>
      <w:proofErr w:type="gramEnd"/>
      <w:r w:rsidRPr="00C0122C">
        <w:rPr>
          <w:lang w:val="it-IT"/>
        </w:rPr>
        <w:t xml:space="preserve"> Zanoni, Alberto</w:t>
      </w:r>
    </w:p>
    <w:p w:rsidR="0004476F" w:rsidRPr="00C0122C" w:rsidRDefault="0004476F" w:rsidP="0004476F">
      <w:pPr>
        <w:pStyle w:val="term"/>
        <w:rPr>
          <w:lang w:val="it-IT"/>
        </w:rPr>
      </w:pPr>
      <w:proofErr w:type="spellStart"/>
      <w:proofErr w:type="gramStart"/>
      <w:r w:rsidRPr="00C0122C">
        <w:rPr>
          <w:lang w:val="it-IT"/>
        </w:rPr>
        <w:t>author</w:t>
      </w:r>
      <w:proofErr w:type="spellEnd"/>
      <w:r w:rsidRPr="00C0122C">
        <w:rPr>
          <w:lang w:val="it-IT"/>
        </w:rPr>
        <w:t> :</w:t>
      </w:r>
      <w:proofErr w:type="gramEnd"/>
      <w:r w:rsidRPr="00C0122C">
        <w:rPr>
          <w:lang w:val="it-IT"/>
        </w:rPr>
        <w:t xml:space="preserve"> A. Z. [A. Zanoni]</w:t>
      </w:r>
    </w:p>
    <w:p w:rsidR="0004476F" w:rsidRDefault="0004476F" w:rsidP="0004476F">
      <w:pPr>
        <w:pStyle w:val="term"/>
      </w:pPr>
      <w:proofErr w:type="gramStart"/>
      <w:r w:rsidRPr="00925B7B">
        <w:t>section</w:t>
      </w:r>
      <w:proofErr w:type="gramEnd"/>
      <w:r w:rsidRPr="00925B7B">
        <w:t xml:space="preserve"> : </w:t>
      </w:r>
      <w:r>
        <w:t>Journaux et revues</w:t>
      </w:r>
    </w:p>
    <w:p w:rsidR="0004476F" w:rsidRDefault="0004476F" w:rsidP="0004476F">
      <w:pPr>
        <w:pStyle w:val="term"/>
      </w:pPr>
      <w:proofErr w:type="gramStart"/>
      <w:r w:rsidRPr="00925B7B">
        <w:t>title</w:t>
      </w:r>
      <w:proofErr w:type="gramEnd"/>
      <w:r w:rsidRPr="00925B7B">
        <w:t xml:space="preserve"> : </w:t>
      </w:r>
      <w:r>
        <w:t>Journaux et revues [extrait]</w:t>
      </w:r>
    </w:p>
    <w:p w:rsidR="0004476F" w:rsidRPr="00925B7B" w:rsidRDefault="0004476F" w:rsidP="0004476F">
      <w:pPr>
        <w:pStyle w:val="term"/>
      </w:pPr>
      <w:proofErr w:type="gramStart"/>
      <w:r w:rsidRPr="00925B7B">
        <w:t>date</w:t>
      </w:r>
      <w:proofErr w:type="gramEnd"/>
      <w:r w:rsidRPr="00925B7B">
        <w:t> :</w:t>
      </w:r>
      <w:r>
        <w:t xml:space="preserve"> 1893-04</w:t>
      </w:r>
    </w:p>
    <w:p w:rsidR="0004476F" w:rsidRDefault="0004476F" w:rsidP="0004476F">
      <w:pPr>
        <w:pStyle w:val="term"/>
      </w:pPr>
      <w:proofErr w:type="spellStart"/>
      <w:proofErr w:type="gramStart"/>
      <w:r w:rsidRPr="00925B7B">
        <w:t>ref</w:t>
      </w:r>
      <w:proofErr w:type="spellEnd"/>
      <w:proofErr w:type="gramEnd"/>
      <w:r w:rsidRPr="00925B7B">
        <w:t xml:space="preserve"> : </w:t>
      </w:r>
      <w:r>
        <w:t>Tome VII, numéro 40, avril 1893</w:t>
      </w:r>
      <w:r w:rsidRPr="00925B7B">
        <w:t xml:space="preserve">, </w:t>
      </w:r>
      <w:r>
        <w:t>p. 381-382 [382]</w:t>
      </w:r>
    </w:p>
    <w:p w:rsidR="0004476F" w:rsidRPr="00C0122C" w:rsidRDefault="0004476F" w:rsidP="0004476F">
      <w:pPr>
        <w:pStyle w:val="byline"/>
        <w:rPr>
          <w:lang w:val="it-IT"/>
        </w:rPr>
      </w:pPr>
      <w:r w:rsidRPr="00C0122C">
        <w:rPr>
          <w:lang w:val="it-IT"/>
        </w:rPr>
        <w:t>A. Z. [A. Zanoni]</w:t>
      </w:r>
    </w:p>
    <w:p w:rsidR="0004476F" w:rsidRPr="00C0122C" w:rsidRDefault="0004476F" w:rsidP="0004476F">
      <w:pPr>
        <w:pStyle w:val="bibl"/>
        <w:rPr>
          <w:lang w:val="it-IT"/>
        </w:rPr>
      </w:pPr>
      <w:r w:rsidRPr="00C0122C">
        <w:rPr>
          <w:lang w:val="it-IT"/>
        </w:rPr>
        <w:t xml:space="preserve">Tome VII, </w:t>
      </w:r>
      <w:proofErr w:type="spellStart"/>
      <w:r w:rsidRPr="00C0122C">
        <w:rPr>
          <w:lang w:val="it-IT"/>
        </w:rPr>
        <w:t>numéro</w:t>
      </w:r>
      <w:proofErr w:type="spellEnd"/>
      <w:r w:rsidRPr="00C0122C">
        <w:rPr>
          <w:lang w:val="it-IT"/>
        </w:rPr>
        <w:t xml:space="preserve"> 40, </w:t>
      </w:r>
      <w:proofErr w:type="spellStart"/>
      <w:r w:rsidRPr="00C0122C">
        <w:rPr>
          <w:lang w:val="it-IT"/>
        </w:rPr>
        <w:t>avril</w:t>
      </w:r>
      <w:proofErr w:type="spellEnd"/>
      <w:r w:rsidRPr="00C0122C">
        <w:rPr>
          <w:lang w:val="it-IT"/>
        </w:rPr>
        <w:t> 1893, p. 381-382 [382].</w:t>
      </w:r>
    </w:p>
    <w:p w:rsidR="0004476F" w:rsidRPr="00F8712A" w:rsidRDefault="0004476F" w:rsidP="0004476F">
      <w:pPr>
        <w:pStyle w:val="Corpsdetexte"/>
        <w:rPr>
          <w:rFonts w:cs="Times New Roman"/>
        </w:rPr>
      </w:pPr>
      <w:r w:rsidRPr="00F8712A">
        <w:rPr>
          <w:rFonts w:cs="Times New Roman"/>
        </w:rPr>
        <w:t>[…]</w:t>
      </w:r>
    </w:p>
    <w:p w:rsidR="0004476F" w:rsidRPr="00F8712A" w:rsidRDefault="0004476F" w:rsidP="0004476F">
      <w:pPr>
        <w:pStyle w:val="Corpsdetexte"/>
        <w:rPr>
          <w:rFonts w:cs="Times New Roman"/>
        </w:rPr>
      </w:pPr>
      <w:r w:rsidRPr="00F8712A">
        <w:rPr>
          <w:rFonts w:cs="Times New Roman"/>
        </w:rPr>
        <w:t xml:space="preserve">La </w:t>
      </w:r>
      <w:r w:rsidRPr="00F8712A">
        <w:rPr>
          <w:rFonts w:cs="Times New Roman"/>
          <w:b/>
        </w:rPr>
        <w:t>Gazzetta Letteraria</w:t>
      </w:r>
      <w:r w:rsidRPr="00F8712A">
        <w:rPr>
          <w:rFonts w:cs="Times New Roman"/>
        </w:rPr>
        <w:t xml:space="preserve"> a publié récemment une fort bonne étude, avec documents </w:t>
      </w:r>
      <w:r w:rsidRPr="00F8712A">
        <w:rPr>
          <w:rFonts w:cs="Times New Roman"/>
        </w:rPr>
        <w:lastRenderedPageBreak/>
        <w:t xml:space="preserve">nouveaux, de Rodolfo Renier sur </w:t>
      </w:r>
      <w:r w:rsidRPr="00F8712A">
        <w:rPr>
          <w:rFonts w:cs="Times New Roman"/>
          <w:i/>
        </w:rPr>
        <w:t>Salvatore Rosa</w:t>
      </w:r>
      <w:r w:rsidRPr="00F8712A">
        <w:rPr>
          <w:rFonts w:cs="Times New Roman"/>
        </w:rPr>
        <w:t>.</w:t>
      </w:r>
    </w:p>
    <w:p w:rsidR="0004476F" w:rsidRPr="00F8712A" w:rsidRDefault="0004476F" w:rsidP="0004476F">
      <w:pPr>
        <w:pStyle w:val="Corpsdetexte"/>
        <w:rPr>
          <w:rFonts w:cs="Times New Roman"/>
        </w:rPr>
      </w:pPr>
      <w:r w:rsidRPr="00F8712A">
        <w:rPr>
          <w:rFonts w:cs="Times New Roman"/>
        </w:rPr>
        <w:t xml:space="preserve">Le numéro de la </w:t>
      </w:r>
      <w:r w:rsidRPr="00F8712A">
        <w:rPr>
          <w:rFonts w:cs="Times New Roman"/>
          <w:b/>
        </w:rPr>
        <w:t xml:space="preserve">Vita </w:t>
      </w:r>
      <w:proofErr w:type="spellStart"/>
      <w:r w:rsidRPr="00F8712A">
        <w:rPr>
          <w:rFonts w:cs="Times New Roman"/>
          <w:b/>
        </w:rPr>
        <w:t>Moderna</w:t>
      </w:r>
      <w:proofErr w:type="spellEnd"/>
      <w:r w:rsidRPr="00F8712A">
        <w:rPr>
          <w:rFonts w:cs="Times New Roman"/>
          <w:b/>
        </w:rPr>
        <w:t xml:space="preserve"> </w:t>
      </w:r>
      <w:r w:rsidRPr="00F8712A">
        <w:rPr>
          <w:rFonts w:cs="Times New Roman"/>
        </w:rPr>
        <w:t>du 12 février, doublé pour la circonstance, est entièrement consacré à Verdi</w:t>
      </w:r>
      <w:r>
        <w:rPr>
          <w:rFonts w:cs="Times New Roman"/>
        </w:rPr>
        <w:t> :</w:t>
      </w:r>
      <w:r w:rsidRPr="00F8712A">
        <w:rPr>
          <w:rFonts w:cs="Times New Roman"/>
        </w:rPr>
        <w:t xml:space="preserve"> études sur le musicien, sur l</w:t>
      </w:r>
      <w:r>
        <w:rPr>
          <w:rFonts w:cs="Times New Roman"/>
        </w:rPr>
        <w:t>’</w:t>
      </w:r>
      <w:r w:rsidRPr="00F8712A">
        <w:rPr>
          <w:rFonts w:cs="Times New Roman"/>
        </w:rPr>
        <w:t>homme, autographes inédits, portraits caricatures</w:t>
      </w:r>
      <w:r>
        <w:rPr>
          <w:rFonts w:cs="Times New Roman"/>
        </w:rPr>
        <w:t> ;</w:t>
      </w:r>
      <w:r w:rsidRPr="00F8712A">
        <w:rPr>
          <w:rFonts w:cs="Times New Roman"/>
        </w:rPr>
        <w:t xml:space="preserve"> puis des articles tels que le </w:t>
      </w:r>
      <w:r w:rsidRPr="00F8712A">
        <w:rPr>
          <w:rFonts w:cs="Times New Roman"/>
          <w:i/>
        </w:rPr>
        <w:t xml:space="preserve">Type shakespearien de </w:t>
      </w:r>
      <w:proofErr w:type="spellStart"/>
      <w:r w:rsidRPr="00F8712A">
        <w:rPr>
          <w:rFonts w:cs="Times New Roman"/>
          <w:i/>
        </w:rPr>
        <w:t>Fastaff</w:t>
      </w:r>
      <w:proofErr w:type="spellEnd"/>
      <w:r w:rsidRPr="00F8712A">
        <w:rPr>
          <w:rFonts w:cs="Times New Roman"/>
        </w:rPr>
        <w:t xml:space="preserve">, par Domenico Oliva, </w:t>
      </w:r>
      <w:r w:rsidRPr="00F8712A">
        <w:rPr>
          <w:rFonts w:cs="Times New Roman"/>
          <w:i/>
        </w:rPr>
        <w:t>Verdi et Wagner</w:t>
      </w:r>
      <w:r>
        <w:rPr>
          <w:rFonts w:cs="Times New Roman"/>
        </w:rPr>
        <w:t> ;</w:t>
      </w:r>
      <w:r w:rsidRPr="00F8712A">
        <w:rPr>
          <w:rFonts w:cs="Times New Roman"/>
        </w:rPr>
        <w:t xml:space="preserve"> </w:t>
      </w:r>
      <w:r w:rsidRPr="00F8712A">
        <w:rPr>
          <w:rFonts w:cs="Times New Roman"/>
          <w:i/>
        </w:rPr>
        <w:t>une soirée à Dresde</w:t>
      </w:r>
      <w:r>
        <w:rPr>
          <w:rFonts w:cs="Times New Roman"/>
        </w:rPr>
        <w:t xml:space="preserve">, par </w:t>
      </w:r>
      <w:proofErr w:type="spellStart"/>
      <w:r>
        <w:rPr>
          <w:rFonts w:cs="Times New Roman"/>
        </w:rPr>
        <w:t>Ryno</w:t>
      </w:r>
      <w:proofErr w:type="spellEnd"/>
      <w:r>
        <w:rPr>
          <w:rFonts w:cs="Times New Roman"/>
        </w:rPr>
        <w:t xml:space="preserve"> Le </w:t>
      </w:r>
      <w:r w:rsidRPr="00F8712A">
        <w:rPr>
          <w:rFonts w:cs="Times New Roman"/>
        </w:rPr>
        <w:t>Clerc, etc.</w:t>
      </w:r>
    </w:p>
    <w:p w:rsidR="0004476F" w:rsidRPr="00F8712A" w:rsidRDefault="0004476F" w:rsidP="0004476F">
      <w:pPr>
        <w:pStyle w:val="Corpsdetexte"/>
        <w:rPr>
          <w:rFonts w:cs="Times New Roman"/>
        </w:rPr>
      </w:pPr>
      <w:r w:rsidRPr="00F8712A">
        <w:rPr>
          <w:rFonts w:cs="Times New Roman"/>
        </w:rPr>
        <w:t xml:space="preserve">La </w:t>
      </w:r>
      <w:proofErr w:type="spellStart"/>
      <w:r w:rsidRPr="00F8712A">
        <w:rPr>
          <w:rFonts w:cs="Times New Roman"/>
          <w:b/>
        </w:rPr>
        <w:t>Critica</w:t>
      </w:r>
      <w:proofErr w:type="spellEnd"/>
      <w:r w:rsidRPr="00F8712A">
        <w:rPr>
          <w:rFonts w:cs="Times New Roman"/>
          <w:b/>
        </w:rPr>
        <w:t xml:space="preserve"> sociale </w:t>
      </w:r>
      <w:r w:rsidRPr="00F8712A">
        <w:rPr>
          <w:rFonts w:cs="Times New Roman"/>
        </w:rPr>
        <w:t xml:space="preserve">vient de clore par un quatrième article ses études sur </w:t>
      </w:r>
      <w:r w:rsidRPr="00F8712A">
        <w:rPr>
          <w:rFonts w:cs="Times New Roman"/>
          <w:b/>
          <w:i/>
        </w:rPr>
        <w:t>La lutte des classes en Angleterre</w:t>
      </w:r>
      <w:r w:rsidRPr="00F8712A">
        <w:rPr>
          <w:rFonts w:cs="Times New Roman"/>
          <w:i/>
        </w:rPr>
        <w:t>.</w:t>
      </w:r>
    </w:p>
    <w:p w:rsidR="0004476F" w:rsidRPr="00F8712A" w:rsidRDefault="0004476F" w:rsidP="0004476F">
      <w:pPr>
        <w:pStyle w:val="Corpsdetexte"/>
        <w:rPr>
          <w:rFonts w:cs="Times New Roman"/>
        </w:rPr>
      </w:pPr>
      <w:r w:rsidRPr="00F8712A">
        <w:rPr>
          <w:rFonts w:cs="Times New Roman"/>
        </w:rPr>
        <w:t xml:space="preserve">Nous avons reçu </w:t>
      </w:r>
      <w:proofErr w:type="spellStart"/>
      <w:r w:rsidRPr="00F8712A">
        <w:rPr>
          <w:rFonts w:cs="Times New Roman"/>
          <w:b/>
        </w:rPr>
        <w:t>Cuore</w:t>
      </w:r>
      <w:proofErr w:type="spellEnd"/>
      <w:r w:rsidRPr="00F8712A">
        <w:rPr>
          <w:rFonts w:cs="Times New Roman"/>
          <w:b/>
        </w:rPr>
        <w:t xml:space="preserve"> </w:t>
      </w:r>
      <w:proofErr w:type="spellStart"/>
      <w:r w:rsidRPr="00F8712A">
        <w:rPr>
          <w:rFonts w:cs="Times New Roman"/>
          <w:b/>
        </w:rPr>
        <w:t>ed</w:t>
      </w:r>
      <w:proofErr w:type="spellEnd"/>
      <w:r w:rsidRPr="00F8712A">
        <w:rPr>
          <w:rFonts w:cs="Times New Roman"/>
          <w:b/>
        </w:rPr>
        <w:t xml:space="preserve"> Arte</w:t>
      </w:r>
      <w:r w:rsidRPr="00F8712A">
        <w:rPr>
          <w:rFonts w:cs="Times New Roman"/>
        </w:rPr>
        <w:t>, de Gênes</w:t>
      </w:r>
      <w:r>
        <w:rPr>
          <w:rFonts w:cs="Times New Roman"/>
        </w:rPr>
        <w:t> ;</w:t>
      </w:r>
      <w:r w:rsidRPr="00F8712A">
        <w:rPr>
          <w:rFonts w:cs="Times New Roman"/>
        </w:rPr>
        <w:t xml:space="preserve"> la </w:t>
      </w:r>
      <w:proofErr w:type="spellStart"/>
      <w:r w:rsidRPr="00F8712A">
        <w:rPr>
          <w:rFonts w:cs="Times New Roman"/>
          <w:b/>
        </w:rPr>
        <w:t>Tavola</w:t>
      </w:r>
      <w:proofErr w:type="spellEnd"/>
      <w:r w:rsidRPr="00F8712A">
        <w:rPr>
          <w:rFonts w:cs="Times New Roman"/>
          <w:b/>
        </w:rPr>
        <w:t xml:space="preserve"> </w:t>
      </w:r>
      <w:proofErr w:type="spellStart"/>
      <w:r w:rsidRPr="00F8712A">
        <w:rPr>
          <w:rFonts w:cs="Times New Roman"/>
          <w:b/>
        </w:rPr>
        <w:t>Rotonda</w:t>
      </w:r>
      <w:proofErr w:type="spellEnd"/>
      <w:r w:rsidRPr="00F8712A">
        <w:rPr>
          <w:rFonts w:cs="Times New Roman"/>
        </w:rPr>
        <w:t>, de Naples</w:t>
      </w:r>
      <w:r>
        <w:rPr>
          <w:rFonts w:cs="Times New Roman"/>
        </w:rPr>
        <w:t> ;</w:t>
      </w:r>
      <w:r w:rsidRPr="00F8712A">
        <w:rPr>
          <w:rFonts w:cs="Times New Roman"/>
        </w:rPr>
        <w:t xml:space="preserve"> </w:t>
      </w:r>
      <w:r w:rsidRPr="00F8712A">
        <w:rPr>
          <w:rFonts w:cs="Times New Roman"/>
          <w:b/>
        </w:rPr>
        <w:t>Cronaca Nova</w:t>
      </w:r>
      <w:r w:rsidRPr="00F8712A">
        <w:rPr>
          <w:rFonts w:cs="Times New Roman"/>
        </w:rPr>
        <w:t>, nouvelle revue sicilienne.</w:t>
      </w:r>
    </w:p>
    <w:p w:rsidR="0004476F" w:rsidRPr="00F8712A" w:rsidRDefault="0004476F" w:rsidP="0004476F">
      <w:pPr>
        <w:pStyle w:val="Corpsdetexte"/>
        <w:rPr>
          <w:rFonts w:cs="Times New Roman"/>
        </w:rPr>
      </w:pPr>
      <w:r w:rsidRPr="00F8712A">
        <w:rPr>
          <w:rFonts w:cs="Times New Roman"/>
        </w:rPr>
        <w:t>[…]</w:t>
      </w:r>
    </w:p>
    <w:p w:rsidR="0004476F" w:rsidRDefault="0004476F" w:rsidP="0004476F">
      <w:pPr>
        <w:pStyle w:val="Titre2"/>
      </w:pPr>
      <w:r>
        <w:t>Choses d’art [extrait]</w:t>
      </w:r>
    </w:p>
    <w:p w:rsidR="0004476F" w:rsidRPr="00925B7B" w:rsidRDefault="0004476F" w:rsidP="0004476F">
      <w:pPr>
        <w:pStyle w:val="term"/>
      </w:pPr>
      <w:proofErr w:type="gramStart"/>
      <w:r w:rsidRPr="00925B7B">
        <w:t>id</w:t>
      </w:r>
      <w:proofErr w:type="gramEnd"/>
      <w:r w:rsidRPr="00925B7B">
        <w:t> : article-</w:t>
      </w:r>
      <w:r>
        <w:t>1893</w:t>
      </w:r>
      <w:r w:rsidRPr="00925B7B">
        <w:t>-</w:t>
      </w:r>
      <w:r>
        <w:t>04</w:t>
      </w:r>
      <w:r w:rsidRPr="00925B7B">
        <w:t>_</w:t>
      </w:r>
      <w:r>
        <w:t>383</w:t>
      </w:r>
    </w:p>
    <w:p w:rsidR="0004476F" w:rsidRPr="00925B7B" w:rsidRDefault="0004476F" w:rsidP="0004476F">
      <w:pPr>
        <w:pStyle w:val="term"/>
      </w:pPr>
      <w:proofErr w:type="gramStart"/>
      <w:r w:rsidRPr="00925B7B">
        <w:t>author</w:t>
      </w:r>
      <w:proofErr w:type="gramEnd"/>
      <w:r w:rsidRPr="00925B7B">
        <w:t xml:space="preserve"> : </w:t>
      </w:r>
      <w:r>
        <w:t>Gourmont, Remy de (1858-1915)</w:t>
      </w:r>
    </w:p>
    <w:p w:rsidR="0004476F" w:rsidRPr="00925B7B" w:rsidRDefault="0004476F" w:rsidP="0004476F">
      <w:pPr>
        <w:pStyle w:val="term"/>
      </w:pPr>
      <w:proofErr w:type="gramStart"/>
      <w:r>
        <w:t>signed</w:t>
      </w:r>
      <w:proofErr w:type="gramEnd"/>
      <w:r>
        <w:t> : R. G.</w:t>
      </w:r>
    </w:p>
    <w:p w:rsidR="0004476F" w:rsidRDefault="0004476F" w:rsidP="0004476F">
      <w:pPr>
        <w:pStyle w:val="term"/>
      </w:pPr>
      <w:proofErr w:type="gramStart"/>
      <w:r w:rsidRPr="00925B7B">
        <w:t>section</w:t>
      </w:r>
      <w:proofErr w:type="gramEnd"/>
      <w:r w:rsidRPr="00925B7B">
        <w:t xml:space="preserve"> : </w:t>
      </w:r>
      <w:r>
        <w:t>Choses d’art</w:t>
      </w:r>
    </w:p>
    <w:p w:rsidR="0004476F" w:rsidRDefault="0004476F" w:rsidP="0004476F">
      <w:pPr>
        <w:pStyle w:val="term"/>
      </w:pPr>
      <w:proofErr w:type="gramStart"/>
      <w:r w:rsidRPr="00925B7B">
        <w:t>title</w:t>
      </w:r>
      <w:proofErr w:type="gramEnd"/>
      <w:r w:rsidRPr="00925B7B">
        <w:t xml:space="preserve"> : </w:t>
      </w:r>
      <w:r>
        <w:t>Choses d’art [extrait]</w:t>
      </w:r>
    </w:p>
    <w:p w:rsidR="0004476F" w:rsidRPr="00925B7B" w:rsidRDefault="0004476F" w:rsidP="0004476F">
      <w:pPr>
        <w:pStyle w:val="term"/>
      </w:pPr>
      <w:proofErr w:type="gramStart"/>
      <w:r w:rsidRPr="00925B7B">
        <w:t>date</w:t>
      </w:r>
      <w:proofErr w:type="gramEnd"/>
      <w:r w:rsidRPr="00925B7B">
        <w:t> :</w:t>
      </w:r>
      <w:r>
        <w:t xml:space="preserve"> 1893-04</w:t>
      </w:r>
    </w:p>
    <w:p w:rsidR="0004476F" w:rsidRDefault="0004476F" w:rsidP="0004476F">
      <w:pPr>
        <w:pStyle w:val="term"/>
      </w:pPr>
      <w:proofErr w:type="spellStart"/>
      <w:proofErr w:type="gramStart"/>
      <w:r w:rsidRPr="00925B7B">
        <w:t>ref</w:t>
      </w:r>
      <w:proofErr w:type="spellEnd"/>
      <w:proofErr w:type="gramEnd"/>
      <w:r w:rsidRPr="00925B7B">
        <w:t xml:space="preserve"> : </w:t>
      </w:r>
      <w:r>
        <w:t>Tome VII, numéro 40, avril 1893</w:t>
      </w:r>
      <w:r w:rsidRPr="00925B7B">
        <w:t xml:space="preserve">, </w:t>
      </w:r>
      <w:r>
        <w:t>p. 382-384 [383]</w:t>
      </w:r>
    </w:p>
    <w:p w:rsidR="0004476F" w:rsidRPr="00B260A4" w:rsidRDefault="0004476F" w:rsidP="0004476F">
      <w:pPr>
        <w:pStyle w:val="byline"/>
      </w:pPr>
      <w:r>
        <w:t>R. G. [Remy de Gourmont]</w:t>
      </w:r>
      <w:r w:rsidRPr="00B260A4">
        <w:t>.</w:t>
      </w:r>
    </w:p>
    <w:p w:rsidR="0004476F" w:rsidRDefault="0004476F" w:rsidP="0004476F">
      <w:pPr>
        <w:pStyle w:val="bibl"/>
      </w:pPr>
      <w:r>
        <w:t>Tome VII, numéro 40, avril 1893</w:t>
      </w:r>
      <w:r w:rsidRPr="00925B7B">
        <w:t xml:space="preserve">, </w:t>
      </w:r>
      <w:r>
        <w:t>p. 382-384 [383].</w:t>
      </w:r>
    </w:p>
    <w:p w:rsidR="0004476F" w:rsidRPr="00F8712A" w:rsidRDefault="0004476F" w:rsidP="0004476F">
      <w:pPr>
        <w:pStyle w:val="Corpsdetexte"/>
        <w:rPr>
          <w:rFonts w:cs="Times New Roman"/>
        </w:rPr>
      </w:pPr>
      <w:r w:rsidRPr="00F8712A">
        <w:rPr>
          <w:rFonts w:cs="Times New Roman"/>
        </w:rPr>
        <w:t>[…]</w:t>
      </w:r>
    </w:p>
    <w:p w:rsidR="0004476F" w:rsidRPr="00F8712A" w:rsidRDefault="0004476F" w:rsidP="0004476F">
      <w:pPr>
        <w:pStyle w:val="Corpsdetexte"/>
        <w:rPr>
          <w:rFonts w:cs="Times New Roman"/>
        </w:rPr>
      </w:pPr>
      <w:r w:rsidRPr="00F8712A">
        <w:rPr>
          <w:rFonts w:cs="Times New Roman"/>
        </w:rPr>
        <w:t xml:space="preserve">Au </w:t>
      </w:r>
      <w:r w:rsidRPr="00F8712A">
        <w:rPr>
          <w:rFonts w:cs="Times New Roman"/>
          <w:b/>
        </w:rPr>
        <w:t>Louvre</w:t>
      </w:r>
      <w:r w:rsidRPr="008B2C25">
        <w:rPr>
          <w:rFonts w:cs="Times New Roman"/>
        </w:rPr>
        <w:t> : n</w:t>
      </w:r>
      <w:r w:rsidRPr="00F8712A">
        <w:rPr>
          <w:rFonts w:cs="Times New Roman"/>
        </w:rPr>
        <w:t>ouvelle acquisition</w:t>
      </w:r>
      <w:r>
        <w:rPr>
          <w:rFonts w:cs="Times New Roman"/>
        </w:rPr>
        <w:t> :</w:t>
      </w:r>
      <w:r w:rsidRPr="00F8712A">
        <w:rPr>
          <w:rFonts w:cs="Times New Roman"/>
        </w:rPr>
        <w:t xml:space="preserve"> une</w:t>
      </w:r>
      <w:r>
        <w:rPr>
          <w:rFonts w:cs="Times New Roman"/>
        </w:rPr>
        <w:t xml:space="preserve"> peinture, école italienne du </w:t>
      </w:r>
      <w:proofErr w:type="spellStart"/>
      <w:r w:rsidRPr="008B2C25">
        <w:rPr>
          <w:rFonts w:cs="Times New Roman"/>
          <w:smallCaps/>
        </w:rPr>
        <w:t>xv</w:t>
      </w:r>
      <w:r w:rsidRPr="00E554D0">
        <w:rPr>
          <w:vertAlign w:val="superscript"/>
        </w:rPr>
        <w:t>e</w:t>
      </w:r>
      <w:proofErr w:type="spellEnd"/>
      <w:r w:rsidRPr="00F8712A">
        <w:rPr>
          <w:rFonts w:cs="Times New Roman"/>
        </w:rPr>
        <w:t> siècle, portrait de jeune femme attribué à Vittore Pisano, peintre, sculpteur et médailleur. Les œuvres de cet artiste sont fort rares</w:t>
      </w:r>
      <w:r>
        <w:rPr>
          <w:rFonts w:cs="Times New Roman"/>
        </w:rPr>
        <w:t> :</w:t>
      </w:r>
      <w:r w:rsidRPr="00F8712A">
        <w:rPr>
          <w:rFonts w:cs="Times New Roman"/>
        </w:rPr>
        <w:t xml:space="preserve"> le Louvre ne possédait de lui que quelques dessins. Ce portrait semble représenter l</w:t>
      </w:r>
      <w:r>
        <w:rPr>
          <w:rFonts w:cs="Times New Roman"/>
        </w:rPr>
        <w:t>’</w:t>
      </w:r>
      <w:r w:rsidRPr="00F8712A">
        <w:rPr>
          <w:rFonts w:cs="Times New Roman"/>
        </w:rPr>
        <w:t>une des deux femmes de Lionel d</w:t>
      </w:r>
      <w:r>
        <w:rPr>
          <w:rFonts w:cs="Times New Roman"/>
        </w:rPr>
        <w:t>’</w:t>
      </w:r>
      <w:r w:rsidRPr="00F8712A">
        <w:rPr>
          <w:rFonts w:cs="Times New Roman"/>
        </w:rPr>
        <w:t>Este, duc de Ferrare, une pâle tête aux cheveux blonds relevés qui se profile sur un fond de ciel et de fleurs, œillets et ancolies</w:t>
      </w:r>
      <w:r>
        <w:rPr>
          <w:rFonts w:cs="Times New Roman"/>
        </w:rPr>
        <w:t> ;</w:t>
      </w:r>
      <w:r w:rsidRPr="00F8712A">
        <w:rPr>
          <w:rFonts w:cs="Times New Roman"/>
        </w:rPr>
        <w:t xml:space="preserve"> tout autour, des vols de papillons.</w:t>
      </w:r>
    </w:p>
    <w:p w:rsidR="0004476F" w:rsidRPr="00F8712A" w:rsidRDefault="0004476F" w:rsidP="0004476F">
      <w:pPr>
        <w:pStyle w:val="Corpsdetexte"/>
        <w:rPr>
          <w:rFonts w:cs="Times New Roman"/>
        </w:rPr>
      </w:pPr>
      <w:r w:rsidRPr="00F8712A">
        <w:rPr>
          <w:rFonts w:cs="Times New Roman"/>
        </w:rPr>
        <w:t>[…]</w:t>
      </w:r>
    </w:p>
    <w:p w:rsidR="0004476F" w:rsidRDefault="0004476F" w:rsidP="0004476F">
      <w:pPr>
        <w:pStyle w:val="Titre1"/>
      </w:pPr>
      <w:r>
        <w:t>Tome VIII, numéro 41, mai 1893</w:t>
      </w:r>
    </w:p>
    <w:p w:rsidR="0004476F" w:rsidRPr="00C0122C" w:rsidRDefault="0004476F" w:rsidP="0004476F">
      <w:pPr>
        <w:pStyle w:val="Titre2"/>
        <w:rPr>
          <w:lang w:val="it-IT"/>
        </w:rPr>
      </w:pPr>
      <w:r>
        <w:t xml:space="preserve">Les Livres. </w:t>
      </w:r>
      <w:r>
        <w:br/>
      </w:r>
      <w:r w:rsidRPr="00C0122C">
        <w:rPr>
          <w:i/>
          <w:lang w:val="it-IT"/>
        </w:rPr>
        <w:t>Distruzione ed altri Racconti</w:t>
      </w:r>
      <w:r w:rsidRPr="00C0122C">
        <w:rPr>
          <w:lang w:val="it-IT"/>
        </w:rPr>
        <w:t xml:space="preserve">, par Ugo </w:t>
      </w:r>
      <w:proofErr w:type="spellStart"/>
      <w:r w:rsidRPr="00C0122C">
        <w:rPr>
          <w:lang w:val="it-IT"/>
        </w:rPr>
        <w:t>Valcarenghi</w:t>
      </w:r>
      <w:proofErr w:type="spellEnd"/>
      <w:r w:rsidRPr="00C0122C">
        <w:rPr>
          <w:lang w:val="it-IT"/>
        </w:rPr>
        <w:t xml:space="preserve"> (Milan, libreria editrice Galli)</w:t>
      </w:r>
    </w:p>
    <w:p w:rsidR="0004476F" w:rsidRPr="00925B7B" w:rsidRDefault="0004476F" w:rsidP="0004476F">
      <w:pPr>
        <w:pStyle w:val="term"/>
      </w:pPr>
      <w:proofErr w:type="gramStart"/>
      <w:r w:rsidRPr="00925B7B">
        <w:t>id</w:t>
      </w:r>
      <w:proofErr w:type="gramEnd"/>
      <w:r w:rsidRPr="00925B7B">
        <w:t> : article-</w:t>
      </w:r>
      <w:r>
        <w:t>1893</w:t>
      </w:r>
      <w:r w:rsidRPr="00925B7B">
        <w:t>-</w:t>
      </w:r>
      <w:r>
        <w:t>05</w:t>
      </w:r>
      <w:r w:rsidRPr="00925B7B">
        <w:t>_</w:t>
      </w:r>
      <w:r>
        <w:t>082</w:t>
      </w:r>
    </w:p>
    <w:p w:rsidR="0004476F" w:rsidRPr="00925B7B" w:rsidRDefault="0004476F" w:rsidP="0004476F">
      <w:pPr>
        <w:pStyle w:val="term"/>
      </w:pPr>
      <w:proofErr w:type="gramStart"/>
      <w:r w:rsidRPr="00925B7B">
        <w:lastRenderedPageBreak/>
        <w:t>author</w:t>
      </w:r>
      <w:proofErr w:type="gramEnd"/>
      <w:r w:rsidRPr="00925B7B">
        <w:t xml:space="preserve"> : </w:t>
      </w:r>
      <w:r>
        <w:t>Gourmont, Remy de (1858-1915)</w:t>
      </w:r>
    </w:p>
    <w:p w:rsidR="0004476F" w:rsidRPr="00925B7B" w:rsidRDefault="0004476F" w:rsidP="0004476F">
      <w:pPr>
        <w:pStyle w:val="term"/>
      </w:pPr>
      <w:proofErr w:type="gramStart"/>
      <w:r>
        <w:t>signed</w:t>
      </w:r>
      <w:proofErr w:type="gramEnd"/>
      <w:r>
        <w:t> : R. G.</w:t>
      </w:r>
    </w:p>
    <w:p w:rsidR="0004476F" w:rsidRDefault="0004476F" w:rsidP="0004476F">
      <w:pPr>
        <w:pStyle w:val="term"/>
      </w:pPr>
      <w:proofErr w:type="gramStart"/>
      <w:r w:rsidRPr="00925B7B">
        <w:t>section</w:t>
      </w:r>
      <w:proofErr w:type="gramEnd"/>
      <w:r w:rsidRPr="00925B7B">
        <w:t xml:space="preserve"> : </w:t>
      </w:r>
      <w:r>
        <w:t>Les Livres</w:t>
      </w:r>
    </w:p>
    <w:p w:rsidR="0004476F" w:rsidRPr="00C0122C" w:rsidRDefault="0004476F" w:rsidP="0004476F">
      <w:pPr>
        <w:pStyle w:val="term"/>
        <w:rPr>
          <w:lang w:val="it-IT"/>
        </w:rPr>
      </w:pPr>
      <w:proofErr w:type="spellStart"/>
      <w:proofErr w:type="gramStart"/>
      <w:r w:rsidRPr="00C0122C">
        <w:rPr>
          <w:lang w:val="it-IT"/>
        </w:rPr>
        <w:t>title</w:t>
      </w:r>
      <w:proofErr w:type="spellEnd"/>
      <w:r w:rsidRPr="00C0122C">
        <w:rPr>
          <w:lang w:val="it-IT"/>
        </w:rPr>
        <w:t> :</w:t>
      </w:r>
      <w:proofErr w:type="gramEnd"/>
      <w:r w:rsidRPr="00C0122C">
        <w:rPr>
          <w:lang w:val="it-IT"/>
        </w:rPr>
        <w:t xml:space="preserve"> </w:t>
      </w:r>
      <w:r w:rsidRPr="00C0122C">
        <w:rPr>
          <w:i/>
          <w:lang w:val="it-IT"/>
        </w:rPr>
        <w:t>Distruzione ed altri Racconti</w:t>
      </w:r>
      <w:r w:rsidRPr="00C0122C">
        <w:rPr>
          <w:lang w:val="it-IT"/>
        </w:rPr>
        <w:t xml:space="preserve">, par Ugo </w:t>
      </w:r>
      <w:proofErr w:type="spellStart"/>
      <w:r w:rsidRPr="00C0122C">
        <w:rPr>
          <w:lang w:val="it-IT"/>
        </w:rPr>
        <w:t>Valcarenghi</w:t>
      </w:r>
      <w:proofErr w:type="spellEnd"/>
      <w:r w:rsidRPr="00C0122C">
        <w:rPr>
          <w:lang w:val="it-IT"/>
        </w:rPr>
        <w:t xml:space="preserve"> (Milan, libreria editrice Galli)</w:t>
      </w:r>
    </w:p>
    <w:p w:rsidR="0004476F" w:rsidRPr="00925B7B" w:rsidRDefault="0004476F" w:rsidP="0004476F">
      <w:pPr>
        <w:pStyle w:val="term"/>
      </w:pPr>
      <w:proofErr w:type="gramStart"/>
      <w:r w:rsidRPr="00925B7B">
        <w:t>date</w:t>
      </w:r>
      <w:proofErr w:type="gramEnd"/>
      <w:r w:rsidRPr="00925B7B">
        <w:t> :</w:t>
      </w:r>
      <w:r>
        <w:t xml:space="preserve"> 1893-05</w:t>
      </w:r>
    </w:p>
    <w:p w:rsidR="0004476F" w:rsidRDefault="0004476F" w:rsidP="0004476F">
      <w:pPr>
        <w:pStyle w:val="term"/>
      </w:pPr>
      <w:proofErr w:type="spellStart"/>
      <w:proofErr w:type="gramStart"/>
      <w:r w:rsidRPr="00925B7B">
        <w:t>ref</w:t>
      </w:r>
      <w:proofErr w:type="spellEnd"/>
      <w:proofErr w:type="gramEnd"/>
      <w:r w:rsidRPr="00925B7B">
        <w:t xml:space="preserve"> : </w:t>
      </w:r>
      <w:r>
        <w:t>Tome VIII, numéro 41, mai 1893</w:t>
      </w:r>
      <w:r w:rsidRPr="00925B7B">
        <w:t xml:space="preserve">, </w:t>
      </w:r>
      <w:r>
        <w:t>p. 80-88 [82]</w:t>
      </w:r>
    </w:p>
    <w:p w:rsidR="0004476F" w:rsidRPr="00B260A4" w:rsidRDefault="0004476F" w:rsidP="0004476F">
      <w:pPr>
        <w:pStyle w:val="byline"/>
      </w:pPr>
      <w:r>
        <w:t>R. G. [Remy de Gourmont]</w:t>
      </w:r>
      <w:r w:rsidRPr="00B260A4">
        <w:t>.</w:t>
      </w:r>
    </w:p>
    <w:p w:rsidR="0004476F" w:rsidRPr="00C0122C" w:rsidRDefault="0004476F" w:rsidP="0004476F">
      <w:pPr>
        <w:pStyle w:val="bibl"/>
        <w:rPr>
          <w:lang w:val="it-IT"/>
        </w:rPr>
      </w:pPr>
      <w:r w:rsidRPr="00C0122C">
        <w:rPr>
          <w:lang w:val="it-IT"/>
        </w:rPr>
        <w:t xml:space="preserve">Tome VIII, </w:t>
      </w:r>
      <w:proofErr w:type="spellStart"/>
      <w:r w:rsidRPr="00C0122C">
        <w:rPr>
          <w:lang w:val="it-IT"/>
        </w:rPr>
        <w:t>numéro</w:t>
      </w:r>
      <w:proofErr w:type="spellEnd"/>
      <w:r w:rsidRPr="00C0122C">
        <w:rPr>
          <w:lang w:val="it-IT"/>
        </w:rPr>
        <w:t> 40, mai 1893, p. 80-88 [82].</w:t>
      </w:r>
    </w:p>
    <w:p w:rsidR="0004476F" w:rsidRPr="00F8712A" w:rsidRDefault="0004476F" w:rsidP="0004476F">
      <w:pPr>
        <w:pStyle w:val="Corpsdetexte"/>
        <w:rPr>
          <w:rFonts w:cs="Times New Roman"/>
        </w:rPr>
      </w:pPr>
      <w:r w:rsidRPr="00F8712A">
        <w:rPr>
          <w:rFonts w:cs="Times New Roman"/>
        </w:rPr>
        <w:t>Le récit qui donne son titre au volume est un agréable petit roman d</w:t>
      </w:r>
      <w:r>
        <w:rPr>
          <w:rFonts w:cs="Times New Roman"/>
        </w:rPr>
        <w:t>’</w:t>
      </w:r>
      <w:r w:rsidRPr="00F8712A">
        <w:rPr>
          <w:rFonts w:cs="Times New Roman"/>
        </w:rPr>
        <w:t>un naturalisme assez discret, avec assez de psychologie pour qu</w:t>
      </w:r>
      <w:r>
        <w:rPr>
          <w:rFonts w:cs="Times New Roman"/>
        </w:rPr>
        <w:t>’</w:t>
      </w:r>
      <w:r w:rsidRPr="00F8712A">
        <w:rPr>
          <w:rFonts w:cs="Times New Roman"/>
        </w:rPr>
        <w:t>on puisse le tenir pour une œuvre distinguée. Le style est bien un peu lâché, ou, du moins, la phrase est trop uniforme et trop ca</w:t>
      </w:r>
      <w:r>
        <w:rPr>
          <w:rFonts w:cs="Times New Roman"/>
        </w:rPr>
        <w:t>lquée sur la phrase française — </w:t>
      </w:r>
      <w:r w:rsidRPr="00F8712A">
        <w:rPr>
          <w:rFonts w:cs="Times New Roman"/>
        </w:rPr>
        <w:t>la phrase courante et typ</w:t>
      </w:r>
      <w:r>
        <w:rPr>
          <w:rFonts w:cs="Times New Roman"/>
        </w:rPr>
        <w:t>e des Bourget et des Maupassant </w:t>
      </w:r>
      <w:r w:rsidRPr="00F8712A">
        <w:rPr>
          <w:rFonts w:cs="Times New Roman"/>
        </w:rPr>
        <w:t xml:space="preserve">— mais enfin ce petit roman peut se lire. Il avait été remarqué, déjà, dans la </w:t>
      </w:r>
      <w:r w:rsidRPr="00F8712A">
        <w:rPr>
          <w:rFonts w:cs="Times New Roman"/>
          <w:i/>
        </w:rPr>
        <w:t>Cronaca d</w:t>
      </w:r>
      <w:r>
        <w:rPr>
          <w:rFonts w:cs="Times New Roman"/>
          <w:i/>
        </w:rPr>
        <w:t>’</w:t>
      </w:r>
      <w:r w:rsidRPr="00F8712A">
        <w:rPr>
          <w:rFonts w:cs="Times New Roman"/>
          <w:i/>
        </w:rPr>
        <w:t>Arte</w:t>
      </w:r>
      <w:r w:rsidRPr="00F8712A">
        <w:rPr>
          <w:rFonts w:cs="Times New Roman"/>
        </w:rPr>
        <w:t>, que l</w:t>
      </w:r>
      <w:r>
        <w:rPr>
          <w:rFonts w:cs="Times New Roman"/>
        </w:rPr>
        <w:t>’</w:t>
      </w:r>
      <w:r w:rsidRPr="00F8712A">
        <w:rPr>
          <w:rFonts w:cs="Times New Roman"/>
        </w:rPr>
        <w:t>auteur dirigeait alors avec soin et qui a malheureusement disparu.</w:t>
      </w:r>
    </w:p>
    <w:p w:rsidR="0004476F" w:rsidRDefault="0004476F" w:rsidP="0004476F">
      <w:pPr>
        <w:pStyle w:val="Titre1"/>
      </w:pPr>
      <w:bookmarkStart w:id="12" w:name="bookmark1"/>
      <w:bookmarkEnd w:id="12"/>
      <w:r>
        <w:t>Tome IX, numéro 48, décembre 1893</w:t>
      </w:r>
    </w:p>
    <w:p w:rsidR="0004476F" w:rsidRPr="00C0122C" w:rsidRDefault="0004476F" w:rsidP="0004476F">
      <w:pPr>
        <w:pStyle w:val="Titre2"/>
        <w:rPr>
          <w:lang w:val="it-IT"/>
        </w:rPr>
      </w:pPr>
      <w:r>
        <w:t xml:space="preserve">Les Livres. </w:t>
      </w:r>
      <w:r>
        <w:br/>
      </w:r>
      <w:r w:rsidRPr="00C0122C">
        <w:rPr>
          <w:i/>
          <w:lang w:val="it-IT"/>
        </w:rPr>
        <w:t>Atlantide</w:t>
      </w:r>
      <w:r w:rsidRPr="00C0122C">
        <w:rPr>
          <w:lang w:val="it-IT"/>
        </w:rPr>
        <w:t xml:space="preserve">, Poema di Mario </w:t>
      </w:r>
      <w:proofErr w:type="spellStart"/>
      <w:r w:rsidRPr="00C0122C">
        <w:rPr>
          <w:lang w:val="it-IT"/>
        </w:rPr>
        <w:t>Rapisardi</w:t>
      </w:r>
      <w:proofErr w:type="spellEnd"/>
      <w:r w:rsidRPr="00C0122C">
        <w:rPr>
          <w:lang w:val="it-IT"/>
        </w:rPr>
        <w:t xml:space="preserve"> (Catane, </w:t>
      </w:r>
      <w:proofErr w:type="spellStart"/>
      <w:r w:rsidRPr="00C0122C">
        <w:rPr>
          <w:lang w:val="it-IT"/>
        </w:rPr>
        <w:t>Niccolo</w:t>
      </w:r>
      <w:proofErr w:type="spellEnd"/>
      <w:r w:rsidRPr="00C0122C">
        <w:rPr>
          <w:lang w:val="it-IT"/>
        </w:rPr>
        <w:t xml:space="preserve"> Giannotta)</w:t>
      </w:r>
    </w:p>
    <w:p w:rsidR="0004476F" w:rsidRPr="00925B7B" w:rsidRDefault="0004476F" w:rsidP="0004476F">
      <w:pPr>
        <w:pStyle w:val="term"/>
      </w:pPr>
      <w:proofErr w:type="gramStart"/>
      <w:r w:rsidRPr="00925B7B">
        <w:t>id</w:t>
      </w:r>
      <w:proofErr w:type="gramEnd"/>
      <w:r w:rsidRPr="00925B7B">
        <w:t> : article-</w:t>
      </w:r>
      <w:r>
        <w:t>1893</w:t>
      </w:r>
      <w:r w:rsidRPr="00925B7B">
        <w:t>-</w:t>
      </w:r>
      <w:r>
        <w:t>12</w:t>
      </w:r>
      <w:r w:rsidRPr="00925B7B">
        <w:t>_</w:t>
      </w:r>
      <w:r>
        <w:t>364</w:t>
      </w:r>
    </w:p>
    <w:p w:rsidR="0004476F" w:rsidRPr="00925B7B" w:rsidRDefault="0004476F" w:rsidP="0004476F">
      <w:pPr>
        <w:pStyle w:val="term"/>
      </w:pPr>
      <w:proofErr w:type="gramStart"/>
      <w:r w:rsidRPr="00925B7B">
        <w:t>author</w:t>
      </w:r>
      <w:proofErr w:type="gramEnd"/>
      <w:r w:rsidRPr="00925B7B">
        <w:t xml:space="preserve"> : </w:t>
      </w:r>
      <w:r>
        <w:t>Gourmont, Remy de (1858-1915)</w:t>
      </w:r>
    </w:p>
    <w:p w:rsidR="0004476F" w:rsidRPr="00925B7B" w:rsidRDefault="0004476F" w:rsidP="0004476F">
      <w:pPr>
        <w:pStyle w:val="term"/>
      </w:pPr>
      <w:proofErr w:type="gramStart"/>
      <w:r w:rsidRPr="00925B7B">
        <w:t>signed</w:t>
      </w:r>
      <w:proofErr w:type="gramEnd"/>
      <w:r w:rsidRPr="00925B7B">
        <w:t xml:space="preserve"> : </w:t>
      </w:r>
      <w:r>
        <w:t>R. de Gourmont</w:t>
      </w:r>
    </w:p>
    <w:p w:rsidR="0004476F" w:rsidRPr="00C0122C" w:rsidRDefault="0004476F" w:rsidP="0004476F">
      <w:pPr>
        <w:pStyle w:val="term"/>
        <w:rPr>
          <w:lang w:val="it-IT"/>
        </w:rPr>
      </w:pPr>
      <w:proofErr w:type="gramStart"/>
      <w:r w:rsidRPr="00C0122C">
        <w:rPr>
          <w:lang w:val="it-IT"/>
        </w:rPr>
        <w:t>section :</w:t>
      </w:r>
      <w:proofErr w:type="gramEnd"/>
      <w:r w:rsidRPr="00C0122C">
        <w:rPr>
          <w:lang w:val="it-IT"/>
        </w:rPr>
        <w:t xml:space="preserve"> </w:t>
      </w:r>
      <w:proofErr w:type="spellStart"/>
      <w:r w:rsidRPr="00C0122C">
        <w:rPr>
          <w:lang w:val="it-IT"/>
        </w:rPr>
        <w:t>Les</w:t>
      </w:r>
      <w:proofErr w:type="spellEnd"/>
      <w:r w:rsidRPr="00C0122C">
        <w:rPr>
          <w:lang w:val="it-IT"/>
        </w:rPr>
        <w:t xml:space="preserve"> </w:t>
      </w:r>
      <w:proofErr w:type="spellStart"/>
      <w:r w:rsidRPr="00C0122C">
        <w:rPr>
          <w:lang w:val="it-IT"/>
        </w:rPr>
        <w:t>Livres</w:t>
      </w:r>
      <w:proofErr w:type="spellEnd"/>
    </w:p>
    <w:p w:rsidR="0004476F" w:rsidRPr="00C0122C" w:rsidRDefault="0004476F" w:rsidP="0004476F">
      <w:pPr>
        <w:pStyle w:val="term"/>
        <w:rPr>
          <w:lang w:val="it-IT"/>
        </w:rPr>
      </w:pPr>
      <w:proofErr w:type="spellStart"/>
      <w:proofErr w:type="gramStart"/>
      <w:r w:rsidRPr="00C0122C">
        <w:rPr>
          <w:lang w:val="it-IT"/>
        </w:rPr>
        <w:t>title</w:t>
      </w:r>
      <w:proofErr w:type="spellEnd"/>
      <w:r w:rsidRPr="00C0122C">
        <w:rPr>
          <w:lang w:val="it-IT"/>
        </w:rPr>
        <w:t> :</w:t>
      </w:r>
      <w:proofErr w:type="gramEnd"/>
      <w:r w:rsidRPr="00C0122C">
        <w:rPr>
          <w:lang w:val="it-IT"/>
        </w:rPr>
        <w:t xml:space="preserve"> </w:t>
      </w:r>
      <w:r w:rsidRPr="00C0122C">
        <w:rPr>
          <w:i/>
          <w:lang w:val="it-IT"/>
        </w:rPr>
        <w:t>Atlantide</w:t>
      </w:r>
      <w:r w:rsidRPr="00C0122C">
        <w:rPr>
          <w:lang w:val="it-IT"/>
        </w:rPr>
        <w:t xml:space="preserve">, Poema di Mario </w:t>
      </w:r>
      <w:proofErr w:type="spellStart"/>
      <w:r w:rsidRPr="00C0122C">
        <w:rPr>
          <w:lang w:val="it-IT"/>
        </w:rPr>
        <w:t>Rapisardi</w:t>
      </w:r>
      <w:proofErr w:type="spellEnd"/>
      <w:r w:rsidRPr="00C0122C">
        <w:rPr>
          <w:lang w:val="it-IT"/>
        </w:rPr>
        <w:t xml:space="preserve"> (Catane, </w:t>
      </w:r>
      <w:proofErr w:type="spellStart"/>
      <w:r w:rsidRPr="00C0122C">
        <w:rPr>
          <w:lang w:val="it-IT"/>
        </w:rPr>
        <w:t>Niccolo</w:t>
      </w:r>
      <w:proofErr w:type="spellEnd"/>
      <w:r w:rsidRPr="00C0122C">
        <w:rPr>
          <w:lang w:val="it-IT"/>
        </w:rPr>
        <w:t xml:space="preserve"> Giannotta)</w:t>
      </w:r>
    </w:p>
    <w:p w:rsidR="0004476F" w:rsidRPr="00925B7B" w:rsidRDefault="0004476F" w:rsidP="0004476F">
      <w:pPr>
        <w:pStyle w:val="term"/>
      </w:pPr>
      <w:proofErr w:type="gramStart"/>
      <w:r w:rsidRPr="00925B7B">
        <w:t>date</w:t>
      </w:r>
      <w:proofErr w:type="gramEnd"/>
      <w:r w:rsidRPr="00925B7B">
        <w:t> :</w:t>
      </w:r>
      <w:r>
        <w:t xml:space="preserve"> 1893-12</w:t>
      </w:r>
    </w:p>
    <w:p w:rsidR="0004476F" w:rsidRDefault="0004476F" w:rsidP="0004476F">
      <w:pPr>
        <w:pStyle w:val="term"/>
      </w:pPr>
      <w:proofErr w:type="spellStart"/>
      <w:proofErr w:type="gramStart"/>
      <w:r w:rsidRPr="00925B7B">
        <w:t>ref</w:t>
      </w:r>
      <w:proofErr w:type="spellEnd"/>
      <w:proofErr w:type="gramEnd"/>
      <w:r w:rsidRPr="00925B7B">
        <w:t xml:space="preserve"> : </w:t>
      </w:r>
      <w:r>
        <w:t>Tome IX, numéro 48, décembre 1893</w:t>
      </w:r>
      <w:r w:rsidRPr="00925B7B">
        <w:t xml:space="preserve">, </w:t>
      </w:r>
      <w:r>
        <w:t>p. 360-368 [364]</w:t>
      </w:r>
    </w:p>
    <w:p w:rsidR="0004476F" w:rsidRPr="00B260A4" w:rsidRDefault="0004476F" w:rsidP="0004476F">
      <w:pPr>
        <w:pStyle w:val="byline"/>
      </w:pPr>
      <w:r w:rsidRPr="00642C49">
        <w:rPr>
          <w:smallCaps/>
        </w:rPr>
        <w:t>R. de Gourmont</w:t>
      </w:r>
      <w:r w:rsidRPr="00B260A4">
        <w:t>.</w:t>
      </w:r>
    </w:p>
    <w:p w:rsidR="0004476F" w:rsidRDefault="0004476F" w:rsidP="0004476F">
      <w:pPr>
        <w:pStyle w:val="bibl"/>
      </w:pPr>
      <w:r>
        <w:t>Tome IX, numéro 48, décembre 1893</w:t>
      </w:r>
      <w:r w:rsidRPr="00925B7B">
        <w:t xml:space="preserve">, </w:t>
      </w:r>
      <w:r>
        <w:t>p. 360-368 [364].</w:t>
      </w:r>
    </w:p>
    <w:p w:rsidR="0004476F" w:rsidRPr="00F8712A" w:rsidRDefault="0004476F" w:rsidP="0004476F">
      <w:pPr>
        <w:pStyle w:val="Corpsdetexte"/>
        <w:rPr>
          <w:rFonts w:cs="Times New Roman"/>
        </w:rPr>
      </w:pPr>
      <w:r>
        <w:rPr>
          <w:rFonts w:cs="Times New Roman"/>
        </w:rPr>
        <w:t>M. </w:t>
      </w:r>
      <w:proofErr w:type="spellStart"/>
      <w:r w:rsidRPr="00F8712A">
        <w:rPr>
          <w:rFonts w:cs="Times New Roman"/>
        </w:rPr>
        <w:t>Rapisardi</w:t>
      </w:r>
      <w:proofErr w:type="spellEnd"/>
      <w:r w:rsidRPr="00F8712A">
        <w:rPr>
          <w:rFonts w:cs="Times New Roman"/>
        </w:rPr>
        <w:t xml:space="preserve"> </w:t>
      </w:r>
      <w:del w:id="13" w:author="Marguerite-Marie Bordry" w:date="2018-12-05T16:19:00Z">
        <w:r w:rsidRPr="00F8712A" w:rsidDel="00321053">
          <w:rPr>
            <w:rFonts w:cs="Times New Roman"/>
          </w:rPr>
          <w:delText>.</w:delText>
        </w:r>
      </w:del>
      <w:r w:rsidRPr="00F8712A">
        <w:rPr>
          <w:rFonts w:cs="Times New Roman"/>
        </w:rPr>
        <w:t>est un poète malheureux et qui vient d</w:t>
      </w:r>
      <w:r>
        <w:rPr>
          <w:rFonts w:cs="Times New Roman"/>
        </w:rPr>
        <w:t>’</w:t>
      </w:r>
      <w:r w:rsidRPr="00F8712A">
        <w:rPr>
          <w:rFonts w:cs="Times New Roman"/>
        </w:rPr>
        <w:t>aggraver son infortune. Jadis Carducci, qui voyait en lui un rival, lui fit une guerre cruelle, et voilà qu</w:t>
      </w:r>
      <w:r>
        <w:rPr>
          <w:rFonts w:cs="Times New Roman"/>
        </w:rPr>
        <w:t>’</w:t>
      </w:r>
      <w:r w:rsidRPr="00F8712A">
        <w:rPr>
          <w:rFonts w:cs="Times New Roman"/>
        </w:rPr>
        <w:t>après</w:t>
      </w:r>
      <w:r>
        <w:rPr>
          <w:rFonts w:cs="Times New Roman"/>
        </w:rPr>
        <w:t>,</w:t>
      </w:r>
      <w:r w:rsidRPr="00F8712A">
        <w:rPr>
          <w:rFonts w:cs="Times New Roman"/>
        </w:rPr>
        <w:t xml:space="preserve"> des poèmes tels que </w:t>
      </w:r>
      <w:r w:rsidRPr="00F8712A">
        <w:rPr>
          <w:rFonts w:cs="Times New Roman"/>
          <w:i/>
        </w:rPr>
        <w:t>Giobbe</w:t>
      </w:r>
      <w:r w:rsidRPr="00F8712A">
        <w:rPr>
          <w:rFonts w:cs="Times New Roman"/>
        </w:rPr>
        <w:t xml:space="preserve"> et </w:t>
      </w:r>
      <w:proofErr w:type="spellStart"/>
      <w:r w:rsidRPr="00F8712A">
        <w:rPr>
          <w:rFonts w:cs="Times New Roman"/>
          <w:i/>
        </w:rPr>
        <w:t>Lucifero</w:t>
      </w:r>
      <w:proofErr w:type="spellEnd"/>
      <w:r w:rsidRPr="00F8712A">
        <w:rPr>
          <w:rFonts w:cs="Times New Roman"/>
        </w:rPr>
        <w:t xml:space="preserve"> (admirés de certains), il justifie par cette </w:t>
      </w:r>
      <w:r w:rsidRPr="00F8712A">
        <w:rPr>
          <w:rFonts w:cs="Times New Roman"/>
          <w:i/>
        </w:rPr>
        <w:t>Atlantide</w:t>
      </w:r>
      <w:r w:rsidRPr="00F8712A">
        <w:rPr>
          <w:rFonts w:cs="Times New Roman"/>
        </w:rPr>
        <w:t xml:space="preserve"> l</w:t>
      </w:r>
      <w:r>
        <w:rPr>
          <w:rFonts w:cs="Times New Roman"/>
        </w:rPr>
        <w:t>’attitude de ses ennemis</w:t>
      </w:r>
      <w:r w:rsidRPr="00F8712A">
        <w:rPr>
          <w:rFonts w:cs="Times New Roman"/>
        </w:rPr>
        <w:t>. Ce poème devait être, selon l</w:t>
      </w:r>
      <w:r>
        <w:rPr>
          <w:rFonts w:cs="Times New Roman"/>
        </w:rPr>
        <w:t>’</w:t>
      </w:r>
      <w:r w:rsidRPr="00F8712A">
        <w:rPr>
          <w:rFonts w:cs="Times New Roman"/>
        </w:rPr>
        <w:t xml:space="preserve">auteur lui-même, une </w:t>
      </w:r>
      <w:r>
        <w:rPr>
          <w:rFonts w:cs="Times New Roman"/>
        </w:rPr>
        <w:t>« </w:t>
      </w:r>
      <w:r w:rsidRPr="00F8712A">
        <w:rPr>
          <w:rFonts w:cs="Times New Roman"/>
        </w:rPr>
        <w:t>satire lyrique</w:t>
      </w:r>
      <w:r>
        <w:rPr>
          <w:rFonts w:cs="Times New Roman"/>
        </w:rPr>
        <w:t> »</w:t>
      </w:r>
      <w:r w:rsidRPr="00F8712A">
        <w:rPr>
          <w:rFonts w:cs="Times New Roman"/>
        </w:rPr>
        <w:t xml:space="preserve"> des mœurs contemporaines</w:t>
      </w:r>
      <w:r>
        <w:rPr>
          <w:rFonts w:cs="Times New Roman"/>
        </w:rPr>
        <w:t> ;</w:t>
      </w:r>
      <w:r w:rsidRPr="00F8712A">
        <w:rPr>
          <w:rFonts w:cs="Times New Roman"/>
        </w:rPr>
        <w:t xml:space="preserve"> un tel genre de poème n</w:t>
      </w:r>
      <w:r>
        <w:rPr>
          <w:rFonts w:cs="Times New Roman"/>
        </w:rPr>
        <w:t>’</w:t>
      </w:r>
      <w:r w:rsidRPr="00F8712A">
        <w:rPr>
          <w:rFonts w:cs="Times New Roman"/>
        </w:rPr>
        <w:t xml:space="preserve">est pas inconnu dans la littérature italienne, et Dante en donna un exemplaire qui passe pour estimable. </w:t>
      </w:r>
      <w:r>
        <w:rPr>
          <w:rFonts w:cs="Times New Roman"/>
        </w:rPr>
        <w:t>M. </w:t>
      </w:r>
      <w:r w:rsidRPr="00F8712A">
        <w:rPr>
          <w:rFonts w:cs="Times New Roman"/>
        </w:rPr>
        <w:t>Rapisardi l</w:t>
      </w:r>
      <w:r>
        <w:rPr>
          <w:rFonts w:cs="Times New Roman"/>
        </w:rPr>
        <w:t>’</w:t>
      </w:r>
      <w:r w:rsidRPr="00F8712A">
        <w:rPr>
          <w:rFonts w:cs="Times New Roman"/>
        </w:rPr>
        <w:t xml:space="preserve">a pris sur un ton moins élevé, se bornant à rimer, trop richement, de lourdes railleries contre les </w:t>
      </w:r>
      <w:proofErr w:type="spellStart"/>
      <w:r w:rsidRPr="00F8712A">
        <w:rPr>
          <w:rFonts w:cs="Times New Roman"/>
        </w:rPr>
        <w:t>carducciens</w:t>
      </w:r>
      <w:proofErr w:type="spellEnd"/>
      <w:r w:rsidRPr="00F8712A">
        <w:rPr>
          <w:rFonts w:cs="Times New Roman"/>
        </w:rPr>
        <w:t>, contre les femmes de lettres, etc., le tout orné d</w:t>
      </w:r>
      <w:r>
        <w:rPr>
          <w:rFonts w:cs="Times New Roman"/>
        </w:rPr>
        <w:t>’</w:t>
      </w:r>
      <w:r w:rsidRPr="00F8712A">
        <w:rPr>
          <w:rFonts w:cs="Times New Roman"/>
        </w:rPr>
        <w:t>invocations à Darwin, à la Justice, à la Loi, au Soleil, à Trieste, etc.</w:t>
      </w:r>
    </w:p>
    <w:p w:rsidR="0004476F" w:rsidRPr="00F8712A" w:rsidRDefault="0004476F" w:rsidP="0004476F">
      <w:pPr>
        <w:pStyle w:val="Corpsdetexte"/>
        <w:rPr>
          <w:rFonts w:cs="Times New Roman"/>
          <w:smallCaps/>
        </w:rPr>
      </w:pPr>
      <w:r w:rsidRPr="00F8712A">
        <w:rPr>
          <w:rFonts w:cs="Times New Roman"/>
          <w:smallCaps/>
        </w:rPr>
        <w:t>R. de Gourmont.</w:t>
      </w:r>
    </w:p>
    <w:p w:rsidR="0004476F" w:rsidRDefault="0004476F" w:rsidP="0004476F">
      <w:pPr>
        <w:pStyle w:val="Titre2"/>
      </w:pPr>
      <w:r>
        <w:lastRenderedPageBreak/>
        <w:t>Journaux et revues [extrait]</w:t>
      </w:r>
    </w:p>
    <w:p w:rsidR="0004476F" w:rsidRPr="00925B7B" w:rsidRDefault="0004476F" w:rsidP="0004476F">
      <w:pPr>
        <w:pStyle w:val="term"/>
      </w:pPr>
      <w:proofErr w:type="gramStart"/>
      <w:r w:rsidRPr="00925B7B">
        <w:t>id</w:t>
      </w:r>
      <w:proofErr w:type="gramEnd"/>
      <w:r w:rsidRPr="00925B7B">
        <w:t> : article-</w:t>
      </w:r>
      <w:r>
        <w:t>1893</w:t>
      </w:r>
      <w:r w:rsidRPr="00925B7B">
        <w:t>-</w:t>
      </w:r>
      <w:r>
        <w:t>12</w:t>
      </w:r>
      <w:r w:rsidRPr="00925B7B">
        <w:t>_</w:t>
      </w:r>
      <w:r>
        <w:t>368</w:t>
      </w:r>
    </w:p>
    <w:p w:rsidR="0004476F" w:rsidRPr="00925B7B" w:rsidRDefault="0004476F" w:rsidP="0004476F">
      <w:pPr>
        <w:pStyle w:val="term"/>
      </w:pPr>
      <w:proofErr w:type="gramStart"/>
      <w:r w:rsidRPr="00925B7B">
        <w:t>author</w:t>
      </w:r>
      <w:proofErr w:type="gramEnd"/>
      <w:r w:rsidRPr="00925B7B">
        <w:t xml:space="preserve"> : </w:t>
      </w:r>
      <w:r>
        <w:t>Gourmont, Remy de (1858-1915)</w:t>
      </w:r>
    </w:p>
    <w:p w:rsidR="0004476F" w:rsidRPr="00925B7B" w:rsidRDefault="0004476F" w:rsidP="0004476F">
      <w:pPr>
        <w:pStyle w:val="term"/>
      </w:pPr>
      <w:proofErr w:type="gramStart"/>
      <w:r w:rsidRPr="00925B7B">
        <w:t>signed</w:t>
      </w:r>
      <w:proofErr w:type="gramEnd"/>
      <w:r w:rsidRPr="00925B7B">
        <w:t xml:space="preserve"> : </w:t>
      </w:r>
      <w:r>
        <w:t>Remy de Gourmont</w:t>
      </w:r>
    </w:p>
    <w:p w:rsidR="0004476F" w:rsidRDefault="0004476F" w:rsidP="0004476F">
      <w:pPr>
        <w:pStyle w:val="term"/>
      </w:pPr>
      <w:proofErr w:type="gramStart"/>
      <w:r w:rsidRPr="00925B7B">
        <w:t>section</w:t>
      </w:r>
      <w:proofErr w:type="gramEnd"/>
      <w:r w:rsidRPr="00925B7B">
        <w:t xml:space="preserve"> : </w:t>
      </w:r>
      <w:r>
        <w:t>Journaux et revues [extrait]</w:t>
      </w:r>
    </w:p>
    <w:p w:rsidR="0004476F" w:rsidRDefault="0004476F" w:rsidP="0004476F">
      <w:pPr>
        <w:pStyle w:val="term"/>
      </w:pPr>
      <w:proofErr w:type="gramStart"/>
      <w:r w:rsidRPr="00925B7B">
        <w:t>title</w:t>
      </w:r>
      <w:proofErr w:type="gramEnd"/>
      <w:r w:rsidRPr="00925B7B">
        <w:t xml:space="preserve"> : </w:t>
      </w:r>
      <w:r>
        <w:t>Journaux et revues [extrait]</w:t>
      </w:r>
    </w:p>
    <w:p w:rsidR="0004476F" w:rsidRPr="00925B7B" w:rsidRDefault="0004476F" w:rsidP="0004476F">
      <w:pPr>
        <w:pStyle w:val="term"/>
      </w:pPr>
      <w:proofErr w:type="gramStart"/>
      <w:r w:rsidRPr="00925B7B">
        <w:t>date</w:t>
      </w:r>
      <w:proofErr w:type="gramEnd"/>
      <w:r w:rsidRPr="00925B7B">
        <w:t> :</w:t>
      </w:r>
      <w:r>
        <w:t xml:space="preserve"> 1893-12</w:t>
      </w:r>
    </w:p>
    <w:p w:rsidR="0004476F" w:rsidRDefault="0004476F" w:rsidP="0004476F">
      <w:pPr>
        <w:pStyle w:val="term"/>
      </w:pPr>
      <w:proofErr w:type="spellStart"/>
      <w:proofErr w:type="gramStart"/>
      <w:r w:rsidRPr="00925B7B">
        <w:t>ref</w:t>
      </w:r>
      <w:proofErr w:type="spellEnd"/>
      <w:proofErr w:type="gramEnd"/>
      <w:r w:rsidRPr="00925B7B">
        <w:t xml:space="preserve"> : </w:t>
      </w:r>
      <w:r>
        <w:t>Tome IX, numéro 48, décembre 1893</w:t>
      </w:r>
      <w:r w:rsidRPr="00925B7B">
        <w:t xml:space="preserve">, </w:t>
      </w:r>
      <w:r>
        <w:t>p. 368-370 [368-369]</w:t>
      </w:r>
    </w:p>
    <w:p w:rsidR="0004476F" w:rsidRPr="00B260A4" w:rsidRDefault="0004476F" w:rsidP="0004476F">
      <w:pPr>
        <w:pStyle w:val="byline"/>
      </w:pPr>
      <w:r w:rsidRPr="00642C49">
        <w:rPr>
          <w:smallCaps/>
        </w:rPr>
        <w:t>Remy de Gourmont</w:t>
      </w:r>
      <w:r w:rsidRPr="00B260A4">
        <w:t>.</w:t>
      </w:r>
    </w:p>
    <w:p w:rsidR="0004476F" w:rsidRDefault="0004476F" w:rsidP="0004476F">
      <w:pPr>
        <w:pStyle w:val="bibl"/>
      </w:pPr>
      <w:r>
        <w:t>Tome IX, numéro 48, décembre 1893</w:t>
      </w:r>
      <w:r w:rsidRPr="00925B7B">
        <w:t xml:space="preserve">, </w:t>
      </w:r>
      <w:r>
        <w:t>p. 368-370 [368-369].</w:t>
      </w:r>
    </w:p>
    <w:p w:rsidR="0004476F" w:rsidRDefault="0004476F" w:rsidP="0004476F">
      <w:pPr>
        <w:pStyle w:val="Corpsdetexte"/>
        <w:rPr>
          <w:rFonts w:cs="Times New Roman"/>
        </w:rPr>
      </w:pPr>
      <w:r>
        <w:rPr>
          <w:rFonts w:cs="Times New Roman"/>
        </w:rPr>
        <w:t>[…]</w:t>
      </w:r>
    </w:p>
    <w:p w:rsidR="0004476F" w:rsidRPr="00F8712A" w:rsidRDefault="0004476F" w:rsidP="0004476F">
      <w:pPr>
        <w:pStyle w:val="Corpsdetexte"/>
        <w:rPr>
          <w:rFonts w:cs="Times New Roman"/>
        </w:rPr>
      </w:pPr>
      <w:r w:rsidRPr="00F8712A">
        <w:rPr>
          <w:rFonts w:cs="Times New Roman"/>
        </w:rPr>
        <w:t xml:space="preserve">Dans la </w:t>
      </w:r>
      <w:proofErr w:type="spellStart"/>
      <w:r w:rsidRPr="00F8712A">
        <w:rPr>
          <w:rFonts w:cs="Times New Roman"/>
          <w:b/>
        </w:rPr>
        <w:t>Gazetta</w:t>
      </w:r>
      <w:proofErr w:type="spellEnd"/>
      <w:r w:rsidRPr="00F8712A">
        <w:rPr>
          <w:rFonts w:cs="Times New Roman"/>
          <w:b/>
        </w:rPr>
        <w:t xml:space="preserve"> </w:t>
      </w:r>
      <w:proofErr w:type="spellStart"/>
      <w:r w:rsidRPr="00F8712A">
        <w:rPr>
          <w:rFonts w:cs="Times New Roman"/>
          <w:b/>
        </w:rPr>
        <w:t>Letteraria</w:t>
      </w:r>
      <w:proofErr w:type="spellEnd"/>
      <w:r w:rsidRPr="00F8712A">
        <w:rPr>
          <w:rFonts w:cs="Times New Roman"/>
        </w:rPr>
        <w:t xml:space="preserve">, on lira volontiers les </w:t>
      </w:r>
      <w:r w:rsidRPr="00F8712A">
        <w:rPr>
          <w:rFonts w:cs="Times New Roman"/>
          <w:i/>
        </w:rPr>
        <w:t>Souvenirs d</w:t>
      </w:r>
      <w:r>
        <w:rPr>
          <w:rFonts w:cs="Times New Roman"/>
          <w:i/>
        </w:rPr>
        <w:t>’</w:t>
      </w:r>
      <w:r w:rsidRPr="00F8712A">
        <w:rPr>
          <w:rFonts w:cs="Times New Roman"/>
          <w:i/>
        </w:rPr>
        <w:t>enfance et de jeunesse</w:t>
      </w:r>
      <w:r w:rsidRPr="00F8712A">
        <w:rPr>
          <w:rFonts w:cs="Times New Roman"/>
        </w:rPr>
        <w:t xml:space="preserve"> de Lui</w:t>
      </w:r>
      <w:del w:id="14" w:author="Marguerite-Marie Bordry" w:date="2018-12-05T16:20:00Z">
        <w:r w:rsidRPr="00F8712A" w:rsidDel="002F5458">
          <w:rPr>
            <w:rFonts w:cs="Times New Roman"/>
          </w:rPr>
          <w:delText>g</w:delText>
        </w:r>
      </w:del>
      <w:r w:rsidRPr="00F8712A">
        <w:rPr>
          <w:rFonts w:cs="Times New Roman"/>
        </w:rPr>
        <w:t xml:space="preserve">gi </w:t>
      </w:r>
      <w:proofErr w:type="spellStart"/>
      <w:r w:rsidRPr="00F8712A">
        <w:rPr>
          <w:rFonts w:cs="Times New Roman"/>
        </w:rPr>
        <w:t>Capuana</w:t>
      </w:r>
      <w:proofErr w:type="spellEnd"/>
      <w:r w:rsidRPr="00F8712A">
        <w:rPr>
          <w:rFonts w:cs="Times New Roman"/>
        </w:rPr>
        <w:t>.</w:t>
      </w:r>
    </w:p>
    <w:p w:rsidR="0004476F" w:rsidRPr="00F8712A" w:rsidRDefault="0004476F" w:rsidP="0004476F">
      <w:pPr>
        <w:pStyle w:val="Corpsdetexte"/>
        <w:rPr>
          <w:rFonts w:cs="Times New Roman"/>
        </w:rPr>
      </w:pPr>
      <w:r w:rsidRPr="00F8712A">
        <w:rPr>
          <w:rFonts w:cs="Times New Roman"/>
        </w:rPr>
        <w:t xml:space="preserve">La </w:t>
      </w:r>
      <w:r w:rsidRPr="00F8712A">
        <w:rPr>
          <w:rFonts w:cs="Times New Roman"/>
          <w:b/>
        </w:rPr>
        <w:t xml:space="preserve">Vita </w:t>
      </w:r>
      <w:proofErr w:type="spellStart"/>
      <w:r w:rsidRPr="00F8712A">
        <w:rPr>
          <w:rFonts w:cs="Times New Roman"/>
          <w:b/>
        </w:rPr>
        <w:t>Moderna</w:t>
      </w:r>
      <w:proofErr w:type="spellEnd"/>
      <w:r w:rsidRPr="00F8712A">
        <w:rPr>
          <w:rFonts w:cs="Times New Roman"/>
        </w:rPr>
        <w:t xml:space="preserve"> nous apprend, que </w:t>
      </w:r>
      <w:r>
        <w:rPr>
          <w:rFonts w:cs="Times New Roman"/>
        </w:rPr>
        <w:t>M. </w:t>
      </w:r>
      <w:r w:rsidRPr="00F8712A">
        <w:rPr>
          <w:rFonts w:cs="Times New Roman"/>
        </w:rPr>
        <w:t xml:space="preserve">Riccardo Sonzogno vient de traduire, pour la première fois, les </w:t>
      </w:r>
      <w:r w:rsidRPr="00F8712A">
        <w:rPr>
          <w:rFonts w:cs="Times New Roman"/>
          <w:i/>
        </w:rPr>
        <w:t>Fleurs du</w:t>
      </w:r>
      <w:r w:rsidRPr="00F8712A">
        <w:rPr>
          <w:rFonts w:cs="Times New Roman"/>
        </w:rPr>
        <w:t xml:space="preserve"> </w:t>
      </w:r>
      <w:r w:rsidRPr="00F8712A">
        <w:rPr>
          <w:rFonts w:cs="Times New Roman"/>
          <w:i/>
        </w:rPr>
        <w:t>mal</w:t>
      </w:r>
      <w:r w:rsidRPr="00F8712A">
        <w:rPr>
          <w:rFonts w:cs="Times New Roman"/>
        </w:rPr>
        <w:t xml:space="preserve">. On ne connaissait encore, en italien, que les </w:t>
      </w:r>
      <w:r w:rsidRPr="00F8712A">
        <w:rPr>
          <w:rFonts w:cs="Times New Roman"/>
          <w:i/>
        </w:rPr>
        <w:t>Poèmes en prose</w:t>
      </w:r>
      <w:r w:rsidRPr="00F8712A">
        <w:rPr>
          <w:rFonts w:cs="Times New Roman"/>
        </w:rPr>
        <w:t xml:space="preserve"> que </w:t>
      </w:r>
      <w:proofErr w:type="spellStart"/>
      <w:r w:rsidRPr="00F8712A">
        <w:rPr>
          <w:rFonts w:cs="Times New Roman"/>
        </w:rPr>
        <w:t>Ragusa</w:t>
      </w:r>
      <w:proofErr w:type="spellEnd"/>
      <w:r w:rsidRPr="00F8712A">
        <w:rPr>
          <w:rFonts w:cs="Times New Roman"/>
        </w:rPr>
        <w:t xml:space="preserve"> </w:t>
      </w:r>
      <w:proofErr w:type="spellStart"/>
      <w:r w:rsidRPr="00F8712A">
        <w:rPr>
          <w:rFonts w:cs="Times New Roman"/>
        </w:rPr>
        <w:t>Moleti</w:t>
      </w:r>
      <w:proofErr w:type="spellEnd"/>
      <w:r w:rsidRPr="00F8712A">
        <w:rPr>
          <w:rFonts w:cs="Times New Roman"/>
        </w:rPr>
        <w:t xml:space="preserve"> avait traduits, puis imités.</w:t>
      </w:r>
    </w:p>
    <w:p w:rsidR="0004476F" w:rsidRPr="00F8712A" w:rsidRDefault="0004476F" w:rsidP="0004476F">
      <w:pPr>
        <w:pStyle w:val="Corpsdetexte"/>
        <w:rPr>
          <w:rFonts w:cs="Times New Roman"/>
        </w:rPr>
      </w:pPr>
      <w:r w:rsidRPr="00F8712A">
        <w:rPr>
          <w:rFonts w:cs="Times New Roman"/>
        </w:rPr>
        <w:t>Il ne faudrait pas croire que les poètes italiens aient attendu le bon vouloir de Sonzogno pour lire et même pour démarquer les vers de Baudelaire. Tandis que certains, comme Gabriele d</w:t>
      </w:r>
      <w:r>
        <w:rPr>
          <w:rFonts w:cs="Times New Roman"/>
        </w:rPr>
        <w:t>’</w:t>
      </w:r>
      <w:r w:rsidRPr="00F8712A">
        <w:rPr>
          <w:rFonts w:cs="Times New Roman"/>
        </w:rPr>
        <w:t>Annunzio, sans imiter Baudelaire, l</w:t>
      </w:r>
      <w:r>
        <w:rPr>
          <w:rFonts w:cs="Times New Roman"/>
        </w:rPr>
        <w:t>’</w:t>
      </w:r>
      <w:r w:rsidRPr="00F8712A">
        <w:rPr>
          <w:rFonts w:cs="Times New Roman"/>
        </w:rPr>
        <w:t>étudiaient et s</w:t>
      </w:r>
      <w:r>
        <w:rPr>
          <w:rFonts w:cs="Times New Roman"/>
        </w:rPr>
        <w:t>’</w:t>
      </w:r>
      <w:r w:rsidRPr="00F8712A">
        <w:rPr>
          <w:rFonts w:cs="Times New Roman"/>
        </w:rPr>
        <w:t>imprégnaient de son esprit, de plus hardis le pillaient tout bonnement, tels Emilio Praga, Olindo Guerrini, Stecchetti, ces deux derniers, il est vrai, de seconde, et</w:t>
      </w:r>
      <w:del w:id="15" w:author="Marguerite-Marie Bordry" w:date="2018-12-05T16:21:00Z">
        <w:r w:rsidRPr="00F8712A" w:rsidDel="00334EE6">
          <w:rPr>
            <w:rFonts w:cs="Times New Roman"/>
          </w:rPr>
          <w:delText>.</w:delText>
        </w:r>
      </w:del>
      <w:r w:rsidRPr="00F8712A">
        <w:rPr>
          <w:rFonts w:cs="Times New Roman"/>
        </w:rPr>
        <w:t xml:space="preserve"> même de troisième main. On ne</w:t>
      </w:r>
      <w:bookmarkStart w:id="16" w:name="_GoBack"/>
      <w:bookmarkEnd w:id="16"/>
      <w:del w:id="17" w:author="Marguerite-Marie Bordry" w:date="2018-12-05T16:22:00Z">
        <w:r w:rsidRPr="00F8712A" w:rsidDel="00824100">
          <w:rPr>
            <w:rFonts w:cs="Times New Roman"/>
          </w:rPr>
          <w:delText>,</w:delText>
        </w:r>
      </w:del>
      <w:r w:rsidRPr="00F8712A">
        <w:rPr>
          <w:rFonts w:cs="Times New Roman"/>
        </w:rPr>
        <w:t xml:space="preserve"> peut pas dire, cependant, que l</w:t>
      </w:r>
      <w:r>
        <w:rPr>
          <w:rFonts w:cs="Times New Roman"/>
        </w:rPr>
        <w:t>’</w:t>
      </w:r>
      <w:r w:rsidRPr="00F8712A">
        <w:rPr>
          <w:rFonts w:cs="Times New Roman"/>
        </w:rPr>
        <w:t>influence de Baudelaire ait été bien appréciable en Italie, car, mis à part un Carducci ou un d</w:t>
      </w:r>
      <w:r>
        <w:rPr>
          <w:rFonts w:cs="Times New Roman"/>
        </w:rPr>
        <w:t>’</w:t>
      </w:r>
      <w:r w:rsidRPr="00F8712A">
        <w:rPr>
          <w:rFonts w:cs="Times New Roman"/>
        </w:rPr>
        <w:t>Annunzio, les baudelairiens italiens furent, sont et probablement seront d</w:t>
      </w:r>
      <w:r>
        <w:rPr>
          <w:rFonts w:cs="Times New Roman"/>
        </w:rPr>
        <w:t>’</w:t>
      </w:r>
      <w:r w:rsidRPr="00F8712A">
        <w:rPr>
          <w:rFonts w:cs="Times New Roman"/>
        </w:rPr>
        <w:t>une grande médiocrité.</w:t>
      </w:r>
    </w:p>
    <w:p w:rsidR="0004476F" w:rsidRPr="00F8712A" w:rsidRDefault="0004476F" w:rsidP="0004476F">
      <w:pPr>
        <w:pStyle w:val="Corpsdetexte"/>
        <w:rPr>
          <w:rFonts w:cs="Times New Roman"/>
        </w:rPr>
      </w:pPr>
      <w:r w:rsidRPr="00F8712A">
        <w:rPr>
          <w:rFonts w:cs="Times New Roman"/>
        </w:rPr>
        <w:t>La même revue a publié un article à signaler pour son incohérence. C</w:t>
      </w:r>
      <w:r>
        <w:rPr>
          <w:rFonts w:cs="Times New Roman"/>
        </w:rPr>
        <w:t>’</w:t>
      </w:r>
      <w:r w:rsidRPr="00F8712A">
        <w:rPr>
          <w:rFonts w:cs="Times New Roman"/>
        </w:rPr>
        <w:t>est intitulé</w:t>
      </w:r>
      <w:r>
        <w:rPr>
          <w:rFonts w:cs="Times New Roman"/>
        </w:rPr>
        <w:t> :</w:t>
      </w:r>
      <w:r w:rsidRPr="00F8712A">
        <w:rPr>
          <w:rFonts w:cs="Times New Roman"/>
        </w:rPr>
        <w:t xml:space="preserve"> </w:t>
      </w:r>
      <w:r>
        <w:rPr>
          <w:rFonts w:cs="Times New Roman"/>
          <w:i/>
        </w:rPr>
        <w:t>La Poésie française contempo</w:t>
      </w:r>
      <w:r w:rsidRPr="00F8712A">
        <w:rPr>
          <w:rFonts w:cs="Times New Roman"/>
          <w:i/>
        </w:rPr>
        <w:t>raine. Les Symbolistes dans leurs œuvres</w:t>
      </w:r>
      <w:r w:rsidRPr="00F8712A">
        <w:rPr>
          <w:rFonts w:cs="Times New Roman"/>
        </w:rPr>
        <w:t>. On y nomme pêle-mêle, parmi les symbolistes, Haraucourt et Henri de Régnier, René Ghil et Rimbaud</w:t>
      </w:r>
      <w:r>
        <w:rPr>
          <w:rFonts w:cs="Times New Roman"/>
        </w:rPr>
        <w:t> ;</w:t>
      </w:r>
      <w:r w:rsidRPr="00F8712A">
        <w:rPr>
          <w:rFonts w:cs="Times New Roman"/>
        </w:rPr>
        <w:t xml:space="preserve"> on y lit</w:t>
      </w:r>
      <w:r>
        <w:rPr>
          <w:rFonts w:cs="Times New Roman"/>
        </w:rPr>
        <w:t> :</w:t>
      </w:r>
      <w:r w:rsidRPr="00F8712A">
        <w:rPr>
          <w:rFonts w:cs="Times New Roman"/>
        </w:rPr>
        <w:t xml:space="preserve"> </w:t>
      </w:r>
      <w:r w:rsidRPr="00642C49">
        <w:rPr>
          <w:rStyle w:val="quotec"/>
        </w:rPr>
        <w:t>« Haraucourt et Rimbaud sont plus délicats, plus poètes… »</w:t>
      </w:r>
      <w:r>
        <w:rPr>
          <w:rFonts w:cs="Times New Roman"/>
        </w:rPr>
        <w:t> ;</w:t>
      </w:r>
      <w:r w:rsidRPr="00F8712A">
        <w:rPr>
          <w:rFonts w:cs="Times New Roman"/>
        </w:rPr>
        <w:t xml:space="preserve"> on y apprend que </w:t>
      </w:r>
      <w:r>
        <w:rPr>
          <w:rFonts w:cs="Times New Roman"/>
        </w:rPr>
        <w:t>M. de </w:t>
      </w:r>
      <w:r w:rsidRPr="00F8712A">
        <w:rPr>
          <w:rFonts w:cs="Times New Roman"/>
        </w:rPr>
        <w:t xml:space="preserve">Régnier </w:t>
      </w:r>
      <w:r w:rsidRPr="00642C49">
        <w:rPr>
          <w:rStyle w:val="quotec"/>
        </w:rPr>
        <w:t>« pourrait bien être le continuateur de Laforgue »</w:t>
      </w:r>
      <w:r w:rsidRPr="00F8712A">
        <w:rPr>
          <w:rFonts w:cs="Times New Roman"/>
        </w:rPr>
        <w:t>. L</w:t>
      </w:r>
      <w:r>
        <w:rPr>
          <w:rFonts w:cs="Times New Roman"/>
        </w:rPr>
        <w:t>’</w:t>
      </w:r>
      <w:r w:rsidRPr="00F8712A">
        <w:rPr>
          <w:rFonts w:cs="Times New Roman"/>
        </w:rPr>
        <w:t xml:space="preserve">auteur de cette timbale milanaise trouve que le mouvement poétique actuel en France est </w:t>
      </w:r>
      <w:r w:rsidRPr="00642C49">
        <w:rPr>
          <w:rStyle w:val="quotec"/>
        </w:rPr>
        <w:t>« bien complexe »</w:t>
      </w:r>
      <w:r>
        <w:rPr>
          <w:rFonts w:cs="Times New Roman"/>
        </w:rPr>
        <w:t> :</w:t>
      </w:r>
      <w:r w:rsidRPr="00F8712A">
        <w:rPr>
          <w:rFonts w:cs="Times New Roman"/>
        </w:rPr>
        <w:t xml:space="preserve"> c</w:t>
      </w:r>
      <w:r>
        <w:rPr>
          <w:rFonts w:cs="Times New Roman"/>
        </w:rPr>
        <w:t>’</w:t>
      </w:r>
      <w:r w:rsidRPr="00F8712A">
        <w:rPr>
          <w:rFonts w:cs="Times New Roman"/>
        </w:rPr>
        <w:t>est sans doute une façon de s</w:t>
      </w:r>
      <w:r>
        <w:rPr>
          <w:rFonts w:cs="Times New Roman"/>
        </w:rPr>
        <w:t>’</w:t>
      </w:r>
      <w:r w:rsidRPr="00F8712A">
        <w:rPr>
          <w:rFonts w:cs="Times New Roman"/>
        </w:rPr>
        <w:t>excuser de n</w:t>
      </w:r>
      <w:r>
        <w:rPr>
          <w:rFonts w:cs="Times New Roman"/>
        </w:rPr>
        <w:t>’</w:t>
      </w:r>
      <w:r w:rsidRPr="00F8712A">
        <w:rPr>
          <w:rFonts w:cs="Times New Roman"/>
        </w:rPr>
        <w:t>y avoir rien compris.</w:t>
      </w:r>
    </w:p>
    <w:p w:rsidR="001927AA" w:rsidRPr="0004476F" w:rsidRDefault="0004476F" w:rsidP="0004476F">
      <w:pPr>
        <w:pStyle w:val="Corpsdetexte"/>
        <w:rPr>
          <w:rFonts w:cs="Times New Roman"/>
        </w:rPr>
      </w:pPr>
      <w:r w:rsidRPr="00F8712A">
        <w:rPr>
          <w:rFonts w:cs="Times New Roman"/>
        </w:rPr>
        <w:t>L</w:t>
      </w:r>
      <w:r>
        <w:rPr>
          <w:rFonts w:cs="Times New Roman"/>
        </w:rPr>
        <w:t>’</w:t>
      </w:r>
      <w:r w:rsidRPr="00F8712A">
        <w:rPr>
          <w:rFonts w:cs="Times New Roman"/>
        </w:rPr>
        <w:t>Italie semble en être arrivée à ce degré de décadence littéraire et même intellectuelle où un peuple, ne produisant plus rien, est devenu par surcroît incapable de comprendre les productions des autres peuples</w:t>
      </w:r>
      <w:r>
        <w:rPr>
          <w:rFonts w:cs="Times New Roman"/>
        </w:rPr>
        <w:t> ;</w:t>
      </w:r>
      <w:r w:rsidRPr="00F8712A">
        <w:rPr>
          <w:rFonts w:cs="Times New Roman"/>
        </w:rPr>
        <w:t xml:space="preserve"> à l</w:t>
      </w:r>
      <w:r>
        <w:rPr>
          <w:rFonts w:cs="Times New Roman"/>
        </w:rPr>
        <w:t>’</w:t>
      </w:r>
      <w:r w:rsidRPr="00F8712A">
        <w:rPr>
          <w:rFonts w:cs="Times New Roman"/>
        </w:rPr>
        <w:t>incapacité se joint la paresse. Et quel style</w:t>
      </w:r>
      <w:r>
        <w:rPr>
          <w:rFonts w:cs="Times New Roman"/>
        </w:rPr>
        <w:t> !</w:t>
      </w:r>
      <w:r w:rsidRPr="00F8712A">
        <w:rPr>
          <w:rFonts w:cs="Times New Roman"/>
        </w:rPr>
        <w:t xml:space="preserve"> un perpétuel décalque du français</w:t>
      </w:r>
      <w:r>
        <w:rPr>
          <w:rFonts w:cs="Times New Roman"/>
        </w:rPr>
        <w:t> :</w:t>
      </w:r>
      <w:r w:rsidRPr="00F8712A">
        <w:rPr>
          <w:rFonts w:cs="Times New Roman"/>
        </w:rPr>
        <w:t xml:space="preserve"> on pourrait traduire en français l</w:t>
      </w:r>
      <w:r>
        <w:rPr>
          <w:rFonts w:cs="Times New Roman"/>
        </w:rPr>
        <w:t>’</w:t>
      </w:r>
      <w:r w:rsidRPr="00F8712A">
        <w:rPr>
          <w:rFonts w:cs="Times New Roman"/>
        </w:rPr>
        <w:t xml:space="preserve">italien moderne mot pour mot et </w:t>
      </w:r>
      <w:r>
        <w:rPr>
          <w:rFonts w:cs="Times New Roman"/>
        </w:rPr>
        <w:t>« </w:t>
      </w:r>
      <w:r w:rsidRPr="00F8712A">
        <w:rPr>
          <w:rFonts w:cs="Times New Roman"/>
        </w:rPr>
        <w:t>mot sous mot</w:t>
      </w:r>
      <w:r>
        <w:rPr>
          <w:rFonts w:cs="Times New Roman"/>
        </w:rPr>
        <w:t> »</w:t>
      </w:r>
      <w:r w:rsidRPr="00F8712A">
        <w:rPr>
          <w:rFonts w:cs="Times New Roman"/>
        </w:rPr>
        <w:t xml:space="preserve">, </w:t>
      </w:r>
      <w:r w:rsidRPr="00F8712A">
        <w:rPr>
          <w:rFonts w:cs="Times New Roman"/>
        </w:rPr>
        <w:lastRenderedPageBreak/>
        <w:t>on obtiendrait toujours une</w:t>
      </w:r>
      <w:r>
        <w:rPr>
          <w:rFonts w:cs="Times New Roman"/>
        </w:rPr>
        <w:t xml:space="preserve"> </w:t>
      </w:r>
      <w:r w:rsidRPr="00F8712A">
        <w:rPr>
          <w:rFonts w:cs="Times New Roman"/>
        </w:rPr>
        <w:t>phrase française, mais une phra</w:t>
      </w:r>
      <w:r>
        <w:rPr>
          <w:rFonts w:cs="Times New Roman"/>
        </w:rPr>
        <w:t>se courante, une phrase banale.</w:t>
      </w:r>
    </w:p>
    <w:sectPr w:rsidR="001927AA" w:rsidRPr="000447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211" w:rsidRDefault="006C6211" w:rsidP="0004476F">
      <w:pPr>
        <w:spacing w:after="0" w:line="240" w:lineRule="auto"/>
      </w:pPr>
      <w:r>
        <w:separator/>
      </w:r>
    </w:p>
  </w:endnote>
  <w:endnote w:type="continuationSeparator" w:id="0">
    <w:p w:rsidR="006C6211" w:rsidRDefault="006C6211" w:rsidP="00044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211" w:rsidRDefault="006C6211" w:rsidP="0004476F">
      <w:pPr>
        <w:spacing w:after="0" w:line="240" w:lineRule="auto"/>
      </w:pPr>
      <w:r>
        <w:separator/>
      </w:r>
    </w:p>
  </w:footnote>
  <w:footnote w:type="continuationSeparator" w:id="0">
    <w:p w:rsidR="006C6211" w:rsidRDefault="006C6211" w:rsidP="0004476F">
      <w:pPr>
        <w:spacing w:after="0" w:line="240" w:lineRule="auto"/>
      </w:pPr>
      <w:r>
        <w:continuationSeparator/>
      </w:r>
    </w:p>
  </w:footnote>
  <w:footnote w:id="1">
    <w:p w:rsidR="0004476F" w:rsidRPr="00C0122C" w:rsidRDefault="0004476F" w:rsidP="0004476F">
      <w:pPr>
        <w:pStyle w:val="Notedebasdepage"/>
        <w:rPr>
          <w:lang w:val="it-IT"/>
          <w:rPrChange w:id="0" w:author="Marguerite-Marie Bordry" w:date="2018-12-05T16:06:00Z">
            <w:rPr/>
          </w:rPrChange>
        </w:rPr>
      </w:pPr>
      <w:r>
        <w:rPr>
          <w:rStyle w:val="Appelnotedebasdep"/>
        </w:rPr>
        <w:footnoteRef/>
      </w:r>
      <w:r w:rsidRPr="00C0122C">
        <w:rPr>
          <w:lang w:val="it-IT"/>
          <w:rPrChange w:id="1" w:author="Marguerite-Marie Bordry" w:date="2018-12-05T16:06:00Z">
            <w:rPr/>
          </w:rPrChange>
        </w:rPr>
        <w:t xml:space="preserve"> L’</w:t>
      </w:r>
      <w:r w:rsidRPr="00C0122C">
        <w:rPr>
          <w:i/>
          <w:lang w:val="it-IT"/>
          <w:rPrChange w:id="2" w:author="Marguerite-Marie Bordry" w:date="2018-12-05T16:06:00Z">
            <w:rPr>
              <w:i/>
            </w:rPr>
          </w:rPrChange>
        </w:rPr>
        <w:t>Innocente</w:t>
      </w:r>
      <w:r w:rsidRPr="00C0122C">
        <w:rPr>
          <w:lang w:val="it-IT"/>
          <w:rPrChange w:id="3" w:author="Marguerite-Marie Bordry" w:date="2018-12-05T16:06:00Z">
            <w:rPr/>
          </w:rPrChange>
        </w:rPr>
        <w:t xml:space="preserve">, par </w:t>
      </w:r>
      <w:r w:rsidRPr="00C0122C">
        <w:rPr>
          <w:smallCaps/>
          <w:lang w:val="it-IT"/>
          <w:rPrChange w:id="4" w:author="Marguerite-Marie Bordry" w:date="2018-12-05T16:06:00Z">
            <w:rPr>
              <w:smallCaps/>
            </w:rPr>
          </w:rPrChange>
        </w:rPr>
        <w:t xml:space="preserve">Gabriele d’Annunzio, </w:t>
      </w:r>
      <w:r w:rsidRPr="00C0122C">
        <w:rPr>
          <w:lang w:val="it-IT"/>
          <w:rPrChange w:id="5" w:author="Marguerite-Marie Bordry" w:date="2018-12-05T16:06:00Z">
            <w:rPr/>
          </w:rPrChange>
        </w:rPr>
        <w:t>con disegno di G. A. </w:t>
      </w:r>
      <w:r w:rsidRPr="00C0122C">
        <w:rPr>
          <w:smallCaps/>
          <w:lang w:val="it-IT"/>
          <w:rPrChange w:id="6" w:author="Marguerite-Marie Bordry" w:date="2018-12-05T16:06:00Z">
            <w:rPr>
              <w:smallCaps/>
            </w:rPr>
          </w:rPrChange>
        </w:rPr>
        <w:t xml:space="preserve">Sartorio </w:t>
      </w:r>
      <w:r w:rsidRPr="00C0122C">
        <w:rPr>
          <w:lang w:val="it-IT"/>
          <w:rPrChange w:id="7" w:author="Marguerite-Marie Bordry" w:date="2018-12-05T16:06:00Z">
            <w:rPr/>
          </w:rPrChange>
        </w:rPr>
        <w:t>(</w:t>
      </w:r>
      <w:proofErr w:type="spellStart"/>
      <w:r w:rsidRPr="00C0122C">
        <w:rPr>
          <w:lang w:val="it-IT"/>
          <w:rPrChange w:id="8" w:author="Marguerite-Marie Bordry" w:date="2018-12-05T16:06:00Z">
            <w:rPr/>
          </w:rPrChange>
        </w:rPr>
        <w:t>Naples</w:t>
      </w:r>
      <w:proofErr w:type="spellEnd"/>
      <w:r w:rsidRPr="00C0122C">
        <w:rPr>
          <w:lang w:val="it-IT"/>
          <w:rPrChange w:id="9" w:author="Marguerite-Marie Bordry" w:date="2018-12-05T16:06:00Z">
            <w:rPr/>
          </w:rPrChange>
        </w:rPr>
        <w:t xml:space="preserve">, Ferdinando </w:t>
      </w:r>
      <w:proofErr w:type="spellStart"/>
      <w:r w:rsidRPr="00C0122C">
        <w:rPr>
          <w:lang w:val="it-IT"/>
          <w:rPrChange w:id="10" w:author="Marguerite-Marie Bordry" w:date="2018-12-05T16:06:00Z">
            <w:rPr/>
          </w:rPrChange>
        </w:rPr>
        <w:t>Bideri</w:t>
      </w:r>
      <w:proofErr w:type="spellEnd"/>
      <w:r w:rsidRPr="00C0122C">
        <w:rPr>
          <w:lang w:val="it-IT"/>
          <w:rPrChange w:id="11" w:author="Marguerite-Marie Bordry" w:date="2018-12-05T16:06:00Z">
            <w:rPr/>
          </w:rPrChange>
        </w:rPr>
        <w:t>).</w:t>
      </w:r>
    </w:p>
  </w:footnote>
  <w:footnote w:id="2">
    <w:p w:rsidR="0004476F" w:rsidRDefault="0004476F" w:rsidP="0004476F">
      <w:pPr>
        <w:pStyle w:val="Notedebasdepage"/>
      </w:pPr>
      <w:r>
        <w:rPr>
          <w:rStyle w:val="Appelnotedebasdep"/>
        </w:rPr>
        <w:footnoteRef/>
      </w:r>
      <w:r>
        <w:t xml:space="preserve"> </w:t>
      </w:r>
      <w:proofErr w:type="spellStart"/>
      <w:r w:rsidRPr="00F8712A">
        <w:rPr>
          <w:i/>
        </w:rPr>
        <w:t>Elegie</w:t>
      </w:r>
      <w:proofErr w:type="spellEnd"/>
      <w:r w:rsidRPr="00F8712A">
        <w:rPr>
          <w:i/>
        </w:rPr>
        <w:t xml:space="preserve"> romane</w:t>
      </w:r>
      <w:r w:rsidRPr="00F8712A">
        <w:t xml:space="preserve">, 1887-1891 (Bologne, </w:t>
      </w:r>
      <w:proofErr w:type="spellStart"/>
      <w:r w:rsidRPr="00F8712A">
        <w:t>Zanichelli</w:t>
      </w:r>
      <w:proofErr w:type="spellEnd"/>
      <w:r w:rsidRPr="00F8712A">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6F"/>
    <w:rsid w:val="0004476F"/>
    <w:rsid w:val="000603BB"/>
    <w:rsid w:val="001927AA"/>
    <w:rsid w:val="00245AA1"/>
    <w:rsid w:val="002F5458"/>
    <w:rsid w:val="00321053"/>
    <w:rsid w:val="00334EE6"/>
    <w:rsid w:val="00413402"/>
    <w:rsid w:val="005772B0"/>
    <w:rsid w:val="006C6211"/>
    <w:rsid w:val="006C7B59"/>
    <w:rsid w:val="00756461"/>
    <w:rsid w:val="007C52BA"/>
    <w:rsid w:val="008170D8"/>
    <w:rsid w:val="00824100"/>
    <w:rsid w:val="009137ED"/>
    <w:rsid w:val="0094450A"/>
    <w:rsid w:val="009A6CE6"/>
    <w:rsid w:val="00A219E0"/>
    <w:rsid w:val="00A96BF9"/>
    <w:rsid w:val="00AF48E2"/>
    <w:rsid w:val="00B102C4"/>
    <w:rsid w:val="00B32B12"/>
    <w:rsid w:val="00BD39BE"/>
    <w:rsid w:val="00C0122C"/>
    <w:rsid w:val="00CC3EF1"/>
    <w:rsid w:val="00EF20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CB59"/>
  <w15:docId w15:val="{5939E635-F1C1-4990-83D2-6469C3925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47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447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447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476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4476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4476F"/>
    <w:rPr>
      <w:rFonts w:asciiTheme="majorHAnsi" w:eastAsiaTheme="majorEastAsia" w:hAnsiTheme="majorHAnsi" w:cstheme="majorBidi"/>
      <w:b/>
      <w:bCs/>
      <w:color w:val="4F81BD" w:themeColor="accent1"/>
    </w:rPr>
  </w:style>
  <w:style w:type="paragraph" w:styleId="Corpsdetexte">
    <w:name w:val="Body Text"/>
    <w:basedOn w:val="Normal"/>
    <w:link w:val="CorpsdetexteCar"/>
    <w:rsid w:val="0004476F"/>
    <w:pPr>
      <w:widowControl w:val="0"/>
      <w:spacing w:after="120" w:line="36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04476F"/>
    <w:rPr>
      <w:rFonts w:ascii="Times New Roman" w:eastAsia="SimSun" w:hAnsi="Times New Roman" w:cs="Mangal"/>
      <w:sz w:val="24"/>
      <w:szCs w:val="24"/>
      <w:lang w:eastAsia="zh-CN" w:bidi="hi-IN"/>
    </w:rPr>
  </w:style>
  <w:style w:type="character" w:customStyle="1" w:styleId="quotec">
    <w:name w:val="&lt;quote.c&gt;"/>
    <w:basedOn w:val="Policepardfaut"/>
    <w:uiPriority w:val="1"/>
    <w:qFormat/>
    <w:rsid w:val="0004476F"/>
    <w:rPr>
      <w:color w:val="0070C0"/>
    </w:rPr>
  </w:style>
  <w:style w:type="paragraph" w:styleId="Notedebasdepage">
    <w:name w:val="footnote text"/>
    <w:basedOn w:val="Normal"/>
    <w:link w:val="NotedebasdepageCar"/>
    <w:rsid w:val="0004476F"/>
    <w:pPr>
      <w:widowControl w:val="0"/>
      <w:suppressAutoHyphens/>
      <w:autoSpaceDE w:val="0"/>
      <w:spacing w:after="0" w:line="240" w:lineRule="auto"/>
      <w:ind w:firstLine="200"/>
      <w:jc w:val="both"/>
    </w:pPr>
    <w:rPr>
      <w:rFonts w:ascii="Times New Roman" w:eastAsia="Times New Roman" w:hAnsi="Times New Roman" w:cs="Times New Roman"/>
      <w:sz w:val="20"/>
      <w:szCs w:val="20"/>
      <w:lang w:eastAsia="zh-CN"/>
    </w:rPr>
  </w:style>
  <w:style w:type="character" w:customStyle="1" w:styleId="NotedebasdepageCar">
    <w:name w:val="Note de bas de page Car"/>
    <w:basedOn w:val="Policepardfaut"/>
    <w:link w:val="Notedebasdepage"/>
    <w:rsid w:val="0004476F"/>
    <w:rPr>
      <w:rFonts w:ascii="Times New Roman" w:eastAsia="Times New Roman" w:hAnsi="Times New Roman" w:cs="Times New Roman"/>
      <w:sz w:val="20"/>
      <w:szCs w:val="20"/>
      <w:lang w:eastAsia="zh-CN"/>
    </w:rPr>
  </w:style>
  <w:style w:type="paragraph" w:customStyle="1" w:styleId="quotel">
    <w:name w:val="&lt;quote.l&gt;"/>
    <w:basedOn w:val="Corpsdetexte"/>
    <w:rsid w:val="0004476F"/>
    <w:pPr>
      <w:suppressAutoHyphens/>
      <w:spacing w:before="240" w:after="240"/>
      <w:ind w:left="1071" w:hanging="220"/>
      <w:contextualSpacing/>
    </w:pPr>
    <w:rPr>
      <w:rFonts w:cs="Times New Roman"/>
      <w:sz w:val="22"/>
    </w:rPr>
  </w:style>
  <w:style w:type="paragraph" w:customStyle="1" w:styleId="bibl">
    <w:name w:val="&lt;bibl&gt;"/>
    <w:rsid w:val="0004476F"/>
    <w:pPr>
      <w:spacing w:after="113" w:line="100" w:lineRule="atLeast"/>
      <w:ind w:left="1701"/>
    </w:pPr>
    <w:rPr>
      <w:rFonts w:ascii="Times New Roman" w:eastAsia="Arial Unicode MS" w:hAnsi="Times New Roman" w:cs="Arial Unicode MS"/>
      <w:sz w:val="20"/>
      <w:szCs w:val="24"/>
      <w:lang w:eastAsia="hi-IN" w:bidi="hi-IN"/>
    </w:rPr>
  </w:style>
  <w:style w:type="paragraph" w:customStyle="1" w:styleId="byline">
    <w:name w:val="&lt;byline&gt;"/>
    <w:rsid w:val="0004476F"/>
    <w:pPr>
      <w:jc w:val="right"/>
    </w:pPr>
    <w:rPr>
      <w:rFonts w:eastAsia="Arial Unicode MS" w:cs="Arial Unicode MS"/>
      <w:sz w:val="24"/>
      <w:szCs w:val="24"/>
      <w:lang w:eastAsia="hi-IN" w:bidi="hi-IN"/>
    </w:rPr>
  </w:style>
  <w:style w:type="character" w:styleId="Appelnotedebasdep">
    <w:name w:val="footnote reference"/>
    <w:basedOn w:val="Policepardfaut"/>
    <w:uiPriority w:val="99"/>
    <w:semiHidden/>
    <w:unhideWhenUsed/>
    <w:rsid w:val="0004476F"/>
    <w:rPr>
      <w:vertAlign w:val="superscript"/>
    </w:rPr>
  </w:style>
  <w:style w:type="paragraph" w:customStyle="1" w:styleId="term">
    <w:name w:val="term"/>
    <w:basedOn w:val="Normal"/>
    <w:rsid w:val="0004476F"/>
    <w:pPr>
      <w:spacing w:after="0"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C012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012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2213</Words>
  <Characters>12173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Marguerite-Marie Bordry</cp:lastModifiedBy>
  <cp:revision>5</cp:revision>
  <dcterms:created xsi:type="dcterms:W3CDTF">2018-12-05T15:00:00Z</dcterms:created>
  <dcterms:modified xsi:type="dcterms:W3CDTF">2018-12-05T15:22:00Z</dcterms:modified>
</cp:coreProperties>
</file>