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42F15" w14:textId="77777777" w:rsidR="00A1452B" w:rsidRPr="00FC069A" w:rsidRDefault="00A1452B" w:rsidP="00A1452B">
      <w:pPr>
        <w:pStyle w:val="term"/>
      </w:pPr>
      <w:proofErr w:type="spellStart"/>
      <w:proofErr w:type="gramStart"/>
      <w:r w:rsidRPr="00DA7419">
        <w:t>title</w:t>
      </w:r>
      <w:proofErr w:type="spellEnd"/>
      <w:proofErr w:type="gramEnd"/>
      <w:r w:rsidRPr="00DA7419">
        <w:t xml:space="preserve"> : </w:t>
      </w:r>
      <w:r w:rsidRPr="00FC069A">
        <w:t xml:space="preserve">Articles du </w:t>
      </w:r>
      <w:r w:rsidRPr="00FC069A">
        <w:rPr>
          <w:i/>
        </w:rPr>
        <w:t>Mercure de France</w:t>
      </w:r>
      <w:r w:rsidRPr="00FC069A">
        <w:t xml:space="preserve">, année </w:t>
      </w:r>
      <w:r>
        <w:t>1898</w:t>
      </w:r>
    </w:p>
    <w:p w14:paraId="2C0EFF5D" w14:textId="77777777" w:rsidR="00A1452B" w:rsidRPr="00FC069A" w:rsidRDefault="00A1452B" w:rsidP="00A1452B">
      <w:pPr>
        <w:pStyle w:val="term"/>
      </w:pPr>
      <w:proofErr w:type="spellStart"/>
      <w:proofErr w:type="gramStart"/>
      <w:r w:rsidRPr="00FC069A">
        <w:t>copyeditor</w:t>
      </w:r>
      <w:proofErr w:type="spellEnd"/>
      <w:proofErr w:type="gramEnd"/>
      <w:r w:rsidRPr="00FC069A">
        <w:t> : Éric Thiébaud (</w:t>
      </w:r>
      <w:r>
        <w:t xml:space="preserve">OCR, </w:t>
      </w:r>
      <w:proofErr w:type="spellStart"/>
      <w:r w:rsidRPr="00FC069A">
        <w:t>Stylage</w:t>
      </w:r>
      <w:proofErr w:type="spellEnd"/>
      <w:r w:rsidRPr="00FC069A">
        <w:t xml:space="preserve"> sémantique)</w:t>
      </w:r>
    </w:p>
    <w:p w14:paraId="5667583E" w14:textId="77777777" w:rsidR="00A1452B" w:rsidRPr="00BB6639" w:rsidRDefault="00A1452B" w:rsidP="00A1452B">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2B08CA">
        <w:rPr>
          <w:lang w:val="en-US"/>
        </w:rPr>
        <w:t>obvil.sorbonne-universite.site</w:t>
      </w:r>
      <w:r w:rsidRPr="00BB6639">
        <w:rPr>
          <w:lang w:val="en-US"/>
        </w:rPr>
        <w:t>/corpus/mercure-italie/annee-</w:t>
      </w:r>
      <w:r>
        <w:rPr>
          <w:lang w:val="en-US"/>
        </w:rPr>
        <w:t>1898</w:t>
      </w:r>
      <w:r w:rsidRPr="00BB6639">
        <w:rPr>
          <w:lang w:val="en-US"/>
        </w:rPr>
        <w:t>.xml</w:t>
      </w:r>
    </w:p>
    <w:p w14:paraId="55B12AF9" w14:textId="77777777" w:rsidR="00A1452B" w:rsidRPr="00BB6639" w:rsidRDefault="00A1452B" w:rsidP="00A1452B">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2B08CA">
        <w:rPr>
          <w:lang w:val="en-US"/>
        </w:rPr>
        <w:t>obvil.sorbonne-universite.site</w:t>
      </w:r>
      <w:r w:rsidRPr="00BB6639">
        <w:rPr>
          <w:lang w:val="en-US"/>
        </w:rPr>
        <w:t>/corpus/mercure-italie/annee-</w:t>
      </w:r>
      <w:r>
        <w:rPr>
          <w:lang w:val="en-US"/>
        </w:rPr>
        <w:t>1898</w:t>
      </w:r>
      <w:r w:rsidRPr="00BB6639">
        <w:rPr>
          <w:lang w:val="en-US"/>
        </w:rPr>
        <w:t>.html</w:t>
      </w:r>
    </w:p>
    <w:p w14:paraId="08CA743E" w14:textId="77777777" w:rsidR="00A1452B" w:rsidRPr="00BB6639" w:rsidRDefault="00A1452B" w:rsidP="00A1452B">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2B08CA">
        <w:rPr>
          <w:lang w:val="en-US"/>
        </w:rPr>
        <w:t>obvil.sorbonne-universite.site</w:t>
      </w:r>
      <w:r w:rsidRPr="00BB6639">
        <w:rPr>
          <w:lang w:val="en-US"/>
        </w:rPr>
        <w:t>/corpus/mercure-italie/annee-</w:t>
      </w:r>
      <w:r>
        <w:rPr>
          <w:lang w:val="en-US"/>
        </w:rPr>
        <w:t>1898</w:t>
      </w:r>
      <w:r w:rsidRPr="00BB6639">
        <w:rPr>
          <w:lang w:val="en-US"/>
        </w:rPr>
        <w:t>.epub</w:t>
      </w:r>
    </w:p>
    <w:p w14:paraId="59DA2392" w14:textId="77777777" w:rsidR="00A1452B" w:rsidRPr="00BB6639" w:rsidRDefault="00A1452B" w:rsidP="00A1452B">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2B08CA">
        <w:rPr>
          <w:lang w:val="en-US"/>
        </w:rPr>
        <w:t>obvil.sorbonne-universite.site</w:t>
      </w:r>
      <w:r w:rsidRPr="00BB6639">
        <w:rPr>
          <w:lang w:val="en-US"/>
        </w:rPr>
        <w:t>/corpus/mercure-italie/annee-</w:t>
      </w:r>
      <w:r>
        <w:rPr>
          <w:lang w:val="en-US"/>
        </w:rPr>
        <w:t>1898</w:t>
      </w:r>
      <w:r w:rsidRPr="00BB6639">
        <w:rPr>
          <w:lang w:val="en-US"/>
        </w:rPr>
        <w:t>.txt</w:t>
      </w:r>
    </w:p>
    <w:p w14:paraId="209388F5" w14:textId="77777777" w:rsidR="00A1452B" w:rsidRPr="00FC069A" w:rsidRDefault="00A1452B" w:rsidP="00A1452B">
      <w:pPr>
        <w:pStyle w:val="term"/>
      </w:pPr>
      <w:proofErr w:type="gramStart"/>
      <w:r w:rsidRPr="00FC069A">
        <w:t>date</w:t>
      </w:r>
      <w:proofErr w:type="gramEnd"/>
      <w:r w:rsidRPr="00FC069A">
        <w:t xml:space="preserve"> : </w:t>
      </w:r>
      <w:r>
        <w:t>1898</w:t>
      </w:r>
    </w:p>
    <w:p w14:paraId="56F9EE94" w14:textId="77777777" w:rsidR="00A1452B" w:rsidRPr="00FC069A" w:rsidRDefault="00A1452B" w:rsidP="00A1452B">
      <w:pPr>
        <w:pStyle w:val="term"/>
      </w:pPr>
      <w:proofErr w:type="spellStart"/>
      <w:proofErr w:type="gramStart"/>
      <w:r w:rsidRPr="00FC069A">
        <w:t>lang</w:t>
      </w:r>
      <w:proofErr w:type="spellEnd"/>
      <w:proofErr w:type="gramEnd"/>
      <w:r w:rsidRPr="00FC069A">
        <w:t xml:space="preserve"> : </w:t>
      </w:r>
      <w:proofErr w:type="spellStart"/>
      <w:r w:rsidRPr="00FC069A">
        <w:t>fre</w:t>
      </w:r>
      <w:proofErr w:type="spellEnd"/>
    </w:p>
    <w:p w14:paraId="4D4279DC" w14:textId="77777777" w:rsidR="00A1452B" w:rsidRDefault="00A1452B" w:rsidP="00A1452B">
      <w:pPr>
        <w:pStyle w:val="Titre1"/>
      </w:pPr>
      <w:r>
        <w:t>Tome XXV, numéro, 97, janvier 1898</w:t>
      </w:r>
    </w:p>
    <w:p w14:paraId="0A49BB73" w14:textId="77777777" w:rsidR="00A1452B" w:rsidRDefault="00A1452B" w:rsidP="00A1452B">
      <w:pPr>
        <w:pStyle w:val="Titre2"/>
      </w:pPr>
      <w:r>
        <w:t xml:space="preserve">Psychologie. </w:t>
      </w:r>
      <w:r>
        <w:br/>
      </w:r>
      <w:r w:rsidRPr="00F8712A">
        <w:rPr>
          <w:rFonts w:cs="Times New Roman"/>
        </w:rPr>
        <w:t xml:space="preserve">Michel-Ange </w:t>
      </w:r>
      <w:proofErr w:type="spellStart"/>
      <w:r w:rsidRPr="00F8712A">
        <w:rPr>
          <w:rFonts w:cs="Times New Roman"/>
        </w:rPr>
        <w:t>Vaccaro</w:t>
      </w:r>
      <w:proofErr w:type="spellEnd"/>
      <w:r>
        <w:rPr>
          <w:rFonts w:cs="Times New Roman"/>
        </w:rPr>
        <w:t> :</w:t>
      </w:r>
      <w:r w:rsidRPr="00F8712A">
        <w:rPr>
          <w:rFonts w:cs="Times New Roman"/>
        </w:rPr>
        <w:t xml:space="preserve"> </w:t>
      </w:r>
      <w:r w:rsidRPr="00F8712A">
        <w:rPr>
          <w:rFonts w:cs="Times New Roman"/>
          <w:i/>
        </w:rPr>
        <w:t>L</w:t>
      </w:r>
      <w:r>
        <w:rPr>
          <w:rFonts w:cs="Times New Roman"/>
          <w:i/>
        </w:rPr>
        <w:t>’</w:t>
      </w:r>
      <w:r w:rsidRPr="00F8712A">
        <w:rPr>
          <w:rFonts w:cs="Times New Roman"/>
          <w:i/>
        </w:rPr>
        <w:t>Évolution de l</w:t>
      </w:r>
      <w:r>
        <w:rPr>
          <w:rFonts w:cs="Times New Roman"/>
          <w:i/>
        </w:rPr>
        <w:t>’</w:t>
      </w:r>
      <w:r w:rsidRPr="00F8712A">
        <w:rPr>
          <w:rFonts w:cs="Times New Roman"/>
          <w:i/>
        </w:rPr>
        <w:t>Amour</w:t>
      </w:r>
      <w:r w:rsidRPr="00F8712A">
        <w:rPr>
          <w:rFonts w:cs="Times New Roman"/>
        </w:rPr>
        <w:t>, Société Libre d</w:t>
      </w:r>
      <w:r>
        <w:rPr>
          <w:rFonts w:cs="Times New Roman"/>
        </w:rPr>
        <w:t>’Édition, 2 </w:t>
      </w:r>
      <w:proofErr w:type="spellStart"/>
      <w:r w:rsidRPr="00F8712A">
        <w:rPr>
          <w:rFonts w:cs="Times New Roman"/>
        </w:rPr>
        <w:t>fr.</w:t>
      </w:r>
      <w:proofErr w:type="spellEnd"/>
    </w:p>
    <w:p w14:paraId="49A8EC0A" w14:textId="77777777" w:rsidR="00A1452B" w:rsidRPr="00925B7B" w:rsidRDefault="00A1452B" w:rsidP="00A1452B">
      <w:pPr>
        <w:pStyle w:val="term"/>
      </w:pPr>
      <w:proofErr w:type="gramStart"/>
      <w:r w:rsidRPr="00925B7B">
        <w:t>id</w:t>
      </w:r>
      <w:proofErr w:type="gramEnd"/>
      <w:r w:rsidRPr="00925B7B">
        <w:t> : article-</w:t>
      </w:r>
      <w:r>
        <w:t>1898</w:t>
      </w:r>
      <w:r w:rsidRPr="00925B7B">
        <w:t>-</w:t>
      </w:r>
      <w:r>
        <w:t>01</w:t>
      </w:r>
      <w:r w:rsidRPr="00925B7B">
        <w:t>_</w:t>
      </w:r>
      <w:r>
        <w:t>240</w:t>
      </w:r>
    </w:p>
    <w:p w14:paraId="70741D7D" w14:textId="77777777" w:rsidR="00A1452B" w:rsidRPr="00925B7B" w:rsidRDefault="00A1452B" w:rsidP="00A1452B">
      <w:pPr>
        <w:pStyle w:val="term"/>
      </w:pPr>
      <w:proofErr w:type="spellStart"/>
      <w:proofErr w:type="gramStart"/>
      <w:r w:rsidRPr="00925B7B">
        <w:t>author</w:t>
      </w:r>
      <w:proofErr w:type="spellEnd"/>
      <w:proofErr w:type="gramEnd"/>
      <w:r w:rsidRPr="00925B7B">
        <w:t xml:space="preserve"> : </w:t>
      </w:r>
      <w:r>
        <w:rPr>
          <w:rFonts w:eastAsiaTheme="majorEastAsia"/>
        </w:rPr>
        <w:t>Danville, Gaston (1870-1933)</w:t>
      </w:r>
    </w:p>
    <w:p w14:paraId="319C26CB"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Gaston Danville</w:t>
      </w:r>
    </w:p>
    <w:p w14:paraId="4E890041" w14:textId="77777777" w:rsidR="00A1452B" w:rsidRDefault="00A1452B" w:rsidP="00A1452B">
      <w:pPr>
        <w:pStyle w:val="term"/>
      </w:pPr>
      <w:proofErr w:type="gramStart"/>
      <w:r w:rsidRPr="00925B7B">
        <w:t>section</w:t>
      </w:r>
      <w:proofErr w:type="gramEnd"/>
      <w:r w:rsidRPr="00925B7B">
        <w:t xml:space="preserve"> : </w:t>
      </w:r>
      <w:r>
        <w:t>Psychologie</w:t>
      </w:r>
    </w:p>
    <w:p w14:paraId="78DB9487"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rsidRPr="00F8712A">
        <w:t xml:space="preserve">Michel-Ange </w:t>
      </w:r>
      <w:proofErr w:type="spellStart"/>
      <w:r w:rsidRPr="00F8712A">
        <w:t>Vaccaro</w:t>
      </w:r>
      <w:proofErr w:type="spellEnd"/>
      <w:r>
        <w:t> :</w:t>
      </w:r>
      <w:r w:rsidRPr="00F8712A">
        <w:t xml:space="preserve"> </w:t>
      </w:r>
      <w:r w:rsidRPr="00F8712A">
        <w:rPr>
          <w:i/>
        </w:rPr>
        <w:t>L</w:t>
      </w:r>
      <w:r>
        <w:rPr>
          <w:i/>
        </w:rPr>
        <w:t>’</w:t>
      </w:r>
      <w:r w:rsidRPr="00F8712A">
        <w:rPr>
          <w:i/>
        </w:rPr>
        <w:t>Évolution de l</w:t>
      </w:r>
      <w:r>
        <w:rPr>
          <w:i/>
        </w:rPr>
        <w:t>’</w:t>
      </w:r>
      <w:r w:rsidRPr="00F8712A">
        <w:rPr>
          <w:i/>
        </w:rPr>
        <w:t>Amour</w:t>
      </w:r>
      <w:r w:rsidRPr="00F8712A">
        <w:t>, Société Libre d</w:t>
      </w:r>
      <w:r>
        <w:t>’Édition, 2 </w:t>
      </w:r>
      <w:proofErr w:type="spellStart"/>
      <w:r w:rsidRPr="00F8712A">
        <w:t>fr.</w:t>
      </w:r>
      <w:proofErr w:type="spellEnd"/>
    </w:p>
    <w:p w14:paraId="1ADDF3DC" w14:textId="77777777" w:rsidR="00A1452B" w:rsidRPr="00925B7B" w:rsidRDefault="00A1452B" w:rsidP="00A1452B">
      <w:pPr>
        <w:pStyle w:val="term"/>
      </w:pPr>
      <w:proofErr w:type="gramStart"/>
      <w:r w:rsidRPr="00925B7B">
        <w:t>date</w:t>
      </w:r>
      <w:proofErr w:type="gramEnd"/>
      <w:r w:rsidRPr="00925B7B">
        <w:t> :</w:t>
      </w:r>
      <w:r>
        <w:t xml:space="preserve"> 1898-01</w:t>
      </w:r>
    </w:p>
    <w:p w14:paraId="4FE0F94A"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 numéro, 97, janvier 1898</w:t>
      </w:r>
      <w:r w:rsidRPr="00925B7B">
        <w:t xml:space="preserve">, </w:t>
      </w:r>
      <w:r>
        <w:t>p. 240-244 [240-241]</w:t>
      </w:r>
    </w:p>
    <w:p w14:paraId="04C878D5" w14:textId="77777777" w:rsidR="00A1452B" w:rsidRDefault="00A1452B" w:rsidP="00A1452B">
      <w:pPr>
        <w:pStyle w:val="byline"/>
      </w:pPr>
      <w:r w:rsidRPr="00F767C0">
        <w:rPr>
          <w:smallCaps/>
        </w:rPr>
        <w:t>Gaston Danville</w:t>
      </w:r>
      <w:r>
        <w:t>.</w:t>
      </w:r>
    </w:p>
    <w:p w14:paraId="19D03AE7" w14:textId="77777777" w:rsidR="00A1452B" w:rsidRDefault="00A1452B" w:rsidP="00A1452B">
      <w:pPr>
        <w:pStyle w:val="bibl"/>
      </w:pPr>
      <w:r>
        <w:t>Tome XXV, numéro, 97, janvier 1898</w:t>
      </w:r>
      <w:r w:rsidRPr="00925B7B">
        <w:t xml:space="preserve">, </w:t>
      </w:r>
      <w:r>
        <w:t>p. 240-244 [240-241].</w:t>
      </w:r>
    </w:p>
    <w:p w14:paraId="64707A3F" w14:textId="77777777" w:rsidR="00A1452B" w:rsidRPr="00F8712A" w:rsidRDefault="00A1452B" w:rsidP="00A1452B">
      <w:pPr>
        <w:pStyle w:val="Corpsdetexte"/>
        <w:rPr>
          <w:rFonts w:cs="Times New Roman"/>
        </w:rPr>
      </w:pPr>
      <w:r>
        <w:rPr>
          <w:rFonts w:cs="Times New Roman"/>
        </w:rPr>
        <w:t>M. </w:t>
      </w:r>
      <w:r w:rsidRPr="00F8712A">
        <w:rPr>
          <w:rFonts w:cs="Times New Roman"/>
        </w:rPr>
        <w:t xml:space="preserve">Michel-Ange </w:t>
      </w:r>
      <w:proofErr w:type="spellStart"/>
      <w:r w:rsidRPr="00F8712A">
        <w:rPr>
          <w:rFonts w:cs="Times New Roman"/>
        </w:rPr>
        <w:t>Vaccaro</w:t>
      </w:r>
      <w:proofErr w:type="spellEnd"/>
      <w:r w:rsidRPr="00F8712A">
        <w:rPr>
          <w:rFonts w:cs="Times New Roman"/>
        </w:rPr>
        <w:t xml:space="preserve"> en conclusion à son étude, </w:t>
      </w:r>
      <w:r w:rsidRPr="00F8712A">
        <w:rPr>
          <w:rFonts w:cs="Times New Roman"/>
          <w:b/>
        </w:rPr>
        <w:t>L</w:t>
      </w:r>
      <w:r>
        <w:rPr>
          <w:rFonts w:cs="Times New Roman"/>
          <w:b/>
        </w:rPr>
        <w:t>’</w:t>
      </w:r>
      <w:r w:rsidRPr="00F8712A">
        <w:rPr>
          <w:rFonts w:cs="Times New Roman"/>
          <w:b/>
        </w:rPr>
        <w:t>Évolution de l</w:t>
      </w:r>
      <w:r>
        <w:rPr>
          <w:rFonts w:cs="Times New Roman"/>
          <w:b/>
        </w:rPr>
        <w:t>’</w:t>
      </w:r>
      <w:r w:rsidRPr="00F8712A">
        <w:rPr>
          <w:rFonts w:cs="Times New Roman"/>
          <w:b/>
        </w:rPr>
        <w:t>Amour</w:t>
      </w:r>
      <w:r w:rsidRPr="00F8712A">
        <w:rPr>
          <w:rFonts w:cs="Times New Roman"/>
        </w:rPr>
        <w:t>, nous présente au contraire le mariage d</w:t>
      </w:r>
      <w:r>
        <w:rPr>
          <w:rFonts w:cs="Times New Roman"/>
        </w:rPr>
        <w:t>’</w:t>
      </w:r>
      <w:r w:rsidRPr="00F8712A">
        <w:rPr>
          <w:rFonts w:cs="Times New Roman"/>
        </w:rPr>
        <w:t>amour comme l</w:t>
      </w:r>
      <w:r>
        <w:rPr>
          <w:rFonts w:cs="Times New Roman"/>
        </w:rPr>
        <w:t>’</w:t>
      </w:r>
      <w:r w:rsidRPr="00F8712A">
        <w:rPr>
          <w:rFonts w:cs="Times New Roman"/>
        </w:rPr>
        <w:t>avenir le meilleur à réaliser. Reprenant un historique déjà fait par de nombreux écrivains, cet auteur nous montre la lente transformation à travers les espèces de l</w:t>
      </w:r>
      <w:r>
        <w:rPr>
          <w:rFonts w:cs="Times New Roman"/>
        </w:rPr>
        <w:t>’</w:t>
      </w:r>
      <w:r w:rsidRPr="00F8712A">
        <w:rPr>
          <w:rFonts w:cs="Times New Roman"/>
        </w:rPr>
        <w:t>instinct sexuel en amour, et regrette que chez les hommes, où l</w:t>
      </w:r>
      <w:r>
        <w:rPr>
          <w:rFonts w:cs="Times New Roman"/>
        </w:rPr>
        <w:t>’</w:t>
      </w:r>
      <w:r w:rsidRPr="00F8712A">
        <w:rPr>
          <w:rFonts w:cs="Times New Roman"/>
        </w:rPr>
        <w:t>instinct se rehausse de sentiment et d</w:t>
      </w:r>
      <w:r>
        <w:rPr>
          <w:rFonts w:cs="Times New Roman"/>
        </w:rPr>
        <w:t>’</w:t>
      </w:r>
      <w:r w:rsidRPr="00F8712A">
        <w:rPr>
          <w:rFonts w:cs="Times New Roman"/>
        </w:rPr>
        <w:t>intelligence, les lois,</w:t>
      </w:r>
      <w:r>
        <w:rPr>
          <w:rFonts w:cs="Times New Roman"/>
        </w:rPr>
        <w:t xml:space="preserve"> </w:t>
      </w:r>
      <w:r w:rsidRPr="00F8712A">
        <w:rPr>
          <w:rFonts w:cs="Times New Roman"/>
        </w:rPr>
        <w:t>les coutumes, les mœurs s</w:t>
      </w:r>
      <w:r>
        <w:rPr>
          <w:rFonts w:cs="Times New Roman"/>
        </w:rPr>
        <w:t>’</w:t>
      </w:r>
      <w:r w:rsidRPr="00F8712A">
        <w:rPr>
          <w:rFonts w:cs="Times New Roman"/>
        </w:rPr>
        <w:t>unissent encore pour alourdir les bras des amants de tant d</w:t>
      </w:r>
      <w:r>
        <w:rPr>
          <w:rFonts w:cs="Times New Roman"/>
        </w:rPr>
        <w:t>’</w:t>
      </w:r>
      <w:r w:rsidRPr="00F8712A">
        <w:rPr>
          <w:rFonts w:cs="Times New Roman"/>
        </w:rPr>
        <w:t>entraves et violer une fois de plus les lois de nature.</w:t>
      </w:r>
    </w:p>
    <w:p w14:paraId="4A0EA3EB" w14:textId="77777777" w:rsidR="00A1452B" w:rsidRPr="00F8712A" w:rsidRDefault="00A1452B" w:rsidP="00A1452B">
      <w:pPr>
        <w:pStyle w:val="Corpsdetexte"/>
        <w:rPr>
          <w:rFonts w:cs="Times New Roman"/>
        </w:rPr>
      </w:pPr>
      <w:r w:rsidRPr="00F8712A">
        <w:rPr>
          <w:rFonts w:cs="Times New Roman"/>
        </w:rPr>
        <w:t xml:space="preserve">Certes, les mariages dits de </w:t>
      </w:r>
      <w:r>
        <w:rPr>
          <w:rFonts w:cs="Times New Roman"/>
        </w:rPr>
        <w:t>« </w:t>
      </w:r>
      <w:r w:rsidRPr="00F8712A">
        <w:rPr>
          <w:rFonts w:cs="Times New Roman"/>
        </w:rPr>
        <w:t>convenance</w:t>
      </w:r>
      <w:r>
        <w:rPr>
          <w:rFonts w:cs="Times New Roman"/>
        </w:rPr>
        <w:t> »</w:t>
      </w:r>
      <w:r w:rsidRPr="00F8712A">
        <w:rPr>
          <w:rFonts w:cs="Times New Roman"/>
        </w:rPr>
        <w:t xml:space="preserve">, </w:t>
      </w:r>
      <w:r>
        <w:rPr>
          <w:rFonts w:cs="Times New Roman"/>
        </w:rPr>
        <w:t>« </w:t>
      </w:r>
      <w:r w:rsidRPr="00F8712A">
        <w:rPr>
          <w:rFonts w:cs="Times New Roman"/>
        </w:rPr>
        <w:t>de raison</w:t>
      </w:r>
      <w:r>
        <w:rPr>
          <w:rFonts w:cs="Times New Roman"/>
        </w:rPr>
        <w:t> »</w:t>
      </w:r>
      <w:r w:rsidRPr="00F8712A">
        <w:rPr>
          <w:rFonts w:cs="Times New Roman"/>
        </w:rPr>
        <w:t xml:space="preserve"> ou </w:t>
      </w:r>
      <w:r>
        <w:rPr>
          <w:rFonts w:cs="Times New Roman"/>
        </w:rPr>
        <w:t>« </w:t>
      </w:r>
      <w:r w:rsidRPr="00F8712A">
        <w:rPr>
          <w:rFonts w:cs="Times New Roman"/>
        </w:rPr>
        <w:t>d</w:t>
      </w:r>
      <w:r>
        <w:rPr>
          <w:rFonts w:cs="Times New Roman"/>
        </w:rPr>
        <w:t>’</w:t>
      </w:r>
      <w:r w:rsidRPr="00F8712A">
        <w:rPr>
          <w:rFonts w:cs="Times New Roman"/>
        </w:rPr>
        <w:t>argent</w:t>
      </w:r>
      <w:r>
        <w:rPr>
          <w:rFonts w:cs="Times New Roman"/>
        </w:rPr>
        <w:t> »</w:t>
      </w:r>
      <w:r w:rsidRPr="00F8712A">
        <w:rPr>
          <w:rFonts w:cs="Times New Roman"/>
        </w:rPr>
        <w:t xml:space="preserve"> sont trop nombreux dans les sociétés actuelles, et l</w:t>
      </w:r>
      <w:r>
        <w:rPr>
          <w:rFonts w:cs="Times New Roman"/>
        </w:rPr>
        <w:t>’</w:t>
      </w:r>
      <w:r w:rsidRPr="00F8712A">
        <w:rPr>
          <w:rFonts w:cs="Times New Roman"/>
        </w:rPr>
        <w:t xml:space="preserve">on ne peut entièrement donner tort à </w:t>
      </w:r>
      <w:r>
        <w:rPr>
          <w:rFonts w:cs="Times New Roman"/>
        </w:rPr>
        <w:t>M. </w:t>
      </w:r>
      <w:proofErr w:type="spellStart"/>
      <w:r w:rsidRPr="00F8712A">
        <w:rPr>
          <w:rFonts w:cs="Times New Roman"/>
        </w:rPr>
        <w:t>Vaccaro</w:t>
      </w:r>
      <w:proofErr w:type="spellEnd"/>
      <w:r w:rsidRPr="00F8712A">
        <w:rPr>
          <w:rFonts w:cs="Times New Roman"/>
        </w:rPr>
        <w:t xml:space="preserve"> sur ce point. Peut-être, néanmoins, conviendrait-il de se demander si les contractants de telles unions seraient susceptibles d</w:t>
      </w:r>
      <w:r>
        <w:rPr>
          <w:rFonts w:cs="Times New Roman"/>
        </w:rPr>
        <w:t>’</w:t>
      </w:r>
      <w:r w:rsidRPr="00F8712A">
        <w:rPr>
          <w:rFonts w:cs="Times New Roman"/>
        </w:rPr>
        <w:t>en accomplir d</w:t>
      </w:r>
      <w:r>
        <w:rPr>
          <w:rFonts w:cs="Times New Roman"/>
        </w:rPr>
        <w:t>’</w:t>
      </w:r>
      <w:r w:rsidRPr="00F8712A">
        <w:rPr>
          <w:rFonts w:cs="Times New Roman"/>
        </w:rPr>
        <w:t>autres</w:t>
      </w:r>
      <w:r>
        <w:rPr>
          <w:rFonts w:cs="Times New Roman"/>
        </w:rPr>
        <w:t> ?</w:t>
      </w:r>
      <w:r w:rsidRPr="00F8712A">
        <w:rPr>
          <w:rFonts w:cs="Times New Roman"/>
        </w:rPr>
        <w:t xml:space="preserve"> et, peut-être n</w:t>
      </w:r>
      <w:r>
        <w:rPr>
          <w:rFonts w:cs="Times New Roman"/>
        </w:rPr>
        <w:t>’</w:t>
      </w:r>
      <w:r w:rsidRPr="00F8712A">
        <w:rPr>
          <w:rFonts w:cs="Times New Roman"/>
        </w:rPr>
        <w:t>est-il point téméraire d</w:t>
      </w:r>
      <w:r>
        <w:rPr>
          <w:rFonts w:cs="Times New Roman"/>
        </w:rPr>
        <w:t>’</w:t>
      </w:r>
      <w:r w:rsidRPr="00F8712A">
        <w:rPr>
          <w:rFonts w:cs="Times New Roman"/>
        </w:rPr>
        <w:t>affirmer que pour beaucoup, l</w:t>
      </w:r>
      <w:r>
        <w:rPr>
          <w:rFonts w:cs="Times New Roman"/>
        </w:rPr>
        <w:t>’</w:t>
      </w:r>
      <w:r w:rsidRPr="00F8712A">
        <w:rPr>
          <w:rFonts w:cs="Times New Roman"/>
        </w:rPr>
        <w:t>Amour n</w:t>
      </w:r>
      <w:r>
        <w:rPr>
          <w:rFonts w:cs="Times New Roman"/>
        </w:rPr>
        <w:t>’</w:t>
      </w:r>
      <w:r w:rsidRPr="00F8712A">
        <w:rPr>
          <w:rFonts w:cs="Times New Roman"/>
        </w:rPr>
        <w:t>existe guère qu</w:t>
      </w:r>
      <w:r>
        <w:rPr>
          <w:rFonts w:cs="Times New Roman"/>
        </w:rPr>
        <w:t>’</w:t>
      </w:r>
      <w:r w:rsidRPr="00F8712A">
        <w:rPr>
          <w:rFonts w:cs="Times New Roman"/>
        </w:rPr>
        <w:t>en tant que fiction poétique</w:t>
      </w:r>
      <w:r>
        <w:rPr>
          <w:rFonts w:cs="Times New Roman"/>
        </w:rPr>
        <w:t> ?</w:t>
      </w:r>
      <w:r w:rsidRPr="00F8712A">
        <w:rPr>
          <w:rFonts w:cs="Times New Roman"/>
        </w:rPr>
        <w:t xml:space="preserve"> Sans doute, il s</w:t>
      </w:r>
      <w:r>
        <w:rPr>
          <w:rFonts w:cs="Times New Roman"/>
        </w:rPr>
        <w:t>’</w:t>
      </w:r>
      <w:r w:rsidRPr="00F8712A">
        <w:rPr>
          <w:rFonts w:cs="Times New Roman"/>
        </w:rPr>
        <w:t xml:space="preserve">en trouvera peu qui </w:t>
      </w:r>
      <w:proofErr w:type="gramStart"/>
      <w:r w:rsidRPr="00F8712A">
        <w:rPr>
          <w:rFonts w:cs="Times New Roman"/>
        </w:rPr>
        <w:t>ignorent</w:t>
      </w:r>
      <w:proofErr w:type="gramEnd"/>
      <w:r w:rsidRPr="00F8712A">
        <w:rPr>
          <w:rFonts w:cs="Times New Roman"/>
        </w:rPr>
        <w:t xml:space="preserve"> le désir physique, la sensation d</w:t>
      </w:r>
      <w:r>
        <w:rPr>
          <w:rFonts w:cs="Times New Roman"/>
        </w:rPr>
        <w:t>’</w:t>
      </w:r>
      <w:r w:rsidRPr="00F8712A">
        <w:rPr>
          <w:rFonts w:cs="Times New Roman"/>
        </w:rPr>
        <w:t>amour-propre flatté que procure la possession d</w:t>
      </w:r>
      <w:r>
        <w:rPr>
          <w:rFonts w:cs="Times New Roman"/>
        </w:rPr>
        <w:t>’</w:t>
      </w:r>
      <w:r w:rsidRPr="00F8712A">
        <w:rPr>
          <w:rFonts w:cs="Times New Roman"/>
        </w:rPr>
        <w:t>une belle maîtresse… mais l</w:t>
      </w:r>
      <w:r>
        <w:rPr>
          <w:rFonts w:cs="Times New Roman"/>
        </w:rPr>
        <w:t>’</w:t>
      </w:r>
      <w:r w:rsidRPr="00F8712A">
        <w:rPr>
          <w:rFonts w:cs="Times New Roman"/>
        </w:rPr>
        <w:t xml:space="preserve">amour, tel que le décrit </w:t>
      </w:r>
      <w:r>
        <w:rPr>
          <w:rFonts w:cs="Times New Roman"/>
        </w:rPr>
        <w:t>M. </w:t>
      </w:r>
      <w:proofErr w:type="spellStart"/>
      <w:r w:rsidRPr="00F8712A">
        <w:rPr>
          <w:rFonts w:cs="Times New Roman"/>
        </w:rPr>
        <w:t>Vaccaro</w:t>
      </w:r>
      <w:proofErr w:type="spellEnd"/>
      <w:r w:rsidRPr="00F8712A">
        <w:rPr>
          <w:rFonts w:cs="Times New Roman"/>
        </w:rPr>
        <w:t xml:space="preserve">, </w:t>
      </w:r>
      <w:r w:rsidRPr="00F8712A">
        <w:rPr>
          <w:rFonts w:cs="Times New Roman"/>
          <w:i/>
        </w:rPr>
        <w:t xml:space="preserve">Amor Alma è del </w:t>
      </w:r>
      <w:proofErr w:type="spellStart"/>
      <w:r w:rsidRPr="00F8712A">
        <w:rPr>
          <w:rFonts w:cs="Times New Roman"/>
          <w:i/>
        </w:rPr>
        <w:t>mondo</w:t>
      </w:r>
      <w:proofErr w:type="spellEnd"/>
      <w:r>
        <w:rPr>
          <w:rStyle w:val="Appelnotedebasdep"/>
          <w:rFonts w:cs="Times New Roman"/>
        </w:rPr>
        <w:footnoteReference w:id="1"/>
      </w:r>
      <w:r>
        <w:rPr>
          <w:rFonts w:cs="Times New Roman"/>
        </w:rPr>
        <w:t> ?</w:t>
      </w:r>
      <w:r w:rsidRPr="00F8712A">
        <w:rPr>
          <w:rFonts w:cs="Times New Roman"/>
        </w:rPr>
        <w:t xml:space="preserve"> Et si l</w:t>
      </w:r>
      <w:r>
        <w:rPr>
          <w:rFonts w:cs="Times New Roman"/>
        </w:rPr>
        <w:t>’</w:t>
      </w:r>
      <w:r w:rsidRPr="00F8712A">
        <w:rPr>
          <w:rFonts w:cs="Times New Roman"/>
        </w:rPr>
        <w:t>on ve</w:t>
      </w:r>
      <w:r>
        <w:rPr>
          <w:rFonts w:cs="Times New Roman"/>
        </w:rPr>
        <w:t>ut bien considérer avec nous</w:t>
      </w:r>
      <w:r>
        <w:rPr>
          <w:rStyle w:val="Appelnotedebasdep"/>
          <w:rFonts w:cs="Times New Roman"/>
        </w:rPr>
        <w:footnoteReference w:id="2"/>
      </w:r>
      <w:r w:rsidRPr="00F8712A">
        <w:rPr>
          <w:rFonts w:cs="Times New Roman"/>
        </w:rPr>
        <w:t xml:space="preserve"> l</w:t>
      </w:r>
      <w:r>
        <w:rPr>
          <w:rFonts w:cs="Times New Roman"/>
        </w:rPr>
        <w:t>’</w:t>
      </w:r>
      <w:r w:rsidRPr="00F8712A">
        <w:rPr>
          <w:rFonts w:cs="Times New Roman"/>
        </w:rPr>
        <w:t>amour comme un sentiment qui ne peut se manifester qu</w:t>
      </w:r>
      <w:r>
        <w:rPr>
          <w:rFonts w:cs="Times New Roman"/>
        </w:rPr>
        <w:t>’</w:t>
      </w:r>
      <w:r w:rsidRPr="00F8712A">
        <w:rPr>
          <w:rFonts w:cs="Times New Roman"/>
        </w:rPr>
        <w:t>à l</w:t>
      </w:r>
      <w:r>
        <w:rPr>
          <w:rFonts w:cs="Times New Roman"/>
        </w:rPr>
        <w:t>’</w:t>
      </w:r>
      <w:r w:rsidRPr="00F8712A">
        <w:rPr>
          <w:rFonts w:cs="Times New Roman"/>
        </w:rPr>
        <w:t>occasion de la rencontre d</w:t>
      </w:r>
      <w:r>
        <w:rPr>
          <w:rFonts w:cs="Times New Roman"/>
        </w:rPr>
        <w:t>’</w:t>
      </w:r>
      <w:r w:rsidRPr="00F8712A">
        <w:rPr>
          <w:rFonts w:cs="Times New Roman"/>
        </w:rPr>
        <w:t xml:space="preserve">un individu réalisant un idéal inconscient préformé, </w:t>
      </w:r>
      <w:r w:rsidRPr="00F8712A">
        <w:rPr>
          <w:rFonts w:cs="Times New Roman"/>
        </w:rPr>
        <w:lastRenderedPageBreak/>
        <w:t>l</w:t>
      </w:r>
      <w:r>
        <w:rPr>
          <w:rFonts w:cs="Times New Roman"/>
        </w:rPr>
        <w:t>’</w:t>
      </w:r>
      <w:r w:rsidRPr="00F8712A">
        <w:rPr>
          <w:rFonts w:cs="Times New Roman"/>
        </w:rPr>
        <w:t>on sera moins surpris de sa réelle rareté, et l</w:t>
      </w:r>
      <w:r>
        <w:rPr>
          <w:rFonts w:cs="Times New Roman"/>
        </w:rPr>
        <w:t>’</w:t>
      </w:r>
      <w:r w:rsidRPr="00F8712A">
        <w:rPr>
          <w:rFonts w:cs="Times New Roman"/>
        </w:rPr>
        <w:t>on s</w:t>
      </w:r>
      <w:r>
        <w:rPr>
          <w:rFonts w:cs="Times New Roman"/>
        </w:rPr>
        <w:t>’</w:t>
      </w:r>
      <w:r w:rsidRPr="00F8712A">
        <w:rPr>
          <w:rFonts w:cs="Times New Roman"/>
        </w:rPr>
        <w:t>étonnera moins de la fréquence des mariages, inspirés par un tout autre mobile que l</w:t>
      </w:r>
      <w:r>
        <w:rPr>
          <w:rFonts w:cs="Times New Roman"/>
        </w:rPr>
        <w:t>’</w:t>
      </w:r>
      <w:r w:rsidRPr="00F8712A">
        <w:rPr>
          <w:rFonts w:cs="Times New Roman"/>
        </w:rPr>
        <w:t>amour.</w:t>
      </w:r>
    </w:p>
    <w:p w14:paraId="2EB350D4" w14:textId="77777777" w:rsidR="00A1452B" w:rsidRDefault="00A1452B" w:rsidP="00A1452B">
      <w:pPr>
        <w:pStyle w:val="Titre2"/>
      </w:pPr>
      <w:r>
        <w:t xml:space="preserve">Romania, folklore. </w:t>
      </w:r>
      <w:r>
        <w:br/>
        <w:t xml:space="preserve">Pierre de </w:t>
      </w:r>
      <w:proofErr w:type="spellStart"/>
      <w:r>
        <w:t>Nolhac</w:t>
      </w:r>
      <w:proofErr w:type="spellEnd"/>
      <w:r>
        <w:t xml:space="preserve"> : </w:t>
      </w:r>
      <w:r>
        <w:rPr>
          <w:i/>
        </w:rPr>
        <w:t>Érasme en Italie</w:t>
      </w:r>
      <w:r>
        <w:t>, étude sur un épisode de la Renaissance suivie de douze Lettres inédites d’Érasme, G. </w:t>
      </w:r>
      <w:proofErr w:type="spellStart"/>
      <w:r>
        <w:t>Klincksieck</w:t>
      </w:r>
      <w:proofErr w:type="spellEnd"/>
    </w:p>
    <w:p w14:paraId="3030A26B" w14:textId="77777777" w:rsidR="00A1452B" w:rsidRPr="00925B7B" w:rsidRDefault="00A1452B" w:rsidP="00A1452B">
      <w:pPr>
        <w:pStyle w:val="term"/>
      </w:pPr>
      <w:proofErr w:type="gramStart"/>
      <w:r w:rsidRPr="00925B7B">
        <w:t>id</w:t>
      </w:r>
      <w:proofErr w:type="gramEnd"/>
      <w:r w:rsidRPr="00925B7B">
        <w:t> : article-</w:t>
      </w:r>
      <w:r>
        <w:t>1898</w:t>
      </w:r>
      <w:r w:rsidRPr="00925B7B">
        <w:t>-</w:t>
      </w:r>
      <w:r>
        <w:t>01_267</w:t>
      </w:r>
    </w:p>
    <w:p w14:paraId="54D3AEB3" w14:textId="77777777" w:rsidR="00A1452B" w:rsidRPr="00925B7B" w:rsidRDefault="00A1452B" w:rsidP="00A1452B">
      <w:pPr>
        <w:pStyle w:val="term"/>
      </w:pPr>
      <w:proofErr w:type="spellStart"/>
      <w:proofErr w:type="gramStart"/>
      <w:r w:rsidRPr="00925B7B">
        <w:t>author</w:t>
      </w:r>
      <w:proofErr w:type="spellEnd"/>
      <w:proofErr w:type="gramEnd"/>
      <w:r w:rsidRPr="00925B7B">
        <w:t xml:space="preserve"> : </w:t>
      </w:r>
      <w:r w:rsidRPr="002C4AC0">
        <w:rPr>
          <w:rFonts w:eastAsiaTheme="majorEastAsia"/>
        </w:rPr>
        <w:t>Gourmont, Remy de (1858-1915)</w:t>
      </w:r>
    </w:p>
    <w:p w14:paraId="57E1DBF9" w14:textId="77777777" w:rsidR="00A1452B" w:rsidRDefault="00A1452B" w:rsidP="00A1452B">
      <w:pPr>
        <w:pStyle w:val="term"/>
      </w:pPr>
      <w:proofErr w:type="spellStart"/>
      <w:proofErr w:type="gramStart"/>
      <w:r w:rsidRPr="00925B7B">
        <w:t>signed</w:t>
      </w:r>
      <w:proofErr w:type="spellEnd"/>
      <w:proofErr w:type="gramEnd"/>
      <w:r w:rsidRPr="00925B7B">
        <w:t xml:space="preserve"> : </w:t>
      </w:r>
      <w:r>
        <w:t>J. </w:t>
      </w:r>
      <w:proofErr w:type="spellStart"/>
      <w:r>
        <w:t>Drexelius</w:t>
      </w:r>
      <w:proofErr w:type="spellEnd"/>
    </w:p>
    <w:p w14:paraId="0EC0BC39" w14:textId="77777777" w:rsidR="00A1452B" w:rsidRDefault="00A1452B" w:rsidP="00A1452B">
      <w:pPr>
        <w:pStyle w:val="term"/>
      </w:pPr>
      <w:proofErr w:type="gramStart"/>
      <w:r w:rsidRPr="00925B7B">
        <w:t>section</w:t>
      </w:r>
      <w:proofErr w:type="gramEnd"/>
      <w:r w:rsidRPr="00925B7B">
        <w:t xml:space="preserve"> : </w:t>
      </w:r>
      <w:r>
        <w:t>Romania, folklore</w:t>
      </w:r>
    </w:p>
    <w:p w14:paraId="1301853E"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 xml:space="preserve">Pierre de </w:t>
      </w:r>
      <w:proofErr w:type="spellStart"/>
      <w:r>
        <w:t>Nolhac</w:t>
      </w:r>
      <w:proofErr w:type="spellEnd"/>
      <w:r>
        <w:t xml:space="preserve"> : </w:t>
      </w:r>
      <w:r>
        <w:rPr>
          <w:i/>
        </w:rPr>
        <w:t>Érasme en Italie</w:t>
      </w:r>
      <w:r>
        <w:t>, étude sur un épisode de la Renaissance suivie de douze Lettres inédites d’Érasme, G. </w:t>
      </w:r>
      <w:proofErr w:type="spellStart"/>
      <w:r>
        <w:t>Klincksieck</w:t>
      </w:r>
      <w:proofErr w:type="spellEnd"/>
    </w:p>
    <w:p w14:paraId="3C614748" w14:textId="77777777" w:rsidR="00A1452B" w:rsidRPr="00925B7B" w:rsidRDefault="00A1452B" w:rsidP="00A1452B">
      <w:pPr>
        <w:pStyle w:val="term"/>
      </w:pPr>
      <w:proofErr w:type="gramStart"/>
      <w:r w:rsidRPr="00925B7B">
        <w:t>date</w:t>
      </w:r>
      <w:proofErr w:type="gramEnd"/>
      <w:r w:rsidRPr="00925B7B">
        <w:t> :</w:t>
      </w:r>
      <w:r>
        <w:t xml:space="preserve"> 1898-01</w:t>
      </w:r>
    </w:p>
    <w:p w14:paraId="7AF871FD"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 numéro, 97, janvier 1898</w:t>
      </w:r>
      <w:r w:rsidRPr="00925B7B">
        <w:t xml:space="preserve">, </w:t>
      </w:r>
      <w:r>
        <w:t>p. 266-268 [267]</w:t>
      </w:r>
    </w:p>
    <w:p w14:paraId="2839F923" w14:textId="77777777" w:rsidR="00A1452B" w:rsidRPr="000832F6" w:rsidRDefault="00A1452B" w:rsidP="00A1452B">
      <w:pPr>
        <w:pStyle w:val="byline"/>
        <w:rPr>
          <w:smallCaps/>
        </w:rPr>
      </w:pPr>
      <w:r w:rsidRPr="0071019C">
        <w:rPr>
          <w:smallCaps/>
        </w:rPr>
        <w:t>J. </w:t>
      </w:r>
      <w:proofErr w:type="spellStart"/>
      <w:r w:rsidRPr="0071019C">
        <w:rPr>
          <w:smallCaps/>
        </w:rPr>
        <w:t>Drexelius</w:t>
      </w:r>
      <w:proofErr w:type="spellEnd"/>
      <w:r>
        <w:rPr>
          <w:smallCaps/>
        </w:rPr>
        <w:t xml:space="preserve"> </w:t>
      </w:r>
      <w:r w:rsidRPr="0071019C">
        <w:t>[</w:t>
      </w:r>
      <w:r>
        <w:t>Remy de Gourmont</w:t>
      </w:r>
      <w:r w:rsidRPr="0071019C">
        <w:t>]</w:t>
      </w:r>
      <w:r>
        <w:t>.</w:t>
      </w:r>
    </w:p>
    <w:p w14:paraId="531781DD" w14:textId="77777777" w:rsidR="00A1452B" w:rsidRDefault="00A1452B" w:rsidP="00A1452B">
      <w:pPr>
        <w:pStyle w:val="bibl"/>
      </w:pPr>
      <w:r>
        <w:t>Tome XXV, numéro, 97, janvier 1898</w:t>
      </w:r>
      <w:r w:rsidRPr="00925B7B">
        <w:t xml:space="preserve">, </w:t>
      </w:r>
      <w:r>
        <w:t>p. 266-268 [267].</w:t>
      </w:r>
    </w:p>
    <w:p w14:paraId="47DDE66F" w14:textId="77777777" w:rsidR="00A1452B" w:rsidRPr="00F8712A" w:rsidRDefault="00A1452B" w:rsidP="00A1452B">
      <w:pPr>
        <w:pStyle w:val="Corpsdetexte"/>
        <w:rPr>
          <w:rFonts w:cs="Times New Roman"/>
        </w:rPr>
      </w:pPr>
      <w:r w:rsidRPr="00F8712A">
        <w:rPr>
          <w:rFonts w:cs="Times New Roman"/>
        </w:rPr>
        <w:t>Voici un excellent chapitre d</w:t>
      </w:r>
      <w:r>
        <w:rPr>
          <w:rFonts w:cs="Times New Roman"/>
        </w:rPr>
        <w:t>’</w:t>
      </w:r>
      <w:r w:rsidRPr="00F8712A">
        <w:rPr>
          <w:rFonts w:cs="Times New Roman"/>
        </w:rPr>
        <w:t xml:space="preserve">histoire littéraire, </w:t>
      </w:r>
      <w:r w:rsidRPr="00F8712A">
        <w:rPr>
          <w:rFonts w:cs="Times New Roman"/>
          <w:i/>
        </w:rPr>
        <w:t>Érasme en Italie</w:t>
      </w:r>
      <w:r w:rsidRPr="00F8712A">
        <w:rPr>
          <w:rFonts w:cs="Times New Roman"/>
        </w:rPr>
        <w:t>, amusant et savant, gonflé d</w:t>
      </w:r>
      <w:r>
        <w:rPr>
          <w:rFonts w:cs="Times New Roman"/>
        </w:rPr>
        <w:t>’</w:t>
      </w:r>
      <w:r w:rsidRPr="00F8712A">
        <w:rPr>
          <w:rFonts w:cs="Times New Roman"/>
        </w:rPr>
        <w:t>anecdotes aussi bien que de références et de documents. Le séjour d</w:t>
      </w:r>
      <w:r>
        <w:rPr>
          <w:rFonts w:cs="Times New Roman"/>
        </w:rPr>
        <w:t>’</w:t>
      </w:r>
      <w:r w:rsidRPr="00F8712A">
        <w:rPr>
          <w:rFonts w:cs="Times New Roman"/>
        </w:rPr>
        <w:t>Érasme à Venise chez Alde Manuce est particulièrement curieux par l</w:t>
      </w:r>
      <w:r>
        <w:rPr>
          <w:rFonts w:cs="Times New Roman"/>
        </w:rPr>
        <w:t>’</w:t>
      </w:r>
      <w:r w:rsidRPr="00F8712A">
        <w:rPr>
          <w:rFonts w:cs="Times New Roman"/>
        </w:rPr>
        <w:t>effroi que cause au bon mangeur hollandais la sobriété, un peu avaricieuse, de la famille de l</w:t>
      </w:r>
      <w:r>
        <w:rPr>
          <w:rFonts w:cs="Times New Roman"/>
        </w:rPr>
        <w:t>’</w:t>
      </w:r>
      <w:r w:rsidRPr="00F8712A">
        <w:rPr>
          <w:rFonts w:cs="Times New Roman"/>
        </w:rPr>
        <w:t xml:space="preserve">imprimeur. On lui met sous presse ses </w:t>
      </w:r>
      <w:r w:rsidRPr="00F8712A">
        <w:rPr>
          <w:rFonts w:cs="Times New Roman"/>
          <w:i/>
        </w:rPr>
        <w:t>Adages</w:t>
      </w:r>
      <w:r w:rsidRPr="00F8712A">
        <w:rPr>
          <w:rFonts w:cs="Times New Roman"/>
        </w:rPr>
        <w:t>, mais on le nourrit de feuilles de laitues, comme un lapin</w:t>
      </w:r>
      <w:r>
        <w:rPr>
          <w:rFonts w:cs="Times New Roman"/>
        </w:rPr>
        <w:t> ;</w:t>
      </w:r>
      <w:r w:rsidRPr="00F8712A">
        <w:rPr>
          <w:rFonts w:cs="Times New Roman"/>
        </w:rPr>
        <w:t xml:space="preserve"> il réclame au moins du poulet. Érasme aimait le grec, mais aussi la bonne chère, et de parler la langue de Lascaris ne le nourrissait pas suffisamment. On ne parlait que grec chez les Alde, par une singulière affectation</w:t>
      </w:r>
      <w:r>
        <w:rPr>
          <w:rFonts w:cs="Times New Roman"/>
        </w:rPr>
        <w:t> ;</w:t>
      </w:r>
      <w:r w:rsidRPr="00F8712A">
        <w:rPr>
          <w:rFonts w:cs="Times New Roman"/>
        </w:rPr>
        <w:t xml:space="preserve"> mais en 1508 Venise était toute remplie de Grecs et le grec était encore la langue de l</w:t>
      </w:r>
      <w:r>
        <w:rPr>
          <w:rFonts w:cs="Times New Roman"/>
        </w:rPr>
        <w:t>’</w:t>
      </w:r>
      <w:r w:rsidRPr="00F8712A">
        <w:rPr>
          <w:rFonts w:cs="Times New Roman"/>
        </w:rPr>
        <w:t>Orient. Dans le reste de l</w:t>
      </w:r>
      <w:r>
        <w:rPr>
          <w:rFonts w:cs="Times New Roman"/>
        </w:rPr>
        <w:t>’I</w:t>
      </w:r>
      <w:r w:rsidRPr="00F8712A">
        <w:rPr>
          <w:rFonts w:cs="Times New Roman"/>
        </w:rPr>
        <w:t>talie et même à Rome le séjour d</w:t>
      </w:r>
      <w:r>
        <w:rPr>
          <w:rFonts w:cs="Times New Roman"/>
        </w:rPr>
        <w:t>’</w:t>
      </w:r>
      <w:r w:rsidRPr="00F8712A">
        <w:rPr>
          <w:rFonts w:cs="Times New Roman"/>
        </w:rPr>
        <w:t>Érasme fut moins fructueux</w:t>
      </w:r>
      <w:r>
        <w:rPr>
          <w:rFonts w:cs="Times New Roman"/>
        </w:rPr>
        <w:t> :</w:t>
      </w:r>
      <w:r w:rsidRPr="00F8712A">
        <w:rPr>
          <w:rFonts w:cs="Times New Roman"/>
        </w:rPr>
        <w:t xml:space="preserve"> il ne semble avoir </w:t>
      </w:r>
      <w:r w:rsidRPr="00F8712A">
        <w:rPr>
          <w:rFonts w:cs="Times New Roman"/>
          <w:i/>
        </w:rPr>
        <w:t>vu</w:t>
      </w:r>
      <w:r w:rsidRPr="00F8712A">
        <w:rPr>
          <w:rFonts w:cs="Times New Roman"/>
        </w:rPr>
        <w:t xml:space="preserve"> aucun monument ancien ou moderne, aucune statue, aucun tableau</w:t>
      </w:r>
      <w:r>
        <w:rPr>
          <w:rFonts w:cs="Times New Roman"/>
        </w:rPr>
        <w:t> ;</w:t>
      </w:r>
      <w:r w:rsidRPr="00F8712A">
        <w:rPr>
          <w:rFonts w:cs="Times New Roman"/>
        </w:rPr>
        <w:t xml:space="preserve"> c</w:t>
      </w:r>
      <w:r>
        <w:rPr>
          <w:rFonts w:cs="Times New Roman"/>
        </w:rPr>
        <w:t>’</w:t>
      </w:r>
      <w:r w:rsidRPr="00F8712A">
        <w:rPr>
          <w:rFonts w:cs="Times New Roman"/>
        </w:rPr>
        <w:t>était exclusivement l</w:t>
      </w:r>
      <w:r>
        <w:rPr>
          <w:rFonts w:cs="Times New Roman"/>
        </w:rPr>
        <w:t>’</w:t>
      </w:r>
      <w:r w:rsidRPr="00F8712A">
        <w:rPr>
          <w:rFonts w:cs="Times New Roman"/>
        </w:rPr>
        <w:t>homme du livre. L</w:t>
      </w:r>
      <w:r>
        <w:rPr>
          <w:rFonts w:cs="Times New Roman"/>
        </w:rPr>
        <w:t>’</w:t>
      </w:r>
      <w:r w:rsidRPr="00F8712A">
        <w:rPr>
          <w:rFonts w:cs="Times New Roman"/>
        </w:rPr>
        <w:t xml:space="preserve">énorme tome des </w:t>
      </w:r>
      <w:r w:rsidRPr="00F8712A">
        <w:rPr>
          <w:rFonts w:cs="Times New Roman"/>
          <w:i/>
        </w:rPr>
        <w:t>Adages</w:t>
      </w:r>
      <w:r w:rsidRPr="00F8712A">
        <w:rPr>
          <w:rFonts w:cs="Times New Roman"/>
        </w:rPr>
        <w:t xml:space="preserve"> avait été imprimé en huit mois, Érasme composant à mesure</w:t>
      </w:r>
      <w:r>
        <w:rPr>
          <w:rFonts w:cs="Times New Roman"/>
        </w:rPr>
        <w:t> :</w:t>
      </w:r>
      <w:r w:rsidRPr="00F8712A">
        <w:rPr>
          <w:rFonts w:cs="Times New Roman"/>
        </w:rPr>
        <w:t xml:space="preserve"> prodigieuse érudition servie par une imprimerie comme il n</w:t>
      </w:r>
      <w:r>
        <w:rPr>
          <w:rFonts w:cs="Times New Roman"/>
        </w:rPr>
        <w:t>’</w:t>
      </w:r>
      <w:r w:rsidRPr="00F8712A">
        <w:rPr>
          <w:rFonts w:cs="Times New Roman"/>
        </w:rPr>
        <w:t>y en a plus.</w:t>
      </w:r>
    </w:p>
    <w:p w14:paraId="26DE006D" w14:textId="77777777" w:rsidR="00A1452B" w:rsidRDefault="00A1452B" w:rsidP="00A1452B">
      <w:pPr>
        <w:pStyle w:val="Titre2"/>
      </w:pPr>
      <w:r>
        <w:t xml:space="preserve">Les Revues. </w:t>
      </w:r>
      <w:r>
        <w:br/>
        <w:t>Memento [extrait]</w:t>
      </w:r>
    </w:p>
    <w:p w14:paraId="2DC30FBE" w14:textId="77777777" w:rsidR="00A1452B" w:rsidRPr="00925B7B" w:rsidRDefault="00A1452B" w:rsidP="00A1452B">
      <w:pPr>
        <w:pStyle w:val="term"/>
      </w:pPr>
      <w:proofErr w:type="gramStart"/>
      <w:r w:rsidRPr="00925B7B">
        <w:t>id</w:t>
      </w:r>
      <w:proofErr w:type="gramEnd"/>
      <w:r w:rsidRPr="00925B7B">
        <w:t> : article-</w:t>
      </w:r>
      <w:r>
        <w:t>1898</w:t>
      </w:r>
      <w:r w:rsidRPr="00925B7B">
        <w:t>-</w:t>
      </w:r>
      <w:r>
        <w:t>01_282</w:t>
      </w:r>
    </w:p>
    <w:p w14:paraId="2F3FC411" w14:textId="77777777" w:rsidR="00A1452B" w:rsidRPr="00925B7B" w:rsidRDefault="00A1452B" w:rsidP="00A1452B">
      <w:pPr>
        <w:pStyle w:val="term"/>
      </w:pPr>
      <w:proofErr w:type="spellStart"/>
      <w:proofErr w:type="gramStart"/>
      <w:r w:rsidRPr="00925B7B">
        <w:t>author</w:t>
      </w:r>
      <w:proofErr w:type="spellEnd"/>
      <w:proofErr w:type="gramEnd"/>
      <w:r w:rsidRPr="00925B7B">
        <w:t xml:space="preserve"> : </w:t>
      </w:r>
      <w:r>
        <w:t>Souza, Robert de (1864-1946)</w:t>
      </w:r>
    </w:p>
    <w:p w14:paraId="3C518410"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Robert de Souza</w:t>
      </w:r>
    </w:p>
    <w:p w14:paraId="1E442305" w14:textId="77777777" w:rsidR="00A1452B" w:rsidRDefault="00A1452B" w:rsidP="00A1452B">
      <w:pPr>
        <w:pStyle w:val="term"/>
      </w:pPr>
      <w:proofErr w:type="gramStart"/>
      <w:r w:rsidRPr="00925B7B">
        <w:t>section</w:t>
      </w:r>
      <w:proofErr w:type="gramEnd"/>
      <w:r w:rsidRPr="00925B7B">
        <w:t xml:space="preserve"> : </w:t>
      </w:r>
      <w:r>
        <w:t>Les Revues</w:t>
      </w:r>
    </w:p>
    <w:p w14:paraId="37003C0D"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Memento [extrait]</w:t>
      </w:r>
    </w:p>
    <w:p w14:paraId="1F0C9245" w14:textId="77777777" w:rsidR="00A1452B" w:rsidRPr="00925B7B" w:rsidRDefault="00A1452B" w:rsidP="00A1452B">
      <w:pPr>
        <w:pStyle w:val="term"/>
      </w:pPr>
      <w:proofErr w:type="gramStart"/>
      <w:r w:rsidRPr="00925B7B">
        <w:t>date</w:t>
      </w:r>
      <w:proofErr w:type="gramEnd"/>
      <w:r w:rsidRPr="00925B7B">
        <w:t> :</w:t>
      </w:r>
      <w:r>
        <w:t xml:space="preserve"> 1898-01</w:t>
      </w:r>
    </w:p>
    <w:p w14:paraId="405428D9"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 numéro, 97, janvier 1898</w:t>
      </w:r>
      <w:r w:rsidRPr="00925B7B">
        <w:t xml:space="preserve">, </w:t>
      </w:r>
      <w:r>
        <w:t>p. 277-283 [282]</w:t>
      </w:r>
    </w:p>
    <w:p w14:paraId="77AFE71E" w14:textId="77777777" w:rsidR="00A1452B" w:rsidRDefault="00A1452B" w:rsidP="00A1452B">
      <w:pPr>
        <w:pStyle w:val="byline"/>
      </w:pPr>
      <w:r>
        <w:rPr>
          <w:smallCaps/>
        </w:rPr>
        <w:t>Robert de Souza</w:t>
      </w:r>
      <w:r>
        <w:t>.</w:t>
      </w:r>
    </w:p>
    <w:p w14:paraId="32426562" w14:textId="77777777" w:rsidR="00A1452B" w:rsidRDefault="00A1452B" w:rsidP="00A1452B">
      <w:pPr>
        <w:pStyle w:val="bibl"/>
      </w:pPr>
      <w:r>
        <w:t>Tome XXV, numéro, 97, janvier 1898</w:t>
      </w:r>
      <w:r w:rsidRPr="00925B7B">
        <w:t xml:space="preserve">, </w:t>
      </w:r>
      <w:r>
        <w:t>p. 277-283 [282].</w:t>
      </w:r>
    </w:p>
    <w:p w14:paraId="38382144" w14:textId="77777777" w:rsidR="00A1452B" w:rsidRPr="00083FB8" w:rsidRDefault="00A1452B" w:rsidP="00A1452B">
      <w:pPr>
        <w:pStyle w:val="Corpsdetexte"/>
        <w:rPr>
          <w:rFonts w:cs="Times New Roman"/>
        </w:rPr>
      </w:pPr>
      <w:r>
        <w:rPr>
          <w:rFonts w:cs="Times New Roman"/>
        </w:rPr>
        <w:lastRenderedPageBreak/>
        <w:t>[…]</w:t>
      </w:r>
    </w:p>
    <w:p w14:paraId="5C60FE2D" w14:textId="77777777" w:rsidR="00A1452B" w:rsidRPr="00F8712A" w:rsidRDefault="00A1452B" w:rsidP="00A1452B">
      <w:pPr>
        <w:pStyle w:val="Corpsdetexte"/>
        <w:rPr>
          <w:rFonts w:cs="Times New Roman"/>
        </w:rPr>
      </w:pPr>
      <w:r>
        <w:rPr>
          <w:rFonts w:cs="Times New Roman"/>
          <w:b/>
        </w:rPr>
        <w:t>Anthologie-</w:t>
      </w:r>
      <w:r w:rsidRPr="00F8712A">
        <w:rPr>
          <w:rFonts w:cs="Times New Roman"/>
          <w:b/>
        </w:rPr>
        <w:t>Revue de France et d</w:t>
      </w:r>
      <w:r>
        <w:rPr>
          <w:rFonts w:cs="Times New Roman"/>
          <w:b/>
        </w:rPr>
        <w:t>’</w:t>
      </w:r>
      <w:r w:rsidRPr="00F8712A">
        <w:rPr>
          <w:rFonts w:cs="Times New Roman"/>
          <w:b/>
        </w:rPr>
        <w:t>Italie</w:t>
      </w:r>
      <w:r>
        <w:rPr>
          <w:rFonts w:cs="Times New Roman"/>
        </w:rPr>
        <w:t xml:space="preserve"> (10 </w:t>
      </w:r>
      <w:r w:rsidRPr="00F8712A">
        <w:rPr>
          <w:rFonts w:cs="Times New Roman"/>
        </w:rPr>
        <w:t>nov.</w:t>
      </w:r>
      <w:proofErr w:type="gramStart"/>
      <w:r w:rsidRPr="00F8712A">
        <w:rPr>
          <w:rFonts w:cs="Times New Roman"/>
        </w:rPr>
        <w:t>).</w:t>
      </w:r>
      <w:r>
        <w:rPr>
          <w:rFonts w:cs="Times New Roman"/>
        </w:rPr>
        <w:t>—</w:t>
      </w:r>
      <w:proofErr w:type="gramEnd"/>
      <w:r>
        <w:rPr>
          <w:rFonts w:cs="Times New Roman"/>
        </w:rPr>
        <w:t> </w:t>
      </w:r>
      <w:r w:rsidRPr="00F8712A">
        <w:rPr>
          <w:rFonts w:cs="Times New Roman"/>
        </w:rPr>
        <w:t xml:space="preserve">Un somptueux article de Laurent Tailhade à propos des </w:t>
      </w:r>
      <w:r w:rsidRPr="00F8712A">
        <w:rPr>
          <w:rFonts w:cs="Times New Roman"/>
          <w:i/>
        </w:rPr>
        <w:t>Soliloques du Pauvre</w:t>
      </w:r>
      <w:r w:rsidRPr="00F8712A">
        <w:rPr>
          <w:rFonts w:cs="Times New Roman"/>
        </w:rPr>
        <w:t>, de Jehan Rictus</w:t>
      </w:r>
      <w:r>
        <w:rPr>
          <w:rFonts w:cs="Times New Roman"/>
        </w:rPr>
        <w:t> :</w:t>
      </w:r>
      <w:r w:rsidRPr="00F8712A">
        <w:rPr>
          <w:rFonts w:cs="Times New Roman"/>
        </w:rPr>
        <w:t xml:space="preserve"> de justes considérations d</w:t>
      </w:r>
      <w:r>
        <w:rPr>
          <w:rFonts w:cs="Times New Roman"/>
        </w:rPr>
        <w:t>’</w:t>
      </w:r>
      <w:r w:rsidRPr="00F8712A">
        <w:rPr>
          <w:rFonts w:cs="Times New Roman"/>
        </w:rPr>
        <w:t xml:space="preserve">Edward </w:t>
      </w:r>
      <w:proofErr w:type="spellStart"/>
      <w:r w:rsidRPr="00F8712A">
        <w:rPr>
          <w:rFonts w:cs="Times New Roman"/>
        </w:rPr>
        <w:t>Sansot-Orland</w:t>
      </w:r>
      <w:proofErr w:type="spellEnd"/>
      <w:r w:rsidRPr="00F8712A">
        <w:rPr>
          <w:rFonts w:cs="Times New Roman"/>
        </w:rPr>
        <w:t xml:space="preserve"> sur </w:t>
      </w:r>
      <w:r w:rsidRPr="00F8712A">
        <w:rPr>
          <w:rFonts w:cs="Times New Roman"/>
          <w:i/>
        </w:rPr>
        <w:t>Gabriele d</w:t>
      </w:r>
      <w:r>
        <w:rPr>
          <w:rFonts w:cs="Times New Roman"/>
          <w:i/>
        </w:rPr>
        <w:t>’</w:t>
      </w:r>
      <w:r w:rsidRPr="00F8712A">
        <w:rPr>
          <w:rFonts w:cs="Times New Roman"/>
          <w:i/>
        </w:rPr>
        <w:t>Annunzio et le théâtre d</w:t>
      </w:r>
      <w:r>
        <w:rPr>
          <w:rFonts w:cs="Times New Roman"/>
          <w:i/>
        </w:rPr>
        <w:t>’</w:t>
      </w:r>
      <w:r w:rsidRPr="00F8712A">
        <w:rPr>
          <w:rFonts w:cs="Times New Roman"/>
          <w:i/>
        </w:rPr>
        <w:t>Albano</w:t>
      </w:r>
      <w:r w:rsidRPr="00F8712A">
        <w:rPr>
          <w:rFonts w:cs="Times New Roman"/>
        </w:rPr>
        <w:t>.</w:t>
      </w:r>
    </w:p>
    <w:p w14:paraId="1003E156" w14:textId="77777777" w:rsidR="00A1452B" w:rsidRPr="00106ECF" w:rsidRDefault="00A1452B" w:rsidP="00A1452B">
      <w:pPr>
        <w:pStyle w:val="Corpsdetexte"/>
        <w:rPr>
          <w:rFonts w:cs="Times New Roman"/>
          <w:lang w:val="it-IT"/>
          <w:rPrChange w:id="0" w:author="Marguerite-Marie Bordry" w:date="2018-12-07T15:39:00Z">
            <w:rPr>
              <w:rFonts w:cs="Times New Roman"/>
            </w:rPr>
          </w:rPrChange>
        </w:rPr>
      </w:pPr>
      <w:r w:rsidRPr="00106ECF">
        <w:rPr>
          <w:rFonts w:cs="Times New Roman"/>
          <w:lang w:val="it-IT"/>
          <w:rPrChange w:id="1" w:author="Marguerite-Marie Bordry" w:date="2018-12-07T15:39:00Z">
            <w:rPr>
              <w:rFonts w:cs="Times New Roman"/>
            </w:rPr>
          </w:rPrChange>
        </w:rPr>
        <w:t>[…]</w:t>
      </w:r>
    </w:p>
    <w:p w14:paraId="7FE863AD" w14:textId="77777777" w:rsidR="00A1452B" w:rsidRPr="00106ECF" w:rsidRDefault="00A1452B" w:rsidP="00A1452B">
      <w:pPr>
        <w:pStyle w:val="Titre2"/>
        <w:rPr>
          <w:lang w:val="it-IT"/>
          <w:rPrChange w:id="2" w:author="Marguerite-Marie Bordry" w:date="2018-12-07T15:39:00Z">
            <w:rPr/>
          </w:rPrChange>
        </w:rPr>
      </w:pPr>
      <w:r w:rsidRPr="00106ECF">
        <w:rPr>
          <w:lang w:val="it-IT"/>
          <w:rPrChange w:id="3" w:author="Marguerite-Marie Bordry" w:date="2018-12-07T15:39:00Z">
            <w:rPr/>
          </w:rPrChange>
        </w:rPr>
        <w:t xml:space="preserve">Publications d’art. </w:t>
      </w:r>
      <w:r w:rsidRPr="00106ECF">
        <w:rPr>
          <w:lang w:val="it-IT"/>
          <w:rPrChange w:id="4" w:author="Marguerite-Marie Bordry" w:date="2018-12-07T15:39:00Z">
            <w:rPr/>
          </w:rPrChange>
        </w:rPr>
        <w:br/>
      </w:r>
      <w:r w:rsidRPr="00106ECF">
        <w:rPr>
          <w:rFonts w:cs="Times New Roman"/>
          <w:lang w:val="it-IT"/>
          <w:rPrChange w:id="5" w:author="Marguerite-Marie Bordry" w:date="2018-12-07T15:39:00Z">
            <w:rPr>
              <w:rFonts w:cs="Times New Roman"/>
            </w:rPr>
          </w:rPrChange>
        </w:rPr>
        <w:t xml:space="preserve">Ugo </w:t>
      </w:r>
      <w:proofErr w:type="spellStart"/>
      <w:proofErr w:type="gramStart"/>
      <w:r w:rsidRPr="00106ECF">
        <w:rPr>
          <w:rFonts w:cs="Times New Roman"/>
          <w:lang w:val="it-IT"/>
          <w:rPrChange w:id="6" w:author="Marguerite-Marie Bordry" w:date="2018-12-07T15:39:00Z">
            <w:rPr>
              <w:rFonts w:cs="Times New Roman"/>
            </w:rPr>
          </w:rPrChange>
        </w:rPr>
        <w:t>Ojetti</w:t>
      </w:r>
      <w:proofErr w:type="spellEnd"/>
      <w:r w:rsidRPr="00106ECF">
        <w:rPr>
          <w:rFonts w:cs="Times New Roman"/>
          <w:lang w:val="it-IT"/>
          <w:rPrChange w:id="7" w:author="Marguerite-Marie Bordry" w:date="2018-12-07T15:39:00Z">
            <w:rPr>
              <w:rFonts w:cs="Times New Roman"/>
            </w:rPr>
          </w:rPrChange>
        </w:rPr>
        <w:t> :</w:t>
      </w:r>
      <w:proofErr w:type="gramEnd"/>
      <w:r w:rsidRPr="00106ECF">
        <w:rPr>
          <w:rFonts w:cs="Times New Roman"/>
          <w:lang w:val="it-IT"/>
          <w:rPrChange w:id="8" w:author="Marguerite-Marie Bordry" w:date="2018-12-07T15:39:00Z">
            <w:rPr>
              <w:rFonts w:cs="Times New Roman"/>
            </w:rPr>
          </w:rPrChange>
        </w:rPr>
        <w:t xml:space="preserve"> </w:t>
      </w:r>
      <w:r w:rsidRPr="00106ECF">
        <w:rPr>
          <w:rFonts w:cs="Times New Roman"/>
          <w:i/>
          <w:lang w:val="it-IT"/>
          <w:rPrChange w:id="9" w:author="Marguerite-Marie Bordry" w:date="2018-12-07T15:39:00Z">
            <w:rPr>
              <w:rFonts w:cs="Times New Roman"/>
              <w:i/>
            </w:rPr>
          </w:rPrChange>
        </w:rPr>
        <w:t>L’Arte Moderna a Venezia</w:t>
      </w:r>
      <w:r w:rsidRPr="00106ECF">
        <w:rPr>
          <w:rFonts w:cs="Times New Roman"/>
          <w:lang w:val="it-IT"/>
          <w:rPrChange w:id="10" w:author="Marguerite-Marie Bordry" w:date="2018-12-07T15:39:00Z">
            <w:rPr>
              <w:rFonts w:cs="Times New Roman"/>
            </w:rPr>
          </w:rPrChange>
        </w:rPr>
        <w:t> : Roma, Enrico Voghera</w:t>
      </w:r>
    </w:p>
    <w:p w14:paraId="1144CFF9" w14:textId="77777777" w:rsidR="00A1452B" w:rsidRPr="00925B7B" w:rsidRDefault="00A1452B" w:rsidP="00A1452B">
      <w:pPr>
        <w:pStyle w:val="term"/>
      </w:pPr>
      <w:proofErr w:type="gramStart"/>
      <w:r w:rsidRPr="00925B7B">
        <w:t>id</w:t>
      </w:r>
      <w:proofErr w:type="gramEnd"/>
      <w:r w:rsidRPr="00925B7B">
        <w:t> : article-</w:t>
      </w:r>
      <w:r>
        <w:t>1898</w:t>
      </w:r>
      <w:r w:rsidRPr="00925B7B">
        <w:t>-</w:t>
      </w:r>
      <w:r>
        <w:t>01_318</w:t>
      </w:r>
    </w:p>
    <w:p w14:paraId="17EB3B22" w14:textId="77777777" w:rsidR="00A1452B" w:rsidRPr="00173B52" w:rsidRDefault="00A1452B" w:rsidP="00A1452B">
      <w:pPr>
        <w:pStyle w:val="term"/>
      </w:pPr>
      <w:proofErr w:type="spellStart"/>
      <w:proofErr w:type="gramStart"/>
      <w:r>
        <w:t>author</w:t>
      </w:r>
      <w:proofErr w:type="spellEnd"/>
      <w:proofErr w:type="gramEnd"/>
      <w:r>
        <w:t xml:space="preserve"> : </w:t>
      </w:r>
      <w:proofErr w:type="spellStart"/>
      <w:r w:rsidRPr="002C4AC0">
        <w:rPr>
          <w:rFonts w:eastAsiaTheme="majorEastAsia"/>
        </w:rPr>
        <w:t>Rambosson</w:t>
      </w:r>
      <w:proofErr w:type="spellEnd"/>
      <w:r w:rsidRPr="002C4AC0">
        <w:rPr>
          <w:rFonts w:eastAsiaTheme="majorEastAsia"/>
        </w:rPr>
        <w:t xml:space="preserve">, </w:t>
      </w:r>
      <w:proofErr w:type="spellStart"/>
      <w:r w:rsidRPr="002C4AC0">
        <w:rPr>
          <w:rFonts w:eastAsiaTheme="majorEastAsia"/>
        </w:rPr>
        <w:t>Yvanhoé</w:t>
      </w:r>
      <w:proofErr w:type="spellEnd"/>
      <w:r w:rsidRPr="002C4AC0">
        <w:rPr>
          <w:rFonts w:eastAsiaTheme="majorEastAsia"/>
        </w:rPr>
        <w:t xml:space="preserve"> (1872-1943)</w:t>
      </w:r>
    </w:p>
    <w:p w14:paraId="36483941"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proofErr w:type="spellStart"/>
      <w:r>
        <w:t>Yvanhoé</w:t>
      </w:r>
      <w:proofErr w:type="spellEnd"/>
      <w:r>
        <w:t xml:space="preserve"> </w:t>
      </w:r>
      <w:proofErr w:type="spellStart"/>
      <w:r>
        <w:t>Rambosson</w:t>
      </w:r>
      <w:proofErr w:type="spellEnd"/>
    </w:p>
    <w:p w14:paraId="0BC94B68" w14:textId="77777777" w:rsidR="00A1452B" w:rsidRDefault="00A1452B" w:rsidP="00A1452B">
      <w:pPr>
        <w:pStyle w:val="term"/>
      </w:pPr>
      <w:proofErr w:type="gramStart"/>
      <w:r w:rsidRPr="00925B7B">
        <w:t>section</w:t>
      </w:r>
      <w:proofErr w:type="gramEnd"/>
      <w:r w:rsidRPr="00925B7B">
        <w:t xml:space="preserve"> : </w:t>
      </w:r>
      <w:r>
        <w:t>Publications d’art</w:t>
      </w:r>
    </w:p>
    <w:p w14:paraId="445E91A0"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rsidRPr="00F8712A">
        <w:t xml:space="preserve">Ugo </w:t>
      </w:r>
      <w:proofErr w:type="spellStart"/>
      <w:r w:rsidRPr="00F8712A">
        <w:t>Ojetti</w:t>
      </w:r>
      <w:proofErr w:type="spellEnd"/>
      <w:r>
        <w:t> :</w:t>
      </w:r>
      <w:r w:rsidRPr="00F8712A">
        <w:t xml:space="preserve"> </w:t>
      </w:r>
      <w:r w:rsidRPr="00F8712A">
        <w:rPr>
          <w:i/>
        </w:rPr>
        <w:t>L</w:t>
      </w:r>
      <w:r>
        <w:rPr>
          <w:i/>
        </w:rPr>
        <w:t>’</w:t>
      </w:r>
      <w:r w:rsidRPr="00F8712A">
        <w:rPr>
          <w:i/>
        </w:rPr>
        <w:t xml:space="preserve">Arte </w:t>
      </w:r>
      <w:proofErr w:type="spellStart"/>
      <w:r w:rsidRPr="00F8712A">
        <w:rPr>
          <w:i/>
        </w:rPr>
        <w:t>Moderna</w:t>
      </w:r>
      <w:proofErr w:type="spellEnd"/>
      <w:r w:rsidRPr="00F8712A">
        <w:rPr>
          <w:i/>
        </w:rPr>
        <w:t xml:space="preserve"> a Venezia</w:t>
      </w:r>
      <w:r>
        <w:t> :</w:t>
      </w:r>
      <w:r w:rsidRPr="00F8712A">
        <w:t xml:space="preserve"> Roma, Enrico Voghera</w:t>
      </w:r>
    </w:p>
    <w:p w14:paraId="7B056D7B" w14:textId="77777777" w:rsidR="00A1452B" w:rsidRPr="00925B7B" w:rsidRDefault="00A1452B" w:rsidP="00A1452B">
      <w:pPr>
        <w:pStyle w:val="term"/>
      </w:pPr>
      <w:proofErr w:type="gramStart"/>
      <w:r w:rsidRPr="00925B7B">
        <w:t>date</w:t>
      </w:r>
      <w:proofErr w:type="gramEnd"/>
      <w:r w:rsidRPr="00925B7B">
        <w:t> :</w:t>
      </w:r>
      <w:r>
        <w:t xml:space="preserve"> 1898-01</w:t>
      </w:r>
    </w:p>
    <w:p w14:paraId="1A45F708"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 numéro, 97, janvier 1898</w:t>
      </w:r>
      <w:r w:rsidRPr="00925B7B">
        <w:t xml:space="preserve">, </w:t>
      </w:r>
      <w:r>
        <w:t>p. 313-322 [318]</w:t>
      </w:r>
    </w:p>
    <w:p w14:paraId="09229E63" w14:textId="77777777" w:rsidR="00A1452B" w:rsidRPr="00173B52" w:rsidRDefault="00A1452B" w:rsidP="00A1452B">
      <w:pPr>
        <w:pStyle w:val="byline"/>
        <w:rPr>
          <w:smallCaps/>
        </w:rPr>
      </w:pPr>
      <w:proofErr w:type="spellStart"/>
      <w:r>
        <w:rPr>
          <w:smallCaps/>
        </w:rPr>
        <w:t>Yvanhoé</w:t>
      </w:r>
      <w:proofErr w:type="spellEnd"/>
      <w:r>
        <w:rPr>
          <w:smallCaps/>
        </w:rPr>
        <w:t xml:space="preserve"> </w:t>
      </w:r>
      <w:proofErr w:type="spellStart"/>
      <w:r w:rsidRPr="00173B52">
        <w:rPr>
          <w:smallCaps/>
        </w:rPr>
        <w:t>Rambosson</w:t>
      </w:r>
      <w:proofErr w:type="spellEnd"/>
      <w:r>
        <w:rPr>
          <w:smallCaps/>
        </w:rPr>
        <w:t>.</w:t>
      </w:r>
    </w:p>
    <w:p w14:paraId="10230373" w14:textId="77777777" w:rsidR="00A1452B" w:rsidRDefault="00A1452B" w:rsidP="00A1452B">
      <w:pPr>
        <w:pStyle w:val="bibl"/>
      </w:pPr>
      <w:r>
        <w:t>Tome XXV, numéro, 97, janvier 1898</w:t>
      </w:r>
      <w:r w:rsidRPr="00925B7B">
        <w:t xml:space="preserve">, </w:t>
      </w:r>
      <w:r>
        <w:t>p. 313-322 [318].</w:t>
      </w:r>
    </w:p>
    <w:p w14:paraId="2A481132" w14:textId="77777777" w:rsidR="00A1452B" w:rsidRPr="00F8712A" w:rsidRDefault="00A1452B" w:rsidP="00A1452B">
      <w:pPr>
        <w:pStyle w:val="Corpsdetexte"/>
        <w:rPr>
          <w:rFonts w:cs="Times New Roman"/>
        </w:rPr>
      </w:pPr>
      <w:r w:rsidRPr="00F8712A">
        <w:rPr>
          <w:rFonts w:cs="Times New Roman"/>
        </w:rPr>
        <w:t>Je ne fais que signaler pour mémoire le livre d</w:t>
      </w:r>
      <w:r>
        <w:rPr>
          <w:rFonts w:cs="Times New Roman"/>
        </w:rPr>
        <w:t>’</w:t>
      </w:r>
      <w:r w:rsidRPr="00F8712A">
        <w:rPr>
          <w:rFonts w:cs="Times New Roman"/>
        </w:rPr>
        <w:t xml:space="preserve">Ugo </w:t>
      </w:r>
      <w:proofErr w:type="spellStart"/>
      <w:r w:rsidRPr="00F8712A">
        <w:rPr>
          <w:rFonts w:cs="Times New Roman"/>
        </w:rPr>
        <w:t>Ojetti</w:t>
      </w:r>
      <w:proofErr w:type="spellEnd"/>
      <w:r w:rsidRPr="00F8712A">
        <w:rPr>
          <w:rFonts w:cs="Times New Roman"/>
        </w:rPr>
        <w:t>. Je l</w:t>
      </w:r>
      <w:r>
        <w:rPr>
          <w:rFonts w:cs="Times New Roman"/>
        </w:rPr>
        <w:t>’</w:t>
      </w:r>
      <w:r w:rsidRPr="00F8712A">
        <w:rPr>
          <w:rFonts w:cs="Times New Roman"/>
        </w:rPr>
        <w:t xml:space="preserve">ai reçu, mais le compte rendu en a déjà été fait dans les </w:t>
      </w:r>
      <w:r w:rsidRPr="00F8712A">
        <w:rPr>
          <w:rFonts w:cs="Times New Roman"/>
          <w:i/>
        </w:rPr>
        <w:t>Lettres Italiennes</w:t>
      </w:r>
      <w:r w:rsidRPr="00F8712A">
        <w:rPr>
          <w:rFonts w:cs="Times New Roman"/>
        </w:rPr>
        <w:t xml:space="preserve"> du précédent numéro.</w:t>
      </w:r>
    </w:p>
    <w:p w14:paraId="29C86A68" w14:textId="77777777" w:rsidR="00A1452B" w:rsidRDefault="00A1452B" w:rsidP="00A1452B">
      <w:pPr>
        <w:pStyle w:val="Titre1"/>
      </w:pPr>
      <w:r>
        <w:t>Tome XXV, numéro 98, février 1898</w:t>
      </w:r>
    </w:p>
    <w:p w14:paraId="08A6D6F3" w14:textId="77777777" w:rsidR="00A1452B" w:rsidRDefault="00A1452B" w:rsidP="00A1452B">
      <w:pPr>
        <w:pStyle w:val="Titre2"/>
      </w:pPr>
      <w:r>
        <w:t>Lettres italiennes</w:t>
      </w:r>
    </w:p>
    <w:p w14:paraId="0390E07A"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article-1898-02_647</w:t>
      </w:r>
    </w:p>
    <w:p w14:paraId="680064A3"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7221A385"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 xml:space="preserve">Luciano </w:t>
      </w:r>
      <w:proofErr w:type="spellStart"/>
      <w:r w:rsidRPr="0071019C">
        <w:rPr>
          <w:rFonts w:eastAsiaTheme="majorEastAsia"/>
        </w:rPr>
        <w:t>Zùccoli</w:t>
      </w:r>
      <w:proofErr w:type="spellEnd"/>
    </w:p>
    <w:p w14:paraId="0F8B0B26" w14:textId="77777777" w:rsidR="00A1452B" w:rsidRDefault="00A1452B" w:rsidP="00A1452B">
      <w:pPr>
        <w:pStyle w:val="term"/>
      </w:pPr>
      <w:proofErr w:type="gramStart"/>
      <w:r w:rsidRPr="00925B7B">
        <w:t>section</w:t>
      </w:r>
      <w:proofErr w:type="gramEnd"/>
      <w:r w:rsidRPr="00925B7B">
        <w:t xml:space="preserve"> : </w:t>
      </w:r>
      <w:r>
        <w:t>Lettres italiennes</w:t>
      </w:r>
    </w:p>
    <w:p w14:paraId="64375E96"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Lettres italiennes</w:t>
      </w:r>
    </w:p>
    <w:p w14:paraId="3B3479A8" w14:textId="77777777" w:rsidR="00A1452B" w:rsidRPr="00925B7B" w:rsidRDefault="00A1452B" w:rsidP="00A1452B">
      <w:pPr>
        <w:pStyle w:val="term"/>
      </w:pPr>
      <w:proofErr w:type="gramStart"/>
      <w:r w:rsidRPr="00925B7B">
        <w:t>date</w:t>
      </w:r>
      <w:proofErr w:type="gramEnd"/>
      <w:r w:rsidRPr="00925B7B">
        <w:t> :</w:t>
      </w:r>
      <w:r>
        <w:t xml:space="preserve"> 1898-02</w:t>
      </w:r>
    </w:p>
    <w:p w14:paraId="672C01B6"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 numéro, 98, février 1898</w:t>
      </w:r>
      <w:r w:rsidRPr="00925B7B">
        <w:t xml:space="preserve">, </w:t>
      </w:r>
      <w:r>
        <w:t>p. 647-654</w:t>
      </w:r>
    </w:p>
    <w:p w14:paraId="1E4AA199" w14:textId="77777777" w:rsidR="00A1452B" w:rsidRPr="00FE42C5" w:rsidRDefault="00A1452B" w:rsidP="00A1452B">
      <w:pPr>
        <w:pStyle w:val="byline"/>
        <w:rPr>
          <w:lang w:val="it-IT"/>
        </w:rPr>
      </w:pPr>
      <w:r w:rsidRPr="00FE42C5">
        <w:rPr>
          <w:smallCaps/>
          <w:lang w:val="it-IT"/>
        </w:rPr>
        <w:t xml:space="preserve">Luciano </w:t>
      </w:r>
      <w:proofErr w:type="spellStart"/>
      <w:r w:rsidRPr="00FE42C5">
        <w:rPr>
          <w:smallCaps/>
          <w:lang w:val="it-IT"/>
        </w:rPr>
        <w:t>Zùccoli</w:t>
      </w:r>
      <w:proofErr w:type="spellEnd"/>
      <w:r w:rsidRPr="00FE42C5">
        <w:rPr>
          <w:lang w:val="it-IT"/>
        </w:rPr>
        <w:t>.</w:t>
      </w:r>
    </w:p>
    <w:p w14:paraId="30263570" w14:textId="77777777" w:rsidR="00A1452B" w:rsidRPr="00FE42C5" w:rsidRDefault="00A1452B" w:rsidP="00A1452B">
      <w:pPr>
        <w:pStyle w:val="bibl"/>
        <w:rPr>
          <w:lang w:val="it-IT"/>
        </w:rPr>
      </w:pPr>
      <w:r w:rsidRPr="00FE42C5">
        <w:rPr>
          <w:lang w:val="it-IT"/>
        </w:rPr>
        <w:t xml:space="preserve">Tome XXV, </w:t>
      </w:r>
      <w:proofErr w:type="spellStart"/>
      <w:r w:rsidRPr="00FE42C5">
        <w:rPr>
          <w:lang w:val="it-IT"/>
        </w:rPr>
        <w:t>numéro</w:t>
      </w:r>
      <w:proofErr w:type="spellEnd"/>
      <w:r w:rsidRPr="00FE42C5">
        <w:rPr>
          <w:lang w:val="it-IT"/>
        </w:rPr>
        <w:t xml:space="preserve">, 98, </w:t>
      </w:r>
      <w:proofErr w:type="spellStart"/>
      <w:r w:rsidRPr="00FE42C5">
        <w:rPr>
          <w:lang w:val="it-IT"/>
        </w:rPr>
        <w:t>février</w:t>
      </w:r>
      <w:proofErr w:type="spellEnd"/>
      <w:r w:rsidRPr="00FE42C5">
        <w:rPr>
          <w:lang w:val="it-IT"/>
        </w:rPr>
        <w:t> 1898, p. 647-654.</w:t>
      </w:r>
    </w:p>
    <w:p w14:paraId="44DCCEC5" w14:textId="77777777" w:rsidR="00A1452B" w:rsidRDefault="00A1452B" w:rsidP="00A1452B">
      <w:pPr>
        <w:pStyle w:val="Titre3"/>
      </w:pPr>
      <w:r w:rsidRPr="00F8712A">
        <w:t>Une épidémie littéraire</w:t>
      </w:r>
    </w:p>
    <w:p w14:paraId="65F54789" w14:textId="77777777" w:rsidR="00A1452B" w:rsidRPr="00925B7B" w:rsidRDefault="00A1452B" w:rsidP="00A1452B">
      <w:pPr>
        <w:pStyle w:val="term"/>
      </w:pPr>
      <w:proofErr w:type="gramStart"/>
      <w:r w:rsidRPr="00925B7B">
        <w:t>id</w:t>
      </w:r>
      <w:proofErr w:type="gramEnd"/>
      <w:r w:rsidRPr="00925B7B">
        <w:t> : article-</w:t>
      </w:r>
      <w:r>
        <w:t>1898</w:t>
      </w:r>
      <w:r w:rsidRPr="00925B7B">
        <w:t>-</w:t>
      </w:r>
      <w:r>
        <w:t>02_647a</w:t>
      </w:r>
    </w:p>
    <w:p w14:paraId="0DC64929"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0AF15D13" w14:textId="77777777" w:rsidR="00A1452B" w:rsidRPr="00FE42C5" w:rsidRDefault="00A1452B" w:rsidP="00A1452B">
      <w:pPr>
        <w:pStyle w:val="term"/>
        <w:rPr>
          <w:lang w:val="it-IT"/>
        </w:rPr>
      </w:pPr>
      <w:proofErr w:type="spellStart"/>
      <w:proofErr w:type="gramStart"/>
      <w:r w:rsidRPr="00FE42C5">
        <w:rPr>
          <w:lang w:val="it-IT"/>
        </w:rPr>
        <w:t>signed</w:t>
      </w:r>
      <w:proofErr w:type="spellEnd"/>
      <w:r w:rsidRPr="00FE42C5">
        <w:rPr>
          <w:lang w:val="it-IT"/>
        </w:rPr>
        <w:t> :</w:t>
      </w:r>
      <w:proofErr w:type="gramEnd"/>
      <w:r w:rsidRPr="00FE42C5">
        <w:rPr>
          <w:lang w:val="it-IT"/>
        </w:rPr>
        <w:t xml:space="preserve"> Luciano </w:t>
      </w:r>
      <w:proofErr w:type="spellStart"/>
      <w:r w:rsidRPr="00FE42C5">
        <w:rPr>
          <w:rFonts w:eastAsiaTheme="majorEastAsia"/>
          <w:lang w:val="it-IT"/>
        </w:rPr>
        <w:t>Zùccoli</w:t>
      </w:r>
      <w:proofErr w:type="spellEnd"/>
    </w:p>
    <w:p w14:paraId="688C57B3" w14:textId="77777777" w:rsidR="00A1452B" w:rsidRDefault="00A1452B" w:rsidP="00A1452B">
      <w:pPr>
        <w:pStyle w:val="term"/>
      </w:pPr>
      <w:proofErr w:type="gramStart"/>
      <w:r w:rsidRPr="00925B7B">
        <w:t>section</w:t>
      </w:r>
      <w:proofErr w:type="gramEnd"/>
      <w:r w:rsidRPr="00925B7B">
        <w:t xml:space="preserve"> : </w:t>
      </w:r>
      <w:r>
        <w:t>Lettres italiennes</w:t>
      </w:r>
    </w:p>
    <w:p w14:paraId="6B0D57E6"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Une épidémie littéraire</w:t>
      </w:r>
    </w:p>
    <w:p w14:paraId="79F205A4" w14:textId="77777777" w:rsidR="00A1452B" w:rsidRPr="00925B7B" w:rsidRDefault="00A1452B" w:rsidP="00A1452B">
      <w:pPr>
        <w:pStyle w:val="term"/>
      </w:pPr>
      <w:proofErr w:type="gramStart"/>
      <w:r w:rsidRPr="00925B7B">
        <w:t>date</w:t>
      </w:r>
      <w:proofErr w:type="gramEnd"/>
      <w:r w:rsidRPr="00925B7B">
        <w:t> :</w:t>
      </w:r>
      <w:r>
        <w:t xml:space="preserve"> 1898-02</w:t>
      </w:r>
    </w:p>
    <w:p w14:paraId="54CF64C8"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 numéro, 98, février 1898</w:t>
      </w:r>
      <w:r w:rsidRPr="00925B7B">
        <w:t xml:space="preserve">, </w:t>
      </w:r>
      <w:r>
        <w:t>p. 647-654 [647-649]</w:t>
      </w:r>
    </w:p>
    <w:p w14:paraId="335A1E67" w14:textId="77777777" w:rsidR="00A1452B" w:rsidRPr="00F8712A" w:rsidRDefault="00A1452B" w:rsidP="00A1452B">
      <w:pPr>
        <w:pStyle w:val="Corpsdetexte"/>
        <w:rPr>
          <w:rFonts w:cs="Times New Roman"/>
        </w:rPr>
      </w:pPr>
      <w:r>
        <w:rPr>
          <w:rFonts w:cs="Times New Roman"/>
        </w:rPr>
        <w:t>M. </w:t>
      </w:r>
      <w:r w:rsidRPr="00F8712A">
        <w:rPr>
          <w:rFonts w:cs="Times New Roman"/>
        </w:rPr>
        <w:t>Gabriel d</w:t>
      </w:r>
      <w:r>
        <w:rPr>
          <w:rFonts w:cs="Times New Roman"/>
        </w:rPr>
        <w:t>’</w:t>
      </w:r>
      <w:r w:rsidRPr="00F8712A">
        <w:rPr>
          <w:rFonts w:cs="Times New Roman"/>
        </w:rPr>
        <w:t>Annunzio n</w:t>
      </w:r>
      <w:r>
        <w:rPr>
          <w:rFonts w:cs="Times New Roman"/>
        </w:rPr>
        <w:t>’</w:t>
      </w:r>
      <w:r w:rsidRPr="00F8712A">
        <w:rPr>
          <w:rFonts w:cs="Times New Roman"/>
        </w:rPr>
        <w:t>est plus une célébrité</w:t>
      </w:r>
      <w:r>
        <w:rPr>
          <w:rFonts w:cs="Times New Roman"/>
        </w:rPr>
        <w:t> ;</w:t>
      </w:r>
      <w:r w:rsidRPr="00F8712A">
        <w:rPr>
          <w:rFonts w:cs="Times New Roman"/>
        </w:rPr>
        <w:t xml:space="preserve"> c</w:t>
      </w:r>
      <w:r>
        <w:rPr>
          <w:rFonts w:cs="Times New Roman"/>
        </w:rPr>
        <w:t>’</w:t>
      </w:r>
      <w:r w:rsidRPr="00F8712A">
        <w:rPr>
          <w:rFonts w:cs="Times New Roman"/>
        </w:rPr>
        <w:t xml:space="preserve">est une épidémie. Les jeunes littérateurs </w:t>
      </w:r>
      <w:r w:rsidRPr="00F8712A">
        <w:rPr>
          <w:rFonts w:cs="Times New Roman"/>
        </w:rPr>
        <w:lastRenderedPageBreak/>
        <w:t>italiens ont aujourd</w:t>
      </w:r>
      <w:r>
        <w:rPr>
          <w:rFonts w:cs="Times New Roman"/>
        </w:rPr>
        <w:t>’</w:t>
      </w:r>
      <w:r w:rsidRPr="00F8712A">
        <w:rPr>
          <w:rFonts w:cs="Times New Roman"/>
        </w:rPr>
        <w:t>hui à livrer cette rude bataille</w:t>
      </w:r>
      <w:r>
        <w:rPr>
          <w:rFonts w:cs="Times New Roman"/>
        </w:rPr>
        <w:t> :</w:t>
      </w:r>
      <w:r w:rsidRPr="00F8712A">
        <w:rPr>
          <w:rFonts w:cs="Times New Roman"/>
        </w:rPr>
        <w:t xml:space="preserve"> démontrer que même sans </w:t>
      </w:r>
      <w:r>
        <w:rPr>
          <w:rFonts w:cs="Times New Roman"/>
        </w:rPr>
        <w:t>M. </w:t>
      </w:r>
      <w:r w:rsidRPr="00F8712A">
        <w:rPr>
          <w:rFonts w:cs="Times New Roman"/>
        </w:rPr>
        <w:t>d</w:t>
      </w:r>
      <w:r>
        <w:rPr>
          <w:rFonts w:cs="Times New Roman"/>
        </w:rPr>
        <w:t>’</w:t>
      </w:r>
      <w:r w:rsidRPr="00F8712A">
        <w:rPr>
          <w:rFonts w:cs="Times New Roman"/>
        </w:rPr>
        <w:t>Annunzio ils savent écrire, ils peuvent s</w:t>
      </w:r>
      <w:r>
        <w:rPr>
          <w:rFonts w:cs="Times New Roman"/>
        </w:rPr>
        <w:t>’</w:t>
      </w:r>
      <w:r w:rsidRPr="00F8712A">
        <w:rPr>
          <w:rFonts w:cs="Times New Roman"/>
        </w:rPr>
        <w:t>exprimer, ils ont le talent de présenter une idée ou un personnage quelconque. C</w:t>
      </w:r>
      <w:r>
        <w:rPr>
          <w:rFonts w:cs="Times New Roman"/>
        </w:rPr>
        <w:t>’</w:t>
      </w:r>
      <w:r w:rsidRPr="00F8712A">
        <w:rPr>
          <w:rFonts w:cs="Times New Roman"/>
        </w:rPr>
        <w:t>est, à sa première vue, une démonstration très facile, n</w:t>
      </w:r>
      <w:r>
        <w:rPr>
          <w:rFonts w:cs="Times New Roman"/>
        </w:rPr>
        <w:t>’</w:t>
      </w:r>
      <w:r w:rsidRPr="00F8712A">
        <w:rPr>
          <w:rFonts w:cs="Times New Roman"/>
        </w:rPr>
        <w:t>est-ce pas</w:t>
      </w:r>
      <w:r>
        <w:rPr>
          <w:rFonts w:cs="Times New Roman"/>
        </w:rPr>
        <w:t> ?</w:t>
      </w:r>
      <w:r w:rsidRPr="00F8712A">
        <w:rPr>
          <w:rFonts w:cs="Times New Roman"/>
        </w:rPr>
        <w:t xml:space="preserve"> Au contraire. La critique italienne, et hélas, même l</w:t>
      </w:r>
      <w:r>
        <w:rPr>
          <w:rFonts w:cs="Times New Roman"/>
        </w:rPr>
        <w:t>’</w:t>
      </w:r>
      <w:r w:rsidRPr="00F8712A">
        <w:rPr>
          <w:rFonts w:cs="Times New Roman"/>
        </w:rPr>
        <w:t>étrangère, ont été pour le moment atteintes par l</w:t>
      </w:r>
      <w:r>
        <w:rPr>
          <w:rFonts w:cs="Times New Roman"/>
        </w:rPr>
        <w:t>’</w:t>
      </w:r>
      <w:r w:rsidRPr="00F8712A">
        <w:rPr>
          <w:rFonts w:cs="Times New Roman"/>
        </w:rPr>
        <w:t xml:space="preserve">épidémie de </w:t>
      </w:r>
      <w:r>
        <w:rPr>
          <w:rFonts w:cs="Times New Roman"/>
        </w:rPr>
        <w:t>M. </w:t>
      </w:r>
      <w:r w:rsidRPr="00F8712A">
        <w:rPr>
          <w:rFonts w:cs="Times New Roman"/>
        </w:rPr>
        <w:t>d</w:t>
      </w:r>
      <w:r>
        <w:rPr>
          <w:rFonts w:cs="Times New Roman"/>
        </w:rPr>
        <w:t>’</w:t>
      </w:r>
      <w:r w:rsidRPr="00F8712A">
        <w:rPr>
          <w:rFonts w:cs="Times New Roman"/>
        </w:rPr>
        <w:t>Annunzio. Les critiques voient le jeune maître partout</w:t>
      </w:r>
      <w:r>
        <w:rPr>
          <w:rFonts w:cs="Times New Roman"/>
        </w:rPr>
        <w:t> ;</w:t>
      </w:r>
      <w:r w:rsidRPr="00F8712A">
        <w:rPr>
          <w:rFonts w:cs="Times New Roman"/>
        </w:rPr>
        <w:t xml:space="preserve"> à travers les pages des autres, surtout. Il suffit d</w:t>
      </w:r>
      <w:r>
        <w:rPr>
          <w:rFonts w:cs="Times New Roman"/>
        </w:rPr>
        <w:t>’</w:t>
      </w:r>
      <w:r w:rsidRPr="00F8712A">
        <w:rPr>
          <w:rFonts w:cs="Times New Roman"/>
        </w:rPr>
        <w:t>employer un adjectif qui sente l</w:t>
      </w:r>
      <w:r>
        <w:rPr>
          <w:rFonts w:cs="Times New Roman"/>
        </w:rPr>
        <w:t>’</w:t>
      </w:r>
      <w:r w:rsidRPr="00F8712A">
        <w:rPr>
          <w:rFonts w:cs="Times New Roman"/>
        </w:rPr>
        <w:t xml:space="preserve">épidémie, pour être classé parmi les suivants </w:t>
      </w:r>
      <w:commentRangeStart w:id="11"/>
      <w:r w:rsidRPr="00F8712A">
        <w:rPr>
          <w:rFonts w:cs="Times New Roman"/>
        </w:rPr>
        <w:t>de l</w:t>
      </w:r>
      <w:r>
        <w:rPr>
          <w:rFonts w:cs="Times New Roman"/>
        </w:rPr>
        <w:t>’</w:t>
      </w:r>
      <w:r w:rsidRPr="00F8712A">
        <w:rPr>
          <w:rFonts w:cs="Times New Roman"/>
        </w:rPr>
        <w:t xml:space="preserve">auteur de </w:t>
      </w:r>
      <w:r w:rsidRPr="00F8712A">
        <w:rPr>
          <w:rFonts w:cs="Times New Roman"/>
          <w:i/>
        </w:rPr>
        <w:t>l</w:t>
      </w:r>
      <w:r>
        <w:rPr>
          <w:rFonts w:cs="Times New Roman"/>
          <w:i/>
        </w:rPr>
        <w:t>’</w:t>
      </w:r>
      <w:r w:rsidRPr="00F8712A">
        <w:rPr>
          <w:rFonts w:cs="Times New Roman"/>
          <w:i/>
        </w:rPr>
        <w:t>Intrus</w:t>
      </w:r>
      <w:r w:rsidRPr="00E2217F">
        <w:rPr>
          <w:rFonts w:cs="Times New Roman"/>
        </w:rPr>
        <w:t xml:space="preserve">. </w:t>
      </w:r>
      <w:r w:rsidRPr="00F8712A">
        <w:rPr>
          <w:rFonts w:cs="Times New Roman"/>
        </w:rPr>
        <w:t>Je connais, par exemple, un jeune romancier d</w:t>
      </w:r>
      <w:r>
        <w:rPr>
          <w:rFonts w:cs="Times New Roman"/>
        </w:rPr>
        <w:t>’</w:t>
      </w:r>
      <w:r w:rsidRPr="00F8712A">
        <w:rPr>
          <w:rFonts w:cs="Times New Roman"/>
        </w:rPr>
        <w:t>un talent vif et original,</w:t>
      </w:r>
    </w:p>
    <w:p w14:paraId="234D35C7" w14:textId="77777777" w:rsidR="00A1452B" w:rsidRPr="00F8712A" w:rsidRDefault="00A1452B" w:rsidP="00106ECF">
      <w:pPr>
        <w:pStyle w:val="Corpsdetexte"/>
        <w:ind w:firstLine="0"/>
        <w:rPr>
          <w:rFonts w:cs="Times New Roman"/>
        </w:rPr>
        <w:pPrChange w:id="12" w:author="Marguerite-Marie Bordry" w:date="2018-12-07T15:39:00Z">
          <w:pPr>
            <w:pStyle w:val="Corpsdetexte"/>
          </w:pPr>
        </w:pPrChange>
      </w:pPr>
      <w:proofErr w:type="gramStart"/>
      <w:r w:rsidRPr="00F8712A">
        <w:rPr>
          <w:rFonts w:cs="Times New Roman"/>
        </w:rPr>
        <w:t>qui</w:t>
      </w:r>
      <w:proofErr w:type="gramEnd"/>
      <w:r w:rsidRPr="00F8712A">
        <w:rPr>
          <w:rFonts w:cs="Times New Roman"/>
        </w:rPr>
        <w:t xml:space="preserve"> a eu le malheur de laisser échapper l</w:t>
      </w:r>
      <w:r>
        <w:rPr>
          <w:rFonts w:cs="Times New Roman"/>
        </w:rPr>
        <w:t>’</w:t>
      </w:r>
      <w:r w:rsidRPr="00F8712A">
        <w:rPr>
          <w:rFonts w:cs="Times New Roman"/>
        </w:rPr>
        <w:t>adjectif</w:t>
      </w:r>
      <w:r>
        <w:rPr>
          <w:rFonts w:cs="Times New Roman"/>
        </w:rPr>
        <w:t> :</w:t>
      </w:r>
      <w:r w:rsidRPr="00F8712A">
        <w:rPr>
          <w:rFonts w:cs="Times New Roman"/>
        </w:rPr>
        <w:t xml:space="preserve"> </w:t>
      </w:r>
      <w:proofErr w:type="spellStart"/>
      <w:r w:rsidRPr="00F8712A">
        <w:rPr>
          <w:rFonts w:cs="Times New Roman"/>
          <w:i/>
        </w:rPr>
        <w:t>imperioso</w:t>
      </w:r>
      <w:proofErr w:type="spellEnd"/>
      <w:r w:rsidRPr="00F8712A">
        <w:rPr>
          <w:rFonts w:cs="Times New Roman"/>
        </w:rPr>
        <w:t xml:space="preserve"> (impérieux). </w:t>
      </w:r>
      <w:commentRangeEnd w:id="11"/>
      <w:r w:rsidR="00106ECF">
        <w:rPr>
          <w:rStyle w:val="Marquedecommentaire"/>
          <w:rFonts w:asciiTheme="minorHAnsi" w:eastAsiaTheme="minorHAnsi" w:hAnsiTheme="minorHAnsi" w:cstheme="minorBidi"/>
          <w:lang w:eastAsia="en-US" w:bidi="ar-SA"/>
        </w:rPr>
        <w:commentReference w:id="11"/>
      </w:r>
      <w:r w:rsidRPr="00F8712A">
        <w:rPr>
          <w:rFonts w:cs="Times New Roman"/>
        </w:rPr>
        <w:t>Il écrivait à propos du héros de son dernier roman</w:t>
      </w:r>
      <w:r>
        <w:rPr>
          <w:rFonts w:cs="Times New Roman"/>
        </w:rPr>
        <w:t> :</w:t>
      </w:r>
      <w:r w:rsidRPr="00F8712A">
        <w:rPr>
          <w:rFonts w:cs="Times New Roman"/>
        </w:rPr>
        <w:t xml:space="preserve"> </w:t>
      </w:r>
      <w:r>
        <w:rPr>
          <w:rFonts w:cs="Times New Roman"/>
        </w:rPr>
        <w:t>« </w:t>
      </w:r>
      <w:r w:rsidRPr="00F8712A">
        <w:rPr>
          <w:rFonts w:cs="Times New Roman"/>
        </w:rPr>
        <w:t>Monsieur Tel descendait d</w:t>
      </w:r>
      <w:r>
        <w:rPr>
          <w:rFonts w:cs="Times New Roman"/>
        </w:rPr>
        <w:t>’</w:t>
      </w:r>
      <w:r w:rsidRPr="00F8712A">
        <w:rPr>
          <w:rFonts w:cs="Times New Roman"/>
        </w:rPr>
        <w:t xml:space="preserve">une famille </w:t>
      </w:r>
      <w:r w:rsidRPr="00F8712A">
        <w:rPr>
          <w:rFonts w:cs="Times New Roman"/>
          <w:i/>
        </w:rPr>
        <w:t>impérieuse</w:t>
      </w:r>
      <w:r w:rsidRPr="00F8712A">
        <w:rPr>
          <w:rFonts w:cs="Times New Roman"/>
        </w:rPr>
        <w:t>…</w:t>
      </w:r>
      <w:r>
        <w:rPr>
          <w:rFonts w:cs="Times New Roman"/>
        </w:rPr>
        <w:t> »</w:t>
      </w:r>
      <w:r w:rsidRPr="00F8712A">
        <w:rPr>
          <w:rFonts w:cs="Times New Roman"/>
        </w:rPr>
        <w:t xml:space="preserve"> Croyez-vous</w:t>
      </w:r>
      <w:r>
        <w:rPr>
          <w:rFonts w:cs="Times New Roman"/>
        </w:rPr>
        <w:t> ?</w:t>
      </w:r>
      <w:r w:rsidRPr="00F8712A">
        <w:rPr>
          <w:rFonts w:cs="Times New Roman"/>
        </w:rPr>
        <w:t xml:space="preserve"> On est parti de là pour conclure sans appel que le jeune écrivain est un suivant aveugle de </w:t>
      </w:r>
      <w:r>
        <w:rPr>
          <w:rFonts w:cs="Times New Roman"/>
        </w:rPr>
        <w:t>M. </w:t>
      </w:r>
      <w:r w:rsidRPr="00F8712A">
        <w:rPr>
          <w:rFonts w:cs="Times New Roman"/>
        </w:rPr>
        <w:t>d</w:t>
      </w:r>
      <w:r>
        <w:rPr>
          <w:rFonts w:cs="Times New Roman"/>
        </w:rPr>
        <w:t>’</w:t>
      </w:r>
      <w:r w:rsidRPr="00F8712A">
        <w:rPr>
          <w:rFonts w:cs="Times New Roman"/>
        </w:rPr>
        <w:t>Annunzio</w:t>
      </w:r>
      <w:r>
        <w:rPr>
          <w:rFonts w:cs="Times New Roman"/>
        </w:rPr>
        <w:t> :</w:t>
      </w:r>
      <w:r w:rsidRPr="00F8712A">
        <w:rPr>
          <w:rFonts w:cs="Times New Roman"/>
        </w:rPr>
        <w:t xml:space="preserve"> le mot était épidémique</w:t>
      </w:r>
      <w:r>
        <w:rPr>
          <w:rFonts w:cs="Times New Roman"/>
        </w:rPr>
        <w:t> ;</w:t>
      </w:r>
      <w:r w:rsidRPr="00F8712A">
        <w:rPr>
          <w:rFonts w:cs="Times New Roman"/>
        </w:rPr>
        <w:t xml:space="preserve"> l</w:t>
      </w:r>
      <w:r>
        <w:rPr>
          <w:rFonts w:cs="Times New Roman"/>
        </w:rPr>
        <w:t>’</w:t>
      </w:r>
      <w:r w:rsidRPr="00F8712A">
        <w:rPr>
          <w:rFonts w:cs="Times New Roman"/>
        </w:rPr>
        <w:t xml:space="preserve">adjectif </w:t>
      </w:r>
      <w:proofErr w:type="spellStart"/>
      <w:r w:rsidRPr="00F8712A">
        <w:rPr>
          <w:rFonts w:cs="Times New Roman"/>
          <w:i/>
        </w:rPr>
        <w:t>imperioso</w:t>
      </w:r>
      <w:proofErr w:type="spellEnd"/>
      <w:r w:rsidRPr="00F8712A">
        <w:rPr>
          <w:rFonts w:cs="Times New Roman"/>
          <w:i/>
        </w:rPr>
        <w:t xml:space="preserve"> </w:t>
      </w:r>
      <w:r w:rsidRPr="00F8712A">
        <w:rPr>
          <w:rFonts w:cs="Times New Roman"/>
        </w:rPr>
        <w:t xml:space="preserve">est un des préférés de </w:t>
      </w:r>
      <w:r>
        <w:rPr>
          <w:rFonts w:cs="Times New Roman"/>
        </w:rPr>
        <w:t>M. </w:t>
      </w:r>
      <w:r w:rsidRPr="00F8712A">
        <w:rPr>
          <w:rFonts w:cs="Times New Roman"/>
        </w:rPr>
        <w:t>d</w:t>
      </w:r>
      <w:r>
        <w:rPr>
          <w:rFonts w:cs="Times New Roman"/>
        </w:rPr>
        <w:t>’</w:t>
      </w:r>
      <w:r w:rsidRPr="00F8712A">
        <w:rPr>
          <w:rFonts w:cs="Times New Roman"/>
        </w:rPr>
        <w:t>Annunzio</w:t>
      </w:r>
      <w:r>
        <w:rPr>
          <w:rFonts w:cs="Times New Roman"/>
        </w:rPr>
        <w:t> ;</w:t>
      </w:r>
      <w:r w:rsidRPr="00F8712A">
        <w:rPr>
          <w:rFonts w:cs="Times New Roman"/>
        </w:rPr>
        <w:t xml:space="preserve"> donc celui qui s</w:t>
      </w:r>
      <w:r>
        <w:rPr>
          <w:rFonts w:cs="Times New Roman"/>
        </w:rPr>
        <w:t>’</w:t>
      </w:r>
      <w:r w:rsidRPr="00F8712A">
        <w:rPr>
          <w:rFonts w:cs="Times New Roman"/>
        </w:rPr>
        <w:t>en emparait ne pouvait être qu</w:t>
      </w:r>
      <w:r>
        <w:rPr>
          <w:rFonts w:cs="Times New Roman"/>
        </w:rPr>
        <w:t>’</w:t>
      </w:r>
      <w:r w:rsidRPr="00F8712A">
        <w:rPr>
          <w:rFonts w:cs="Times New Roman"/>
        </w:rPr>
        <w:t>un imitateur</w:t>
      </w:r>
      <w:del w:id="13" w:author="Marguerite-Marie Bordry" w:date="2018-12-07T15:39:00Z">
        <w:r w:rsidRPr="00F8712A" w:rsidDel="002D0D71">
          <w:rPr>
            <w:rFonts w:cs="Times New Roman"/>
          </w:rPr>
          <w:delText>.</w:delText>
        </w:r>
      </w:del>
      <w:r w:rsidRPr="00F8712A">
        <w:rPr>
          <w:rFonts w:cs="Times New Roman"/>
        </w:rPr>
        <w:t>. Le pire, je dirais le comique dans cette tragédie de paroles, c</w:t>
      </w:r>
      <w:r>
        <w:rPr>
          <w:rFonts w:cs="Times New Roman"/>
        </w:rPr>
        <w:t>’</w:t>
      </w:r>
      <w:r w:rsidRPr="00F8712A">
        <w:rPr>
          <w:rFonts w:cs="Times New Roman"/>
        </w:rPr>
        <w:t>est que le jeune romancier, piqué par le reproche, a eu la faiblesse d</w:t>
      </w:r>
      <w:r>
        <w:rPr>
          <w:rFonts w:cs="Times New Roman"/>
        </w:rPr>
        <w:t>’</w:t>
      </w:r>
      <w:r w:rsidRPr="00F8712A">
        <w:rPr>
          <w:rFonts w:cs="Times New Roman"/>
        </w:rPr>
        <w:t>en tenir compte</w:t>
      </w:r>
      <w:r>
        <w:rPr>
          <w:rFonts w:cs="Times New Roman"/>
        </w:rPr>
        <w:t> ;</w:t>
      </w:r>
      <w:r w:rsidRPr="00F8712A">
        <w:rPr>
          <w:rFonts w:cs="Times New Roman"/>
        </w:rPr>
        <w:t xml:space="preserve"> et voilà que dans la seconde édition de son roman on lit</w:t>
      </w:r>
      <w:r>
        <w:rPr>
          <w:rFonts w:cs="Times New Roman"/>
        </w:rPr>
        <w:t> :</w:t>
      </w:r>
      <w:r w:rsidRPr="00F8712A">
        <w:rPr>
          <w:rFonts w:cs="Times New Roman"/>
        </w:rPr>
        <w:t xml:space="preserve"> </w:t>
      </w:r>
      <w:r>
        <w:rPr>
          <w:rFonts w:cs="Times New Roman"/>
        </w:rPr>
        <w:t>« M. </w:t>
      </w:r>
      <w:r w:rsidRPr="00F8712A">
        <w:rPr>
          <w:rFonts w:cs="Times New Roman"/>
        </w:rPr>
        <w:t>Tel descendait d</w:t>
      </w:r>
      <w:r>
        <w:rPr>
          <w:rFonts w:cs="Times New Roman"/>
        </w:rPr>
        <w:t>’</w:t>
      </w:r>
      <w:r w:rsidRPr="00F8712A">
        <w:rPr>
          <w:rFonts w:cs="Times New Roman"/>
        </w:rPr>
        <w:t xml:space="preserve">une famille </w:t>
      </w:r>
      <w:r w:rsidRPr="00F8712A">
        <w:rPr>
          <w:rFonts w:cs="Times New Roman"/>
          <w:i/>
        </w:rPr>
        <w:t>aristocratique</w:t>
      </w:r>
      <w:r w:rsidRPr="00F8712A">
        <w:rPr>
          <w:rFonts w:cs="Times New Roman"/>
        </w:rPr>
        <w:t>…</w:t>
      </w:r>
      <w:r>
        <w:rPr>
          <w:rFonts w:cs="Times New Roman"/>
        </w:rPr>
        <w:t> » !</w:t>
      </w:r>
    </w:p>
    <w:p w14:paraId="6414DD65" w14:textId="77777777" w:rsidR="00A1452B" w:rsidRPr="00F8712A" w:rsidRDefault="00A1452B" w:rsidP="00A1452B">
      <w:pPr>
        <w:pStyle w:val="Corpsdetexte"/>
        <w:rPr>
          <w:rFonts w:cs="Times New Roman"/>
        </w:rPr>
      </w:pPr>
      <w:r w:rsidRPr="00F8712A">
        <w:rPr>
          <w:rFonts w:cs="Times New Roman"/>
        </w:rPr>
        <w:t>J</w:t>
      </w:r>
      <w:r>
        <w:rPr>
          <w:rFonts w:cs="Times New Roman"/>
        </w:rPr>
        <w:t>’</w:t>
      </w:r>
      <w:r w:rsidRPr="00F8712A">
        <w:rPr>
          <w:rFonts w:cs="Times New Roman"/>
        </w:rPr>
        <w:t>ai dit que la critique étrangère ne sait pas se soustraire à cette fascination</w:t>
      </w:r>
      <w:r>
        <w:rPr>
          <w:rFonts w:cs="Times New Roman"/>
        </w:rPr>
        <w:t> ;</w:t>
      </w:r>
      <w:r w:rsidRPr="00F8712A">
        <w:rPr>
          <w:rFonts w:cs="Times New Roman"/>
        </w:rPr>
        <w:t xml:space="preserve"> j</w:t>
      </w:r>
      <w:r>
        <w:rPr>
          <w:rFonts w:cs="Times New Roman"/>
        </w:rPr>
        <w:t>’</w:t>
      </w:r>
      <w:r w:rsidRPr="00F8712A">
        <w:rPr>
          <w:rFonts w:cs="Times New Roman"/>
        </w:rPr>
        <w:t>en ai eu des preuves récentes</w:t>
      </w:r>
      <w:r>
        <w:rPr>
          <w:rFonts w:cs="Times New Roman"/>
        </w:rPr>
        <w:t> ;</w:t>
      </w:r>
      <w:r w:rsidRPr="00F8712A">
        <w:rPr>
          <w:rFonts w:cs="Times New Roman"/>
        </w:rPr>
        <w:t xml:space="preserve"> même les critiques qui ne sont pas trop ferrés sur cette petite affaire de la langue italienne s</w:t>
      </w:r>
      <w:r>
        <w:rPr>
          <w:rFonts w:cs="Times New Roman"/>
        </w:rPr>
        <w:t>’</w:t>
      </w:r>
      <w:r w:rsidRPr="00F8712A">
        <w:rPr>
          <w:rFonts w:cs="Times New Roman"/>
        </w:rPr>
        <w:t>en mêlent</w:t>
      </w:r>
      <w:r>
        <w:rPr>
          <w:rFonts w:cs="Times New Roman"/>
        </w:rPr>
        <w:t> :</w:t>
      </w:r>
      <w:r w:rsidRPr="00F8712A">
        <w:rPr>
          <w:rFonts w:cs="Times New Roman"/>
        </w:rPr>
        <w:t xml:space="preserve"> ce qui est étonnant, il faut l</w:t>
      </w:r>
      <w:r>
        <w:rPr>
          <w:rFonts w:cs="Times New Roman"/>
        </w:rPr>
        <w:t>’</w:t>
      </w:r>
      <w:r w:rsidRPr="00F8712A">
        <w:rPr>
          <w:rFonts w:cs="Times New Roman"/>
        </w:rPr>
        <w:t>avouer, parce que pour juger la question il est nécessaire d</w:t>
      </w:r>
      <w:r>
        <w:rPr>
          <w:rFonts w:cs="Times New Roman"/>
        </w:rPr>
        <w:t>’</w:t>
      </w:r>
      <w:r w:rsidRPr="00F8712A">
        <w:rPr>
          <w:rFonts w:cs="Times New Roman"/>
        </w:rPr>
        <w:t>avoir une connaissance parfaite, profonde, exquise de la langue</w:t>
      </w:r>
      <w:r>
        <w:rPr>
          <w:rFonts w:cs="Times New Roman"/>
        </w:rPr>
        <w:t> ;</w:t>
      </w:r>
      <w:r w:rsidRPr="00F8712A">
        <w:rPr>
          <w:rFonts w:cs="Times New Roman"/>
        </w:rPr>
        <w:t xml:space="preserve"> on doit comparer, on doit connaître les sources de certains mots anciens, que </w:t>
      </w:r>
      <w:r>
        <w:rPr>
          <w:rFonts w:cs="Times New Roman"/>
        </w:rPr>
        <w:t>M. </w:t>
      </w:r>
      <w:r w:rsidRPr="00F8712A">
        <w:rPr>
          <w:rFonts w:cs="Times New Roman"/>
        </w:rPr>
        <w:t>d</w:t>
      </w:r>
      <w:r>
        <w:rPr>
          <w:rFonts w:cs="Times New Roman"/>
        </w:rPr>
        <w:t>’</w:t>
      </w:r>
      <w:r w:rsidRPr="00F8712A">
        <w:rPr>
          <w:rFonts w:cs="Times New Roman"/>
        </w:rPr>
        <w:t xml:space="preserve">Annunzio a époussetés et réexposés dans sa vitrine étincelante. On ne sait rien de tout cela, on ne sait distinguer une expression du </w:t>
      </w:r>
      <w:proofErr w:type="spellStart"/>
      <w:r w:rsidRPr="00F8712A">
        <w:rPr>
          <w:rFonts w:cs="Times New Roman"/>
          <w:smallCaps/>
        </w:rPr>
        <w:t>xiv</w:t>
      </w:r>
      <w:r w:rsidRPr="00E554D0">
        <w:rPr>
          <w:vertAlign w:val="superscript"/>
        </w:rPr>
        <w:t>e</w:t>
      </w:r>
      <w:proofErr w:type="spellEnd"/>
      <w:r w:rsidRPr="00F8712A">
        <w:rPr>
          <w:rFonts w:cs="Times New Roman"/>
        </w:rPr>
        <w:t> siècle d</w:t>
      </w:r>
      <w:r>
        <w:rPr>
          <w:rFonts w:cs="Times New Roman"/>
        </w:rPr>
        <w:t>’</w:t>
      </w:r>
      <w:r w:rsidRPr="00F8712A">
        <w:rPr>
          <w:rFonts w:cs="Times New Roman"/>
        </w:rPr>
        <w:t>une périphrase née avant-hier</w:t>
      </w:r>
      <w:r>
        <w:rPr>
          <w:rFonts w:cs="Times New Roman"/>
        </w:rPr>
        <w:t> ;</w:t>
      </w:r>
      <w:r w:rsidRPr="00F8712A">
        <w:rPr>
          <w:rFonts w:cs="Times New Roman"/>
        </w:rPr>
        <w:t xml:space="preserve"> mais on juge, et on passe. C</w:t>
      </w:r>
      <w:r>
        <w:rPr>
          <w:rFonts w:cs="Times New Roman"/>
        </w:rPr>
        <w:t>’</w:t>
      </w:r>
      <w:r w:rsidRPr="00F8712A">
        <w:rPr>
          <w:rFonts w:cs="Times New Roman"/>
        </w:rPr>
        <w:t>est moi, qui ne passe pas, pour le moment</w:t>
      </w:r>
      <w:r>
        <w:rPr>
          <w:rFonts w:cs="Times New Roman"/>
        </w:rPr>
        <w:t> ;</w:t>
      </w:r>
      <w:r w:rsidRPr="00F8712A">
        <w:rPr>
          <w:rFonts w:cs="Times New Roman"/>
        </w:rPr>
        <w:t xml:space="preserve"> parce que le phénomène est trop intéressant et actuel pour le négliger dans mes notes sur le mouvement littéraire italien.</w:t>
      </w:r>
    </w:p>
    <w:p w14:paraId="0F7E5E2F" w14:textId="77777777" w:rsidR="00A1452B" w:rsidRPr="00F8712A" w:rsidRDefault="00A1452B" w:rsidP="00A1452B">
      <w:pPr>
        <w:pStyle w:val="Corpsdetexte"/>
        <w:rPr>
          <w:rFonts w:cs="Times New Roman"/>
        </w:rPr>
      </w:pPr>
      <w:r w:rsidRPr="00F8712A">
        <w:rPr>
          <w:rFonts w:cs="Times New Roman"/>
        </w:rPr>
        <w:t>On ne soupçonne les jeunes littérateurs que d</w:t>
      </w:r>
      <w:r>
        <w:rPr>
          <w:rFonts w:cs="Times New Roman"/>
        </w:rPr>
        <w:t>’</w:t>
      </w:r>
      <w:r w:rsidRPr="00F8712A">
        <w:rPr>
          <w:rFonts w:cs="Times New Roman"/>
        </w:rPr>
        <w:t>une imitation formelle</w:t>
      </w:r>
      <w:r>
        <w:rPr>
          <w:rFonts w:cs="Times New Roman"/>
        </w:rPr>
        <w:t> ;</w:t>
      </w:r>
      <w:r w:rsidRPr="00F8712A">
        <w:rPr>
          <w:rFonts w:cs="Times New Roman"/>
        </w:rPr>
        <w:t xml:space="preserve"> il serait difficile de soupçonner autre chose, à vrai dire, parce qu</w:t>
      </w:r>
      <w:r>
        <w:rPr>
          <w:rFonts w:cs="Times New Roman"/>
        </w:rPr>
        <w:t>’</w:t>
      </w:r>
      <w:r w:rsidRPr="00F8712A">
        <w:rPr>
          <w:rFonts w:cs="Times New Roman"/>
        </w:rPr>
        <w:t xml:space="preserve">il est presque impossible de voler à </w:t>
      </w:r>
      <w:r>
        <w:rPr>
          <w:rFonts w:cs="Times New Roman"/>
        </w:rPr>
        <w:t>M. </w:t>
      </w:r>
      <w:r w:rsidRPr="00F8712A">
        <w:rPr>
          <w:rFonts w:cs="Times New Roman"/>
        </w:rPr>
        <w:t>d</w:t>
      </w:r>
      <w:r>
        <w:rPr>
          <w:rFonts w:cs="Times New Roman"/>
        </w:rPr>
        <w:t>’</w:t>
      </w:r>
      <w:r w:rsidRPr="00F8712A">
        <w:rPr>
          <w:rFonts w:cs="Times New Roman"/>
        </w:rPr>
        <w:t xml:space="preserve">Annunzio une seule pensée qui ne soit pas de Frédéric Nietzsche ou de quelque auteur classique. Toutefois, comme </w:t>
      </w:r>
      <w:r>
        <w:rPr>
          <w:rFonts w:cs="Times New Roman"/>
        </w:rPr>
        <w:t>M. </w:t>
      </w:r>
      <w:r w:rsidRPr="00F8712A">
        <w:rPr>
          <w:rFonts w:cs="Times New Roman"/>
        </w:rPr>
        <w:t>d</w:t>
      </w:r>
      <w:r>
        <w:rPr>
          <w:rFonts w:cs="Times New Roman"/>
        </w:rPr>
        <w:t>’</w:t>
      </w:r>
      <w:r w:rsidRPr="00F8712A">
        <w:rPr>
          <w:rFonts w:cs="Times New Roman"/>
        </w:rPr>
        <w:t>Annunzio est un artiste exquis, les malheureux auteurs qui tremblent à l</w:t>
      </w:r>
      <w:r>
        <w:rPr>
          <w:rFonts w:cs="Times New Roman"/>
        </w:rPr>
        <w:t>’</w:t>
      </w:r>
      <w:r w:rsidRPr="00F8712A">
        <w:rPr>
          <w:rFonts w:cs="Times New Roman"/>
        </w:rPr>
        <w:t>idée de se voir mis à la queue de ses petits pages, font un effort surhumain pour fuir le soupçon de l</w:t>
      </w:r>
      <w:r>
        <w:rPr>
          <w:rFonts w:cs="Times New Roman"/>
        </w:rPr>
        <w:t>’</w:t>
      </w:r>
      <w:r w:rsidRPr="00F8712A">
        <w:rPr>
          <w:rFonts w:cs="Times New Roman"/>
        </w:rPr>
        <w:t>épidémie</w:t>
      </w:r>
      <w:r>
        <w:rPr>
          <w:rFonts w:cs="Times New Roman"/>
        </w:rPr>
        <w:t> ;</w:t>
      </w:r>
      <w:r w:rsidRPr="00F8712A">
        <w:rPr>
          <w:rFonts w:cs="Times New Roman"/>
        </w:rPr>
        <w:t xml:space="preserve"> ils n</w:t>
      </w:r>
      <w:r>
        <w:rPr>
          <w:rFonts w:cs="Times New Roman"/>
        </w:rPr>
        <w:t>’</w:t>
      </w:r>
      <w:r w:rsidRPr="00F8712A">
        <w:rPr>
          <w:rFonts w:cs="Times New Roman"/>
        </w:rPr>
        <w:t>ont pas encore compris la portée de cette chasse féroce aux imitateurs vrais ou supposés</w:t>
      </w:r>
      <w:r>
        <w:rPr>
          <w:rFonts w:cs="Times New Roman"/>
        </w:rPr>
        <w:t> ;</w:t>
      </w:r>
      <w:r w:rsidRPr="00F8712A">
        <w:rPr>
          <w:rFonts w:cs="Times New Roman"/>
        </w:rPr>
        <w:t xml:space="preserve"> ils pensent tout bonnement que ça ne pourra jamais finir. Ça finira, mon Dieu, j</w:t>
      </w:r>
      <w:r>
        <w:rPr>
          <w:rFonts w:cs="Times New Roman"/>
        </w:rPr>
        <w:t>’</w:t>
      </w:r>
      <w:r w:rsidRPr="00F8712A">
        <w:rPr>
          <w:rFonts w:cs="Times New Roman"/>
        </w:rPr>
        <w:t>en réponds</w:t>
      </w:r>
      <w:r>
        <w:rPr>
          <w:rFonts w:cs="Times New Roman"/>
        </w:rPr>
        <w:t> ;</w:t>
      </w:r>
      <w:r w:rsidRPr="00F8712A">
        <w:rPr>
          <w:rFonts w:cs="Times New Roman"/>
        </w:rPr>
        <w:t xml:space="preserve"> on fera place à tous, on classera les œuvres et les auteurs à leurs rangs</w:t>
      </w:r>
      <w:r>
        <w:rPr>
          <w:rFonts w:cs="Times New Roman"/>
        </w:rPr>
        <w:t> ;</w:t>
      </w:r>
      <w:r w:rsidRPr="00F8712A">
        <w:rPr>
          <w:rFonts w:cs="Times New Roman"/>
        </w:rPr>
        <w:t xml:space="preserve"> on saura distinguer l</w:t>
      </w:r>
      <w:r>
        <w:rPr>
          <w:rFonts w:cs="Times New Roman"/>
        </w:rPr>
        <w:t>’</w:t>
      </w:r>
      <w:r w:rsidRPr="00F8712A">
        <w:rPr>
          <w:rFonts w:cs="Times New Roman"/>
        </w:rPr>
        <w:t>influence de l</w:t>
      </w:r>
      <w:r>
        <w:rPr>
          <w:rFonts w:cs="Times New Roman"/>
        </w:rPr>
        <w:t>’</w:t>
      </w:r>
      <w:r w:rsidRPr="00F8712A">
        <w:rPr>
          <w:rFonts w:cs="Times New Roman"/>
        </w:rPr>
        <w:t>un et de l</w:t>
      </w:r>
      <w:r>
        <w:rPr>
          <w:rFonts w:cs="Times New Roman"/>
        </w:rPr>
        <w:t>’</w:t>
      </w:r>
      <w:r w:rsidRPr="00F8712A">
        <w:rPr>
          <w:rFonts w:cs="Times New Roman"/>
        </w:rPr>
        <w:t>autre, l</w:t>
      </w:r>
      <w:r>
        <w:rPr>
          <w:rFonts w:cs="Times New Roman"/>
        </w:rPr>
        <w:t>’</w:t>
      </w:r>
      <w:r w:rsidRPr="00F8712A">
        <w:rPr>
          <w:rFonts w:cs="Times New Roman"/>
        </w:rPr>
        <w:t xml:space="preserve">importance de celui-ci pour ses belles paroles et de </w:t>
      </w:r>
      <w:r w:rsidRPr="00F8712A">
        <w:rPr>
          <w:rFonts w:cs="Times New Roman"/>
        </w:rPr>
        <w:lastRenderedPageBreak/>
        <w:t>celui-là pour ses belles pensées</w:t>
      </w:r>
      <w:r>
        <w:rPr>
          <w:rFonts w:cs="Times New Roman"/>
        </w:rPr>
        <w:t> ;</w:t>
      </w:r>
      <w:r w:rsidRPr="00F8712A">
        <w:rPr>
          <w:rFonts w:cs="Times New Roman"/>
        </w:rPr>
        <w:t xml:space="preserve"> ce qui est nécessaire, c</w:t>
      </w:r>
      <w:r>
        <w:rPr>
          <w:rFonts w:cs="Times New Roman"/>
        </w:rPr>
        <w:t>’</w:t>
      </w:r>
      <w:r w:rsidRPr="00F8712A">
        <w:rPr>
          <w:rFonts w:cs="Times New Roman"/>
        </w:rPr>
        <w:t>est de nous goûter les uns les autres.</w:t>
      </w:r>
    </w:p>
    <w:p w14:paraId="7DEFF987" w14:textId="77777777" w:rsidR="00A1452B" w:rsidRPr="00F8712A" w:rsidRDefault="00A1452B" w:rsidP="00A1452B">
      <w:pPr>
        <w:pStyle w:val="Corpsdetexte"/>
        <w:rPr>
          <w:rFonts w:cs="Times New Roman"/>
        </w:rPr>
      </w:pPr>
      <w:r w:rsidRPr="00F8712A">
        <w:rPr>
          <w:rFonts w:cs="Times New Roman"/>
        </w:rPr>
        <w:t>Toujours est-il qu</w:t>
      </w:r>
      <w:r>
        <w:rPr>
          <w:rFonts w:cs="Times New Roman"/>
        </w:rPr>
        <w:t>’</w:t>
      </w:r>
      <w:r w:rsidRPr="00F8712A">
        <w:rPr>
          <w:rFonts w:cs="Times New Roman"/>
        </w:rPr>
        <w:t>on est arrivé au moment où l</w:t>
      </w:r>
      <w:r>
        <w:rPr>
          <w:rFonts w:cs="Times New Roman"/>
        </w:rPr>
        <w:t>’</w:t>
      </w:r>
      <w:r w:rsidRPr="00F8712A">
        <w:rPr>
          <w:rFonts w:cs="Times New Roman"/>
        </w:rPr>
        <w:t>on voit que ce cadeau d</w:t>
      </w:r>
      <w:r>
        <w:rPr>
          <w:rFonts w:cs="Times New Roman"/>
        </w:rPr>
        <w:t>’</w:t>
      </w:r>
      <w:r w:rsidRPr="00F8712A">
        <w:rPr>
          <w:rFonts w:cs="Times New Roman"/>
        </w:rPr>
        <w:t xml:space="preserve">une forme pure et noble, souple et harmonieuse, qui est un des titres les plus incontestables de </w:t>
      </w:r>
      <w:r>
        <w:rPr>
          <w:rFonts w:cs="Times New Roman"/>
        </w:rPr>
        <w:t>M. </w:t>
      </w:r>
      <w:r w:rsidRPr="00F8712A">
        <w:rPr>
          <w:rFonts w:cs="Times New Roman"/>
        </w:rPr>
        <w:t>d</w:t>
      </w:r>
      <w:r>
        <w:rPr>
          <w:rFonts w:cs="Times New Roman"/>
        </w:rPr>
        <w:t>’</w:t>
      </w:r>
      <w:r w:rsidRPr="00F8712A">
        <w:rPr>
          <w:rFonts w:cs="Times New Roman"/>
        </w:rPr>
        <w:t xml:space="preserve">Annunzio à la reconnaissance de son pays, </w:t>
      </w:r>
      <w:r>
        <w:rPr>
          <w:rFonts w:cs="Times New Roman"/>
        </w:rPr>
        <w:t>— </w:t>
      </w:r>
      <w:r w:rsidRPr="00F8712A">
        <w:rPr>
          <w:rFonts w:cs="Times New Roman"/>
        </w:rPr>
        <w:t>est un cadeau joliment dangereux. On ne peut pas y toucher sans</w:t>
      </w:r>
      <w:r>
        <w:rPr>
          <w:rFonts w:cs="Times New Roman"/>
        </w:rPr>
        <w:t xml:space="preserve"> </w:t>
      </w:r>
      <w:r w:rsidRPr="00F8712A">
        <w:rPr>
          <w:rFonts w:cs="Times New Roman"/>
        </w:rPr>
        <w:t>se teindre. C</w:t>
      </w:r>
      <w:r>
        <w:rPr>
          <w:rFonts w:cs="Times New Roman"/>
        </w:rPr>
        <w:t>’</w:t>
      </w:r>
      <w:r w:rsidRPr="00F8712A">
        <w:rPr>
          <w:rFonts w:cs="Times New Roman"/>
        </w:rPr>
        <w:t>est le vase de Pandore</w:t>
      </w:r>
      <w:r>
        <w:rPr>
          <w:rFonts w:cs="Times New Roman"/>
        </w:rPr>
        <w:t> ;</w:t>
      </w:r>
      <w:r w:rsidRPr="00F8712A">
        <w:rPr>
          <w:rFonts w:cs="Times New Roman"/>
        </w:rPr>
        <w:t xml:space="preserve"> il y a des pierres précieuses et des parfums enivrants là-dedans</w:t>
      </w:r>
      <w:r>
        <w:rPr>
          <w:rFonts w:cs="Times New Roman"/>
        </w:rPr>
        <w:t> ;</w:t>
      </w:r>
      <w:r w:rsidRPr="00F8712A">
        <w:rPr>
          <w:rFonts w:cs="Times New Roman"/>
        </w:rPr>
        <w:t xml:space="preserve"> si on le découvre, c</w:t>
      </w:r>
      <w:r>
        <w:rPr>
          <w:rFonts w:cs="Times New Roman"/>
        </w:rPr>
        <w:t>’</w:t>
      </w:r>
      <w:r w:rsidRPr="00F8712A">
        <w:rPr>
          <w:rFonts w:cs="Times New Roman"/>
        </w:rPr>
        <w:t>est le poison qui sort</w:t>
      </w:r>
      <w:r>
        <w:rPr>
          <w:rFonts w:cs="Times New Roman"/>
        </w:rPr>
        <w:t> !</w:t>
      </w:r>
      <w:r w:rsidRPr="00F8712A">
        <w:rPr>
          <w:rFonts w:cs="Times New Roman"/>
        </w:rPr>
        <w:t xml:space="preserve"> </w:t>
      </w:r>
      <w:r>
        <w:rPr>
          <w:rFonts w:cs="Times New Roman"/>
        </w:rPr>
        <w:t>M. </w:t>
      </w:r>
      <w:r w:rsidRPr="00F8712A">
        <w:rPr>
          <w:rFonts w:cs="Times New Roman"/>
        </w:rPr>
        <w:t>d</w:t>
      </w:r>
      <w:r>
        <w:rPr>
          <w:rFonts w:cs="Times New Roman"/>
        </w:rPr>
        <w:t>’</w:t>
      </w:r>
      <w:r w:rsidRPr="00F8712A">
        <w:rPr>
          <w:rFonts w:cs="Times New Roman"/>
        </w:rPr>
        <w:t>Annunzio élève la langue italienne à une grande hauteur</w:t>
      </w:r>
      <w:r>
        <w:rPr>
          <w:rFonts w:cs="Times New Roman"/>
        </w:rPr>
        <w:t> ;</w:t>
      </w:r>
      <w:r w:rsidRPr="00F8712A">
        <w:rPr>
          <w:rFonts w:cs="Times New Roman"/>
        </w:rPr>
        <w:t xml:space="preserve"> mais gare à qui tâche d</w:t>
      </w:r>
      <w:r>
        <w:rPr>
          <w:rFonts w:cs="Times New Roman"/>
        </w:rPr>
        <w:t>’</w:t>
      </w:r>
      <w:r w:rsidRPr="00F8712A">
        <w:rPr>
          <w:rFonts w:cs="Times New Roman"/>
        </w:rPr>
        <w:t>y arriver avec lui</w:t>
      </w:r>
      <w:r>
        <w:rPr>
          <w:rFonts w:cs="Times New Roman"/>
        </w:rPr>
        <w:t> !</w:t>
      </w:r>
      <w:r w:rsidRPr="00F8712A">
        <w:rPr>
          <w:rFonts w:cs="Times New Roman"/>
        </w:rPr>
        <w:t xml:space="preserve"> </w:t>
      </w:r>
      <w:r>
        <w:rPr>
          <w:rFonts w:cs="Times New Roman"/>
        </w:rPr>
        <w:t>M. </w:t>
      </w:r>
      <w:r w:rsidRPr="00F8712A">
        <w:rPr>
          <w:rFonts w:cs="Times New Roman"/>
        </w:rPr>
        <w:t>d</w:t>
      </w:r>
      <w:r>
        <w:rPr>
          <w:rFonts w:cs="Times New Roman"/>
        </w:rPr>
        <w:t>’</w:t>
      </w:r>
      <w:r w:rsidRPr="00F8712A">
        <w:rPr>
          <w:rFonts w:cs="Times New Roman"/>
        </w:rPr>
        <w:t>Annunzio a remis en honneur maintes expressions oubliées, et entrelacé une couronne de mots rares, subtils, suggestifs, pompeux et pimpants… Mais, puisqu</w:t>
      </w:r>
      <w:r>
        <w:rPr>
          <w:rFonts w:cs="Times New Roman"/>
        </w:rPr>
        <w:t>’</w:t>
      </w:r>
      <w:r w:rsidRPr="00F8712A">
        <w:rPr>
          <w:rFonts w:cs="Times New Roman"/>
        </w:rPr>
        <w:t>ils ont servi au jeune maître, défense de s</w:t>
      </w:r>
      <w:r>
        <w:rPr>
          <w:rFonts w:cs="Times New Roman"/>
        </w:rPr>
        <w:t>’</w:t>
      </w:r>
      <w:r w:rsidRPr="00F8712A">
        <w:rPr>
          <w:rFonts w:cs="Times New Roman"/>
        </w:rPr>
        <w:t>en servir à notre tour</w:t>
      </w:r>
      <w:r>
        <w:rPr>
          <w:rFonts w:cs="Times New Roman"/>
        </w:rPr>
        <w:t> ;</w:t>
      </w:r>
      <w:r w:rsidRPr="00F8712A">
        <w:rPr>
          <w:rFonts w:cs="Times New Roman"/>
        </w:rPr>
        <w:t xml:space="preserve"> ils sont sacrés</w:t>
      </w:r>
      <w:r>
        <w:rPr>
          <w:rFonts w:cs="Times New Roman"/>
        </w:rPr>
        <w:t> ;</w:t>
      </w:r>
      <w:r w:rsidRPr="00F8712A">
        <w:rPr>
          <w:rFonts w:cs="Times New Roman"/>
        </w:rPr>
        <w:t xml:space="preserve"> nous sommes dans une Galerie d</w:t>
      </w:r>
      <w:r>
        <w:rPr>
          <w:rFonts w:cs="Times New Roman"/>
        </w:rPr>
        <w:t>’</w:t>
      </w:r>
      <w:r w:rsidRPr="00F8712A">
        <w:rPr>
          <w:rFonts w:cs="Times New Roman"/>
        </w:rPr>
        <w:t>art ancien et moderne</w:t>
      </w:r>
      <w:r>
        <w:rPr>
          <w:rFonts w:cs="Times New Roman"/>
        </w:rPr>
        <w:t> :</w:t>
      </w:r>
      <w:r w:rsidRPr="00F8712A">
        <w:rPr>
          <w:rFonts w:cs="Times New Roman"/>
        </w:rPr>
        <w:t xml:space="preserve"> messieurs les visiteurs sont priés de ne pas toucher… Ça ne valait pas le prix payé à la porte.</w:t>
      </w:r>
    </w:p>
    <w:p w14:paraId="7A44A2AE" w14:textId="77777777" w:rsidR="00A1452B" w:rsidRPr="00F8712A" w:rsidRDefault="00A1452B" w:rsidP="00A1452B">
      <w:pPr>
        <w:pStyle w:val="Corpsdetexte"/>
        <w:rPr>
          <w:rFonts w:cs="Times New Roman"/>
        </w:rPr>
      </w:pPr>
      <w:r w:rsidRPr="00F8712A">
        <w:rPr>
          <w:rFonts w:cs="Times New Roman"/>
        </w:rPr>
        <w:t xml:space="preserve">Il faut ajouter à cette sommaire exposition de dégâts </w:t>
      </w:r>
      <w:proofErr w:type="spellStart"/>
      <w:r w:rsidRPr="00F8712A">
        <w:rPr>
          <w:rFonts w:cs="Times New Roman"/>
        </w:rPr>
        <w:t>épidémico</w:t>
      </w:r>
      <w:proofErr w:type="spellEnd"/>
      <w:r w:rsidRPr="00F8712A">
        <w:rPr>
          <w:rFonts w:cs="Times New Roman"/>
        </w:rPr>
        <w:t>-linguistiques que ses critiques n</w:t>
      </w:r>
      <w:r>
        <w:rPr>
          <w:rFonts w:cs="Times New Roman"/>
        </w:rPr>
        <w:t>’</w:t>
      </w:r>
      <w:r w:rsidRPr="00F8712A">
        <w:rPr>
          <w:rFonts w:cs="Times New Roman"/>
        </w:rPr>
        <w:t>arrivent qu</w:t>
      </w:r>
      <w:r>
        <w:rPr>
          <w:rFonts w:cs="Times New Roman"/>
        </w:rPr>
        <w:t>’</w:t>
      </w:r>
      <w:r w:rsidRPr="00F8712A">
        <w:rPr>
          <w:rFonts w:cs="Times New Roman"/>
        </w:rPr>
        <w:t>à la surface des questions d</w:t>
      </w:r>
      <w:r>
        <w:rPr>
          <w:rFonts w:cs="Times New Roman"/>
        </w:rPr>
        <w:t>’</w:t>
      </w:r>
      <w:r w:rsidRPr="00F8712A">
        <w:rPr>
          <w:rFonts w:cs="Times New Roman"/>
        </w:rPr>
        <w:t>art</w:t>
      </w:r>
      <w:r>
        <w:rPr>
          <w:rFonts w:cs="Times New Roman"/>
        </w:rPr>
        <w:t> ;</w:t>
      </w:r>
      <w:r w:rsidRPr="00F8712A">
        <w:rPr>
          <w:rFonts w:cs="Times New Roman"/>
        </w:rPr>
        <w:t xml:space="preserve"> la langue, pour eux, c</w:t>
      </w:r>
      <w:r>
        <w:rPr>
          <w:rFonts w:cs="Times New Roman"/>
        </w:rPr>
        <w:t>’</w:t>
      </w:r>
      <w:r w:rsidRPr="00F8712A">
        <w:rPr>
          <w:rFonts w:cs="Times New Roman"/>
        </w:rPr>
        <w:t>est le style</w:t>
      </w:r>
      <w:r>
        <w:rPr>
          <w:rFonts w:cs="Times New Roman"/>
        </w:rPr>
        <w:t> :</w:t>
      </w:r>
      <w:r w:rsidRPr="00F8712A">
        <w:rPr>
          <w:rFonts w:cs="Times New Roman"/>
        </w:rPr>
        <w:t xml:space="preserve"> la forme c</w:t>
      </w:r>
      <w:r>
        <w:rPr>
          <w:rFonts w:cs="Times New Roman"/>
        </w:rPr>
        <w:t>’</w:t>
      </w:r>
      <w:r w:rsidRPr="00F8712A">
        <w:rPr>
          <w:rFonts w:cs="Times New Roman"/>
        </w:rPr>
        <w:t>est l</w:t>
      </w:r>
      <w:r>
        <w:rPr>
          <w:rFonts w:cs="Times New Roman"/>
        </w:rPr>
        <w:t>’</w:t>
      </w:r>
      <w:r w:rsidRPr="00F8712A">
        <w:rPr>
          <w:rFonts w:cs="Times New Roman"/>
        </w:rPr>
        <w:t>idée</w:t>
      </w:r>
      <w:r>
        <w:rPr>
          <w:rFonts w:cs="Times New Roman"/>
        </w:rPr>
        <w:t> ;</w:t>
      </w:r>
      <w:r w:rsidRPr="00F8712A">
        <w:rPr>
          <w:rFonts w:cs="Times New Roman"/>
        </w:rPr>
        <w:t xml:space="preserve"> mais vis-à-vis de l</w:t>
      </w:r>
      <w:r>
        <w:rPr>
          <w:rFonts w:cs="Times New Roman"/>
        </w:rPr>
        <w:t>’</w:t>
      </w:r>
      <w:r w:rsidRPr="00F8712A">
        <w:rPr>
          <w:rFonts w:cs="Times New Roman"/>
        </w:rPr>
        <w:t>idée, ils ôtent poliment leur chapeau et ils s</w:t>
      </w:r>
      <w:r>
        <w:rPr>
          <w:rFonts w:cs="Times New Roman"/>
        </w:rPr>
        <w:t>’</w:t>
      </w:r>
      <w:r w:rsidRPr="00F8712A">
        <w:rPr>
          <w:rFonts w:cs="Times New Roman"/>
        </w:rPr>
        <w:t>en vont</w:t>
      </w:r>
      <w:r>
        <w:rPr>
          <w:rFonts w:cs="Times New Roman"/>
        </w:rPr>
        <w:t> :</w:t>
      </w:r>
      <w:r w:rsidRPr="00F8712A">
        <w:rPr>
          <w:rFonts w:cs="Times New Roman"/>
        </w:rPr>
        <w:t xml:space="preserve"> ça n</w:t>
      </w:r>
      <w:r>
        <w:rPr>
          <w:rFonts w:cs="Times New Roman"/>
        </w:rPr>
        <w:t>’</w:t>
      </w:r>
      <w:r w:rsidRPr="00F8712A">
        <w:rPr>
          <w:rFonts w:cs="Times New Roman"/>
        </w:rPr>
        <w:t>est pas dans leur calendrier.</w:t>
      </w:r>
    </w:p>
    <w:p w14:paraId="3621EA1E" w14:textId="77777777" w:rsidR="00A1452B" w:rsidRPr="00F8712A" w:rsidRDefault="00A1452B" w:rsidP="00A1452B">
      <w:pPr>
        <w:pStyle w:val="Corpsdetexte"/>
        <w:rPr>
          <w:rFonts w:cs="Times New Roman"/>
        </w:rPr>
      </w:pPr>
      <w:r w:rsidRPr="00F8712A">
        <w:rPr>
          <w:rFonts w:cs="Times New Roman"/>
        </w:rPr>
        <w:t>En attendant qu</w:t>
      </w:r>
      <w:r>
        <w:rPr>
          <w:rFonts w:cs="Times New Roman"/>
        </w:rPr>
        <w:t>’</w:t>
      </w:r>
      <w:r w:rsidRPr="00F8712A">
        <w:rPr>
          <w:rFonts w:cs="Times New Roman"/>
        </w:rPr>
        <w:t>ils reviennent, nous passerons à l</w:t>
      </w:r>
      <w:r>
        <w:rPr>
          <w:rFonts w:cs="Times New Roman"/>
        </w:rPr>
        <w:t>’</w:t>
      </w:r>
      <w:r w:rsidRPr="00F8712A">
        <w:rPr>
          <w:rFonts w:cs="Times New Roman"/>
        </w:rPr>
        <w:t>examen des œuvres dont l</w:t>
      </w:r>
      <w:r>
        <w:rPr>
          <w:rFonts w:cs="Times New Roman"/>
        </w:rPr>
        <w:t>’</w:t>
      </w:r>
      <w:r w:rsidRPr="00F8712A">
        <w:rPr>
          <w:rFonts w:cs="Times New Roman"/>
        </w:rPr>
        <w:t>hiver, ce printemps de la littérature en tout pays, nous a régalés. Je me bornerai comme d</w:t>
      </w:r>
      <w:r>
        <w:rPr>
          <w:rFonts w:cs="Times New Roman"/>
        </w:rPr>
        <w:t>’</w:t>
      </w:r>
      <w:r w:rsidRPr="00F8712A">
        <w:rPr>
          <w:rFonts w:cs="Times New Roman"/>
        </w:rPr>
        <w:t>habitude aux plus remarquables, ou pour le sujet ou pour le nom de l</w:t>
      </w:r>
      <w:r>
        <w:rPr>
          <w:rFonts w:cs="Times New Roman"/>
        </w:rPr>
        <w:t>’</w:t>
      </w:r>
      <w:r w:rsidRPr="00F8712A">
        <w:rPr>
          <w:rFonts w:cs="Times New Roman"/>
        </w:rPr>
        <w:t>auteur, ou pour le succès qu</w:t>
      </w:r>
      <w:r>
        <w:rPr>
          <w:rFonts w:cs="Times New Roman"/>
        </w:rPr>
        <w:t>’</w:t>
      </w:r>
      <w:r w:rsidRPr="00F8712A">
        <w:rPr>
          <w:rFonts w:cs="Times New Roman"/>
        </w:rPr>
        <w:t>elles ont rencontré parmi le public.</w:t>
      </w:r>
    </w:p>
    <w:p w14:paraId="4E1F52F2" w14:textId="77777777" w:rsidR="00A1452B" w:rsidRPr="00FE42C5" w:rsidRDefault="00A1452B" w:rsidP="00A1452B">
      <w:pPr>
        <w:pStyle w:val="Titre3"/>
        <w:rPr>
          <w:lang w:val="it-IT"/>
        </w:rPr>
      </w:pPr>
      <w:r w:rsidRPr="00FE42C5">
        <w:rPr>
          <w:lang w:val="it-IT"/>
        </w:rPr>
        <w:t xml:space="preserve">F. de </w:t>
      </w:r>
      <w:proofErr w:type="gramStart"/>
      <w:r w:rsidRPr="00FE42C5">
        <w:rPr>
          <w:lang w:val="it-IT"/>
        </w:rPr>
        <w:t>Roberto :</w:t>
      </w:r>
      <w:proofErr w:type="gramEnd"/>
      <w:r w:rsidRPr="00FE42C5">
        <w:rPr>
          <w:lang w:val="it-IT"/>
        </w:rPr>
        <w:t xml:space="preserve"> </w:t>
      </w:r>
      <w:r w:rsidRPr="00FE42C5">
        <w:rPr>
          <w:i/>
          <w:lang w:val="it-IT"/>
        </w:rPr>
        <w:t>Gli Amori</w:t>
      </w:r>
    </w:p>
    <w:p w14:paraId="22BDE3C9"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article-1898-02_649</w:t>
      </w:r>
    </w:p>
    <w:p w14:paraId="69D84FA3"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2A741435" w14:textId="77777777" w:rsidR="00A1452B" w:rsidRPr="00FE42C5" w:rsidRDefault="00A1452B" w:rsidP="00A1452B">
      <w:pPr>
        <w:pStyle w:val="term"/>
        <w:rPr>
          <w:lang w:val="it-IT"/>
        </w:rPr>
      </w:pPr>
      <w:proofErr w:type="spellStart"/>
      <w:proofErr w:type="gramStart"/>
      <w:r w:rsidRPr="00FE42C5">
        <w:rPr>
          <w:lang w:val="it-IT"/>
        </w:rPr>
        <w:t>signed</w:t>
      </w:r>
      <w:proofErr w:type="spellEnd"/>
      <w:r w:rsidRPr="00FE42C5">
        <w:rPr>
          <w:lang w:val="it-IT"/>
        </w:rPr>
        <w:t> :</w:t>
      </w:r>
      <w:proofErr w:type="gramEnd"/>
      <w:r w:rsidRPr="00FE42C5">
        <w:rPr>
          <w:lang w:val="it-IT"/>
        </w:rPr>
        <w:t xml:space="preserve"> Luciano </w:t>
      </w:r>
      <w:proofErr w:type="spellStart"/>
      <w:r w:rsidRPr="00FE42C5">
        <w:rPr>
          <w:rFonts w:eastAsiaTheme="majorEastAsia"/>
          <w:lang w:val="it-IT"/>
        </w:rPr>
        <w:t>Zùccoli</w:t>
      </w:r>
      <w:proofErr w:type="spellEnd"/>
    </w:p>
    <w:p w14:paraId="4237EFA0" w14:textId="77777777" w:rsidR="00A1452B" w:rsidRDefault="00A1452B" w:rsidP="00A1452B">
      <w:pPr>
        <w:pStyle w:val="term"/>
      </w:pPr>
      <w:proofErr w:type="gramStart"/>
      <w:r w:rsidRPr="00925B7B">
        <w:t>section</w:t>
      </w:r>
      <w:proofErr w:type="gramEnd"/>
      <w:r w:rsidRPr="00925B7B">
        <w:t xml:space="preserve"> : </w:t>
      </w:r>
      <w:r>
        <w:t>Lettres italiennes</w:t>
      </w:r>
    </w:p>
    <w:p w14:paraId="76F093B4"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F. </w:t>
      </w:r>
      <w:r w:rsidRPr="00F8712A">
        <w:t>de Roberto</w:t>
      </w:r>
      <w:r>
        <w:t> :</w:t>
      </w:r>
      <w:r w:rsidRPr="00F8712A">
        <w:t xml:space="preserve"> </w:t>
      </w:r>
      <w:proofErr w:type="spellStart"/>
      <w:r w:rsidRPr="00F8712A">
        <w:rPr>
          <w:i/>
        </w:rPr>
        <w:t>Gli</w:t>
      </w:r>
      <w:proofErr w:type="spellEnd"/>
      <w:r w:rsidRPr="00F8712A">
        <w:rPr>
          <w:i/>
        </w:rPr>
        <w:t xml:space="preserve"> </w:t>
      </w:r>
      <w:proofErr w:type="spellStart"/>
      <w:r w:rsidRPr="00F8712A">
        <w:rPr>
          <w:i/>
        </w:rPr>
        <w:t>Amori</w:t>
      </w:r>
      <w:proofErr w:type="spellEnd"/>
    </w:p>
    <w:p w14:paraId="065F64A5" w14:textId="77777777" w:rsidR="00A1452B" w:rsidRPr="00925B7B" w:rsidRDefault="00A1452B" w:rsidP="00A1452B">
      <w:pPr>
        <w:pStyle w:val="term"/>
      </w:pPr>
      <w:proofErr w:type="gramStart"/>
      <w:r w:rsidRPr="00925B7B">
        <w:t>date</w:t>
      </w:r>
      <w:proofErr w:type="gramEnd"/>
      <w:r w:rsidRPr="00925B7B">
        <w:t> :</w:t>
      </w:r>
      <w:r>
        <w:t xml:space="preserve"> 1898-02</w:t>
      </w:r>
    </w:p>
    <w:p w14:paraId="14A4B1FC"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 numéro, 98, février 1898</w:t>
      </w:r>
      <w:r w:rsidRPr="00925B7B">
        <w:t xml:space="preserve">, </w:t>
      </w:r>
      <w:r>
        <w:t>p. 647-654 [649-650]</w:t>
      </w:r>
    </w:p>
    <w:p w14:paraId="0D4CD230" w14:textId="7EAAEE29" w:rsidR="00A1452B" w:rsidRPr="00F8712A" w:rsidRDefault="00A1452B" w:rsidP="00A1452B">
      <w:pPr>
        <w:pStyle w:val="Corpsdetexte"/>
        <w:rPr>
          <w:rFonts w:cs="Times New Roman"/>
        </w:rPr>
      </w:pPr>
      <w:r w:rsidRPr="00F8712A">
        <w:rPr>
          <w:rFonts w:cs="Times New Roman"/>
        </w:rPr>
        <w:t>L</w:t>
      </w:r>
      <w:r>
        <w:rPr>
          <w:rFonts w:cs="Times New Roman"/>
        </w:rPr>
        <w:t>’</w:t>
      </w:r>
      <w:r w:rsidRPr="00F8712A">
        <w:rPr>
          <w:rFonts w:cs="Times New Roman"/>
        </w:rPr>
        <w:t>amour c</w:t>
      </w:r>
      <w:r>
        <w:rPr>
          <w:rFonts w:cs="Times New Roman"/>
        </w:rPr>
        <w:t>’</w:t>
      </w:r>
      <w:r w:rsidRPr="00F8712A">
        <w:rPr>
          <w:rFonts w:cs="Times New Roman"/>
        </w:rPr>
        <w:t xml:space="preserve">est sans doute une matière superbe à traiter non moins dans les </w:t>
      </w:r>
      <w:del w:id="14" w:author="Marguerite-Marie Bordry" w:date="2018-12-07T16:04:00Z">
        <w:r w:rsidRPr="00F8712A" w:rsidDel="006744F0">
          <w:rPr>
            <w:rFonts w:cs="Times New Roman"/>
          </w:rPr>
          <w:delText xml:space="preserve">livresque </w:delText>
        </w:r>
      </w:del>
      <w:ins w:id="15" w:author="Marguerite-Marie Bordry" w:date="2018-12-07T16:04:00Z">
        <w:r w:rsidR="006744F0">
          <w:rPr>
            <w:rFonts w:cs="Times New Roman"/>
          </w:rPr>
          <w:t>livres que</w:t>
        </w:r>
        <w:r w:rsidR="006744F0" w:rsidRPr="00F8712A">
          <w:rPr>
            <w:rFonts w:cs="Times New Roman"/>
          </w:rPr>
          <w:t xml:space="preserve"> </w:t>
        </w:r>
      </w:ins>
      <w:r w:rsidRPr="00F8712A">
        <w:rPr>
          <w:rFonts w:cs="Times New Roman"/>
        </w:rPr>
        <w:t>dans la vie</w:t>
      </w:r>
      <w:r>
        <w:rPr>
          <w:rFonts w:cs="Times New Roman"/>
        </w:rPr>
        <w:t> ;</w:t>
      </w:r>
      <w:r w:rsidRPr="00F8712A">
        <w:rPr>
          <w:rFonts w:cs="Times New Roman"/>
        </w:rPr>
        <w:t xml:space="preserve"> on en parle depuis des siècles et le thème n</w:t>
      </w:r>
      <w:r>
        <w:rPr>
          <w:rFonts w:cs="Times New Roman"/>
        </w:rPr>
        <w:t>’</w:t>
      </w:r>
      <w:r w:rsidRPr="00F8712A">
        <w:rPr>
          <w:rFonts w:cs="Times New Roman"/>
        </w:rPr>
        <w:t>est pas encore épuisé. Que dirai-je</w:t>
      </w:r>
      <w:r>
        <w:rPr>
          <w:rFonts w:cs="Times New Roman"/>
        </w:rPr>
        <w:t> ?</w:t>
      </w:r>
      <w:r w:rsidRPr="00F8712A">
        <w:rPr>
          <w:rFonts w:cs="Times New Roman"/>
        </w:rPr>
        <w:t xml:space="preserve"> </w:t>
      </w:r>
      <w:del w:id="16" w:author="Marguerite-Marie Bordry" w:date="2018-12-07T16:04:00Z">
        <w:r w:rsidRPr="00F8712A" w:rsidDel="00D01E98">
          <w:rPr>
            <w:rFonts w:cs="Times New Roman"/>
          </w:rPr>
          <w:delText xml:space="preserve">Tout </w:delText>
        </w:r>
      </w:del>
      <w:ins w:id="17" w:author="Marguerite-Marie Bordry" w:date="2018-12-07T16:04:00Z">
        <w:r w:rsidR="00D01E98" w:rsidRPr="00F8712A">
          <w:rPr>
            <w:rFonts w:cs="Times New Roman"/>
          </w:rPr>
          <w:t>Tou</w:t>
        </w:r>
        <w:r w:rsidR="00D01E98">
          <w:rPr>
            <w:rFonts w:cs="Times New Roman"/>
          </w:rPr>
          <w:t>s</w:t>
        </w:r>
        <w:r w:rsidR="00D01E98" w:rsidRPr="00F8712A">
          <w:rPr>
            <w:rFonts w:cs="Times New Roman"/>
          </w:rPr>
          <w:t xml:space="preserve"> </w:t>
        </w:r>
      </w:ins>
      <w:r w:rsidRPr="00F8712A">
        <w:rPr>
          <w:rFonts w:cs="Times New Roman"/>
        </w:rPr>
        <w:t>ceux qui aiment ou qui ont aimé trouvent qu</w:t>
      </w:r>
      <w:r>
        <w:rPr>
          <w:rFonts w:cs="Times New Roman"/>
        </w:rPr>
        <w:t>’</w:t>
      </w:r>
      <w:r w:rsidRPr="00F8712A">
        <w:rPr>
          <w:rFonts w:cs="Times New Roman"/>
        </w:rPr>
        <w:t>entre la théorie et la pratique il y a heureusement un abîme</w:t>
      </w:r>
      <w:r>
        <w:rPr>
          <w:rFonts w:cs="Times New Roman"/>
        </w:rPr>
        <w:t> :</w:t>
      </w:r>
      <w:r w:rsidRPr="00F8712A">
        <w:rPr>
          <w:rFonts w:cs="Times New Roman"/>
        </w:rPr>
        <w:t xml:space="preserve"> chaque amoureux sent que son cœur, que ses sentiments n</w:t>
      </w:r>
      <w:r>
        <w:rPr>
          <w:rFonts w:cs="Times New Roman"/>
        </w:rPr>
        <w:t>’</w:t>
      </w:r>
      <w:r w:rsidRPr="00F8712A">
        <w:rPr>
          <w:rFonts w:cs="Times New Roman"/>
        </w:rPr>
        <w:t xml:space="preserve">ont pas encore été sondés. </w:t>
      </w:r>
      <w:r>
        <w:rPr>
          <w:rFonts w:cs="Times New Roman"/>
        </w:rPr>
        <w:t>M. </w:t>
      </w:r>
      <w:r w:rsidRPr="00F8712A">
        <w:rPr>
          <w:rFonts w:cs="Times New Roman"/>
        </w:rPr>
        <w:t>Federico de Roberto, un romancier sicilien d</w:t>
      </w:r>
      <w:r>
        <w:rPr>
          <w:rFonts w:cs="Times New Roman"/>
        </w:rPr>
        <w:t>’</w:t>
      </w:r>
      <w:r w:rsidRPr="00F8712A">
        <w:rPr>
          <w:rFonts w:cs="Times New Roman"/>
        </w:rPr>
        <w:t>un beau talent, un travailleur silencieux, probe, aristocratique, s</w:t>
      </w:r>
      <w:r>
        <w:rPr>
          <w:rFonts w:cs="Times New Roman"/>
        </w:rPr>
        <w:t>’</w:t>
      </w:r>
      <w:r w:rsidRPr="00F8712A">
        <w:rPr>
          <w:rFonts w:cs="Times New Roman"/>
        </w:rPr>
        <w:t>est plu à étudier l</w:t>
      </w:r>
      <w:r>
        <w:rPr>
          <w:rFonts w:cs="Times New Roman"/>
        </w:rPr>
        <w:t>’</w:t>
      </w:r>
      <w:r w:rsidRPr="00F8712A">
        <w:rPr>
          <w:rFonts w:cs="Times New Roman"/>
        </w:rPr>
        <w:t>amour en philosophe et en artiste. Il y a deux ans il publiait un gros volume, l</w:t>
      </w:r>
      <w:r>
        <w:rPr>
          <w:rFonts w:cs="Times New Roman"/>
        </w:rPr>
        <w:t>’</w:t>
      </w:r>
      <w:r w:rsidRPr="00F8712A">
        <w:rPr>
          <w:rFonts w:cs="Times New Roman"/>
          <w:i/>
        </w:rPr>
        <w:t xml:space="preserve">Amore </w:t>
      </w:r>
      <w:r w:rsidRPr="00F8712A">
        <w:rPr>
          <w:rFonts w:cs="Times New Roman"/>
        </w:rPr>
        <w:t>(Milan, Galli édit.), quelque peu trop lourd et trop savant, à vrai dire, mais qui doit lui avoir coûté bien des recherches et des fatigues. L</w:t>
      </w:r>
      <w:r>
        <w:rPr>
          <w:rFonts w:cs="Times New Roman"/>
        </w:rPr>
        <w:t>’</w:t>
      </w:r>
      <w:r w:rsidRPr="00F8712A">
        <w:rPr>
          <w:rFonts w:cs="Times New Roman"/>
        </w:rPr>
        <w:t xml:space="preserve">amour y </w:t>
      </w:r>
      <w:r w:rsidRPr="00F8712A">
        <w:rPr>
          <w:rFonts w:cs="Times New Roman"/>
        </w:rPr>
        <w:lastRenderedPageBreak/>
        <w:t>était considéré scientifiquement dans ses lois, dans ses exceptions, dans ses perversions</w:t>
      </w:r>
      <w:r>
        <w:rPr>
          <w:rFonts w:cs="Times New Roman"/>
        </w:rPr>
        <w:t> ;</w:t>
      </w:r>
      <w:r w:rsidRPr="00F8712A">
        <w:rPr>
          <w:rFonts w:cs="Times New Roman"/>
        </w:rPr>
        <w:t xml:space="preserve"> les pauvres dames qui ont été attirées par le titre du livre ne doivent pas y avoir compris grand-chose</w:t>
      </w:r>
      <w:r>
        <w:rPr>
          <w:rFonts w:cs="Times New Roman"/>
        </w:rPr>
        <w:t> ;</w:t>
      </w:r>
      <w:r w:rsidRPr="00F8712A">
        <w:rPr>
          <w:rFonts w:cs="Times New Roman"/>
        </w:rPr>
        <w:t xml:space="preserve"> mais l</w:t>
      </w:r>
      <w:r>
        <w:rPr>
          <w:rFonts w:cs="Times New Roman"/>
        </w:rPr>
        <w:t>’</w:t>
      </w:r>
      <w:r w:rsidRPr="00F8712A">
        <w:rPr>
          <w:rFonts w:cs="Times New Roman"/>
        </w:rPr>
        <w:t xml:space="preserve">œuvre a étonné pour son érudition solide les critiques qui considèrent un artiste comme un </w:t>
      </w:r>
      <w:r w:rsidRPr="00F8712A">
        <w:rPr>
          <w:rFonts w:cs="Times New Roman"/>
          <w:i/>
        </w:rPr>
        <w:t>quid medium</w:t>
      </w:r>
      <w:r w:rsidRPr="00F8712A">
        <w:rPr>
          <w:rFonts w:cs="Times New Roman"/>
        </w:rPr>
        <w:t xml:space="preserve"> entre l</w:t>
      </w:r>
      <w:r>
        <w:rPr>
          <w:rFonts w:cs="Times New Roman"/>
        </w:rPr>
        <w:t>’</w:t>
      </w:r>
      <w:r w:rsidRPr="00F8712A">
        <w:rPr>
          <w:rFonts w:cs="Times New Roman"/>
        </w:rPr>
        <w:t>improvisateur et l</w:t>
      </w:r>
      <w:r>
        <w:rPr>
          <w:rFonts w:cs="Times New Roman"/>
        </w:rPr>
        <w:t>’</w:t>
      </w:r>
      <w:r w:rsidRPr="00F8712A">
        <w:rPr>
          <w:rFonts w:cs="Times New Roman"/>
        </w:rPr>
        <w:t>ignorant</w:t>
      </w:r>
      <w:r>
        <w:rPr>
          <w:rFonts w:cs="Times New Roman"/>
        </w:rPr>
        <w:t> ;</w:t>
      </w:r>
      <w:r w:rsidRPr="00F8712A">
        <w:rPr>
          <w:rFonts w:cs="Times New Roman"/>
        </w:rPr>
        <w:t xml:space="preserve"> Dieu sait s</w:t>
      </w:r>
      <w:r>
        <w:rPr>
          <w:rFonts w:cs="Times New Roman"/>
        </w:rPr>
        <w:t>’</w:t>
      </w:r>
      <w:r w:rsidRPr="00F8712A">
        <w:rPr>
          <w:rFonts w:cs="Times New Roman"/>
        </w:rPr>
        <w:t>il y en a</w:t>
      </w:r>
      <w:r>
        <w:rPr>
          <w:rFonts w:cs="Times New Roman"/>
        </w:rPr>
        <w:t> !</w:t>
      </w:r>
      <w:r w:rsidRPr="00F8712A">
        <w:rPr>
          <w:rFonts w:cs="Times New Roman"/>
        </w:rPr>
        <w:t xml:space="preserve"> Ce premier volume, </w:t>
      </w:r>
      <w:r>
        <w:rPr>
          <w:rFonts w:cs="Times New Roman"/>
        </w:rPr>
        <w:t>M. de </w:t>
      </w:r>
      <w:r w:rsidRPr="00F8712A">
        <w:rPr>
          <w:rFonts w:cs="Times New Roman"/>
        </w:rPr>
        <w:t>Roberto le fait maintenant suivre d</w:t>
      </w:r>
      <w:r>
        <w:rPr>
          <w:rFonts w:cs="Times New Roman"/>
        </w:rPr>
        <w:t>’</w:t>
      </w:r>
      <w:r w:rsidRPr="00F8712A">
        <w:rPr>
          <w:rFonts w:cs="Times New Roman"/>
        </w:rPr>
        <w:t xml:space="preserve">un second, </w:t>
      </w:r>
      <w:proofErr w:type="spellStart"/>
      <w:r w:rsidRPr="00F8712A">
        <w:rPr>
          <w:rFonts w:cs="Times New Roman"/>
          <w:b/>
        </w:rPr>
        <w:t>Gli</w:t>
      </w:r>
      <w:proofErr w:type="spellEnd"/>
      <w:r w:rsidRPr="00F8712A">
        <w:rPr>
          <w:rFonts w:cs="Times New Roman"/>
          <w:b/>
        </w:rPr>
        <w:t xml:space="preserve"> </w:t>
      </w:r>
      <w:proofErr w:type="spellStart"/>
      <w:r w:rsidRPr="00F8712A">
        <w:rPr>
          <w:rFonts w:cs="Times New Roman"/>
          <w:b/>
        </w:rPr>
        <w:t>Amori</w:t>
      </w:r>
      <w:proofErr w:type="spellEnd"/>
      <w:r w:rsidRPr="00F8712A">
        <w:rPr>
          <w:rFonts w:cs="Times New Roman"/>
        </w:rPr>
        <w:t xml:space="preserve"> (Milan, casa </w:t>
      </w:r>
      <w:proofErr w:type="spellStart"/>
      <w:r w:rsidRPr="00F8712A">
        <w:rPr>
          <w:rFonts w:cs="Times New Roman"/>
        </w:rPr>
        <w:t>editrice</w:t>
      </w:r>
      <w:proofErr w:type="spellEnd"/>
      <w:r w:rsidRPr="00F8712A">
        <w:rPr>
          <w:rFonts w:cs="Times New Roman"/>
        </w:rPr>
        <w:t xml:space="preserve"> Galli), qui en est l</w:t>
      </w:r>
      <w:r>
        <w:rPr>
          <w:rFonts w:cs="Times New Roman"/>
        </w:rPr>
        <w:t>’</w:t>
      </w:r>
      <w:r w:rsidRPr="00F8712A">
        <w:rPr>
          <w:rFonts w:cs="Times New Roman"/>
        </w:rPr>
        <w:t>illustration et le commentaire. Il s</w:t>
      </w:r>
      <w:r>
        <w:rPr>
          <w:rFonts w:cs="Times New Roman"/>
        </w:rPr>
        <w:t>’</w:t>
      </w:r>
      <w:r w:rsidRPr="00F8712A">
        <w:rPr>
          <w:rFonts w:cs="Times New Roman"/>
        </w:rPr>
        <w:t>agit d</w:t>
      </w:r>
      <w:r>
        <w:rPr>
          <w:rFonts w:cs="Times New Roman"/>
        </w:rPr>
        <w:t>’</w:t>
      </w:r>
      <w:r w:rsidRPr="00F8712A">
        <w:rPr>
          <w:rFonts w:cs="Times New Roman"/>
        </w:rPr>
        <w:t>un recueil plus gai</w:t>
      </w:r>
      <w:r>
        <w:rPr>
          <w:rFonts w:cs="Times New Roman"/>
        </w:rPr>
        <w:t> ;</w:t>
      </w:r>
      <w:r w:rsidRPr="00F8712A">
        <w:rPr>
          <w:rFonts w:cs="Times New Roman"/>
        </w:rPr>
        <w:t xml:space="preserve"> c</w:t>
      </w:r>
      <w:r>
        <w:rPr>
          <w:rFonts w:cs="Times New Roman"/>
        </w:rPr>
        <w:t>’</w:t>
      </w:r>
      <w:r w:rsidRPr="00F8712A">
        <w:rPr>
          <w:rFonts w:cs="Times New Roman"/>
        </w:rPr>
        <w:t xml:space="preserve">est une suite de lettres à une comtesse (je souhaite à </w:t>
      </w:r>
      <w:r>
        <w:rPr>
          <w:rFonts w:cs="Times New Roman"/>
        </w:rPr>
        <w:t>M. de </w:t>
      </w:r>
      <w:r w:rsidRPr="00F8712A">
        <w:rPr>
          <w:rFonts w:cs="Times New Roman"/>
        </w:rPr>
        <w:t>Roberto qu</w:t>
      </w:r>
      <w:r>
        <w:rPr>
          <w:rFonts w:cs="Times New Roman"/>
        </w:rPr>
        <w:t>’</w:t>
      </w:r>
      <w:r w:rsidRPr="00F8712A">
        <w:rPr>
          <w:rFonts w:cs="Times New Roman"/>
        </w:rPr>
        <w:t>elle existe réellement, à Sienne, cette femme spirituelle), où l</w:t>
      </w:r>
      <w:r>
        <w:rPr>
          <w:rFonts w:cs="Times New Roman"/>
        </w:rPr>
        <w:t>’</w:t>
      </w:r>
      <w:r w:rsidRPr="00F8712A">
        <w:rPr>
          <w:rFonts w:cs="Times New Roman"/>
        </w:rPr>
        <w:t>on traite des cas amoureux, où l</w:t>
      </w:r>
      <w:r>
        <w:rPr>
          <w:rFonts w:cs="Times New Roman"/>
        </w:rPr>
        <w:t>’</w:t>
      </w:r>
      <w:r w:rsidRPr="00F8712A">
        <w:rPr>
          <w:rFonts w:cs="Times New Roman"/>
        </w:rPr>
        <w:t>on fait enfin de l</w:t>
      </w:r>
      <w:r>
        <w:rPr>
          <w:rFonts w:cs="Times New Roman"/>
        </w:rPr>
        <w:t>’</w:t>
      </w:r>
      <w:r w:rsidRPr="00F8712A">
        <w:rPr>
          <w:rFonts w:cs="Times New Roman"/>
        </w:rPr>
        <w:t>amour pratique autant que la méthode épistolaire le permet. L</w:t>
      </w:r>
      <w:r>
        <w:rPr>
          <w:rFonts w:cs="Times New Roman"/>
        </w:rPr>
        <w:t>’</w:t>
      </w:r>
      <w:r w:rsidRPr="00F8712A">
        <w:rPr>
          <w:rFonts w:cs="Times New Roman"/>
        </w:rPr>
        <w:t>auteur avait dans l</w:t>
      </w:r>
      <w:r>
        <w:rPr>
          <w:rFonts w:cs="Times New Roman"/>
        </w:rPr>
        <w:t>’</w:t>
      </w:r>
      <w:r w:rsidRPr="00F8712A">
        <w:rPr>
          <w:rFonts w:cs="Times New Roman"/>
          <w:i/>
        </w:rPr>
        <w:t>Amore</w:t>
      </w:r>
      <w:r w:rsidRPr="00F8712A">
        <w:rPr>
          <w:rFonts w:cs="Times New Roman"/>
        </w:rPr>
        <w:t xml:space="preserve"> établi certaines lois physiologiques et psychologiques de ce sentiment</w:t>
      </w:r>
      <w:r>
        <w:rPr>
          <w:rFonts w:cs="Times New Roman"/>
        </w:rPr>
        <w:t> ;</w:t>
      </w:r>
      <w:r w:rsidRPr="00F8712A">
        <w:rPr>
          <w:rFonts w:cs="Times New Roman"/>
        </w:rPr>
        <w:t xml:space="preserve"> il veut avec </w:t>
      </w:r>
      <w:proofErr w:type="spellStart"/>
      <w:r w:rsidRPr="00F8712A">
        <w:rPr>
          <w:rFonts w:cs="Times New Roman"/>
          <w:i/>
        </w:rPr>
        <w:t>Gli</w:t>
      </w:r>
      <w:proofErr w:type="spellEnd"/>
      <w:r w:rsidRPr="00F8712A">
        <w:rPr>
          <w:rFonts w:cs="Times New Roman"/>
          <w:i/>
        </w:rPr>
        <w:t xml:space="preserve"> </w:t>
      </w:r>
      <w:proofErr w:type="spellStart"/>
      <w:r w:rsidRPr="00F8712A">
        <w:rPr>
          <w:rFonts w:cs="Times New Roman"/>
          <w:i/>
        </w:rPr>
        <w:t>Amori</w:t>
      </w:r>
      <w:proofErr w:type="spellEnd"/>
      <w:r w:rsidRPr="00F8712A">
        <w:rPr>
          <w:rFonts w:cs="Times New Roman"/>
        </w:rPr>
        <w:t xml:space="preserve"> nous prouver maintenant que ses lois sont justes. Il faut le croire sur parole</w:t>
      </w:r>
      <w:r>
        <w:rPr>
          <w:rFonts w:cs="Times New Roman"/>
        </w:rPr>
        <w:t> ;</w:t>
      </w:r>
      <w:r w:rsidRPr="00F8712A">
        <w:rPr>
          <w:rFonts w:cs="Times New Roman"/>
        </w:rPr>
        <w:t xml:space="preserve"> sa démonstration nous laisse embarrassés, parce que nous n</w:t>
      </w:r>
      <w:r>
        <w:rPr>
          <w:rFonts w:cs="Times New Roman"/>
        </w:rPr>
        <w:t>’</w:t>
      </w:r>
      <w:r w:rsidRPr="00F8712A">
        <w:rPr>
          <w:rFonts w:cs="Times New Roman"/>
        </w:rPr>
        <w:t xml:space="preserve">en avons pas le contrôle. Les épisodes que </w:t>
      </w:r>
      <w:r>
        <w:rPr>
          <w:rFonts w:cs="Times New Roman"/>
        </w:rPr>
        <w:t>M. de </w:t>
      </w:r>
      <w:r w:rsidRPr="00F8712A">
        <w:rPr>
          <w:rFonts w:cs="Times New Roman"/>
        </w:rPr>
        <w:t>Roberto nous raconte n</w:t>
      </w:r>
      <w:r>
        <w:rPr>
          <w:rFonts w:cs="Times New Roman"/>
        </w:rPr>
        <w:t>’</w:t>
      </w:r>
      <w:r w:rsidRPr="00F8712A">
        <w:rPr>
          <w:rFonts w:cs="Times New Roman"/>
        </w:rPr>
        <w:t>ont aucune valeur historique, en effet</w:t>
      </w:r>
      <w:r>
        <w:rPr>
          <w:rFonts w:cs="Times New Roman"/>
        </w:rPr>
        <w:t> ;</w:t>
      </w:r>
      <w:r w:rsidRPr="00F8712A">
        <w:rPr>
          <w:rFonts w:cs="Times New Roman"/>
        </w:rPr>
        <w:t xml:space="preserve"> ce ne sont pas ces pièces justificatives que tout lecteur est en droit d</w:t>
      </w:r>
      <w:r>
        <w:rPr>
          <w:rFonts w:cs="Times New Roman"/>
        </w:rPr>
        <w:t>’</w:t>
      </w:r>
      <w:r w:rsidRPr="00F8712A">
        <w:rPr>
          <w:rFonts w:cs="Times New Roman"/>
        </w:rPr>
        <w:t>attendre. Je peux croire qu</w:t>
      </w:r>
      <w:r>
        <w:rPr>
          <w:rFonts w:cs="Times New Roman"/>
        </w:rPr>
        <w:t>’</w:t>
      </w:r>
      <w:r w:rsidRPr="00F8712A">
        <w:rPr>
          <w:rFonts w:cs="Times New Roman"/>
        </w:rPr>
        <w:t>il s</w:t>
      </w:r>
      <w:r>
        <w:rPr>
          <w:rFonts w:cs="Times New Roman"/>
        </w:rPr>
        <w:t>’</w:t>
      </w:r>
      <w:r w:rsidRPr="00F8712A">
        <w:rPr>
          <w:rFonts w:cs="Times New Roman"/>
        </w:rPr>
        <w:t>agit de personnages de roman</w:t>
      </w:r>
      <w:r>
        <w:rPr>
          <w:rFonts w:cs="Times New Roman"/>
        </w:rPr>
        <w:t> ;</w:t>
      </w:r>
      <w:r w:rsidRPr="00F8712A">
        <w:rPr>
          <w:rFonts w:cs="Times New Roman"/>
        </w:rPr>
        <w:t xml:space="preserve"> je peux croire qu</w:t>
      </w:r>
      <w:r>
        <w:rPr>
          <w:rFonts w:cs="Times New Roman"/>
        </w:rPr>
        <w:t>’</w:t>
      </w:r>
      <w:r w:rsidRPr="00F8712A">
        <w:rPr>
          <w:rFonts w:cs="Times New Roman"/>
        </w:rPr>
        <w:t>il y a là quelque événement de la vie réelle, revécu dans le cerveau et à travers le tempérament de l</w:t>
      </w:r>
      <w:r>
        <w:rPr>
          <w:rFonts w:cs="Times New Roman"/>
        </w:rPr>
        <w:t>’</w:t>
      </w:r>
      <w:r w:rsidRPr="00F8712A">
        <w:rPr>
          <w:rFonts w:cs="Times New Roman"/>
        </w:rPr>
        <w:t>auteur</w:t>
      </w:r>
      <w:r>
        <w:rPr>
          <w:rFonts w:cs="Times New Roman"/>
        </w:rPr>
        <w:t> ;</w:t>
      </w:r>
      <w:r w:rsidRPr="00F8712A">
        <w:rPr>
          <w:rFonts w:cs="Times New Roman"/>
        </w:rPr>
        <w:t xml:space="preserve"> enfin, il n</w:t>
      </w:r>
      <w:r>
        <w:rPr>
          <w:rFonts w:cs="Times New Roman"/>
        </w:rPr>
        <w:t>’</w:t>
      </w:r>
      <w:r w:rsidRPr="00F8712A">
        <w:rPr>
          <w:rFonts w:cs="Times New Roman"/>
        </w:rPr>
        <w:t>y a pas de documents, de preuves, mais des variations aimables.</w:t>
      </w:r>
    </w:p>
    <w:p w14:paraId="57283368" w14:textId="77777777" w:rsidR="00A1452B" w:rsidRPr="00F8712A" w:rsidRDefault="00A1452B" w:rsidP="00A1452B">
      <w:pPr>
        <w:pStyle w:val="Corpsdetexte"/>
        <w:rPr>
          <w:rFonts w:cs="Times New Roman"/>
        </w:rPr>
      </w:pPr>
      <w:r w:rsidRPr="00F8712A">
        <w:rPr>
          <w:rFonts w:cs="Times New Roman"/>
        </w:rPr>
        <w:t>D</w:t>
      </w:r>
      <w:r>
        <w:rPr>
          <w:rFonts w:cs="Times New Roman"/>
        </w:rPr>
        <w:t>’</w:t>
      </w:r>
      <w:r w:rsidRPr="00F8712A">
        <w:rPr>
          <w:rFonts w:cs="Times New Roman"/>
        </w:rPr>
        <w:t>ailleurs, je ne suppose pas que l</w:t>
      </w:r>
      <w:r>
        <w:rPr>
          <w:rFonts w:cs="Times New Roman"/>
        </w:rPr>
        <w:t>’</w:t>
      </w:r>
      <w:r w:rsidRPr="00F8712A">
        <w:rPr>
          <w:rFonts w:cs="Times New Roman"/>
        </w:rPr>
        <w:t>auteur tienne absolument à terrasser les adversaires de ses théories</w:t>
      </w:r>
      <w:r>
        <w:rPr>
          <w:rFonts w:cs="Times New Roman"/>
        </w:rPr>
        <w:t> ;</w:t>
      </w:r>
      <w:r w:rsidRPr="00F8712A">
        <w:rPr>
          <w:rFonts w:cs="Times New Roman"/>
        </w:rPr>
        <w:t xml:space="preserve"> il y serait mieux arrivé en découpant les </w:t>
      </w:r>
      <w:r w:rsidRPr="00F8712A">
        <w:rPr>
          <w:rFonts w:cs="Times New Roman"/>
          <w:i/>
        </w:rPr>
        <w:t>faits divers</w:t>
      </w:r>
      <w:r w:rsidRPr="00F8712A">
        <w:rPr>
          <w:rFonts w:cs="Times New Roman"/>
        </w:rPr>
        <w:t xml:space="preserve"> des journaux et en les mettant sous le nez des incrédules. </w:t>
      </w:r>
      <w:r>
        <w:rPr>
          <w:rFonts w:cs="Times New Roman"/>
        </w:rPr>
        <w:t>M. de </w:t>
      </w:r>
      <w:r w:rsidRPr="00F8712A">
        <w:rPr>
          <w:rFonts w:cs="Times New Roman"/>
        </w:rPr>
        <w:t>Roberto a pensé et composé un livre d</w:t>
      </w:r>
      <w:r>
        <w:rPr>
          <w:rFonts w:cs="Times New Roman"/>
        </w:rPr>
        <w:t>’</w:t>
      </w:r>
      <w:r w:rsidRPr="00F8712A">
        <w:rPr>
          <w:rFonts w:cs="Times New Roman"/>
        </w:rPr>
        <w:t>aventures amoureuses qui ont tout l</w:t>
      </w:r>
      <w:r>
        <w:rPr>
          <w:rFonts w:cs="Times New Roman"/>
        </w:rPr>
        <w:t>’</w:t>
      </w:r>
      <w:r w:rsidRPr="00F8712A">
        <w:rPr>
          <w:rFonts w:cs="Times New Roman"/>
        </w:rPr>
        <w:t>attrait de la vraisemblance. Pas d</w:t>
      </w:r>
      <w:r>
        <w:rPr>
          <w:rFonts w:cs="Times New Roman"/>
        </w:rPr>
        <w:t>’</w:t>
      </w:r>
      <w:r w:rsidRPr="00F8712A">
        <w:rPr>
          <w:rFonts w:cs="Times New Roman"/>
        </w:rPr>
        <w:t xml:space="preserve">imitation de </w:t>
      </w:r>
      <w:r>
        <w:rPr>
          <w:rFonts w:cs="Times New Roman"/>
        </w:rPr>
        <w:t>M. </w:t>
      </w:r>
      <w:r w:rsidRPr="00F8712A">
        <w:rPr>
          <w:rFonts w:cs="Times New Roman"/>
        </w:rPr>
        <w:t>d</w:t>
      </w:r>
      <w:r>
        <w:rPr>
          <w:rFonts w:cs="Times New Roman"/>
        </w:rPr>
        <w:t>’</w:t>
      </w:r>
      <w:r w:rsidRPr="00F8712A">
        <w:rPr>
          <w:rFonts w:cs="Times New Roman"/>
        </w:rPr>
        <w:t>Annunzio</w:t>
      </w:r>
      <w:r>
        <w:rPr>
          <w:rFonts w:cs="Times New Roman"/>
        </w:rPr>
        <w:t> ;</w:t>
      </w:r>
      <w:r w:rsidRPr="00F8712A">
        <w:rPr>
          <w:rFonts w:cs="Times New Roman"/>
        </w:rPr>
        <w:t xml:space="preserve"> nous en sommes loin</w:t>
      </w:r>
      <w:r>
        <w:rPr>
          <w:rFonts w:cs="Times New Roman"/>
        </w:rPr>
        <w:t> ;</w:t>
      </w:r>
      <w:r w:rsidRPr="00F8712A">
        <w:rPr>
          <w:rFonts w:cs="Times New Roman"/>
        </w:rPr>
        <w:t xml:space="preserve"> un esprit d</w:t>
      </w:r>
      <w:r>
        <w:rPr>
          <w:rFonts w:cs="Times New Roman"/>
        </w:rPr>
        <w:t>’</w:t>
      </w:r>
      <w:r w:rsidRPr="00F8712A">
        <w:rPr>
          <w:rFonts w:cs="Times New Roman"/>
        </w:rPr>
        <w:t>observation clair, aigu, une logique impitoyable, qui, en thème d</w:t>
      </w:r>
      <w:r>
        <w:rPr>
          <w:rFonts w:cs="Times New Roman"/>
        </w:rPr>
        <w:t>’</w:t>
      </w:r>
      <w:r w:rsidRPr="00F8712A">
        <w:rPr>
          <w:rFonts w:cs="Times New Roman"/>
        </w:rPr>
        <w:t>amour, est quelquefois excessive, une haute causerie de viveur sceptique, imparfait, et froid. Voici la forme et la substance de cette œuvre, qui porte la marque du talent et le goût de cet écrivain</w:t>
      </w:r>
      <w:r>
        <w:rPr>
          <w:rFonts w:cs="Times New Roman"/>
        </w:rPr>
        <w:t> ;</w:t>
      </w:r>
      <w:r w:rsidRPr="00F8712A">
        <w:rPr>
          <w:rFonts w:cs="Times New Roman"/>
        </w:rPr>
        <w:t xml:space="preserve"> il n</w:t>
      </w:r>
      <w:r>
        <w:rPr>
          <w:rFonts w:cs="Times New Roman"/>
        </w:rPr>
        <w:t>’</w:t>
      </w:r>
      <w:r w:rsidRPr="00F8712A">
        <w:rPr>
          <w:rFonts w:cs="Times New Roman"/>
        </w:rPr>
        <w:t>arrivera, de mon avis, jamais au chef-d</w:t>
      </w:r>
      <w:r>
        <w:rPr>
          <w:rFonts w:cs="Times New Roman"/>
        </w:rPr>
        <w:t>’</w:t>
      </w:r>
      <w:r w:rsidRPr="00F8712A">
        <w:rPr>
          <w:rFonts w:cs="Times New Roman"/>
        </w:rPr>
        <w:t>œuvre, mais tous ses livres se recommandent par une noble indépendance, par une sévère aristocratie de méthode.</w:t>
      </w:r>
    </w:p>
    <w:p w14:paraId="3C4910EC" w14:textId="77777777" w:rsidR="00A1452B" w:rsidRPr="00FE42C5" w:rsidRDefault="00A1452B" w:rsidP="00A1452B">
      <w:pPr>
        <w:pStyle w:val="Titre3"/>
        <w:rPr>
          <w:i/>
          <w:lang w:val="it-IT"/>
        </w:rPr>
      </w:pPr>
      <w:r w:rsidRPr="00FE42C5">
        <w:rPr>
          <w:lang w:val="it-IT"/>
        </w:rPr>
        <w:t xml:space="preserve">Paolo </w:t>
      </w:r>
      <w:proofErr w:type="gramStart"/>
      <w:r w:rsidRPr="00FE42C5">
        <w:rPr>
          <w:lang w:val="it-IT"/>
        </w:rPr>
        <w:t>Mantegazza :</w:t>
      </w:r>
      <w:proofErr w:type="gramEnd"/>
      <w:r w:rsidRPr="00FE42C5">
        <w:rPr>
          <w:lang w:val="it-IT"/>
        </w:rPr>
        <w:t xml:space="preserve"> </w:t>
      </w:r>
      <w:r w:rsidRPr="00FE42C5">
        <w:rPr>
          <w:i/>
          <w:lang w:val="it-IT"/>
        </w:rPr>
        <w:t>L’Amore</w:t>
      </w:r>
    </w:p>
    <w:p w14:paraId="5A1AF60A"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article-1898-02_650</w:t>
      </w:r>
    </w:p>
    <w:p w14:paraId="575DC256"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42F53BE0" w14:textId="77777777" w:rsidR="00A1452B" w:rsidRPr="00FE42C5" w:rsidRDefault="00A1452B" w:rsidP="00A1452B">
      <w:pPr>
        <w:pStyle w:val="term"/>
        <w:rPr>
          <w:lang w:val="it-IT"/>
        </w:rPr>
      </w:pPr>
      <w:proofErr w:type="spellStart"/>
      <w:proofErr w:type="gramStart"/>
      <w:r w:rsidRPr="00FE42C5">
        <w:rPr>
          <w:lang w:val="it-IT"/>
        </w:rPr>
        <w:t>signed</w:t>
      </w:r>
      <w:proofErr w:type="spellEnd"/>
      <w:r w:rsidRPr="00FE42C5">
        <w:rPr>
          <w:lang w:val="it-IT"/>
        </w:rPr>
        <w:t> :</w:t>
      </w:r>
      <w:proofErr w:type="gramEnd"/>
      <w:r w:rsidRPr="00FE42C5">
        <w:rPr>
          <w:lang w:val="it-IT"/>
        </w:rPr>
        <w:t xml:space="preserve"> Luciano </w:t>
      </w:r>
      <w:proofErr w:type="spellStart"/>
      <w:r w:rsidRPr="00FE42C5">
        <w:rPr>
          <w:rFonts w:eastAsiaTheme="majorEastAsia"/>
          <w:lang w:val="it-IT"/>
        </w:rPr>
        <w:t>Zùccoli</w:t>
      </w:r>
      <w:proofErr w:type="spellEnd"/>
    </w:p>
    <w:p w14:paraId="5506EA06" w14:textId="77777777" w:rsidR="00A1452B" w:rsidRDefault="00A1452B" w:rsidP="00A1452B">
      <w:pPr>
        <w:pStyle w:val="term"/>
      </w:pPr>
      <w:proofErr w:type="gramStart"/>
      <w:r w:rsidRPr="00925B7B">
        <w:t>section</w:t>
      </w:r>
      <w:proofErr w:type="gramEnd"/>
      <w:r w:rsidRPr="00925B7B">
        <w:t xml:space="preserve"> : </w:t>
      </w:r>
      <w:r>
        <w:t>Lettres italiennes</w:t>
      </w:r>
    </w:p>
    <w:p w14:paraId="054CC65E"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rsidRPr="00F8712A">
        <w:t xml:space="preserve">Paolo </w:t>
      </w:r>
      <w:proofErr w:type="spellStart"/>
      <w:r w:rsidRPr="00F8712A">
        <w:t>Mantegazza</w:t>
      </w:r>
      <w:proofErr w:type="spellEnd"/>
      <w:r>
        <w:t> :</w:t>
      </w:r>
      <w:r w:rsidRPr="00F8712A">
        <w:t xml:space="preserve"> </w:t>
      </w:r>
      <w:r w:rsidRPr="00F8712A">
        <w:rPr>
          <w:i/>
        </w:rPr>
        <w:t>L</w:t>
      </w:r>
      <w:r>
        <w:rPr>
          <w:i/>
        </w:rPr>
        <w:t>’</w:t>
      </w:r>
      <w:r w:rsidRPr="00F8712A">
        <w:rPr>
          <w:i/>
        </w:rPr>
        <w:t>Amore</w:t>
      </w:r>
    </w:p>
    <w:p w14:paraId="6D62C3FC" w14:textId="77777777" w:rsidR="00A1452B" w:rsidRPr="00925B7B" w:rsidRDefault="00A1452B" w:rsidP="00A1452B">
      <w:pPr>
        <w:pStyle w:val="term"/>
      </w:pPr>
      <w:proofErr w:type="gramStart"/>
      <w:r w:rsidRPr="00925B7B">
        <w:t>date</w:t>
      </w:r>
      <w:proofErr w:type="gramEnd"/>
      <w:r w:rsidRPr="00925B7B">
        <w:t> :</w:t>
      </w:r>
      <w:r>
        <w:t xml:space="preserve"> 1898-02</w:t>
      </w:r>
    </w:p>
    <w:p w14:paraId="01059176"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 numéro, 98, février 1898</w:t>
      </w:r>
      <w:r w:rsidRPr="00925B7B">
        <w:t xml:space="preserve">, </w:t>
      </w:r>
      <w:r>
        <w:t>p. 647-654 [650-651]</w:t>
      </w:r>
    </w:p>
    <w:p w14:paraId="4DAA1988" w14:textId="77777777" w:rsidR="00A1452B" w:rsidRPr="00F8712A" w:rsidRDefault="00A1452B" w:rsidP="00A1452B">
      <w:pPr>
        <w:pStyle w:val="Corpsdetexte"/>
        <w:rPr>
          <w:rFonts w:cs="Times New Roman"/>
        </w:rPr>
      </w:pPr>
      <w:r w:rsidRPr="00F8712A">
        <w:rPr>
          <w:rFonts w:cs="Times New Roman"/>
        </w:rPr>
        <w:t>Entre ce jeune philosophe de l</w:t>
      </w:r>
      <w:r>
        <w:rPr>
          <w:rFonts w:cs="Times New Roman"/>
        </w:rPr>
        <w:t>’</w:t>
      </w:r>
      <w:r w:rsidRPr="00F8712A">
        <w:rPr>
          <w:rFonts w:cs="Times New Roman"/>
        </w:rPr>
        <w:t xml:space="preserve">amour moderne et le sénateur Paolo </w:t>
      </w:r>
      <w:proofErr w:type="spellStart"/>
      <w:r w:rsidRPr="00F8712A">
        <w:rPr>
          <w:rFonts w:cs="Times New Roman"/>
        </w:rPr>
        <w:t>Mantegazza</w:t>
      </w:r>
      <w:proofErr w:type="spellEnd"/>
      <w:r w:rsidRPr="00F8712A">
        <w:rPr>
          <w:rFonts w:cs="Times New Roman"/>
        </w:rPr>
        <w:t>, qui traite le même argument (</w:t>
      </w:r>
      <w:r w:rsidRPr="00F8712A">
        <w:rPr>
          <w:rFonts w:cs="Times New Roman"/>
          <w:b/>
        </w:rPr>
        <w:t>L</w:t>
      </w:r>
      <w:r>
        <w:rPr>
          <w:rFonts w:cs="Times New Roman"/>
          <w:b/>
        </w:rPr>
        <w:t>’</w:t>
      </w:r>
      <w:r w:rsidRPr="00F8712A">
        <w:rPr>
          <w:rFonts w:cs="Times New Roman"/>
          <w:b/>
        </w:rPr>
        <w:t>Amore</w:t>
      </w:r>
      <w:r w:rsidRPr="00F8712A">
        <w:rPr>
          <w:rFonts w:cs="Times New Roman"/>
        </w:rPr>
        <w:t xml:space="preserve">, Milan, Treves), il y a quelque différence de vues. </w:t>
      </w:r>
      <w:r>
        <w:rPr>
          <w:rFonts w:cs="Times New Roman"/>
        </w:rPr>
        <w:t>M. </w:t>
      </w:r>
      <w:r w:rsidRPr="00F8712A">
        <w:rPr>
          <w:rFonts w:cs="Times New Roman"/>
        </w:rPr>
        <w:t xml:space="preserve">Paolo </w:t>
      </w:r>
      <w:proofErr w:type="spellStart"/>
      <w:r w:rsidRPr="00F8712A">
        <w:rPr>
          <w:rFonts w:cs="Times New Roman"/>
        </w:rPr>
        <w:lastRenderedPageBreak/>
        <w:t>Mantegazza</w:t>
      </w:r>
      <w:proofErr w:type="spellEnd"/>
      <w:r w:rsidRPr="00F8712A">
        <w:rPr>
          <w:rFonts w:cs="Times New Roman"/>
        </w:rPr>
        <w:t xml:space="preserve"> ne suppose pas un amour </w:t>
      </w:r>
      <w:r w:rsidRPr="00F8712A">
        <w:rPr>
          <w:rFonts w:cs="Times New Roman"/>
          <w:i/>
        </w:rPr>
        <w:t>moderne</w:t>
      </w:r>
      <w:r w:rsidRPr="00F8712A">
        <w:rPr>
          <w:rFonts w:cs="Times New Roman"/>
        </w:rPr>
        <w:t xml:space="preserve"> qui puisse servir de pendant à l</w:t>
      </w:r>
      <w:r>
        <w:rPr>
          <w:rFonts w:cs="Times New Roman"/>
        </w:rPr>
        <w:t>’</w:t>
      </w:r>
      <w:r w:rsidRPr="00F8712A">
        <w:rPr>
          <w:rFonts w:cs="Times New Roman"/>
        </w:rPr>
        <w:t>amour d</w:t>
      </w:r>
      <w:r>
        <w:rPr>
          <w:rFonts w:cs="Times New Roman"/>
        </w:rPr>
        <w:t>’</w:t>
      </w:r>
      <w:r w:rsidRPr="00F8712A">
        <w:rPr>
          <w:rFonts w:cs="Times New Roman"/>
        </w:rPr>
        <w:t>autrefois</w:t>
      </w:r>
      <w:r>
        <w:rPr>
          <w:rFonts w:cs="Times New Roman"/>
        </w:rPr>
        <w:t> ;</w:t>
      </w:r>
      <w:r w:rsidRPr="00F8712A">
        <w:rPr>
          <w:rFonts w:cs="Times New Roman"/>
        </w:rPr>
        <w:t xml:space="preserve"> pour lui, il n</w:t>
      </w:r>
      <w:r>
        <w:rPr>
          <w:rFonts w:cs="Times New Roman"/>
        </w:rPr>
        <w:t>’</w:t>
      </w:r>
      <w:r w:rsidRPr="00F8712A">
        <w:rPr>
          <w:rFonts w:cs="Times New Roman"/>
        </w:rPr>
        <w:t>y a que l</w:t>
      </w:r>
      <w:r>
        <w:rPr>
          <w:rFonts w:cs="Times New Roman"/>
        </w:rPr>
        <w:t>’</w:t>
      </w:r>
      <w:r w:rsidRPr="00F8712A">
        <w:rPr>
          <w:rFonts w:cs="Times New Roman"/>
        </w:rPr>
        <w:t>amour, ce bon diable avec un bandeau sur les yeux, qui s</w:t>
      </w:r>
      <w:r>
        <w:rPr>
          <w:rFonts w:cs="Times New Roman"/>
        </w:rPr>
        <w:t>’</w:t>
      </w:r>
      <w:r w:rsidRPr="00F8712A">
        <w:rPr>
          <w:rFonts w:cs="Times New Roman"/>
        </w:rPr>
        <w:t>amuse à enfiler les cœurs sur sa broche. Ici l</w:t>
      </w:r>
      <w:r>
        <w:rPr>
          <w:rFonts w:cs="Times New Roman"/>
        </w:rPr>
        <w:t>’</w:t>
      </w:r>
      <w:r w:rsidRPr="00F8712A">
        <w:rPr>
          <w:rFonts w:cs="Times New Roman"/>
        </w:rPr>
        <w:t>auteur, qui est un savant et d</w:t>
      </w:r>
      <w:r>
        <w:rPr>
          <w:rFonts w:cs="Times New Roman"/>
        </w:rPr>
        <w:t>’</w:t>
      </w:r>
      <w:r w:rsidRPr="00F8712A">
        <w:rPr>
          <w:rFonts w:cs="Times New Roman"/>
        </w:rPr>
        <w:t>une renommée européenne, nous sert les paralipomènes de ses recherches</w:t>
      </w:r>
      <w:r>
        <w:rPr>
          <w:rFonts w:cs="Times New Roman"/>
        </w:rPr>
        <w:t> ;</w:t>
      </w:r>
      <w:r w:rsidRPr="00F8712A">
        <w:rPr>
          <w:rFonts w:cs="Times New Roman"/>
        </w:rPr>
        <w:t xml:space="preserve"> la littérature lui doit déjà une Physiologie de l</w:t>
      </w:r>
      <w:r>
        <w:rPr>
          <w:rFonts w:cs="Times New Roman"/>
        </w:rPr>
        <w:t>’</w:t>
      </w:r>
      <w:r w:rsidRPr="00F8712A">
        <w:rPr>
          <w:rFonts w:cs="Times New Roman"/>
        </w:rPr>
        <w:t xml:space="preserve">Amour et ces deux volumes </w:t>
      </w:r>
      <w:proofErr w:type="spellStart"/>
      <w:r w:rsidRPr="00F8712A">
        <w:rPr>
          <w:rFonts w:cs="Times New Roman"/>
          <w:i/>
        </w:rPr>
        <w:t>Gli</w:t>
      </w:r>
      <w:proofErr w:type="spellEnd"/>
      <w:r w:rsidRPr="00F8712A">
        <w:rPr>
          <w:rFonts w:cs="Times New Roman"/>
          <w:i/>
        </w:rPr>
        <w:t xml:space="preserve"> </w:t>
      </w:r>
      <w:proofErr w:type="spellStart"/>
      <w:r w:rsidRPr="00F8712A">
        <w:rPr>
          <w:rFonts w:cs="Times New Roman"/>
          <w:i/>
        </w:rPr>
        <w:t>amori</w:t>
      </w:r>
      <w:proofErr w:type="spellEnd"/>
      <w:r w:rsidRPr="00F8712A">
        <w:rPr>
          <w:rFonts w:cs="Times New Roman"/>
          <w:i/>
        </w:rPr>
        <w:t xml:space="preserve"> degli </w:t>
      </w:r>
      <w:proofErr w:type="spellStart"/>
      <w:r w:rsidRPr="00F8712A">
        <w:rPr>
          <w:rFonts w:cs="Times New Roman"/>
          <w:i/>
        </w:rPr>
        <w:t>uomini</w:t>
      </w:r>
      <w:proofErr w:type="spellEnd"/>
      <w:r w:rsidRPr="00F8712A">
        <w:rPr>
          <w:rFonts w:cs="Times New Roman"/>
        </w:rPr>
        <w:t xml:space="preserve"> qui ont eu un succès tapageur. Je n</w:t>
      </w:r>
      <w:r>
        <w:rPr>
          <w:rFonts w:cs="Times New Roman"/>
        </w:rPr>
        <w:t>’</w:t>
      </w:r>
      <w:r w:rsidRPr="00F8712A">
        <w:rPr>
          <w:rFonts w:cs="Times New Roman"/>
        </w:rPr>
        <w:t>ai jamais compris, entre nous, à quoi pouvait servir ce recueil d</w:t>
      </w:r>
      <w:r>
        <w:rPr>
          <w:rFonts w:cs="Times New Roman"/>
        </w:rPr>
        <w:t>’</w:t>
      </w:r>
      <w:r w:rsidRPr="00F8712A">
        <w:rPr>
          <w:rFonts w:cs="Times New Roman"/>
        </w:rPr>
        <w:t>usages amoureux de toutes les nations</w:t>
      </w:r>
      <w:r>
        <w:rPr>
          <w:rFonts w:cs="Times New Roman"/>
        </w:rPr>
        <w:t> ;</w:t>
      </w:r>
      <w:r w:rsidRPr="00F8712A">
        <w:rPr>
          <w:rFonts w:cs="Times New Roman"/>
        </w:rPr>
        <w:t xml:space="preserve"> il y en avait de drôles, il faut le dire, de si drôles, que l</w:t>
      </w:r>
      <w:r>
        <w:rPr>
          <w:rFonts w:cs="Times New Roman"/>
        </w:rPr>
        <w:t>’</w:t>
      </w:r>
      <w:r w:rsidRPr="00F8712A">
        <w:rPr>
          <w:rFonts w:cs="Times New Roman"/>
        </w:rPr>
        <w:t>œuvre a excité un bruit énorme</w:t>
      </w:r>
      <w:r>
        <w:rPr>
          <w:rFonts w:cs="Times New Roman"/>
        </w:rPr>
        <w:t> ;</w:t>
      </w:r>
      <w:r w:rsidRPr="00F8712A">
        <w:rPr>
          <w:rFonts w:cs="Times New Roman"/>
        </w:rPr>
        <w:t xml:space="preserve"> le public avait de quoi s</w:t>
      </w:r>
      <w:r>
        <w:rPr>
          <w:rFonts w:cs="Times New Roman"/>
        </w:rPr>
        <w:t>’</w:t>
      </w:r>
      <w:r w:rsidRPr="00F8712A">
        <w:rPr>
          <w:rFonts w:cs="Times New Roman"/>
        </w:rPr>
        <w:t>emplir jusqu</w:t>
      </w:r>
      <w:r>
        <w:rPr>
          <w:rFonts w:cs="Times New Roman"/>
        </w:rPr>
        <w:t>’</w:t>
      </w:r>
      <w:r w:rsidRPr="00F8712A">
        <w:rPr>
          <w:rFonts w:cs="Times New Roman"/>
        </w:rPr>
        <w:t>à la gorge</w:t>
      </w:r>
      <w:r>
        <w:rPr>
          <w:rFonts w:cs="Times New Roman"/>
        </w:rPr>
        <w:t> ;</w:t>
      </w:r>
      <w:r w:rsidRPr="00F8712A">
        <w:rPr>
          <w:rFonts w:cs="Times New Roman"/>
        </w:rPr>
        <w:t xml:space="preserve"> on criait au scandale, mais on lisait avec emportement</w:t>
      </w:r>
      <w:r>
        <w:rPr>
          <w:rFonts w:cs="Times New Roman"/>
        </w:rPr>
        <w:t> ;</w:t>
      </w:r>
      <w:r w:rsidRPr="00F8712A">
        <w:rPr>
          <w:rFonts w:cs="Times New Roman"/>
        </w:rPr>
        <w:t xml:space="preserve"> enfin, il s</w:t>
      </w:r>
      <w:r>
        <w:rPr>
          <w:rFonts w:cs="Times New Roman"/>
        </w:rPr>
        <w:t>’</w:t>
      </w:r>
      <w:r w:rsidRPr="00F8712A">
        <w:rPr>
          <w:rFonts w:cs="Times New Roman"/>
        </w:rPr>
        <w:t>agissait de choses scientifiques. La science avant tout</w:t>
      </w:r>
      <w:r>
        <w:rPr>
          <w:rFonts w:cs="Times New Roman"/>
        </w:rPr>
        <w:t> !</w:t>
      </w:r>
      <w:r w:rsidRPr="00F8712A">
        <w:rPr>
          <w:rFonts w:cs="Times New Roman"/>
        </w:rPr>
        <w:t xml:space="preserve"> Il y a des occasions où tous sentent un besoin insupportable de devenir des savants</w:t>
      </w:r>
      <w:r>
        <w:rPr>
          <w:rFonts w:cs="Times New Roman"/>
        </w:rPr>
        <w:t> :</w:t>
      </w:r>
      <w:r w:rsidRPr="00F8712A">
        <w:rPr>
          <w:rFonts w:cs="Times New Roman"/>
        </w:rPr>
        <w:t xml:space="preserve"> c</w:t>
      </w:r>
      <w:r>
        <w:rPr>
          <w:rFonts w:cs="Times New Roman"/>
        </w:rPr>
        <w:t>’</w:t>
      </w:r>
      <w:r w:rsidRPr="00F8712A">
        <w:rPr>
          <w:rFonts w:cs="Times New Roman"/>
        </w:rPr>
        <w:t>est généralement, lorsque la science est un peu cochonne. Et les deux volumes cités répondaient rudement bien à l</w:t>
      </w:r>
      <w:r>
        <w:rPr>
          <w:rFonts w:cs="Times New Roman"/>
        </w:rPr>
        <w:t>’</w:t>
      </w:r>
      <w:r w:rsidRPr="00F8712A">
        <w:rPr>
          <w:rFonts w:cs="Times New Roman"/>
        </w:rPr>
        <w:t xml:space="preserve">argument. </w:t>
      </w:r>
      <w:r>
        <w:rPr>
          <w:rFonts w:cs="Times New Roman"/>
        </w:rPr>
        <w:t>M. </w:t>
      </w:r>
      <w:r w:rsidRPr="00F8712A">
        <w:rPr>
          <w:rFonts w:cs="Times New Roman"/>
        </w:rPr>
        <w:t>Paolo</w:t>
      </w:r>
    </w:p>
    <w:p w14:paraId="11A2630E" w14:textId="77777777" w:rsidR="00A1452B" w:rsidRPr="00F8712A" w:rsidRDefault="00A1452B" w:rsidP="00A1452B">
      <w:pPr>
        <w:pStyle w:val="Corpsdetexte"/>
        <w:rPr>
          <w:rFonts w:cs="Times New Roman"/>
        </w:rPr>
      </w:pPr>
      <w:proofErr w:type="spellStart"/>
      <w:r w:rsidRPr="00F8712A">
        <w:rPr>
          <w:rFonts w:cs="Times New Roman"/>
        </w:rPr>
        <w:t>Mantegazza</w:t>
      </w:r>
      <w:proofErr w:type="spellEnd"/>
      <w:r w:rsidRPr="00F8712A">
        <w:rPr>
          <w:rFonts w:cs="Times New Roman"/>
        </w:rPr>
        <w:t xml:space="preserve"> nous apprend, d</w:t>
      </w:r>
      <w:r>
        <w:rPr>
          <w:rFonts w:cs="Times New Roman"/>
        </w:rPr>
        <w:t>’</w:t>
      </w:r>
      <w:r w:rsidRPr="00F8712A">
        <w:rPr>
          <w:rFonts w:cs="Times New Roman"/>
        </w:rPr>
        <w:t>ailleurs, dans la Préface à l</w:t>
      </w:r>
      <w:r>
        <w:rPr>
          <w:rFonts w:cs="Times New Roman"/>
        </w:rPr>
        <w:t>’</w:t>
      </w:r>
      <w:r w:rsidRPr="00F8712A">
        <w:rPr>
          <w:rFonts w:cs="Times New Roman"/>
          <w:i/>
        </w:rPr>
        <w:t>Amore</w:t>
      </w:r>
      <w:r w:rsidRPr="00F8712A">
        <w:rPr>
          <w:rFonts w:cs="Times New Roman"/>
        </w:rPr>
        <w:t xml:space="preserve">, que ses </w:t>
      </w:r>
      <w:proofErr w:type="spellStart"/>
      <w:r w:rsidRPr="00F8712A">
        <w:rPr>
          <w:rFonts w:cs="Times New Roman"/>
          <w:i/>
        </w:rPr>
        <w:t>Amori</w:t>
      </w:r>
      <w:proofErr w:type="spellEnd"/>
      <w:r w:rsidRPr="00F8712A">
        <w:rPr>
          <w:rFonts w:cs="Times New Roman"/>
          <w:i/>
        </w:rPr>
        <w:t xml:space="preserve"> degli </w:t>
      </w:r>
      <w:proofErr w:type="spellStart"/>
      <w:r w:rsidRPr="00F8712A">
        <w:rPr>
          <w:rFonts w:cs="Times New Roman"/>
          <w:i/>
        </w:rPr>
        <w:t>uomini</w:t>
      </w:r>
      <w:proofErr w:type="spellEnd"/>
      <w:r w:rsidRPr="00F8712A">
        <w:rPr>
          <w:rFonts w:cs="Times New Roman"/>
        </w:rPr>
        <w:t xml:space="preserve"> ont été admis dans la littérature scientifique de tous les pays</w:t>
      </w:r>
      <w:r>
        <w:rPr>
          <w:rFonts w:cs="Times New Roman"/>
        </w:rPr>
        <w:t> ;</w:t>
      </w:r>
      <w:r w:rsidRPr="00F8712A">
        <w:rPr>
          <w:rFonts w:cs="Times New Roman"/>
        </w:rPr>
        <w:t xml:space="preserve"> ça me prouve une fois de plus qu</w:t>
      </w:r>
      <w:r>
        <w:rPr>
          <w:rFonts w:cs="Times New Roman"/>
        </w:rPr>
        <w:t>’</w:t>
      </w:r>
      <w:r w:rsidRPr="00F8712A">
        <w:rPr>
          <w:rFonts w:cs="Times New Roman"/>
        </w:rPr>
        <w:t>en fait de science je ne suis pas connaisseur.</w:t>
      </w:r>
    </w:p>
    <w:p w14:paraId="1DBEDD90" w14:textId="77777777" w:rsidR="00A1452B" w:rsidRPr="00F8712A" w:rsidRDefault="00A1452B" w:rsidP="00A1452B">
      <w:pPr>
        <w:pStyle w:val="Corpsdetexte"/>
        <w:rPr>
          <w:rFonts w:cs="Times New Roman"/>
        </w:rPr>
      </w:pPr>
      <w:r w:rsidRPr="00F8712A">
        <w:rPr>
          <w:rFonts w:cs="Times New Roman"/>
        </w:rPr>
        <w:t>Mais avec les paralipomènes, que la maison Treves vient de publier, l</w:t>
      </w:r>
      <w:r>
        <w:rPr>
          <w:rFonts w:cs="Times New Roman"/>
        </w:rPr>
        <w:t>’</w:t>
      </w:r>
      <w:r w:rsidRPr="00F8712A">
        <w:rPr>
          <w:rFonts w:cs="Times New Roman"/>
        </w:rPr>
        <w:t>auteur continue ses causeries philosophiques sur le sentiment immortel, sans trop d</w:t>
      </w:r>
      <w:r>
        <w:rPr>
          <w:rFonts w:cs="Times New Roman"/>
        </w:rPr>
        <w:t>’</w:t>
      </w:r>
      <w:r w:rsidRPr="00F8712A">
        <w:rPr>
          <w:rFonts w:cs="Times New Roman"/>
        </w:rPr>
        <w:t xml:space="preserve">histoire naturelle comparative, </w:t>
      </w:r>
      <w:r>
        <w:rPr>
          <w:rFonts w:cs="Times New Roman"/>
        </w:rPr>
        <w:t>M. </w:t>
      </w:r>
      <w:proofErr w:type="spellStart"/>
      <w:r w:rsidRPr="00F8712A">
        <w:rPr>
          <w:rFonts w:cs="Times New Roman"/>
        </w:rPr>
        <w:t>Mantegazza</w:t>
      </w:r>
      <w:proofErr w:type="spellEnd"/>
      <w:r w:rsidRPr="00F8712A">
        <w:rPr>
          <w:rFonts w:cs="Times New Roman"/>
        </w:rPr>
        <w:t xml:space="preserve"> est un ami de la femme, à la Michelet</w:t>
      </w:r>
      <w:r>
        <w:rPr>
          <w:rFonts w:cs="Times New Roman"/>
        </w:rPr>
        <w:t> ;</w:t>
      </w:r>
      <w:r w:rsidRPr="00F8712A">
        <w:rPr>
          <w:rFonts w:cs="Times New Roman"/>
        </w:rPr>
        <w:t xml:space="preserve"> il pense toujours qu</w:t>
      </w:r>
      <w:r>
        <w:rPr>
          <w:rFonts w:cs="Times New Roman"/>
        </w:rPr>
        <w:t>’</w:t>
      </w:r>
      <w:r w:rsidRPr="00F8712A">
        <w:rPr>
          <w:rFonts w:cs="Times New Roman"/>
        </w:rPr>
        <w:t>on peut tirer quelque chose de bon de cet admirable joujou, et il tient bravement à l</w:t>
      </w:r>
      <w:r>
        <w:rPr>
          <w:rFonts w:cs="Times New Roman"/>
        </w:rPr>
        <w:t>’</w:t>
      </w:r>
      <w:r w:rsidRPr="00F8712A">
        <w:rPr>
          <w:rFonts w:cs="Times New Roman"/>
        </w:rPr>
        <w:t>idée symétrique d</w:t>
      </w:r>
      <w:r>
        <w:rPr>
          <w:rFonts w:cs="Times New Roman"/>
        </w:rPr>
        <w:t>’</w:t>
      </w:r>
      <w:r w:rsidRPr="00F8712A">
        <w:rPr>
          <w:rFonts w:cs="Times New Roman"/>
        </w:rPr>
        <w:t>en faire le meilleur compagnon de l</w:t>
      </w:r>
      <w:r>
        <w:rPr>
          <w:rFonts w:cs="Times New Roman"/>
        </w:rPr>
        <w:t>’</w:t>
      </w:r>
      <w:r w:rsidRPr="00F8712A">
        <w:rPr>
          <w:rFonts w:cs="Times New Roman"/>
        </w:rPr>
        <w:t>homme. Chamfort n</w:t>
      </w:r>
      <w:r>
        <w:rPr>
          <w:rFonts w:cs="Times New Roman"/>
        </w:rPr>
        <w:t>’</w:t>
      </w:r>
      <w:r w:rsidRPr="00F8712A">
        <w:rPr>
          <w:rFonts w:cs="Times New Roman"/>
        </w:rPr>
        <w:t xml:space="preserve">était pas de son avis. Cependant, </w:t>
      </w:r>
      <w:r>
        <w:rPr>
          <w:rFonts w:cs="Times New Roman"/>
        </w:rPr>
        <w:t>M. </w:t>
      </w:r>
      <w:proofErr w:type="spellStart"/>
      <w:r w:rsidRPr="00F8712A">
        <w:rPr>
          <w:rFonts w:cs="Times New Roman"/>
        </w:rPr>
        <w:t>Mantegazza</w:t>
      </w:r>
      <w:proofErr w:type="spellEnd"/>
      <w:r w:rsidRPr="00F8712A">
        <w:rPr>
          <w:rFonts w:cs="Times New Roman"/>
        </w:rPr>
        <w:t xml:space="preserve"> n</w:t>
      </w:r>
      <w:r>
        <w:rPr>
          <w:rFonts w:cs="Times New Roman"/>
        </w:rPr>
        <w:t>’</w:t>
      </w:r>
      <w:r w:rsidRPr="00F8712A">
        <w:rPr>
          <w:rFonts w:cs="Times New Roman"/>
        </w:rPr>
        <w:t>est pas aveugle</w:t>
      </w:r>
      <w:r>
        <w:rPr>
          <w:rFonts w:cs="Times New Roman"/>
        </w:rPr>
        <w:t> ;</w:t>
      </w:r>
      <w:r w:rsidRPr="00F8712A">
        <w:rPr>
          <w:rFonts w:cs="Times New Roman"/>
        </w:rPr>
        <w:t xml:space="preserve"> il a un penchant pour la femme, en homme de science qui en connaît toutes les faiblesses physiques et morales, mais il n</w:t>
      </w:r>
      <w:r>
        <w:rPr>
          <w:rFonts w:cs="Times New Roman"/>
        </w:rPr>
        <w:t>’</w:t>
      </w:r>
      <w:r w:rsidRPr="00F8712A">
        <w:rPr>
          <w:rFonts w:cs="Times New Roman"/>
        </w:rPr>
        <w:t>encourage personne à s</w:t>
      </w:r>
      <w:r>
        <w:rPr>
          <w:rFonts w:cs="Times New Roman"/>
        </w:rPr>
        <w:t>’</w:t>
      </w:r>
      <w:r w:rsidRPr="00F8712A">
        <w:rPr>
          <w:rFonts w:cs="Times New Roman"/>
        </w:rPr>
        <w:t>y fier trop. Avec ce dernier livre, il nous permet d</w:t>
      </w:r>
      <w:r>
        <w:rPr>
          <w:rFonts w:cs="Times New Roman"/>
        </w:rPr>
        <w:t>’</w:t>
      </w:r>
      <w:r w:rsidRPr="00F8712A">
        <w:rPr>
          <w:rFonts w:cs="Times New Roman"/>
        </w:rPr>
        <w:t>admirer encore son style nerveux, brillant, riche de comparaisons et d</w:t>
      </w:r>
      <w:r>
        <w:rPr>
          <w:rFonts w:cs="Times New Roman"/>
        </w:rPr>
        <w:t>’</w:t>
      </w:r>
      <w:r w:rsidRPr="00F8712A">
        <w:rPr>
          <w:rFonts w:cs="Times New Roman"/>
        </w:rPr>
        <w:t>images. L</w:t>
      </w:r>
      <w:r>
        <w:rPr>
          <w:rFonts w:cs="Times New Roman"/>
        </w:rPr>
        <w:t>’</w:t>
      </w:r>
      <w:r w:rsidRPr="00F8712A">
        <w:rPr>
          <w:rFonts w:cs="Times New Roman"/>
        </w:rPr>
        <w:t>œuvre est complétée par l</w:t>
      </w:r>
      <w:r>
        <w:rPr>
          <w:rFonts w:cs="Times New Roman"/>
        </w:rPr>
        <w:t>’</w:t>
      </w:r>
      <w:r w:rsidRPr="00F8712A">
        <w:rPr>
          <w:rFonts w:cs="Times New Roman"/>
        </w:rPr>
        <w:t>Anthologie de l</w:t>
      </w:r>
      <w:r>
        <w:rPr>
          <w:rFonts w:cs="Times New Roman"/>
        </w:rPr>
        <w:t>’</w:t>
      </w:r>
      <w:r w:rsidRPr="00F8712A">
        <w:rPr>
          <w:rFonts w:cs="Times New Roman"/>
        </w:rPr>
        <w:t>Amour, une collection internationale de chansons et de poésies érotiques, quelques-unes assez bêtes.</w:t>
      </w:r>
    </w:p>
    <w:p w14:paraId="3E46B01C" w14:textId="77777777" w:rsidR="00A1452B" w:rsidRPr="00F8712A" w:rsidRDefault="00A1452B" w:rsidP="00A1452B">
      <w:pPr>
        <w:pStyle w:val="Corpsdetexte"/>
        <w:rPr>
          <w:rFonts w:cs="Times New Roman"/>
        </w:rPr>
      </w:pPr>
      <w:r w:rsidRPr="00F8712A">
        <w:rPr>
          <w:rFonts w:cs="Times New Roman"/>
        </w:rPr>
        <w:t>Il reste toujours à dire que sur cette question colossale des instincts et des sentiments personne jusqu</w:t>
      </w:r>
      <w:r>
        <w:rPr>
          <w:rFonts w:cs="Times New Roman"/>
        </w:rPr>
        <w:t>’</w:t>
      </w:r>
      <w:r w:rsidRPr="00F8712A">
        <w:rPr>
          <w:rFonts w:cs="Times New Roman"/>
        </w:rPr>
        <w:t>ici n</w:t>
      </w:r>
      <w:r>
        <w:rPr>
          <w:rFonts w:cs="Times New Roman"/>
        </w:rPr>
        <w:t>’</w:t>
      </w:r>
      <w:r w:rsidRPr="00F8712A">
        <w:rPr>
          <w:rFonts w:cs="Times New Roman"/>
        </w:rPr>
        <w:t>a dépassé Schopenhauer</w:t>
      </w:r>
      <w:r>
        <w:rPr>
          <w:rFonts w:cs="Times New Roman"/>
        </w:rPr>
        <w:t> ;</w:t>
      </w:r>
      <w:r w:rsidRPr="00F8712A">
        <w:rPr>
          <w:rFonts w:cs="Times New Roman"/>
        </w:rPr>
        <w:t xml:space="preserve"> sa théorie est encore le dernier mot du problème</w:t>
      </w:r>
      <w:r>
        <w:rPr>
          <w:rFonts w:cs="Times New Roman"/>
        </w:rPr>
        <w:t> :</w:t>
      </w:r>
      <w:r w:rsidRPr="00F8712A">
        <w:rPr>
          <w:rFonts w:cs="Times New Roman"/>
        </w:rPr>
        <w:t xml:space="preserve"> sa franchise, sa clairvoyance, sa limpidité d</w:t>
      </w:r>
      <w:r>
        <w:rPr>
          <w:rFonts w:cs="Times New Roman"/>
        </w:rPr>
        <w:t>’</w:t>
      </w:r>
      <w:r w:rsidRPr="00F8712A">
        <w:rPr>
          <w:rFonts w:cs="Times New Roman"/>
        </w:rPr>
        <w:t>exposition n</w:t>
      </w:r>
      <w:r>
        <w:rPr>
          <w:rFonts w:cs="Times New Roman"/>
        </w:rPr>
        <w:t>’</w:t>
      </w:r>
      <w:r w:rsidRPr="00F8712A">
        <w:rPr>
          <w:rFonts w:cs="Times New Roman"/>
        </w:rPr>
        <w:t>ont pas encore de rivales. Si l</w:t>
      </w:r>
      <w:r>
        <w:rPr>
          <w:rFonts w:cs="Times New Roman"/>
        </w:rPr>
        <w:t>’</w:t>
      </w:r>
      <w:r w:rsidRPr="00F8712A">
        <w:rPr>
          <w:rFonts w:cs="Times New Roman"/>
        </w:rPr>
        <w:t>amour va de ce côté, qui est le bon, peut troubler les âmes tendres et les cœurs romantiques, la faute n</w:t>
      </w:r>
      <w:r>
        <w:rPr>
          <w:rFonts w:cs="Times New Roman"/>
        </w:rPr>
        <w:t>’</w:t>
      </w:r>
      <w:r w:rsidRPr="00F8712A">
        <w:rPr>
          <w:rFonts w:cs="Times New Roman"/>
        </w:rPr>
        <w:t>en est pas à moi.</w:t>
      </w:r>
    </w:p>
    <w:p w14:paraId="38DEF0FF" w14:textId="77777777" w:rsidR="00A1452B" w:rsidRPr="00FE42C5" w:rsidRDefault="00A1452B" w:rsidP="00A1452B">
      <w:pPr>
        <w:pStyle w:val="Titre3"/>
        <w:rPr>
          <w:lang w:val="it-IT"/>
        </w:rPr>
      </w:pPr>
      <w:r w:rsidRPr="00FE42C5">
        <w:rPr>
          <w:lang w:val="it-IT"/>
        </w:rPr>
        <w:t>A. </w:t>
      </w:r>
      <w:proofErr w:type="gramStart"/>
      <w:r w:rsidRPr="00FE42C5">
        <w:rPr>
          <w:lang w:val="it-IT"/>
        </w:rPr>
        <w:t>Fogazzaro :</w:t>
      </w:r>
      <w:proofErr w:type="gramEnd"/>
      <w:r w:rsidRPr="00FE42C5">
        <w:rPr>
          <w:lang w:val="it-IT"/>
        </w:rPr>
        <w:t xml:space="preserve"> </w:t>
      </w:r>
      <w:r w:rsidRPr="00FE42C5">
        <w:rPr>
          <w:i/>
          <w:lang w:val="it-IT"/>
        </w:rPr>
        <w:t>Poesie Scelte</w:t>
      </w:r>
    </w:p>
    <w:p w14:paraId="5BD043C5"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article-1898-02_651</w:t>
      </w:r>
    </w:p>
    <w:p w14:paraId="5FC4D44D"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1D1171DB" w14:textId="77777777" w:rsidR="00A1452B" w:rsidRPr="00FE42C5" w:rsidRDefault="00A1452B" w:rsidP="00A1452B">
      <w:pPr>
        <w:pStyle w:val="term"/>
        <w:rPr>
          <w:lang w:val="it-IT"/>
        </w:rPr>
      </w:pPr>
      <w:proofErr w:type="spellStart"/>
      <w:proofErr w:type="gramStart"/>
      <w:r w:rsidRPr="00FE42C5">
        <w:rPr>
          <w:lang w:val="it-IT"/>
        </w:rPr>
        <w:lastRenderedPageBreak/>
        <w:t>signed</w:t>
      </w:r>
      <w:proofErr w:type="spellEnd"/>
      <w:r w:rsidRPr="00FE42C5">
        <w:rPr>
          <w:lang w:val="it-IT"/>
        </w:rPr>
        <w:t> :</w:t>
      </w:r>
      <w:proofErr w:type="gramEnd"/>
      <w:r w:rsidRPr="00FE42C5">
        <w:rPr>
          <w:lang w:val="it-IT"/>
        </w:rPr>
        <w:t xml:space="preserve"> Luciano </w:t>
      </w:r>
      <w:proofErr w:type="spellStart"/>
      <w:r w:rsidRPr="00FE42C5">
        <w:rPr>
          <w:rFonts w:eastAsiaTheme="majorEastAsia"/>
          <w:lang w:val="it-IT"/>
        </w:rPr>
        <w:t>Zùccoli</w:t>
      </w:r>
      <w:proofErr w:type="spellEnd"/>
    </w:p>
    <w:p w14:paraId="414996E8" w14:textId="77777777" w:rsidR="00A1452B" w:rsidRDefault="00A1452B" w:rsidP="00A1452B">
      <w:pPr>
        <w:pStyle w:val="term"/>
      </w:pPr>
      <w:proofErr w:type="gramStart"/>
      <w:r w:rsidRPr="00925B7B">
        <w:t>section</w:t>
      </w:r>
      <w:proofErr w:type="gramEnd"/>
      <w:r w:rsidRPr="00925B7B">
        <w:t xml:space="preserve"> : </w:t>
      </w:r>
      <w:r>
        <w:t>Lettres italiennes</w:t>
      </w:r>
    </w:p>
    <w:p w14:paraId="3F2F0C89"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A. </w:t>
      </w:r>
      <w:r w:rsidRPr="00F8712A">
        <w:t>Fogazzaro</w:t>
      </w:r>
      <w:r>
        <w:t> :</w:t>
      </w:r>
      <w:r w:rsidRPr="00F8712A">
        <w:t xml:space="preserve"> </w:t>
      </w:r>
      <w:proofErr w:type="spellStart"/>
      <w:r w:rsidRPr="00F8712A">
        <w:rPr>
          <w:i/>
        </w:rPr>
        <w:t>Poesie</w:t>
      </w:r>
      <w:proofErr w:type="spellEnd"/>
      <w:r w:rsidRPr="00F8712A">
        <w:rPr>
          <w:i/>
        </w:rPr>
        <w:t xml:space="preserve"> </w:t>
      </w:r>
      <w:proofErr w:type="spellStart"/>
      <w:r w:rsidRPr="00F8712A">
        <w:rPr>
          <w:i/>
        </w:rPr>
        <w:t>Scelte</w:t>
      </w:r>
      <w:proofErr w:type="spellEnd"/>
    </w:p>
    <w:p w14:paraId="0B00BDD6" w14:textId="77777777" w:rsidR="00A1452B" w:rsidRPr="00925B7B" w:rsidRDefault="00A1452B" w:rsidP="00A1452B">
      <w:pPr>
        <w:pStyle w:val="term"/>
      </w:pPr>
      <w:proofErr w:type="gramStart"/>
      <w:r w:rsidRPr="00925B7B">
        <w:t>date</w:t>
      </w:r>
      <w:proofErr w:type="gramEnd"/>
      <w:r w:rsidRPr="00925B7B">
        <w:t> :</w:t>
      </w:r>
      <w:r>
        <w:t xml:space="preserve"> 1898-02</w:t>
      </w:r>
    </w:p>
    <w:p w14:paraId="367F7AF5"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 numéro, 98, février 1898</w:t>
      </w:r>
      <w:r w:rsidRPr="00925B7B">
        <w:t xml:space="preserve">, </w:t>
      </w:r>
      <w:r>
        <w:t>p. 647-654 [651-652]</w:t>
      </w:r>
    </w:p>
    <w:p w14:paraId="539CD608" w14:textId="77777777" w:rsidR="00A1452B" w:rsidRPr="00F8712A" w:rsidRDefault="00A1452B" w:rsidP="00A1452B">
      <w:pPr>
        <w:pStyle w:val="Corpsdetexte"/>
        <w:rPr>
          <w:rFonts w:cs="Times New Roman"/>
        </w:rPr>
      </w:pPr>
      <w:r w:rsidRPr="00F8712A">
        <w:rPr>
          <w:rFonts w:cs="Times New Roman"/>
        </w:rPr>
        <w:t>Glissons</w:t>
      </w:r>
      <w:r>
        <w:rPr>
          <w:rFonts w:cs="Times New Roman"/>
        </w:rPr>
        <w:t> ;</w:t>
      </w:r>
      <w:r w:rsidRPr="00F8712A">
        <w:rPr>
          <w:rFonts w:cs="Times New Roman"/>
        </w:rPr>
        <w:t xml:space="preserve"> les tendances nouvelles ne sont pas favorables à Schopenhauer. En Italie, l</w:t>
      </w:r>
      <w:r>
        <w:rPr>
          <w:rFonts w:cs="Times New Roman"/>
        </w:rPr>
        <w:t>’</w:t>
      </w:r>
      <w:r w:rsidRPr="00F8712A">
        <w:rPr>
          <w:rFonts w:cs="Times New Roman"/>
        </w:rPr>
        <w:t>école mystique, pure, idéaliste jusqu</w:t>
      </w:r>
      <w:r>
        <w:rPr>
          <w:rFonts w:cs="Times New Roman"/>
        </w:rPr>
        <w:t>’</w:t>
      </w:r>
      <w:r w:rsidRPr="00F8712A">
        <w:rPr>
          <w:rFonts w:cs="Times New Roman"/>
        </w:rPr>
        <w:t xml:space="preserve">aux dernières conséquences, a des champions excellents. Il suffit de nommer </w:t>
      </w:r>
      <w:r>
        <w:rPr>
          <w:rFonts w:cs="Times New Roman"/>
        </w:rPr>
        <w:t>M. </w:t>
      </w:r>
      <w:r w:rsidRPr="00F8712A">
        <w:rPr>
          <w:rFonts w:cs="Times New Roman"/>
        </w:rPr>
        <w:t>Antonio Fogazzaro</w:t>
      </w:r>
      <w:r>
        <w:rPr>
          <w:rFonts w:cs="Times New Roman"/>
        </w:rPr>
        <w:t> ;</w:t>
      </w:r>
      <w:r w:rsidRPr="00F8712A">
        <w:rPr>
          <w:rFonts w:cs="Times New Roman"/>
        </w:rPr>
        <w:t xml:space="preserve"> on le regarde comme le chef de cette littérature qui s</w:t>
      </w:r>
      <w:r>
        <w:rPr>
          <w:rFonts w:cs="Times New Roman"/>
        </w:rPr>
        <w:t>’</w:t>
      </w:r>
      <w:r w:rsidRPr="00F8712A">
        <w:rPr>
          <w:rFonts w:cs="Times New Roman"/>
        </w:rPr>
        <w:t xml:space="preserve">oppose au sensualisme de </w:t>
      </w:r>
      <w:r>
        <w:rPr>
          <w:rFonts w:cs="Times New Roman"/>
        </w:rPr>
        <w:t>M. </w:t>
      </w:r>
      <w:r w:rsidRPr="00F8712A">
        <w:rPr>
          <w:rFonts w:cs="Times New Roman"/>
        </w:rPr>
        <w:t>d</w:t>
      </w:r>
      <w:r>
        <w:rPr>
          <w:rFonts w:cs="Times New Roman"/>
        </w:rPr>
        <w:t>’</w:t>
      </w:r>
      <w:r w:rsidRPr="00F8712A">
        <w:rPr>
          <w:rFonts w:cs="Times New Roman"/>
        </w:rPr>
        <w:t>Annunzio</w:t>
      </w:r>
      <w:r>
        <w:rPr>
          <w:rFonts w:cs="Times New Roman"/>
        </w:rPr>
        <w:t> ;</w:t>
      </w:r>
      <w:r w:rsidRPr="00F8712A">
        <w:rPr>
          <w:rFonts w:cs="Times New Roman"/>
        </w:rPr>
        <w:t xml:space="preserve"> son talent nous présente bien la seconde face de l</w:t>
      </w:r>
      <w:r>
        <w:rPr>
          <w:rFonts w:cs="Times New Roman"/>
        </w:rPr>
        <w:t>’</w:t>
      </w:r>
      <w:r w:rsidRPr="00F8712A">
        <w:rPr>
          <w:rFonts w:cs="Times New Roman"/>
        </w:rPr>
        <w:t>âme italienne toujours oscillante entre l</w:t>
      </w:r>
      <w:r>
        <w:rPr>
          <w:rFonts w:cs="Times New Roman"/>
        </w:rPr>
        <w:t>’</w:t>
      </w:r>
      <w:r w:rsidRPr="00F8712A">
        <w:rPr>
          <w:rFonts w:cs="Times New Roman"/>
        </w:rPr>
        <w:t>épicurisme et le mysticisme</w:t>
      </w:r>
      <w:r>
        <w:rPr>
          <w:rFonts w:cs="Times New Roman"/>
        </w:rPr>
        <w:t> ;</w:t>
      </w:r>
      <w:r w:rsidRPr="00F8712A">
        <w:rPr>
          <w:rFonts w:cs="Times New Roman"/>
        </w:rPr>
        <w:t xml:space="preserve"> </w:t>
      </w:r>
      <w:r>
        <w:rPr>
          <w:rFonts w:cs="Times New Roman"/>
        </w:rPr>
        <w:t>M. </w:t>
      </w:r>
      <w:r w:rsidRPr="00F8712A">
        <w:rPr>
          <w:rFonts w:cs="Times New Roman"/>
        </w:rPr>
        <w:t>le vicomte de Vogüé le remarquait fort adroitement, à l</w:t>
      </w:r>
      <w:r>
        <w:rPr>
          <w:rFonts w:cs="Times New Roman"/>
        </w:rPr>
        <w:t>’</w:t>
      </w:r>
      <w:r w:rsidRPr="00F8712A">
        <w:rPr>
          <w:rFonts w:cs="Times New Roman"/>
        </w:rPr>
        <w:t>occasion de l</w:t>
      </w:r>
      <w:r>
        <w:rPr>
          <w:rFonts w:cs="Times New Roman"/>
        </w:rPr>
        <w:t>’</w:t>
      </w:r>
      <w:r w:rsidRPr="00F8712A">
        <w:rPr>
          <w:rFonts w:cs="Times New Roman"/>
        </w:rPr>
        <w:t xml:space="preserve">enquête du </w:t>
      </w:r>
      <w:r w:rsidRPr="00F8712A">
        <w:rPr>
          <w:rFonts w:cs="Times New Roman"/>
          <w:i/>
        </w:rPr>
        <w:t>Marzocco</w:t>
      </w:r>
      <w:r w:rsidRPr="00F8712A">
        <w:rPr>
          <w:rFonts w:cs="Times New Roman"/>
        </w:rPr>
        <w:t xml:space="preserve"> dont je parlerai plus loin. Mais c</w:t>
      </w:r>
      <w:r>
        <w:rPr>
          <w:rFonts w:cs="Times New Roman"/>
        </w:rPr>
        <w:t>’</w:t>
      </w:r>
      <w:r w:rsidRPr="00F8712A">
        <w:rPr>
          <w:rFonts w:cs="Times New Roman"/>
        </w:rPr>
        <w:t xml:space="preserve">est dommage que peu à peu </w:t>
      </w:r>
      <w:r>
        <w:rPr>
          <w:rFonts w:cs="Times New Roman"/>
        </w:rPr>
        <w:t>M. </w:t>
      </w:r>
      <w:r w:rsidRPr="00F8712A">
        <w:rPr>
          <w:rFonts w:cs="Times New Roman"/>
        </w:rPr>
        <w:t>Fogazzaro nous ait conduits au catholicisme vieux style</w:t>
      </w:r>
      <w:r>
        <w:rPr>
          <w:rFonts w:cs="Times New Roman"/>
        </w:rPr>
        <w:t> ;</w:t>
      </w:r>
      <w:r w:rsidRPr="00F8712A">
        <w:rPr>
          <w:rFonts w:cs="Times New Roman"/>
        </w:rPr>
        <w:t xml:space="preserve"> il y a du danger là-dessous, pour l</w:t>
      </w:r>
      <w:r>
        <w:rPr>
          <w:rFonts w:cs="Times New Roman"/>
        </w:rPr>
        <w:t>’</w:t>
      </w:r>
      <w:r w:rsidRPr="00F8712A">
        <w:rPr>
          <w:rFonts w:cs="Times New Roman"/>
        </w:rPr>
        <w:t>Italie</w:t>
      </w:r>
      <w:r>
        <w:rPr>
          <w:rFonts w:cs="Times New Roman"/>
        </w:rPr>
        <w:t> ;</w:t>
      </w:r>
      <w:r w:rsidRPr="00F8712A">
        <w:rPr>
          <w:rFonts w:cs="Times New Roman"/>
        </w:rPr>
        <w:t xml:space="preserve"> l</w:t>
      </w:r>
      <w:r>
        <w:rPr>
          <w:rFonts w:cs="Times New Roman"/>
        </w:rPr>
        <w:t>’</w:t>
      </w:r>
      <w:r w:rsidRPr="00F8712A">
        <w:rPr>
          <w:rFonts w:cs="Times New Roman"/>
        </w:rPr>
        <w:t>odeur d</w:t>
      </w:r>
      <w:r>
        <w:rPr>
          <w:rFonts w:cs="Times New Roman"/>
        </w:rPr>
        <w:t>’</w:t>
      </w:r>
      <w:r w:rsidRPr="00F8712A">
        <w:rPr>
          <w:rFonts w:cs="Times New Roman"/>
        </w:rPr>
        <w:t>encens nous offense</w:t>
      </w:r>
      <w:r>
        <w:rPr>
          <w:rFonts w:cs="Times New Roman"/>
        </w:rPr>
        <w:t> ;</w:t>
      </w:r>
      <w:r w:rsidRPr="00F8712A">
        <w:rPr>
          <w:rFonts w:cs="Times New Roman"/>
        </w:rPr>
        <w:t xml:space="preserve"> les personnages de </w:t>
      </w:r>
      <w:r>
        <w:rPr>
          <w:rFonts w:cs="Times New Roman"/>
        </w:rPr>
        <w:t>M. </w:t>
      </w:r>
      <w:r w:rsidRPr="00F8712A">
        <w:rPr>
          <w:rFonts w:cs="Times New Roman"/>
        </w:rPr>
        <w:t>Fogazzaro sont trop enclins à la sacristie</w:t>
      </w:r>
      <w:r>
        <w:rPr>
          <w:rFonts w:cs="Times New Roman"/>
        </w:rPr>
        <w:t> ;</w:t>
      </w:r>
      <w:r w:rsidRPr="00F8712A">
        <w:rPr>
          <w:rFonts w:cs="Times New Roman"/>
        </w:rPr>
        <w:t xml:space="preserve"> ses femmes sont raides, arquées par la vertu chrétienne poussée aux dernières bornes. Il ne faut pas moins que l</w:t>
      </w:r>
      <w:r>
        <w:rPr>
          <w:rFonts w:cs="Times New Roman"/>
        </w:rPr>
        <w:t>’</w:t>
      </w:r>
      <w:r w:rsidRPr="00F8712A">
        <w:rPr>
          <w:rFonts w:cs="Times New Roman"/>
        </w:rPr>
        <w:t xml:space="preserve">art de </w:t>
      </w:r>
      <w:r>
        <w:rPr>
          <w:rFonts w:cs="Times New Roman"/>
        </w:rPr>
        <w:t>M. </w:t>
      </w:r>
      <w:r w:rsidRPr="00F8712A">
        <w:rPr>
          <w:rFonts w:cs="Times New Roman"/>
        </w:rPr>
        <w:t>Fogazzaro pour nous faire accepter ce monde naïf, douillet et surprenant, à sa manière</w:t>
      </w:r>
      <w:r>
        <w:rPr>
          <w:rFonts w:cs="Times New Roman"/>
        </w:rPr>
        <w:t> ;</w:t>
      </w:r>
      <w:r w:rsidRPr="00F8712A">
        <w:rPr>
          <w:rFonts w:cs="Times New Roman"/>
        </w:rPr>
        <w:t xml:space="preserve"> je crois que les imitateurs ne pourront qu</w:t>
      </w:r>
      <w:r>
        <w:rPr>
          <w:rFonts w:cs="Times New Roman"/>
        </w:rPr>
        <w:t>’</w:t>
      </w:r>
      <w:r w:rsidRPr="00F8712A">
        <w:rPr>
          <w:rFonts w:cs="Times New Roman"/>
        </w:rPr>
        <w:t>éveiller une cordiale antipathie. D</w:t>
      </w:r>
      <w:r>
        <w:rPr>
          <w:rFonts w:cs="Times New Roman"/>
        </w:rPr>
        <w:t>’</w:t>
      </w:r>
      <w:r w:rsidRPr="00F8712A">
        <w:rPr>
          <w:rFonts w:cs="Times New Roman"/>
        </w:rPr>
        <w:t>ailleurs, la source remonte à Alexandre Manzoni, le Maître inégalable</w:t>
      </w:r>
      <w:r>
        <w:rPr>
          <w:rFonts w:cs="Times New Roman"/>
        </w:rPr>
        <w:t> ;</w:t>
      </w:r>
      <w:r w:rsidRPr="00F8712A">
        <w:rPr>
          <w:rFonts w:cs="Times New Roman"/>
        </w:rPr>
        <w:t xml:space="preserve"> hormis l</w:t>
      </w:r>
      <w:r>
        <w:rPr>
          <w:rFonts w:cs="Times New Roman"/>
        </w:rPr>
        <w:t>’</w:t>
      </w:r>
      <w:r w:rsidRPr="00F8712A">
        <w:rPr>
          <w:rFonts w:cs="Times New Roman"/>
        </w:rPr>
        <w:t xml:space="preserve">auteur de </w:t>
      </w:r>
      <w:r w:rsidRPr="00F8712A">
        <w:rPr>
          <w:rFonts w:cs="Times New Roman"/>
          <w:i/>
        </w:rPr>
        <w:t xml:space="preserve">Daniel </w:t>
      </w:r>
      <w:proofErr w:type="spellStart"/>
      <w:r w:rsidRPr="00F8712A">
        <w:rPr>
          <w:rFonts w:cs="Times New Roman"/>
          <w:i/>
        </w:rPr>
        <w:t>Cortis</w:t>
      </w:r>
      <w:proofErr w:type="spellEnd"/>
      <w:r w:rsidRPr="00F8712A">
        <w:rPr>
          <w:rFonts w:cs="Times New Roman"/>
        </w:rPr>
        <w:t>, les suivants de cette école sont restés bien au-dessous du modèle</w:t>
      </w:r>
      <w:r>
        <w:rPr>
          <w:rFonts w:cs="Times New Roman"/>
        </w:rPr>
        <w:t> ;</w:t>
      </w:r>
      <w:r w:rsidRPr="00F8712A">
        <w:rPr>
          <w:rFonts w:cs="Times New Roman"/>
        </w:rPr>
        <w:t xml:space="preserve"> on n</w:t>
      </w:r>
      <w:r>
        <w:rPr>
          <w:rFonts w:cs="Times New Roman"/>
        </w:rPr>
        <w:t>’</w:t>
      </w:r>
      <w:r w:rsidRPr="00F8712A">
        <w:rPr>
          <w:rFonts w:cs="Times New Roman"/>
        </w:rPr>
        <w:t>est pas simple lorsqu</w:t>
      </w:r>
      <w:r>
        <w:rPr>
          <w:rFonts w:cs="Times New Roman"/>
        </w:rPr>
        <w:t>’</w:t>
      </w:r>
      <w:r w:rsidRPr="00F8712A">
        <w:rPr>
          <w:rFonts w:cs="Times New Roman"/>
        </w:rPr>
        <w:t xml:space="preserve">on veut, et Manzoni avait la simplicité du génie. </w:t>
      </w:r>
      <w:r>
        <w:rPr>
          <w:rFonts w:cs="Times New Roman"/>
        </w:rPr>
        <w:t>M. </w:t>
      </w:r>
      <w:r w:rsidRPr="00F8712A">
        <w:rPr>
          <w:rFonts w:cs="Times New Roman"/>
        </w:rPr>
        <w:t>Fogazzaro vient de publier ses poésies (</w:t>
      </w:r>
      <w:proofErr w:type="spellStart"/>
      <w:r w:rsidRPr="00F8712A">
        <w:rPr>
          <w:rFonts w:cs="Times New Roman"/>
          <w:b/>
        </w:rPr>
        <w:t>Poesie</w:t>
      </w:r>
      <w:proofErr w:type="spellEnd"/>
      <w:r w:rsidRPr="00F8712A">
        <w:rPr>
          <w:rFonts w:cs="Times New Roman"/>
          <w:b/>
        </w:rPr>
        <w:t xml:space="preserve"> </w:t>
      </w:r>
      <w:proofErr w:type="spellStart"/>
      <w:r w:rsidRPr="00F8712A">
        <w:rPr>
          <w:rFonts w:cs="Times New Roman"/>
          <w:b/>
        </w:rPr>
        <w:t>Scelte</w:t>
      </w:r>
      <w:proofErr w:type="spellEnd"/>
      <w:r>
        <w:rPr>
          <w:rFonts w:cs="Times New Roman"/>
        </w:rPr>
        <w:t xml:space="preserve">, Milan, Galli </w:t>
      </w:r>
      <w:proofErr w:type="spellStart"/>
      <w:r>
        <w:rPr>
          <w:rFonts w:cs="Times New Roman"/>
        </w:rPr>
        <w:t>e</w:t>
      </w:r>
      <w:r w:rsidRPr="00F8712A">
        <w:rPr>
          <w:rFonts w:cs="Times New Roman"/>
        </w:rPr>
        <w:t>dit</w:t>
      </w:r>
      <w:proofErr w:type="spellEnd"/>
      <w:r w:rsidRPr="00F8712A">
        <w:rPr>
          <w:rFonts w:cs="Times New Roman"/>
        </w:rPr>
        <w:t>.), qui ont tous les mérites et les défauts de sa personnalité artistique. Les vers, souvent durs, nous donnent une harmonie à laquelle nos oreilles ne sont pas habituées</w:t>
      </w:r>
      <w:r>
        <w:rPr>
          <w:rFonts w:cs="Times New Roman"/>
        </w:rPr>
        <w:t> ;</w:t>
      </w:r>
      <w:r w:rsidRPr="00F8712A">
        <w:rPr>
          <w:rFonts w:cs="Times New Roman"/>
        </w:rPr>
        <w:t xml:space="preserve"> le dédain pour la forme, qui caractérise les romans de </w:t>
      </w:r>
      <w:r>
        <w:rPr>
          <w:rFonts w:cs="Times New Roman"/>
        </w:rPr>
        <w:t>M. </w:t>
      </w:r>
      <w:r w:rsidRPr="00F8712A">
        <w:rPr>
          <w:rFonts w:cs="Times New Roman"/>
        </w:rPr>
        <w:t>Fogazzaro, et qui, jusqu</w:t>
      </w:r>
      <w:r>
        <w:rPr>
          <w:rFonts w:cs="Times New Roman"/>
        </w:rPr>
        <w:t>’</w:t>
      </w:r>
      <w:r w:rsidRPr="00F8712A">
        <w:rPr>
          <w:rFonts w:cs="Times New Roman"/>
        </w:rPr>
        <w:t>à un certain point, est une originalité, nous frappe ici comme une note choquante</w:t>
      </w:r>
      <w:r>
        <w:rPr>
          <w:rFonts w:cs="Times New Roman"/>
        </w:rPr>
        <w:t> :</w:t>
      </w:r>
      <w:r w:rsidRPr="00F8712A">
        <w:rPr>
          <w:rFonts w:cs="Times New Roman"/>
        </w:rPr>
        <w:t xml:space="preserve"> l</w:t>
      </w:r>
      <w:r>
        <w:rPr>
          <w:rFonts w:cs="Times New Roman"/>
        </w:rPr>
        <w:t>’</w:t>
      </w:r>
      <w:r w:rsidRPr="00F8712A">
        <w:rPr>
          <w:rFonts w:cs="Times New Roman"/>
        </w:rPr>
        <w:t>Italie se vante de maîtres trop connus pour la magie des sons et des rythmes</w:t>
      </w:r>
      <w:r>
        <w:rPr>
          <w:rFonts w:cs="Times New Roman"/>
        </w:rPr>
        <w:t> ;</w:t>
      </w:r>
      <w:r w:rsidRPr="00F8712A">
        <w:rPr>
          <w:rFonts w:cs="Times New Roman"/>
        </w:rPr>
        <w:t xml:space="preserve"> elle ne peut accepter sans hésitations un art poétique qui se passe facilement des bonnes règles de l</w:t>
      </w:r>
      <w:r>
        <w:rPr>
          <w:rFonts w:cs="Times New Roman"/>
        </w:rPr>
        <w:t>’</w:t>
      </w:r>
      <w:r w:rsidRPr="00F8712A">
        <w:rPr>
          <w:rFonts w:cs="Times New Roman"/>
        </w:rPr>
        <w:t xml:space="preserve">harmonie. Ce défaut, est encore plus sensible, si on pense que les sujets traités par </w:t>
      </w:r>
      <w:r>
        <w:rPr>
          <w:rFonts w:cs="Times New Roman"/>
        </w:rPr>
        <w:t>M. </w:t>
      </w:r>
      <w:r w:rsidRPr="00F8712A">
        <w:rPr>
          <w:rFonts w:cs="Times New Roman"/>
        </w:rPr>
        <w:t>Fogazzaro sont tout à fait spéciaux, de ce mysticisme décidément catholique dont j</w:t>
      </w:r>
      <w:r>
        <w:rPr>
          <w:rFonts w:cs="Times New Roman"/>
        </w:rPr>
        <w:t>’</w:t>
      </w:r>
      <w:r w:rsidRPr="00F8712A">
        <w:rPr>
          <w:rFonts w:cs="Times New Roman"/>
        </w:rPr>
        <w:t>ai parlé</w:t>
      </w:r>
      <w:r>
        <w:rPr>
          <w:rFonts w:cs="Times New Roman"/>
        </w:rPr>
        <w:t> ;</w:t>
      </w:r>
      <w:r w:rsidRPr="00F8712A">
        <w:rPr>
          <w:rFonts w:cs="Times New Roman"/>
        </w:rPr>
        <w:t xml:space="preserve"> pour un païen, </w:t>
      </w:r>
      <w:r>
        <w:rPr>
          <w:rFonts w:cs="Times New Roman"/>
        </w:rPr>
        <w:t>— </w:t>
      </w:r>
      <w:r w:rsidRPr="00F8712A">
        <w:rPr>
          <w:rFonts w:cs="Times New Roman"/>
        </w:rPr>
        <w:t>et j</w:t>
      </w:r>
      <w:r>
        <w:rPr>
          <w:rFonts w:cs="Times New Roman"/>
        </w:rPr>
        <w:t xml:space="preserve">’en suis un, — </w:t>
      </w:r>
      <w:r w:rsidRPr="00F8712A">
        <w:rPr>
          <w:rFonts w:cs="Times New Roman"/>
        </w:rPr>
        <w:t xml:space="preserve">la forme seule pourrait les rendre vifs et intéressants. On ne conçoit pas un cantique à Notre-Dame, à la </w:t>
      </w:r>
      <w:r w:rsidRPr="00F8712A">
        <w:rPr>
          <w:rFonts w:cs="Times New Roman"/>
          <w:i/>
        </w:rPr>
        <w:t>Madonna</w:t>
      </w:r>
      <w:r w:rsidRPr="00F8712A">
        <w:rPr>
          <w:rFonts w:cs="Times New Roman"/>
        </w:rPr>
        <w:t xml:space="preserve">, si la souplesse et la nouveauté du rythme ne savent pas le faire pardonner. En se promenant par le </w:t>
      </w:r>
      <w:proofErr w:type="gramStart"/>
      <w:r w:rsidRPr="00F8712A">
        <w:rPr>
          <w:rFonts w:cs="Times New Roman"/>
        </w:rPr>
        <w:t>vieux</w:t>
      </w:r>
      <w:proofErr w:type="gramEnd"/>
      <w:r w:rsidRPr="00F8712A">
        <w:rPr>
          <w:rFonts w:cs="Times New Roman"/>
        </w:rPr>
        <w:t xml:space="preserve"> arsenal des légendes religieuses il faut être pourvu d</w:t>
      </w:r>
      <w:r>
        <w:rPr>
          <w:rFonts w:cs="Times New Roman"/>
        </w:rPr>
        <w:t>’</w:t>
      </w:r>
      <w:r w:rsidRPr="00F8712A">
        <w:rPr>
          <w:rFonts w:cs="Times New Roman"/>
        </w:rPr>
        <w:t>une torche flamboyante, qui donne de l</w:t>
      </w:r>
      <w:r>
        <w:rPr>
          <w:rFonts w:cs="Times New Roman"/>
        </w:rPr>
        <w:t>’</w:t>
      </w:r>
      <w:r w:rsidRPr="00F8712A">
        <w:rPr>
          <w:rFonts w:cs="Times New Roman"/>
        </w:rPr>
        <w:t xml:space="preserve">éclat même à la rouille de ces pauvres harnais. </w:t>
      </w:r>
      <w:r>
        <w:rPr>
          <w:rFonts w:cs="Times New Roman"/>
        </w:rPr>
        <w:t>M. </w:t>
      </w:r>
      <w:r w:rsidRPr="00F8712A">
        <w:rPr>
          <w:rFonts w:cs="Times New Roman"/>
        </w:rPr>
        <w:t>Fogazzaro se contente d</w:t>
      </w:r>
      <w:r>
        <w:rPr>
          <w:rFonts w:cs="Times New Roman"/>
        </w:rPr>
        <w:t>’</w:t>
      </w:r>
      <w:r w:rsidRPr="00F8712A">
        <w:rPr>
          <w:rFonts w:cs="Times New Roman"/>
        </w:rPr>
        <w:t>une bougie. Et il n</w:t>
      </w:r>
      <w:r>
        <w:rPr>
          <w:rFonts w:cs="Times New Roman"/>
        </w:rPr>
        <w:t>’</w:t>
      </w:r>
      <w:r w:rsidRPr="00F8712A">
        <w:rPr>
          <w:rFonts w:cs="Times New Roman"/>
        </w:rPr>
        <w:t>y a dans mon jugement, quoique très franc, d</w:t>
      </w:r>
      <w:r>
        <w:rPr>
          <w:rFonts w:cs="Times New Roman"/>
        </w:rPr>
        <w:t>’</w:t>
      </w:r>
      <w:r w:rsidRPr="00F8712A">
        <w:rPr>
          <w:rFonts w:cs="Times New Roman"/>
        </w:rPr>
        <w:t>une franchise démodée, aucune pensée irrespectueuse pour notre grand écrivain</w:t>
      </w:r>
      <w:r>
        <w:rPr>
          <w:rFonts w:cs="Times New Roman"/>
        </w:rPr>
        <w:t> :</w:t>
      </w:r>
      <w:r w:rsidRPr="00F8712A">
        <w:rPr>
          <w:rFonts w:cs="Times New Roman"/>
        </w:rPr>
        <w:t xml:space="preserve"> je trouve qu</w:t>
      </w:r>
      <w:r>
        <w:rPr>
          <w:rFonts w:cs="Times New Roman"/>
        </w:rPr>
        <w:t>’</w:t>
      </w:r>
      <w:r w:rsidRPr="00F8712A">
        <w:rPr>
          <w:rFonts w:cs="Times New Roman"/>
        </w:rPr>
        <w:t>après tout il faut lire ce petit recueil de vers lyriques</w:t>
      </w:r>
      <w:r>
        <w:rPr>
          <w:rFonts w:cs="Times New Roman"/>
        </w:rPr>
        <w:t> ;</w:t>
      </w:r>
      <w:r w:rsidRPr="00F8712A">
        <w:rPr>
          <w:rFonts w:cs="Times New Roman"/>
        </w:rPr>
        <w:t xml:space="preserve"> ça ne pourra que faire aimer davantage les romans de </w:t>
      </w:r>
      <w:r>
        <w:rPr>
          <w:rFonts w:cs="Times New Roman"/>
        </w:rPr>
        <w:lastRenderedPageBreak/>
        <w:t>M. </w:t>
      </w:r>
      <w:r w:rsidRPr="00F8712A">
        <w:rPr>
          <w:rFonts w:cs="Times New Roman"/>
        </w:rPr>
        <w:t>Fogazzaro.</w:t>
      </w:r>
    </w:p>
    <w:p w14:paraId="42CBC041" w14:textId="77777777" w:rsidR="00A1452B" w:rsidRPr="00FE42C5" w:rsidRDefault="00A1452B" w:rsidP="00A1452B">
      <w:pPr>
        <w:pStyle w:val="Titre3"/>
        <w:rPr>
          <w:i/>
          <w:lang w:val="it-IT"/>
        </w:rPr>
      </w:pPr>
      <w:r w:rsidRPr="00FE42C5">
        <w:rPr>
          <w:lang w:val="it-IT"/>
        </w:rPr>
        <w:t>E. </w:t>
      </w:r>
      <w:proofErr w:type="spellStart"/>
      <w:proofErr w:type="gramStart"/>
      <w:r w:rsidRPr="00FE42C5">
        <w:rPr>
          <w:lang w:val="it-IT"/>
        </w:rPr>
        <w:t>Panzacchi</w:t>
      </w:r>
      <w:proofErr w:type="spellEnd"/>
      <w:r w:rsidRPr="00FE42C5">
        <w:rPr>
          <w:lang w:val="it-IT"/>
        </w:rPr>
        <w:t> :</w:t>
      </w:r>
      <w:proofErr w:type="gramEnd"/>
      <w:r w:rsidRPr="00FE42C5">
        <w:rPr>
          <w:lang w:val="it-IT"/>
        </w:rPr>
        <w:t xml:space="preserve"> </w:t>
      </w:r>
      <w:r w:rsidRPr="00FE42C5">
        <w:rPr>
          <w:i/>
          <w:lang w:val="it-IT"/>
        </w:rPr>
        <w:t>Rime Novelle</w:t>
      </w:r>
    </w:p>
    <w:p w14:paraId="1D9B652B"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article-1898-02_652</w:t>
      </w:r>
    </w:p>
    <w:p w14:paraId="6D84D725"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1C3E8CF2" w14:textId="77777777" w:rsidR="00A1452B" w:rsidRPr="00FE42C5" w:rsidRDefault="00A1452B" w:rsidP="00A1452B">
      <w:pPr>
        <w:pStyle w:val="term"/>
        <w:rPr>
          <w:lang w:val="it-IT"/>
        </w:rPr>
      </w:pPr>
      <w:proofErr w:type="spellStart"/>
      <w:proofErr w:type="gramStart"/>
      <w:r w:rsidRPr="00FE42C5">
        <w:rPr>
          <w:lang w:val="it-IT"/>
        </w:rPr>
        <w:t>signed</w:t>
      </w:r>
      <w:proofErr w:type="spellEnd"/>
      <w:r w:rsidRPr="00FE42C5">
        <w:rPr>
          <w:lang w:val="it-IT"/>
        </w:rPr>
        <w:t> :</w:t>
      </w:r>
      <w:proofErr w:type="gramEnd"/>
      <w:r w:rsidRPr="00FE42C5">
        <w:rPr>
          <w:lang w:val="it-IT"/>
        </w:rPr>
        <w:t xml:space="preserve"> Luciano </w:t>
      </w:r>
      <w:proofErr w:type="spellStart"/>
      <w:r w:rsidRPr="00FE42C5">
        <w:rPr>
          <w:rFonts w:eastAsiaTheme="majorEastAsia"/>
          <w:lang w:val="it-IT"/>
        </w:rPr>
        <w:t>Zùccoli</w:t>
      </w:r>
      <w:proofErr w:type="spellEnd"/>
    </w:p>
    <w:p w14:paraId="26B1E5F9" w14:textId="77777777" w:rsidR="00A1452B" w:rsidRDefault="00A1452B" w:rsidP="00A1452B">
      <w:pPr>
        <w:pStyle w:val="term"/>
      </w:pPr>
      <w:proofErr w:type="gramStart"/>
      <w:r w:rsidRPr="00925B7B">
        <w:t>section</w:t>
      </w:r>
      <w:proofErr w:type="gramEnd"/>
      <w:r w:rsidRPr="00925B7B">
        <w:t xml:space="preserve"> : </w:t>
      </w:r>
      <w:r>
        <w:t>Lettres italiennes</w:t>
      </w:r>
    </w:p>
    <w:p w14:paraId="11D054EE"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E. </w:t>
      </w:r>
      <w:proofErr w:type="spellStart"/>
      <w:r w:rsidRPr="00F8712A">
        <w:t>Panzacchi</w:t>
      </w:r>
      <w:proofErr w:type="spellEnd"/>
      <w:r>
        <w:t> :</w:t>
      </w:r>
      <w:r w:rsidRPr="00F8712A">
        <w:t xml:space="preserve"> </w:t>
      </w:r>
      <w:r w:rsidRPr="00F8712A">
        <w:rPr>
          <w:i/>
        </w:rPr>
        <w:t>Rime Novelle</w:t>
      </w:r>
    </w:p>
    <w:p w14:paraId="0056EF47" w14:textId="77777777" w:rsidR="00A1452B" w:rsidRPr="00925B7B" w:rsidRDefault="00A1452B" w:rsidP="00A1452B">
      <w:pPr>
        <w:pStyle w:val="term"/>
      </w:pPr>
      <w:proofErr w:type="gramStart"/>
      <w:r w:rsidRPr="00925B7B">
        <w:t>date</w:t>
      </w:r>
      <w:proofErr w:type="gramEnd"/>
      <w:r w:rsidRPr="00925B7B">
        <w:t> :</w:t>
      </w:r>
      <w:r>
        <w:t xml:space="preserve"> 1898-02</w:t>
      </w:r>
    </w:p>
    <w:p w14:paraId="22262ED7"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 numéro, 98, février 1898</w:t>
      </w:r>
      <w:r w:rsidRPr="00925B7B">
        <w:t xml:space="preserve">, </w:t>
      </w:r>
      <w:r>
        <w:t>p. 647-654 [652-653]</w:t>
      </w:r>
    </w:p>
    <w:p w14:paraId="2DDFC2DA" w14:textId="77777777" w:rsidR="00A1452B" w:rsidRPr="00F8712A" w:rsidRDefault="00A1452B" w:rsidP="00A1452B">
      <w:pPr>
        <w:pStyle w:val="Corpsdetexte"/>
        <w:rPr>
          <w:rFonts w:cs="Times New Roman"/>
        </w:rPr>
      </w:pPr>
      <w:r w:rsidRPr="00F8712A">
        <w:rPr>
          <w:rFonts w:cs="Times New Roman"/>
        </w:rPr>
        <w:t xml:space="preserve">Je dois à </w:t>
      </w:r>
      <w:r>
        <w:rPr>
          <w:rFonts w:cs="Times New Roman"/>
        </w:rPr>
        <w:t>M. </w:t>
      </w:r>
      <w:r w:rsidRPr="00F8712A">
        <w:rPr>
          <w:rFonts w:cs="Times New Roman"/>
        </w:rPr>
        <w:t xml:space="preserve">Enrico </w:t>
      </w:r>
      <w:proofErr w:type="spellStart"/>
      <w:r w:rsidRPr="00F8712A">
        <w:rPr>
          <w:rFonts w:cs="Times New Roman"/>
        </w:rPr>
        <w:t>Panzacchi</w:t>
      </w:r>
      <w:proofErr w:type="spellEnd"/>
      <w:r w:rsidRPr="00F8712A">
        <w:rPr>
          <w:rFonts w:cs="Times New Roman"/>
        </w:rPr>
        <w:t xml:space="preserve"> quelques heures délicieuses</w:t>
      </w:r>
      <w:r>
        <w:rPr>
          <w:rFonts w:cs="Times New Roman"/>
        </w:rPr>
        <w:t> :</w:t>
      </w:r>
      <w:r w:rsidRPr="00F8712A">
        <w:rPr>
          <w:rFonts w:cs="Times New Roman"/>
        </w:rPr>
        <w:t xml:space="preserve"> il nous présente les </w:t>
      </w:r>
      <w:r w:rsidRPr="00F8712A">
        <w:rPr>
          <w:rFonts w:cs="Times New Roman"/>
          <w:b/>
        </w:rPr>
        <w:t>Rime novelle</w:t>
      </w:r>
      <w:r w:rsidRPr="00F8712A">
        <w:rPr>
          <w:rFonts w:cs="Times New Roman"/>
        </w:rPr>
        <w:t xml:space="preserve"> (</w:t>
      </w:r>
      <w:proofErr w:type="spellStart"/>
      <w:r w:rsidRPr="00F8712A">
        <w:rPr>
          <w:rFonts w:cs="Times New Roman"/>
        </w:rPr>
        <w:t>Bologna</w:t>
      </w:r>
      <w:proofErr w:type="spellEnd"/>
      <w:r w:rsidRPr="00F8712A">
        <w:rPr>
          <w:rFonts w:cs="Times New Roman"/>
        </w:rPr>
        <w:t xml:space="preserve">, </w:t>
      </w:r>
      <w:proofErr w:type="spellStart"/>
      <w:r w:rsidRPr="00F8712A">
        <w:rPr>
          <w:rFonts w:cs="Times New Roman"/>
        </w:rPr>
        <w:t>Ditta</w:t>
      </w:r>
      <w:proofErr w:type="spellEnd"/>
      <w:r w:rsidRPr="00F8712A">
        <w:rPr>
          <w:rFonts w:cs="Times New Roman"/>
        </w:rPr>
        <w:t xml:space="preserve"> </w:t>
      </w:r>
      <w:proofErr w:type="spellStart"/>
      <w:r w:rsidRPr="00F8712A">
        <w:rPr>
          <w:rFonts w:cs="Times New Roman"/>
        </w:rPr>
        <w:t>Zanichelli</w:t>
      </w:r>
      <w:proofErr w:type="spellEnd"/>
      <w:r w:rsidRPr="00F8712A">
        <w:rPr>
          <w:rFonts w:cs="Times New Roman"/>
        </w:rPr>
        <w:t xml:space="preserve"> édit.), des poésies très fines, charmantes, mélodiques. </w:t>
      </w:r>
      <w:r w:rsidRPr="00F8712A">
        <w:rPr>
          <w:rFonts w:cs="Times New Roman"/>
          <w:i/>
        </w:rPr>
        <w:t xml:space="preserve">La </w:t>
      </w:r>
      <w:proofErr w:type="spellStart"/>
      <w:r w:rsidRPr="00F8712A">
        <w:rPr>
          <w:rFonts w:cs="Times New Roman"/>
          <w:i/>
        </w:rPr>
        <w:t>Caccia</w:t>
      </w:r>
      <w:proofErr w:type="spellEnd"/>
      <w:r w:rsidRPr="00F8712A">
        <w:rPr>
          <w:rFonts w:cs="Times New Roman"/>
          <w:i/>
        </w:rPr>
        <w:t xml:space="preserve"> di Nemrod</w:t>
      </w:r>
      <w:r w:rsidRPr="00F8712A">
        <w:rPr>
          <w:rFonts w:cs="Times New Roman"/>
        </w:rPr>
        <w:t>, entre autres, me semble un petit chef-d</w:t>
      </w:r>
      <w:r>
        <w:rPr>
          <w:rFonts w:cs="Times New Roman"/>
        </w:rPr>
        <w:t>’</w:t>
      </w:r>
      <w:r w:rsidRPr="00F8712A">
        <w:rPr>
          <w:rFonts w:cs="Times New Roman"/>
        </w:rPr>
        <w:t>œuvre pour l</w:t>
      </w:r>
      <w:r>
        <w:rPr>
          <w:rFonts w:cs="Times New Roman"/>
        </w:rPr>
        <w:t>’</w:t>
      </w:r>
      <w:r w:rsidRPr="00F8712A">
        <w:rPr>
          <w:rFonts w:cs="Times New Roman"/>
        </w:rPr>
        <w:t>originalité de la vision, pour la puissance de la forme, et elle justifie bien le succès dont on l</w:t>
      </w:r>
      <w:r>
        <w:rPr>
          <w:rFonts w:cs="Times New Roman"/>
        </w:rPr>
        <w:t>’</w:t>
      </w:r>
      <w:r w:rsidRPr="00F8712A">
        <w:rPr>
          <w:rFonts w:cs="Times New Roman"/>
        </w:rPr>
        <w:t xml:space="preserve">a saluée à son apparition dans une brochure à part. Mais les compositions qui lui font couronne maintenant ne sont guère indignes de cette rivale dangereuse. </w:t>
      </w:r>
      <w:r>
        <w:rPr>
          <w:rFonts w:cs="Times New Roman"/>
        </w:rPr>
        <w:t>M. </w:t>
      </w:r>
      <w:proofErr w:type="spellStart"/>
      <w:r w:rsidRPr="00F8712A">
        <w:rPr>
          <w:rFonts w:cs="Times New Roman"/>
        </w:rPr>
        <w:t>Panzacchi</w:t>
      </w:r>
      <w:proofErr w:type="spellEnd"/>
      <w:r w:rsidRPr="00F8712A">
        <w:rPr>
          <w:rFonts w:cs="Times New Roman"/>
        </w:rPr>
        <w:t xml:space="preserve"> demeure un artiste de premier ordre en dépit de la politique, qui a réclamé sa présence à la Chambre. Il a ce goût naturel de la mesure, du </w:t>
      </w:r>
      <w:r w:rsidRPr="00F8712A">
        <w:rPr>
          <w:rFonts w:cs="Times New Roman"/>
          <w:i/>
        </w:rPr>
        <w:t>modus in rebus</w:t>
      </w:r>
      <w:r w:rsidRPr="00F8712A">
        <w:rPr>
          <w:rFonts w:cs="Times New Roman"/>
        </w:rPr>
        <w:t>, qui est absolument rare aujourd</w:t>
      </w:r>
      <w:r>
        <w:rPr>
          <w:rFonts w:cs="Times New Roman"/>
        </w:rPr>
        <w:t>’</w:t>
      </w:r>
      <w:r w:rsidRPr="00F8712A">
        <w:rPr>
          <w:rFonts w:cs="Times New Roman"/>
        </w:rPr>
        <w:t>hui</w:t>
      </w:r>
      <w:r>
        <w:rPr>
          <w:rFonts w:cs="Times New Roman"/>
        </w:rPr>
        <w:t> ;</w:t>
      </w:r>
      <w:r w:rsidRPr="00F8712A">
        <w:rPr>
          <w:rFonts w:cs="Times New Roman"/>
        </w:rPr>
        <w:t xml:space="preserve"> et sa lyrique se tient à l</w:t>
      </w:r>
      <w:r>
        <w:rPr>
          <w:rFonts w:cs="Times New Roman"/>
        </w:rPr>
        <w:t>’</w:t>
      </w:r>
      <w:r w:rsidRPr="00F8712A">
        <w:rPr>
          <w:rFonts w:cs="Times New Roman"/>
        </w:rPr>
        <w:t>écart des raffinements exagérés aussi bien que des platitudes inesthétiques. Nous pouvons admirer ici un tact délicat de poète, même là où la matière était difficile et âpre à dompter</w:t>
      </w:r>
      <w:r>
        <w:rPr>
          <w:rFonts w:cs="Times New Roman"/>
        </w:rPr>
        <w:t> ;</w:t>
      </w:r>
      <w:r w:rsidRPr="00F8712A">
        <w:rPr>
          <w:rFonts w:cs="Times New Roman"/>
        </w:rPr>
        <w:t xml:space="preserve"> </w:t>
      </w:r>
      <w:r w:rsidRPr="00F8712A">
        <w:rPr>
          <w:rFonts w:cs="Times New Roman"/>
          <w:i/>
        </w:rPr>
        <w:t xml:space="preserve">Terra </w:t>
      </w:r>
      <w:proofErr w:type="spellStart"/>
      <w:r w:rsidRPr="00F8712A">
        <w:rPr>
          <w:rFonts w:cs="Times New Roman"/>
          <w:i/>
        </w:rPr>
        <w:t>immite</w:t>
      </w:r>
      <w:proofErr w:type="spellEnd"/>
      <w:r w:rsidRPr="00F8712A">
        <w:rPr>
          <w:rFonts w:cs="Times New Roman"/>
        </w:rPr>
        <w:t xml:space="preserve"> (Terre inclémente), qui forme la dernière partie du recueil, nous en donne un exemple</w:t>
      </w:r>
      <w:r>
        <w:rPr>
          <w:rFonts w:cs="Times New Roman"/>
        </w:rPr>
        <w:t> ;</w:t>
      </w:r>
      <w:r w:rsidRPr="00F8712A">
        <w:rPr>
          <w:rFonts w:cs="Times New Roman"/>
        </w:rPr>
        <w:t xml:space="preserve"> c</w:t>
      </w:r>
      <w:r>
        <w:rPr>
          <w:rFonts w:cs="Times New Roman"/>
        </w:rPr>
        <w:t>’</w:t>
      </w:r>
      <w:r w:rsidRPr="00F8712A">
        <w:rPr>
          <w:rFonts w:cs="Times New Roman"/>
        </w:rPr>
        <w:t>est de la poésie civique, des Souvenirs saignants de la campagne d</w:t>
      </w:r>
      <w:r>
        <w:rPr>
          <w:rFonts w:cs="Times New Roman"/>
        </w:rPr>
        <w:t>’</w:t>
      </w:r>
      <w:r w:rsidRPr="00F8712A">
        <w:rPr>
          <w:rFonts w:cs="Times New Roman"/>
        </w:rPr>
        <w:t>Afrique, cette campagne qui a été la négation journalière de Machiavel et de sa science infaillible. Le poète nous transporte avec un élan tout à fait remarquable et il sait se faire aimer.</w:t>
      </w:r>
    </w:p>
    <w:p w14:paraId="7C42F7C3" w14:textId="77777777" w:rsidR="00A1452B" w:rsidRPr="00FE42C5" w:rsidRDefault="00A1452B" w:rsidP="00A1452B">
      <w:pPr>
        <w:pStyle w:val="Titre3"/>
        <w:rPr>
          <w:lang w:val="it-IT"/>
        </w:rPr>
      </w:pPr>
      <w:r w:rsidRPr="00FE42C5">
        <w:rPr>
          <w:lang w:val="it-IT"/>
        </w:rPr>
        <w:t>G. </w:t>
      </w:r>
      <w:proofErr w:type="gramStart"/>
      <w:r w:rsidRPr="00FE42C5">
        <w:rPr>
          <w:lang w:val="it-IT"/>
        </w:rPr>
        <w:t>Rovetta :</w:t>
      </w:r>
      <w:proofErr w:type="gramEnd"/>
      <w:r w:rsidRPr="00FE42C5">
        <w:rPr>
          <w:lang w:val="it-IT"/>
        </w:rPr>
        <w:t xml:space="preserve"> </w:t>
      </w:r>
      <w:r w:rsidRPr="00FE42C5">
        <w:rPr>
          <w:i/>
          <w:lang w:val="it-IT"/>
        </w:rPr>
        <w:t>L’Idolo</w:t>
      </w:r>
    </w:p>
    <w:p w14:paraId="3027FA7D"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article-1898-02_653a</w:t>
      </w:r>
    </w:p>
    <w:p w14:paraId="08C150A0"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7B3EBAFA" w14:textId="77777777" w:rsidR="00A1452B" w:rsidRPr="00FE42C5" w:rsidRDefault="00A1452B" w:rsidP="00A1452B">
      <w:pPr>
        <w:pStyle w:val="term"/>
        <w:rPr>
          <w:lang w:val="it-IT"/>
        </w:rPr>
      </w:pPr>
      <w:proofErr w:type="spellStart"/>
      <w:proofErr w:type="gramStart"/>
      <w:r w:rsidRPr="00FE42C5">
        <w:rPr>
          <w:lang w:val="it-IT"/>
        </w:rPr>
        <w:t>signed</w:t>
      </w:r>
      <w:proofErr w:type="spellEnd"/>
      <w:r w:rsidRPr="00FE42C5">
        <w:rPr>
          <w:lang w:val="it-IT"/>
        </w:rPr>
        <w:t> :</w:t>
      </w:r>
      <w:proofErr w:type="gramEnd"/>
      <w:r w:rsidRPr="00FE42C5">
        <w:rPr>
          <w:lang w:val="it-IT"/>
        </w:rPr>
        <w:t xml:space="preserve"> Luciano </w:t>
      </w:r>
      <w:proofErr w:type="spellStart"/>
      <w:r w:rsidRPr="00FE42C5">
        <w:rPr>
          <w:rFonts w:eastAsiaTheme="majorEastAsia"/>
          <w:lang w:val="it-IT"/>
        </w:rPr>
        <w:t>Zùccoli</w:t>
      </w:r>
      <w:proofErr w:type="spellEnd"/>
    </w:p>
    <w:p w14:paraId="3097F325" w14:textId="77777777" w:rsidR="00A1452B" w:rsidRDefault="00A1452B" w:rsidP="00A1452B">
      <w:pPr>
        <w:pStyle w:val="term"/>
      </w:pPr>
      <w:proofErr w:type="gramStart"/>
      <w:r w:rsidRPr="00925B7B">
        <w:t>section</w:t>
      </w:r>
      <w:proofErr w:type="gramEnd"/>
      <w:r w:rsidRPr="00925B7B">
        <w:t xml:space="preserve"> : </w:t>
      </w:r>
      <w:r>
        <w:t>Lettres italiennes</w:t>
      </w:r>
    </w:p>
    <w:p w14:paraId="5057A2B0"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G. </w:t>
      </w:r>
      <w:r w:rsidRPr="00F8712A">
        <w:t>Rovetta</w:t>
      </w:r>
      <w:r>
        <w:t> :</w:t>
      </w:r>
      <w:r w:rsidRPr="00F8712A">
        <w:t xml:space="preserve"> </w:t>
      </w:r>
      <w:r w:rsidRPr="00F8712A">
        <w:rPr>
          <w:i/>
        </w:rPr>
        <w:t>L</w:t>
      </w:r>
      <w:r>
        <w:rPr>
          <w:i/>
        </w:rPr>
        <w:t>’</w:t>
      </w:r>
      <w:proofErr w:type="spellStart"/>
      <w:r w:rsidRPr="00F8712A">
        <w:rPr>
          <w:i/>
        </w:rPr>
        <w:t>Idolo</w:t>
      </w:r>
      <w:proofErr w:type="spellEnd"/>
    </w:p>
    <w:p w14:paraId="4D092862" w14:textId="77777777" w:rsidR="00A1452B" w:rsidRPr="00925B7B" w:rsidRDefault="00A1452B" w:rsidP="00A1452B">
      <w:pPr>
        <w:pStyle w:val="term"/>
      </w:pPr>
      <w:proofErr w:type="gramStart"/>
      <w:r w:rsidRPr="00925B7B">
        <w:t>date</w:t>
      </w:r>
      <w:proofErr w:type="gramEnd"/>
      <w:r w:rsidRPr="00925B7B">
        <w:t> :</w:t>
      </w:r>
      <w:r>
        <w:t xml:space="preserve"> 1898-02</w:t>
      </w:r>
    </w:p>
    <w:p w14:paraId="735F0766"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 numéro, 98, février 1898</w:t>
      </w:r>
      <w:r w:rsidRPr="00925B7B">
        <w:t xml:space="preserve">, </w:t>
      </w:r>
      <w:r>
        <w:t>p. 647-654 [653]</w:t>
      </w:r>
    </w:p>
    <w:p w14:paraId="1FABBF0E" w14:textId="77777777" w:rsidR="00A1452B" w:rsidRDefault="00A1452B" w:rsidP="00A1452B">
      <w:pPr>
        <w:pStyle w:val="Corpsdetexte"/>
        <w:rPr>
          <w:rFonts w:cs="Times New Roman"/>
        </w:rPr>
      </w:pPr>
      <w:r w:rsidRPr="00F8712A">
        <w:rPr>
          <w:rFonts w:cs="Times New Roman"/>
        </w:rPr>
        <w:t>Je dépêcherai en deux mots le nouveau roman, l</w:t>
      </w:r>
      <w:r>
        <w:rPr>
          <w:rFonts w:cs="Times New Roman"/>
        </w:rPr>
        <w:t>’</w:t>
      </w:r>
      <w:proofErr w:type="spellStart"/>
      <w:r w:rsidRPr="00F8712A">
        <w:rPr>
          <w:rFonts w:cs="Times New Roman"/>
          <w:b/>
        </w:rPr>
        <w:t>Idolo</w:t>
      </w:r>
      <w:proofErr w:type="spellEnd"/>
      <w:r w:rsidRPr="00F8712A">
        <w:rPr>
          <w:rFonts w:cs="Times New Roman"/>
        </w:rPr>
        <w:t xml:space="preserve">, de </w:t>
      </w:r>
      <w:r>
        <w:rPr>
          <w:rFonts w:cs="Times New Roman"/>
        </w:rPr>
        <w:t>M. </w:t>
      </w:r>
      <w:r w:rsidRPr="00F8712A">
        <w:rPr>
          <w:rFonts w:cs="Times New Roman"/>
        </w:rPr>
        <w:t>Rovetta. Cet auteur veut produire trop, et ça déprécie la marque de fabrique</w:t>
      </w:r>
      <w:r>
        <w:rPr>
          <w:rFonts w:cs="Times New Roman"/>
        </w:rPr>
        <w:t> ;</w:t>
      </w:r>
      <w:r w:rsidRPr="00F8712A">
        <w:rPr>
          <w:rFonts w:cs="Times New Roman"/>
        </w:rPr>
        <w:t xml:space="preserve"> la confection de ses livres est vertigineusement rapide</w:t>
      </w:r>
      <w:r>
        <w:rPr>
          <w:rFonts w:cs="Times New Roman"/>
        </w:rPr>
        <w:t> ;</w:t>
      </w:r>
      <w:r w:rsidRPr="00F8712A">
        <w:rPr>
          <w:rFonts w:cs="Times New Roman"/>
        </w:rPr>
        <w:t xml:space="preserve"> coup sur coup il nous lance à la tête des romans, des drames, des nouvelles</w:t>
      </w:r>
      <w:r>
        <w:rPr>
          <w:rFonts w:cs="Times New Roman"/>
        </w:rPr>
        <w:t> ;</w:t>
      </w:r>
      <w:r w:rsidRPr="00F8712A">
        <w:rPr>
          <w:rFonts w:cs="Times New Roman"/>
        </w:rPr>
        <w:t xml:space="preserve"> seule la poésie a pu échapper à ce massacre, et je l</w:t>
      </w:r>
      <w:r>
        <w:rPr>
          <w:rFonts w:cs="Times New Roman"/>
        </w:rPr>
        <w:t>’</w:t>
      </w:r>
      <w:r w:rsidRPr="00F8712A">
        <w:rPr>
          <w:rFonts w:cs="Times New Roman"/>
        </w:rPr>
        <w:t>en félicite de tout mon cœur. L</w:t>
      </w:r>
      <w:r>
        <w:rPr>
          <w:rFonts w:cs="Times New Roman"/>
        </w:rPr>
        <w:t>’</w:t>
      </w:r>
      <w:proofErr w:type="spellStart"/>
      <w:r w:rsidRPr="00F8712A">
        <w:rPr>
          <w:rFonts w:cs="Times New Roman"/>
          <w:i/>
        </w:rPr>
        <w:t>Idolo</w:t>
      </w:r>
      <w:proofErr w:type="spellEnd"/>
      <w:r w:rsidRPr="00F8712A">
        <w:rPr>
          <w:rFonts w:cs="Times New Roman"/>
        </w:rPr>
        <w:t xml:space="preserve"> appartient à la vieille école du réalisme misérable et plat</w:t>
      </w:r>
      <w:r>
        <w:rPr>
          <w:rFonts w:cs="Times New Roman"/>
        </w:rPr>
        <w:t> ;</w:t>
      </w:r>
      <w:r w:rsidRPr="00F8712A">
        <w:rPr>
          <w:rFonts w:cs="Times New Roman"/>
        </w:rPr>
        <w:t xml:space="preserve"> pas de forme, pas de décor, pas de nouveauté de moyens et de types</w:t>
      </w:r>
      <w:r>
        <w:rPr>
          <w:rFonts w:cs="Times New Roman"/>
        </w:rPr>
        <w:t> ;</w:t>
      </w:r>
      <w:r w:rsidRPr="00F8712A">
        <w:rPr>
          <w:rFonts w:cs="Times New Roman"/>
        </w:rPr>
        <w:t xml:space="preserve"> surtout, pas une idée. Contre cette littérature, une tasse de thé bouillant est très recommandable</w:t>
      </w:r>
      <w:r>
        <w:rPr>
          <w:rFonts w:cs="Times New Roman"/>
        </w:rPr>
        <w:t> ;</w:t>
      </w:r>
      <w:r w:rsidRPr="00F8712A">
        <w:rPr>
          <w:rFonts w:cs="Times New Roman"/>
        </w:rPr>
        <w:t xml:space="preserve"> se coucher au plus tôt, et tâcher de transpirer, </w:t>
      </w:r>
      <w:r w:rsidRPr="00F8712A">
        <w:rPr>
          <w:rFonts w:cs="Times New Roman"/>
        </w:rPr>
        <w:lastRenderedPageBreak/>
        <w:t>comme si l</w:t>
      </w:r>
      <w:r>
        <w:rPr>
          <w:rFonts w:cs="Times New Roman"/>
        </w:rPr>
        <w:t>’</w:t>
      </w:r>
      <w:r w:rsidRPr="00F8712A">
        <w:rPr>
          <w:rFonts w:cs="Times New Roman"/>
        </w:rPr>
        <w:t>on continuait la lecture de l</w:t>
      </w:r>
      <w:r>
        <w:rPr>
          <w:rFonts w:cs="Times New Roman"/>
        </w:rPr>
        <w:t>’</w:t>
      </w:r>
      <w:proofErr w:type="spellStart"/>
      <w:r w:rsidRPr="00F8712A">
        <w:rPr>
          <w:rFonts w:cs="Times New Roman"/>
          <w:i/>
        </w:rPr>
        <w:t>Idolo</w:t>
      </w:r>
      <w:proofErr w:type="spellEnd"/>
      <w:r w:rsidRPr="00F8712A">
        <w:rPr>
          <w:rFonts w:cs="Times New Roman"/>
        </w:rPr>
        <w:t>.</w:t>
      </w:r>
    </w:p>
    <w:p w14:paraId="1ACD3E40" w14:textId="77777777" w:rsidR="00A1452B" w:rsidRPr="00FE42C5" w:rsidRDefault="00A1452B" w:rsidP="00A1452B">
      <w:pPr>
        <w:pStyle w:val="Titre3"/>
        <w:rPr>
          <w:lang w:val="it-IT"/>
        </w:rPr>
      </w:pPr>
      <w:r w:rsidRPr="00FE42C5">
        <w:rPr>
          <w:lang w:val="it-IT"/>
        </w:rPr>
        <w:t>Marginalia</w:t>
      </w:r>
    </w:p>
    <w:p w14:paraId="4ED9DFA3"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article-1898-02_653b</w:t>
      </w:r>
    </w:p>
    <w:p w14:paraId="17654782"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23751128"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 xml:space="preserve">Luciano </w:t>
      </w:r>
      <w:proofErr w:type="spellStart"/>
      <w:r w:rsidRPr="0071019C">
        <w:rPr>
          <w:rFonts w:eastAsiaTheme="majorEastAsia"/>
        </w:rPr>
        <w:t>Zùccoli</w:t>
      </w:r>
      <w:proofErr w:type="spellEnd"/>
    </w:p>
    <w:p w14:paraId="5D1FF795" w14:textId="77777777" w:rsidR="00A1452B" w:rsidRDefault="00A1452B" w:rsidP="00A1452B">
      <w:pPr>
        <w:pStyle w:val="term"/>
      </w:pPr>
      <w:proofErr w:type="gramStart"/>
      <w:r w:rsidRPr="00925B7B">
        <w:t>section</w:t>
      </w:r>
      <w:proofErr w:type="gramEnd"/>
      <w:r w:rsidRPr="00925B7B">
        <w:t xml:space="preserve"> : </w:t>
      </w:r>
      <w:r>
        <w:t>Lettres italiennes</w:t>
      </w:r>
    </w:p>
    <w:p w14:paraId="2E69F6FB"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proofErr w:type="spellStart"/>
      <w:r>
        <w:t>Marginalia</w:t>
      </w:r>
      <w:proofErr w:type="spellEnd"/>
    </w:p>
    <w:p w14:paraId="3234CB95" w14:textId="77777777" w:rsidR="00A1452B" w:rsidRPr="00925B7B" w:rsidRDefault="00A1452B" w:rsidP="00A1452B">
      <w:pPr>
        <w:pStyle w:val="term"/>
      </w:pPr>
      <w:proofErr w:type="gramStart"/>
      <w:r w:rsidRPr="00925B7B">
        <w:t>date</w:t>
      </w:r>
      <w:proofErr w:type="gramEnd"/>
      <w:r w:rsidRPr="00925B7B">
        <w:t> :</w:t>
      </w:r>
      <w:r>
        <w:t xml:space="preserve"> 1898-02</w:t>
      </w:r>
    </w:p>
    <w:p w14:paraId="2E72E926"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 numéro, 98, février 1898</w:t>
      </w:r>
      <w:r w:rsidRPr="00925B7B">
        <w:t xml:space="preserve">, </w:t>
      </w:r>
      <w:r>
        <w:t>p. 647-654 [653-654]</w:t>
      </w:r>
    </w:p>
    <w:p w14:paraId="09671E5D" w14:textId="77777777" w:rsidR="00A1452B" w:rsidRPr="00F8712A" w:rsidRDefault="00A1452B" w:rsidP="00A1452B">
      <w:pPr>
        <w:pStyle w:val="Corpsdetexte"/>
        <w:rPr>
          <w:rFonts w:cs="Times New Roman"/>
        </w:rPr>
      </w:pPr>
      <w:r w:rsidRPr="00F8712A">
        <w:rPr>
          <w:rFonts w:cs="Times New Roman"/>
        </w:rPr>
        <w:t xml:space="preserve">La </w:t>
      </w:r>
      <w:r w:rsidRPr="00F8712A">
        <w:rPr>
          <w:rFonts w:cs="Times New Roman"/>
          <w:i/>
        </w:rPr>
        <w:t>Commission pour les critiques d</w:t>
      </w:r>
      <w:r>
        <w:rPr>
          <w:rFonts w:cs="Times New Roman"/>
          <w:i/>
        </w:rPr>
        <w:t>’</w:t>
      </w:r>
      <w:r w:rsidRPr="00F8712A">
        <w:rPr>
          <w:rFonts w:cs="Times New Roman"/>
          <w:i/>
        </w:rPr>
        <w:t>art</w:t>
      </w:r>
      <w:r w:rsidRPr="00F8712A">
        <w:rPr>
          <w:rFonts w:cs="Times New Roman"/>
        </w:rPr>
        <w:t xml:space="preserve"> de l</w:t>
      </w:r>
      <w:r>
        <w:rPr>
          <w:rFonts w:cs="Times New Roman"/>
        </w:rPr>
        <w:t>’</w:t>
      </w:r>
      <w:r w:rsidRPr="00F8712A">
        <w:rPr>
          <w:rFonts w:cs="Times New Roman"/>
        </w:rPr>
        <w:t>Exposition de Venise vient de décerner ses prix</w:t>
      </w:r>
      <w:r>
        <w:rPr>
          <w:rFonts w:cs="Times New Roman"/>
        </w:rPr>
        <w:t> : 1.500 </w:t>
      </w:r>
      <w:proofErr w:type="spellStart"/>
      <w:r w:rsidRPr="00F8712A">
        <w:rPr>
          <w:rFonts w:cs="Times New Roman"/>
        </w:rPr>
        <w:t>fr.</w:t>
      </w:r>
      <w:proofErr w:type="spellEnd"/>
      <w:r w:rsidRPr="00F8712A">
        <w:rPr>
          <w:rFonts w:cs="Times New Roman"/>
        </w:rPr>
        <w:t xml:space="preserve"> à </w:t>
      </w:r>
      <w:r>
        <w:rPr>
          <w:rFonts w:cs="Times New Roman"/>
        </w:rPr>
        <w:t>M. </w:t>
      </w:r>
      <w:r w:rsidRPr="00F8712A">
        <w:rPr>
          <w:rFonts w:cs="Times New Roman"/>
        </w:rPr>
        <w:t>Primo Levi pour une série d</w:t>
      </w:r>
      <w:r>
        <w:rPr>
          <w:rFonts w:cs="Times New Roman"/>
        </w:rPr>
        <w:t>’</w:t>
      </w:r>
      <w:r w:rsidRPr="00F8712A">
        <w:rPr>
          <w:rFonts w:cs="Times New Roman"/>
        </w:rPr>
        <w:t>articles parus dans un journal florentin</w:t>
      </w:r>
      <w:r>
        <w:rPr>
          <w:rFonts w:cs="Times New Roman"/>
        </w:rPr>
        <w:t> ; 1.000 </w:t>
      </w:r>
      <w:proofErr w:type="spellStart"/>
      <w:r w:rsidRPr="00F8712A">
        <w:rPr>
          <w:rFonts w:cs="Times New Roman"/>
        </w:rPr>
        <w:t>fr.</w:t>
      </w:r>
      <w:proofErr w:type="spellEnd"/>
      <w:r w:rsidRPr="00F8712A">
        <w:rPr>
          <w:rFonts w:cs="Times New Roman"/>
        </w:rPr>
        <w:t xml:space="preserve"> à </w:t>
      </w:r>
      <w:r>
        <w:rPr>
          <w:rFonts w:cs="Times New Roman"/>
        </w:rPr>
        <w:t>M. </w:t>
      </w:r>
      <w:r w:rsidRPr="00F8712A">
        <w:rPr>
          <w:rFonts w:cs="Times New Roman"/>
        </w:rPr>
        <w:t xml:space="preserve">Vittorio Pica et autant à </w:t>
      </w:r>
      <w:r>
        <w:rPr>
          <w:rFonts w:cs="Times New Roman"/>
        </w:rPr>
        <w:t>M. </w:t>
      </w:r>
      <w:r w:rsidRPr="00F8712A">
        <w:rPr>
          <w:rFonts w:cs="Times New Roman"/>
        </w:rPr>
        <w:t xml:space="preserve">Ugo </w:t>
      </w:r>
      <w:proofErr w:type="spellStart"/>
      <w:r w:rsidRPr="00F8712A">
        <w:rPr>
          <w:rFonts w:cs="Times New Roman"/>
        </w:rPr>
        <w:t>Ojetti</w:t>
      </w:r>
      <w:proofErr w:type="spellEnd"/>
      <w:r w:rsidRPr="00F8712A">
        <w:rPr>
          <w:rFonts w:cs="Times New Roman"/>
        </w:rPr>
        <w:t xml:space="preserve"> pour les deux livres dont j</w:t>
      </w:r>
      <w:r>
        <w:rPr>
          <w:rFonts w:cs="Times New Roman"/>
        </w:rPr>
        <w:t>’</w:t>
      </w:r>
      <w:r w:rsidRPr="00F8712A">
        <w:rPr>
          <w:rFonts w:cs="Times New Roman"/>
        </w:rPr>
        <w:t xml:space="preserve">ai parlé dans le </w:t>
      </w:r>
      <w:r w:rsidRPr="00F8712A">
        <w:rPr>
          <w:rFonts w:cs="Times New Roman"/>
          <w:i/>
        </w:rPr>
        <w:t>Mercure</w:t>
      </w:r>
      <w:r w:rsidRPr="00F8712A">
        <w:rPr>
          <w:rFonts w:cs="Times New Roman"/>
        </w:rPr>
        <w:t xml:space="preserve"> de décembre</w:t>
      </w:r>
      <w:r>
        <w:rPr>
          <w:rFonts w:cs="Times New Roman"/>
        </w:rPr>
        <w:t> ; 500 </w:t>
      </w:r>
      <w:proofErr w:type="spellStart"/>
      <w:r w:rsidRPr="00F8712A">
        <w:rPr>
          <w:rFonts w:cs="Times New Roman"/>
        </w:rPr>
        <w:t>fr.</w:t>
      </w:r>
      <w:proofErr w:type="spellEnd"/>
      <w:r w:rsidRPr="00F8712A">
        <w:rPr>
          <w:rFonts w:cs="Times New Roman"/>
        </w:rPr>
        <w:t xml:space="preserve"> à </w:t>
      </w:r>
      <w:r>
        <w:rPr>
          <w:rFonts w:cs="Times New Roman"/>
        </w:rPr>
        <w:t>M. </w:t>
      </w:r>
      <w:r w:rsidRPr="00F8712A">
        <w:rPr>
          <w:rFonts w:cs="Times New Roman"/>
        </w:rPr>
        <w:t xml:space="preserve">Antonio </w:t>
      </w:r>
      <w:proofErr w:type="spellStart"/>
      <w:r w:rsidRPr="00F8712A">
        <w:rPr>
          <w:rFonts w:cs="Times New Roman"/>
        </w:rPr>
        <w:t>Munaro</w:t>
      </w:r>
      <w:proofErr w:type="spellEnd"/>
      <w:r w:rsidRPr="00F8712A">
        <w:rPr>
          <w:rFonts w:cs="Times New Roman"/>
        </w:rPr>
        <w:t xml:space="preserve"> pour un volume et autant à </w:t>
      </w:r>
      <w:r>
        <w:rPr>
          <w:rFonts w:cs="Times New Roman"/>
        </w:rPr>
        <w:t>M. </w:t>
      </w:r>
      <w:r w:rsidRPr="00F8712A">
        <w:rPr>
          <w:rFonts w:cs="Times New Roman"/>
        </w:rPr>
        <w:t xml:space="preserve">Ugo </w:t>
      </w:r>
      <w:proofErr w:type="spellStart"/>
      <w:r w:rsidRPr="00F8712A">
        <w:rPr>
          <w:rFonts w:cs="Times New Roman"/>
        </w:rPr>
        <w:t>Fleres</w:t>
      </w:r>
      <w:proofErr w:type="spellEnd"/>
      <w:r w:rsidRPr="00F8712A">
        <w:rPr>
          <w:rFonts w:cs="Times New Roman"/>
        </w:rPr>
        <w:t xml:space="preserve"> pour deux articles. Ce dernier, évidemment, est un élève de Jules César</w:t>
      </w:r>
      <w:r>
        <w:rPr>
          <w:rFonts w:cs="Times New Roman"/>
        </w:rPr>
        <w:t> :</w:t>
      </w:r>
      <w:r w:rsidRPr="00F8712A">
        <w:rPr>
          <w:rFonts w:cs="Times New Roman"/>
        </w:rPr>
        <w:t xml:space="preserve"> </w:t>
      </w:r>
      <w:proofErr w:type="spellStart"/>
      <w:r w:rsidRPr="00F8712A">
        <w:rPr>
          <w:rFonts w:cs="Times New Roman"/>
          <w:i/>
        </w:rPr>
        <w:t>venit</w:t>
      </w:r>
      <w:proofErr w:type="spellEnd"/>
      <w:r w:rsidRPr="00F8712A">
        <w:rPr>
          <w:rFonts w:cs="Times New Roman"/>
          <w:i/>
        </w:rPr>
        <w:t xml:space="preserve">, </w:t>
      </w:r>
      <w:proofErr w:type="spellStart"/>
      <w:r w:rsidRPr="00F8712A">
        <w:rPr>
          <w:rFonts w:cs="Times New Roman"/>
          <w:i/>
        </w:rPr>
        <w:t>vidit</w:t>
      </w:r>
      <w:proofErr w:type="spellEnd"/>
      <w:r w:rsidRPr="00F8712A">
        <w:rPr>
          <w:rFonts w:cs="Times New Roman"/>
        </w:rPr>
        <w:t xml:space="preserve">, et </w:t>
      </w:r>
      <w:proofErr w:type="spellStart"/>
      <w:r w:rsidRPr="00F8712A">
        <w:rPr>
          <w:rFonts w:cs="Times New Roman"/>
          <w:i/>
        </w:rPr>
        <w:t>vicit</w:t>
      </w:r>
      <w:proofErr w:type="spellEnd"/>
      <w:r w:rsidRPr="00F8712A">
        <w:rPr>
          <w:rFonts w:cs="Times New Roman"/>
        </w:rPr>
        <w:t>… son prix, dans un clin d</w:t>
      </w:r>
      <w:r>
        <w:rPr>
          <w:rFonts w:cs="Times New Roman"/>
        </w:rPr>
        <w:t>’</w:t>
      </w:r>
      <w:r w:rsidRPr="00F8712A">
        <w:rPr>
          <w:rFonts w:cs="Times New Roman"/>
        </w:rPr>
        <w:t>œil.</w:t>
      </w:r>
    </w:p>
    <w:p w14:paraId="54049B2B" w14:textId="77777777" w:rsidR="00A1452B" w:rsidRPr="00F8712A" w:rsidDel="00804991" w:rsidRDefault="00A1452B" w:rsidP="00A1452B">
      <w:pPr>
        <w:pStyle w:val="Corpsdetexte"/>
        <w:rPr>
          <w:del w:id="18" w:author="Marguerite-Marie Bordry" w:date="2018-12-07T16:19:00Z"/>
          <w:rFonts w:cs="Times New Roman"/>
        </w:rPr>
      </w:pPr>
      <w:r w:rsidRPr="00F8712A">
        <w:rPr>
          <w:rFonts w:cs="Times New Roman"/>
        </w:rPr>
        <w:t>L</w:t>
      </w:r>
      <w:r>
        <w:rPr>
          <w:rFonts w:cs="Times New Roman"/>
        </w:rPr>
        <w:t>’</w:t>
      </w:r>
      <w:r w:rsidRPr="00F8712A">
        <w:rPr>
          <w:rFonts w:cs="Times New Roman"/>
          <w:i/>
        </w:rPr>
        <w:t>enquête du Marzocco</w:t>
      </w:r>
      <w:r w:rsidRPr="00F8712A">
        <w:rPr>
          <w:rFonts w:cs="Times New Roman"/>
        </w:rPr>
        <w:t xml:space="preserve"> sur la littérature et l</w:t>
      </w:r>
      <w:r>
        <w:rPr>
          <w:rFonts w:cs="Times New Roman"/>
        </w:rPr>
        <w:t>’</w:t>
      </w:r>
      <w:r w:rsidRPr="00F8712A">
        <w:rPr>
          <w:rFonts w:cs="Times New Roman"/>
        </w:rPr>
        <w:t>art italien à l</w:t>
      </w:r>
      <w:r>
        <w:rPr>
          <w:rFonts w:cs="Times New Roman"/>
        </w:rPr>
        <w:t>’</w:t>
      </w:r>
      <w:r w:rsidRPr="00F8712A">
        <w:rPr>
          <w:rFonts w:cs="Times New Roman"/>
        </w:rPr>
        <w:t>étranger a rassemblé des réponses nombreuses et importantes. Parmi les écrivains et les artistes qui ont fait bon accueil au questionnaire du journal littéraire de Florence, je citerai, au hasard de la mémoire, M</w:t>
      </w:r>
      <w:r>
        <w:rPr>
          <w:rFonts w:cs="Times New Roman"/>
        </w:rPr>
        <w:t>M. </w:t>
      </w:r>
      <w:r w:rsidRPr="00F8712A">
        <w:rPr>
          <w:rFonts w:cs="Times New Roman"/>
        </w:rPr>
        <w:t xml:space="preserve">Coppée, Zola, Lemaître, </w:t>
      </w:r>
      <w:proofErr w:type="spellStart"/>
      <w:r w:rsidRPr="00F8712A">
        <w:rPr>
          <w:rFonts w:cs="Times New Roman"/>
        </w:rPr>
        <w:t>Claretie</w:t>
      </w:r>
      <w:proofErr w:type="spellEnd"/>
      <w:r w:rsidRPr="00F8712A">
        <w:rPr>
          <w:rFonts w:cs="Times New Roman"/>
        </w:rPr>
        <w:t xml:space="preserve">, de Vogüé, de Gourmont, Hérelle, Brunetière, Max Liebermann, Carolus Duran, </w:t>
      </w:r>
      <w:proofErr w:type="spellStart"/>
      <w:r w:rsidRPr="00F8712A">
        <w:rPr>
          <w:rFonts w:cs="Times New Roman"/>
        </w:rPr>
        <w:t>Puvis</w:t>
      </w:r>
      <w:proofErr w:type="spellEnd"/>
      <w:r w:rsidRPr="00F8712A">
        <w:rPr>
          <w:rFonts w:cs="Times New Roman"/>
        </w:rPr>
        <w:t xml:space="preserve"> de Chavannes, P. Adam, William Ritter, Barrès, </w:t>
      </w:r>
      <w:r>
        <w:rPr>
          <w:rFonts w:cs="Times New Roman"/>
        </w:rPr>
        <w:t>J. </w:t>
      </w:r>
      <w:r w:rsidRPr="00F8712A">
        <w:rPr>
          <w:rFonts w:cs="Times New Roman"/>
        </w:rPr>
        <w:t xml:space="preserve">Case, de </w:t>
      </w:r>
      <w:proofErr w:type="spellStart"/>
      <w:r w:rsidRPr="00F8712A">
        <w:rPr>
          <w:rFonts w:cs="Times New Roman"/>
        </w:rPr>
        <w:t>Hérédia</w:t>
      </w:r>
      <w:proofErr w:type="spellEnd"/>
      <w:r w:rsidRPr="00F8712A">
        <w:rPr>
          <w:rFonts w:cs="Times New Roman"/>
        </w:rPr>
        <w:t xml:space="preserve">, Rod, </w:t>
      </w:r>
      <w:proofErr w:type="spellStart"/>
      <w:r w:rsidRPr="00F8712A">
        <w:rPr>
          <w:rFonts w:cs="Times New Roman"/>
        </w:rPr>
        <w:t>Ouida</w:t>
      </w:r>
      <w:proofErr w:type="spellEnd"/>
      <w:r w:rsidRPr="00F8712A">
        <w:rPr>
          <w:rFonts w:cs="Times New Roman"/>
        </w:rPr>
        <w:t xml:space="preserve">, </w:t>
      </w:r>
      <w:proofErr w:type="spellStart"/>
      <w:r w:rsidRPr="00F8712A">
        <w:rPr>
          <w:rFonts w:cs="Times New Roman"/>
        </w:rPr>
        <w:t>Müntz</w:t>
      </w:r>
      <w:proofErr w:type="spellEnd"/>
      <w:r w:rsidRPr="00F8712A">
        <w:rPr>
          <w:rFonts w:cs="Times New Roman"/>
        </w:rPr>
        <w:t xml:space="preserve">, Walter Crane, Paul Heyse, Fulda, </w:t>
      </w:r>
      <w:r>
        <w:rPr>
          <w:rFonts w:cs="Times New Roman"/>
        </w:rPr>
        <w:t xml:space="preserve">M. Rossetti, </w:t>
      </w:r>
      <w:proofErr w:type="spellStart"/>
      <w:r>
        <w:rPr>
          <w:rFonts w:cs="Times New Roman"/>
        </w:rPr>
        <w:t>Symons</w:t>
      </w:r>
      <w:proofErr w:type="spellEnd"/>
      <w:r>
        <w:rPr>
          <w:rFonts w:cs="Times New Roman"/>
        </w:rPr>
        <w:t xml:space="preserve">, </w:t>
      </w:r>
      <w:proofErr w:type="spellStart"/>
      <w:r>
        <w:rPr>
          <w:rFonts w:cs="Times New Roman"/>
        </w:rPr>
        <w:t>Khnopff</w:t>
      </w:r>
      <w:proofErr w:type="spellEnd"/>
      <w:r>
        <w:rPr>
          <w:rFonts w:cs="Times New Roman"/>
        </w:rPr>
        <w:t>,</w:t>
      </w:r>
      <w:r w:rsidRPr="00F8712A">
        <w:rPr>
          <w:rFonts w:cs="Times New Roman"/>
        </w:rPr>
        <w:t xml:space="preserve"> etc.</w:t>
      </w:r>
      <w:r>
        <w:rPr>
          <w:rFonts w:cs="Times New Roman"/>
        </w:rPr>
        <w:t> ;</w:t>
      </w:r>
      <w:r w:rsidRPr="00F8712A">
        <w:rPr>
          <w:rFonts w:cs="Times New Roman"/>
        </w:rPr>
        <w:t xml:space="preserve"> les Français sont en majorité, preuve de cette heureuse sympathie qui va chaque jour se fortifiant entre les deux nations, je ne pourrais pas rapporter les réponses, même en me bornant aux plus intéressantes ou aux plus singulières. Il s</w:t>
      </w:r>
      <w:r>
        <w:rPr>
          <w:rFonts w:cs="Times New Roman"/>
        </w:rPr>
        <w:t>’</w:t>
      </w:r>
      <w:r w:rsidRPr="00F8712A">
        <w:rPr>
          <w:rFonts w:cs="Times New Roman"/>
        </w:rPr>
        <w:t>agissait de dire quelle importance, quel rang, quelles tendances on attribue, à l</w:t>
      </w:r>
      <w:r>
        <w:rPr>
          <w:rFonts w:cs="Times New Roman"/>
        </w:rPr>
        <w:t>’</w:t>
      </w:r>
      <w:r w:rsidRPr="00F8712A">
        <w:rPr>
          <w:rFonts w:cs="Times New Roman"/>
        </w:rPr>
        <w:t>Étranger, à la littérature et à l</w:t>
      </w:r>
      <w:r>
        <w:rPr>
          <w:rFonts w:cs="Times New Roman"/>
        </w:rPr>
        <w:t>’</w:t>
      </w:r>
      <w:r w:rsidRPr="00F8712A">
        <w:rPr>
          <w:rFonts w:cs="Times New Roman"/>
        </w:rPr>
        <w:t>art italien. En général, d</w:t>
      </w:r>
      <w:r>
        <w:rPr>
          <w:rFonts w:cs="Times New Roman"/>
        </w:rPr>
        <w:t>’</w:t>
      </w:r>
      <w:r w:rsidRPr="00F8712A">
        <w:rPr>
          <w:rFonts w:cs="Times New Roman"/>
        </w:rPr>
        <w:t>après l</w:t>
      </w:r>
      <w:r>
        <w:rPr>
          <w:rFonts w:cs="Times New Roman"/>
        </w:rPr>
        <w:t>’</w:t>
      </w:r>
      <w:r w:rsidRPr="00F8712A">
        <w:rPr>
          <w:rFonts w:cs="Times New Roman"/>
        </w:rPr>
        <w:t>enquête actuelle on apprend que la langue italienne est très peu cultivée à l</w:t>
      </w:r>
      <w:r>
        <w:rPr>
          <w:rFonts w:cs="Times New Roman"/>
        </w:rPr>
        <w:t>’</w:t>
      </w:r>
      <w:r w:rsidRPr="00F8712A">
        <w:rPr>
          <w:rFonts w:cs="Times New Roman"/>
        </w:rPr>
        <w:t>Étranger, et qu</w:t>
      </w:r>
      <w:r>
        <w:rPr>
          <w:rFonts w:cs="Times New Roman"/>
        </w:rPr>
        <w:t>’</w:t>
      </w:r>
      <w:r w:rsidRPr="00F8712A">
        <w:rPr>
          <w:rFonts w:cs="Times New Roman"/>
        </w:rPr>
        <w:t>on ne connaît de cette littérature que les œuvres traduites</w:t>
      </w:r>
      <w:r>
        <w:rPr>
          <w:rFonts w:cs="Times New Roman"/>
        </w:rPr>
        <w:t> ;</w:t>
      </w:r>
      <w:r w:rsidRPr="00F8712A">
        <w:rPr>
          <w:rFonts w:cs="Times New Roman"/>
        </w:rPr>
        <w:t xml:space="preserve"> de là, une incertitude à la juger, et quelquefois l</w:t>
      </w:r>
      <w:r>
        <w:rPr>
          <w:rFonts w:cs="Times New Roman"/>
        </w:rPr>
        <w:t>’</w:t>
      </w:r>
      <w:r w:rsidRPr="00F8712A">
        <w:rPr>
          <w:rFonts w:cs="Times New Roman"/>
        </w:rPr>
        <w:t>impossibilité absolue d</w:t>
      </w:r>
      <w:r>
        <w:rPr>
          <w:rFonts w:cs="Times New Roman"/>
        </w:rPr>
        <w:t>’</w:t>
      </w:r>
      <w:r w:rsidRPr="00F8712A">
        <w:rPr>
          <w:rFonts w:cs="Times New Roman"/>
        </w:rPr>
        <w:t>exprimer une opinion quelconque. De là, aussi, la concordance des citations</w:t>
      </w:r>
      <w:r>
        <w:rPr>
          <w:rFonts w:cs="Times New Roman"/>
        </w:rPr>
        <w:t> :</w:t>
      </w:r>
      <w:r w:rsidRPr="00F8712A">
        <w:rPr>
          <w:rFonts w:cs="Times New Roman"/>
        </w:rPr>
        <w:t xml:space="preserve"> presque tous les interrogés citent les noms de d</w:t>
      </w:r>
      <w:r>
        <w:rPr>
          <w:rFonts w:cs="Times New Roman"/>
        </w:rPr>
        <w:t>’</w:t>
      </w:r>
      <w:r w:rsidRPr="00F8712A">
        <w:rPr>
          <w:rFonts w:cs="Times New Roman"/>
        </w:rPr>
        <w:t xml:space="preserve">Annunzio, </w:t>
      </w:r>
      <w:commentRangeStart w:id="19"/>
      <w:r w:rsidRPr="00F8712A">
        <w:rPr>
          <w:rFonts w:cs="Times New Roman"/>
        </w:rPr>
        <w:t xml:space="preserve">Fogazzaro, pour la littérature, de Segantini, </w:t>
      </w:r>
      <w:proofErr w:type="spellStart"/>
      <w:r w:rsidRPr="00F8712A">
        <w:rPr>
          <w:rFonts w:cs="Times New Roman"/>
        </w:rPr>
        <w:t>Michetti</w:t>
      </w:r>
      <w:proofErr w:type="spellEnd"/>
      <w:r w:rsidRPr="00F8712A">
        <w:rPr>
          <w:rFonts w:cs="Times New Roman"/>
        </w:rPr>
        <w:t xml:space="preserve">, </w:t>
      </w:r>
    </w:p>
    <w:p w14:paraId="4FC1A21A" w14:textId="77777777" w:rsidR="00A1452B" w:rsidRDefault="00A1452B" w:rsidP="00804991">
      <w:pPr>
        <w:pStyle w:val="Corpsdetexte"/>
        <w:rPr>
          <w:rFonts w:cs="Times New Roman"/>
        </w:rPr>
      </w:pPr>
      <w:proofErr w:type="spellStart"/>
      <w:r w:rsidRPr="00F8712A">
        <w:rPr>
          <w:rFonts w:cs="Times New Roman"/>
        </w:rPr>
        <w:t>Sartorio</w:t>
      </w:r>
      <w:proofErr w:type="spellEnd"/>
      <w:r w:rsidRPr="00F8712A">
        <w:rPr>
          <w:rFonts w:cs="Times New Roman"/>
        </w:rPr>
        <w:t>, pour l</w:t>
      </w:r>
      <w:r>
        <w:rPr>
          <w:rFonts w:cs="Times New Roman"/>
        </w:rPr>
        <w:t>’</w:t>
      </w:r>
      <w:r w:rsidRPr="00F8712A">
        <w:rPr>
          <w:rFonts w:cs="Times New Roman"/>
        </w:rPr>
        <w:t>art, de Verdi, Puccini, pour la musique. Mais l</w:t>
      </w:r>
      <w:r>
        <w:rPr>
          <w:rFonts w:cs="Times New Roman"/>
        </w:rPr>
        <w:t>’</w:t>
      </w:r>
      <w:r w:rsidRPr="00F8712A">
        <w:rPr>
          <w:rFonts w:cs="Times New Roman"/>
        </w:rPr>
        <w:t xml:space="preserve">opinion étrangère est </w:t>
      </w:r>
      <w:commentRangeEnd w:id="19"/>
      <w:r w:rsidR="00ED7AE6">
        <w:rPr>
          <w:rStyle w:val="Marquedecommentaire"/>
          <w:rFonts w:asciiTheme="minorHAnsi" w:eastAsiaTheme="minorHAnsi" w:hAnsiTheme="minorHAnsi" w:cstheme="minorBidi"/>
          <w:lang w:eastAsia="en-US" w:bidi="ar-SA"/>
        </w:rPr>
        <w:commentReference w:id="19"/>
      </w:r>
      <w:r w:rsidRPr="00F8712A">
        <w:rPr>
          <w:rFonts w:cs="Times New Roman"/>
        </w:rPr>
        <w:t xml:space="preserve">énormément plus favorable à la littérature italienne, </w:t>
      </w:r>
      <w:r>
        <w:rPr>
          <w:rFonts w:cs="Times New Roman"/>
        </w:rPr>
        <w:t>— </w:t>
      </w:r>
      <w:r w:rsidRPr="00F8712A">
        <w:rPr>
          <w:rFonts w:cs="Times New Roman"/>
        </w:rPr>
        <w:t>dont on remarque avec plaisir</w:t>
      </w:r>
      <w:r>
        <w:rPr>
          <w:rFonts w:cs="Times New Roman"/>
        </w:rPr>
        <w:t xml:space="preserve"> la </w:t>
      </w:r>
      <w:proofErr w:type="gramStart"/>
      <w:r>
        <w:rPr>
          <w:rFonts w:cs="Times New Roman"/>
        </w:rPr>
        <w:t>vigoureuse</w:t>
      </w:r>
      <w:proofErr w:type="gramEnd"/>
      <w:r>
        <w:rPr>
          <w:rFonts w:cs="Times New Roman"/>
        </w:rPr>
        <w:t xml:space="preserve"> renaissance, — </w:t>
      </w:r>
      <w:r w:rsidRPr="00F8712A">
        <w:rPr>
          <w:rFonts w:cs="Times New Roman"/>
        </w:rPr>
        <w:t>qu</w:t>
      </w:r>
      <w:r>
        <w:rPr>
          <w:rFonts w:cs="Times New Roman"/>
        </w:rPr>
        <w:t>’</w:t>
      </w:r>
      <w:r w:rsidRPr="00F8712A">
        <w:rPr>
          <w:rFonts w:cs="Times New Roman"/>
        </w:rPr>
        <w:t>à l</w:t>
      </w:r>
      <w:r>
        <w:rPr>
          <w:rFonts w:cs="Times New Roman"/>
        </w:rPr>
        <w:t>’</w:t>
      </w:r>
      <w:r w:rsidRPr="00F8712A">
        <w:rPr>
          <w:rFonts w:cs="Times New Roman"/>
        </w:rPr>
        <w:t>art, auquel on reproche d</w:t>
      </w:r>
      <w:r>
        <w:rPr>
          <w:rFonts w:cs="Times New Roman"/>
        </w:rPr>
        <w:t>’</w:t>
      </w:r>
      <w:r w:rsidRPr="00F8712A">
        <w:rPr>
          <w:rFonts w:cs="Times New Roman"/>
        </w:rPr>
        <w:t>avoir oublié les traditions immortelles des écoles florentine et vénitienne. Toujours est-il que, à mon avis, les littérateurs et les artistes italiens ont encore à faire la conquête définitive de l</w:t>
      </w:r>
      <w:r>
        <w:rPr>
          <w:rFonts w:cs="Times New Roman"/>
        </w:rPr>
        <w:t>’</w:t>
      </w:r>
      <w:r w:rsidRPr="00F8712A">
        <w:rPr>
          <w:rFonts w:cs="Times New Roman"/>
        </w:rPr>
        <w:t xml:space="preserve">Étranger. Ça peut donner aux </w:t>
      </w:r>
      <w:r w:rsidRPr="00F8712A">
        <w:rPr>
          <w:rFonts w:cs="Times New Roman"/>
        </w:rPr>
        <w:lastRenderedPageBreak/>
        <w:t>jeunes un élan heureux, si l</w:t>
      </w:r>
      <w:r>
        <w:rPr>
          <w:rFonts w:cs="Times New Roman"/>
        </w:rPr>
        <w:t>’</w:t>
      </w:r>
      <w:r w:rsidRPr="00F8712A">
        <w:rPr>
          <w:rFonts w:cs="Times New Roman"/>
        </w:rPr>
        <w:t>on pense spécialement que lorsqu</w:t>
      </w:r>
      <w:r>
        <w:rPr>
          <w:rFonts w:cs="Times New Roman"/>
        </w:rPr>
        <w:t>’</w:t>
      </w:r>
      <w:r w:rsidRPr="00F8712A">
        <w:rPr>
          <w:rFonts w:cs="Times New Roman"/>
        </w:rPr>
        <w:t>une littérature est riche, puissante, nourrie, l</w:t>
      </w:r>
      <w:r>
        <w:rPr>
          <w:rFonts w:cs="Times New Roman"/>
        </w:rPr>
        <w:t>’</w:t>
      </w:r>
      <w:r w:rsidRPr="00F8712A">
        <w:rPr>
          <w:rFonts w:cs="Times New Roman"/>
        </w:rPr>
        <w:t>étude de sa langue s</w:t>
      </w:r>
      <w:r>
        <w:rPr>
          <w:rFonts w:cs="Times New Roman"/>
        </w:rPr>
        <w:t>’</w:t>
      </w:r>
      <w:r w:rsidRPr="00F8712A">
        <w:rPr>
          <w:rFonts w:cs="Times New Roman"/>
        </w:rPr>
        <w:t>impose aux publics intellectuels. Je crois donc que l</w:t>
      </w:r>
      <w:r>
        <w:rPr>
          <w:rFonts w:cs="Times New Roman"/>
        </w:rPr>
        <w:t>’</w:t>
      </w:r>
      <w:r w:rsidRPr="00F8712A">
        <w:rPr>
          <w:rFonts w:cs="Times New Roman"/>
        </w:rPr>
        <w:t xml:space="preserve">enquête du </w:t>
      </w:r>
      <w:r w:rsidRPr="00F8712A">
        <w:rPr>
          <w:rFonts w:cs="Times New Roman"/>
          <w:i/>
        </w:rPr>
        <w:t>Marzocco</w:t>
      </w:r>
      <w:r w:rsidRPr="00F8712A">
        <w:rPr>
          <w:rFonts w:cs="Times New Roman"/>
        </w:rPr>
        <w:t xml:space="preserve"> peut avoir un c</w:t>
      </w:r>
      <w:r>
        <w:rPr>
          <w:rFonts w:cs="Times New Roman"/>
        </w:rPr>
        <w:t>ontre</w:t>
      </w:r>
      <w:r w:rsidRPr="00F8712A">
        <w:rPr>
          <w:rFonts w:cs="Times New Roman"/>
        </w:rPr>
        <w:t>coup très favorable sur la société des jeunes hommes de lettres italiens</w:t>
      </w:r>
      <w:r>
        <w:rPr>
          <w:rFonts w:cs="Times New Roman"/>
        </w:rPr>
        <w:t> ;</w:t>
      </w:r>
      <w:r w:rsidRPr="00F8712A">
        <w:rPr>
          <w:rFonts w:cs="Times New Roman"/>
        </w:rPr>
        <w:t xml:space="preserve"> ils doivent imiter Mahomet et aller à la montagne puisque la montagne hésite à venir à eux. Dans l</w:t>
      </w:r>
      <w:r>
        <w:rPr>
          <w:rFonts w:cs="Times New Roman"/>
        </w:rPr>
        <w:t>’</w:t>
      </w:r>
      <w:r w:rsidRPr="00F8712A">
        <w:rPr>
          <w:rFonts w:cs="Times New Roman"/>
        </w:rPr>
        <w:t>attente, il est à souhaiter que le goût pour la langue de Dante et de Boccace se répande et qu</w:t>
      </w:r>
      <w:r>
        <w:rPr>
          <w:rFonts w:cs="Times New Roman"/>
        </w:rPr>
        <w:t>’</w:t>
      </w:r>
      <w:r w:rsidRPr="00F8712A">
        <w:rPr>
          <w:rFonts w:cs="Times New Roman"/>
        </w:rPr>
        <w:t>on puisse se passer des traductions. Il est en effet plus facile de bien traduire un auteur, que de bien le choisir parmi ceux qui méritent d</w:t>
      </w:r>
      <w:r>
        <w:rPr>
          <w:rFonts w:cs="Times New Roman"/>
        </w:rPr>
        <w:t>’</w:t>
      </w:r>
      <w:r w:rsidRPr="00F8712A">
        <w:rPr>
          <w:rFonts w:cs="Times New Roman"/>
        </w:rPr>
        <w:t>être traduits.</w:t>
      </w:r>
    </w:p>
    <w:p w14:paraId="5274A559" w14:textId="77777777" w:rsidR="00A1452B" w:rsidRPr="00FE42C5" w:rsidRDefault="00A1452B" w:rsidP="00A1452B">
      <w:pPr>
        <w:pStyle w:val="Titre3"/>
        <w:rPr>
          <w:lang w:val="it-IT"/>
        </w:rPr>
      </w:pPr>
      <w:r w:rsidRPr="00FE42C5">
        <w:rPr>
          <w:lang w:val="it-IT"/>
        </w:rPr>
        <w:t>Memento</w:t>
      </w:r>
    </w:p>
    <w:p w14:paraId="5FF8225E"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article-1898-02_654</w:t>
      </w:r>
    </w:p>
    <w:p w14:paraId="4D4B6496"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605EB2AB"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 xml:space="preserve">Luciano </w:t>
      </w:r>
      <w:proofErr w:type="spellStart"/>
      <w:r w:rsidRPr="0071019C">
        <w:rPr>
          <w:rFonts w:eastAsiaTheme="majorEastAsia"/>
        </w:rPr>
        <w:t>Zùccoli</w:t>
      </w:r>
      <w:proofErr w:type="spellEnd"/>
    </w:p>
    <w:p w14:paraId="2BF944B5" w14:textId="77777777" w:rsidR="00A1452B" w:rsidRDefault="00A1452B" w:rsidP="00A1452B">
      <w:pPr>
        <w:pStyle w:val="term"/>
      </w:pPr>
      <w:proofErr w:type="gramStart"/>
      <w:r w:rsidRPr="00925B7B">
        <w:t>section</w:t>
      </w:r>
      <w:proofErr w:type="gramEnd"/>
      <w:r w:rsidRPr="00925B7B">
        <w:t xml:space="preserve"> : </w:t>
      </w:r>
      <w:r>
        <w:t>Lettres italiennes</w:t>
      </w:r>
    </w:p>
    <w:p w14:paraId="14CD8D87"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Memento</w:t>
      </w:r>
    </w:p>
    <w:p w14:paraId="2CBB293E" w14:textId="77777777" w:rsidR="00A1452B" w:rsidRPr="00925B7B" w:rsidRDefault="00A1452B" w:rsidP="00A1452B">
      <w:pPr>
        <w:pStyle w:val="term"/>
      </w:pPr>
      <w:proofErr w:type="gramStart"/>
      <w:r w:rsidRPr="00925B7B">
        <w:t>date</w:t>
      </w:r>
      <w:proofErr w:type="gramEnd"/>
      <w:r w:rsidRPr="00925B7B">
        <w:t> :</w:t>
      </w:r>
      <w:r>
        <w:t xml:space="preserve"> 1898-02</w:t>
      </w:r>
    </w:p>
    <w:p w14:paraId="232A0804"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 numéro, 98, février 1898</w:t>
      </w:r>
      <w:r w:rsidRPr="00925B7B">
        <w:t xml:space="preserve">, </w:t>
      </w:r>
      <w:r>
        <w:t>p. 647-654 [654]</w:t>
      </w:r>
    </w:p>
    <w:p w14:paraId="1E8248CA" w14:textId="77777777" w:rsidR="00A1452B" w:rsidRPr="00FE42C5" w:rsidRDefault="00A1452B" w:rsidP="00A1452B">
      <w:pPr>
        <w:pStyle w:val="Corpsdetexte"/>
        <w:rPr>
          <w:rFonts w:cs="Times New Roman"/>
          <w:lang w:val="it-IT"/>
        </w:rPr>
      </w:pPr>
      <w:r w:rsidRPr="00FE42C5">
        <w:rPr>
          <w:rFonts w:cs="Times New Roman"/>
          <w:lang w:val="it-IT"/>
        </w:rPr>
        <w:t xml:space="preserve">F. de Roberto, </w:t>
      </w:r>
      <w:r w:rsidRPr="00FE42C5">
        <w:rPr>
          <w:rFonts w:cs="Times New Roman"/>
          <w:i/>
          <w:lang w:val="it-IT"/>
        </w:rPr>
        <w:t>Gli Amori</w:t>
      </w:r>
      <w:r w:rsidRPr="00FE42C5">
        <w:rPr>
          <w:rFonts w:cs="Times New Roman"/>
          <w:lang w:val="it-IT"/>
        </w:rPr>
        <w:t xml:space="preserve"> (Milano, Casa editrice Galli). — Girolamo Rovetta, </w:t>
      </w:r>
      <w:r w:rsidRPr="00FE42C5">
        <w:rPr>
          <w:rFonts w:cs="Times New Roman"/>
          <w:i/>
          <w:lang w:val="it-IT"/>
        </w:rPr>
        <w:t>L’Idolo</w:t>
      </w:r>
      <w:r w:rsidRPr="00FE42C5">
        <w:rPr>
          <w:rFonts w:cs="Times New Roman"/>
          <w:lang w:val="it-IT"/>
        </w:rPr>
        <w:t>, romanzo (Milano, Casa editrice Galli). — G. </w:t>
      </w:r>
      <w:proofErr w:type="spellStart"/>
      <w:r w:rsidRPr="00FE42C5">
        <w:rPr>
          <w:rFonts w:cs="Times New Roman"/>
          <w:lang w:val="it-IT"/>
        </w:rPr>
        <w:t>Sergi</w:t>
      </w:r>
      <w:proofErr w:type="spellEnd"/>
      <w:r w:rsidRPr="00FE42C5">
        <w:rPr>
          <w:rFonts w:cs="Times New Roman"/>
          <w:lang w:val="it-IT"/>
        </w:rPr>
        <w:t xml:space="preserve">, </w:t>
      </w:r>
      <w:r w:rsidRPr="00FE42C5">
        <w:rPr>
          <w:rFonts w:cs="Times New Roman"/>
          <w:i/>
          <w:lang w:val="it-IT"/>
        </w:rPr>
        <w:t>Arii e italici</w:t>
      </w:r>
      <w:r w:rsidRPr="00FE42C5">
        <w:rPr>
          <w:rFonts w:cs="Times New Roman"/>
          <w:lang w:val="it-IT"/>
        </w:rPr>
        <w:t xml:space="preserve"> (Torino, Fratelli Bocca, </w:t>
      </w:r>
      <w:proofErr w:type="spellStart"/>
      <w:r w:rsidRPr="00FE42C5">
        <w:rPr>
          <w:rFonts w:cs="Times New Roman"/>
          <w:lang w:val="it-IT"/>
        </w:rPr>
        <w:t>édit</w:t>
      </w:r>
      <w:proofErr w:type="spellEnd"/>
      <w:r w:rsidRPr="00FE42C5">
        <w:rPr>
          <w:rFonts w:cs="Times New Roman"/>
          <w:lang w:val="it-IT"/>
        </w:rPr>
        <w:t xml:space="preserve">.). — Zino Zini, </w:t>
      </w:r>
      <w:r w:rsidRPr="00FE42C5">
        <w:rPr>
          <w:rFonts w:cs="Times New Roman"/>
          <w:i/>
          <w:lang w:val="it-IT"/>
        </w:rPr>
        <w:t xml:space="preserve">Proprietà individuale o </w:t>
      </w:r>
      <w:proofErr w:type="gramStart"/>
      <w:r w:rsidRPr="00FE42C5">
        <w:rPr>
          <w:rFonts w:cs="Times New Roman"/>
          <w:i/>
          <w:lang w:val="it-IT"/>
        </w:rPr>
        <w:t>collettiva ?</w:t>
      </w:r>
      <w:proofErr w:type="gramEnd"/>
      <w:r w:rsidRPr="00FE42C5">
        <w:rPr>
          <w:rFonts w:cs="Times New Roman"/>
          <w:i/>
          <w:lang w:val="it-IT"/>
        </w:rPr>
        <w:t xml:space="preserve"> </w:t>
      </w:r>
      <w:r w:rsidRPr="00FE42C5">
        <w:rPr>
          <w:rFonts w:cs="Times New Roman"/>
          <w:lang w:val="it-IT"/>
        </w:rPr>
        <w:t xml:space="preserve">(Torino, Fratelli Bocca). — Prof. Ruggero Oddi, </w:t>
      </w:r>
      <w:r w:rsidRPr="00FE42C5">
        <w:rPr>
          <w:rFonts w:cs="Times New Roman"/>
          <w:i/>
          <w:lang w:val="it-IT"/>
        </w:rPr>
        <w:t xml:space="preserve">L’inibizione </w:t>
      </w:r>
      <w:r w:rsidRPr="00FE42C5">
        <w:rPr>
          <w:rFonts w:cs="Times New Roman"/>
          <w:lang w:val="it-IT"/>
        </w:rPr>
        <w:t xml:space="preserve">(Torino, Fratelli Bocca). — Diego </w:t>
      </w:r>
      <w:proofErr w:type="spellStart"/>
      <w:r w:rsidRPr="00FE42C5">
        <w:rPr>
          <w:rFonts w:cs="Times New Roman"/>
          <w:lang w:val="it-IT"/>
        </w:rPr>
        <w:t>Garoglio</w:t>
      </w:r>
      <w:proofErr w:type="spellEnd"/>
      <w:r w:rsidRPr="00FE42C5">
        <w:rPr>
          <w:rFonts w:cs="Times New Roman"/>
          <w:lang w:val="it-IT"/>
        </w:rPr>
        <w:t xml:space="preserve">, </w:t>
      </w:r>
      <w:r w:rsidRPr="00FE42C5">
        <w:rPr>
          <w:rFonts w:cs="Times New Roman"/>
          <w:i/>
          <w:lang w:val="it-IT"/>
        </w:rPr>
        <w:t>Due Anime</w:t>
      </w:r>
      <w:r w:rsidRPr="00FE42C5">
        <w:rPr>
          <w:rFonts w:cs="Times New Roman"/>
          <w:lang w:val="it-IT"/>
        </w:rPr>
        <w:t xml:space="preserve"> (Firenze, R. </w:t>
      </w:r>
      <w:proofErr w:type="spellStart"/>
      <w:r w:rsidRPr="00FE42C5">
        <w:rPr>
          <w:rFonts w:cs="Times New Roman"/>
          <w:lang w:val="it-IT"/>
        </w:rPr>
        <w:t>Bemporad</w:t>
      </w:r>
      <w:proofErr w:type="spellEnd"/>
      <w:r w:rsidRPr="00FE42C5">
        <w:rPr>
          <w:rFonts w:cs="Times New Roman"/>
          <w:lang w:val="it-IT"/>
        </w:rPr>
        <w:t xml:space="preserve"> e figlio). — Paolo Mantegazza, </w:t>
      </w:r>
      <w:r w:rsidRPr="00FE42C5">
        <w:rPr>
          <w:rFonts w:cs="Times New Roman"/>
          <w:i/>
          <w:lang w:val="it-IT"/>
        </w:rPr>
        <w:t>L’Amore, paralipomeni</w:t>
      </w:r>
      <w:r w:rsidRPr="00FE42C5">
        <w:rPr>
          <w:rFonts w:cs="Times New Roman"/>
          <w:lang w:val="it-IT"/>
        </w:rPr>
        <w:t xml:space="preserve"> (Milano, Fratelli Treves). — Carlo </w:t>
      </w:r>
      <w:proofErr w:type="spellStart"/>
      <w:r w:rsidRPr="00FE42C5">
        <w:rPr>
          <w:rFonts w:cs="Times New Roman"/>
          <w:lang w:val="it-IT"/>
        </w:rPr>
        <w:t>Piacci</w:t>
      </w:r>
      <w:proofErr w:type="spellEnd"/>
      <w:r w:rsidRPr="00FE42C5">
        <w:rPr>
          <w:rFonts w:cs="Times New Roman"/>
          <w:lang w:val="it-IT"/>
        </w:rPr>
        <w:t xml:space="preserve">, </w:t>
      </w:r>
      <w:r w:rsidRPr="00FE42C5">
        <w:rPr>
          <w:rFonts w:cs="Times New Roman"/>
          <w:i/>
          <w:lang w:val="it-IT"/>
        </w:rPr>
        <w:t>Mondo Mondano</w:t>
      </w:r>
      <w:r w:rsidRPr="00FE42C5">
        <w:rPr>
          <w:rFonts w:cs="Times New Roman"/>
          <w:lang w:val="it-IT"/>
        </w:rPr>
        <w:t xml:space="preserve"> (Milano, Fratelli Treves). — </w:t>
      </w:r>
      <w:r w:rsidRPr="00FE42C5">
        <w:rPr>
          <w:rFonts w:cs="Times New Roman"/>
          <w:i/>
          <w:lang w:val="it-IT"/>
        </w:rPr>
        <w:t xml:space="preserve">Come devo </w:t>
      </w:r>
      <w:proofErr w:type="spellStart"/>
      <w:r w:rsidRPr="00FE42C5">
        <w:rPr>
          <w:rFonts w:cs="Times New Roman"/>
          <w:i/>
          <w:lang w:val="it-IT"/>
        </w:rPr>
        <w:t>seriveri</w:t>
      </w:r>
      <w:proofErr w:type="spellEnd"/>
      <w:r w:rsidRPr="00FE42C5">
        <w:rPr>
          <w:rFonts w:cs="Times New Roman"/>
          <w:i/>
          <w:lang w:val="it-IT"/>
        </w:rPr>
        <w:t xml:space="preserve"> le mie </w:t>
      </w:r>
      <w:proofErr w:type="gramStart"/>
      <w:r w:rsidRPr="00FE42C5">
        <w:rPr>
          <w:rFonts w:cs="Times New Roman"/>
          <w:i/>
          <w:lang w:val="it-IT"/>
        </w:rPr>
        <w:t>lettere ?</w:t>
      </w:r>
      <w:proofErr w:type="gramEnd"/>
      <w:r w:rsidRPr="00FE42C5">
        <w:rPr>
          <w:rFonts w:cs="Times New Roman"/>
          <w:lang w:val="it-IT"/>
        </w:rPr>
        <w:t xml:space="preserve"> (Milano, U. Hoepli). — E. </w:t>
      </w:r>
      <w:proofErr w:type="spellStart"/>
      <w:r w:rsidRPr="00FE42C5">
        <w:rPr>
          <w:rFonts w:cs="Times New Roman"/>
          <w:lang w:val="it-IT"/>
        </w:rPr>
        <w:t>Panzacchi</w:t>
      </w:r>
      <w:proofErr w:type="spellEnd"/>
      <w:r w:rsidRPr="00FE42C5">
        <w:rPr>
          <w:rFonts w:cs="Times New Roman"/>
          <w:lang w:val="it-IT"/>
        </w:rPr>
        <w:t xml:space="preserve">, </w:t>
      </w:r>
      <w:r w:rsidRPr="00FE42C5">
        <w:rPr>
          <w:rFonts w:cs="Times New Roman"/>
          <w:i/>
          <w:lang w:val="it-IT"/>
        </w:rPr>
        <w:t>Rime Novelle</w:t>
      </w:r>
      <w:r w:rsidRPr="00FE42C5">
        <w:rPr>
          <w:rFonts w:cs="Times New Roman"/>
          <w:lang w:val="it-IT"/>
        </w:rPr>
        <w:t xml:space="preserve"> (Bologna, Ditta Zanichelli, </w:t>
      </w:r>
      <w:proofErr w:type="spellStart"/>
      <w:r w:rsidRPr="00FE42C5">
        <w:rPr>
          <w:rFonts w:cs="Times New Roman"/>
          <w:lang w:val="it-IT"/>
        </w:rPr>
        <w:t>edit</w:t>
      </w:r>
      <w:proofErr w:type="spellEnd"/>
      <w:r w:rsidRPr="00FE42C5">
        <w:rPr>
          <w:rFonts w:cs="Times New Roman"/>
          <w:lang w:val="it-IT"/>
        </w:rPr>
        <w:t>.).</w:t>
      </w:r>
    </w:p>
    <w:p w14:paraId="072F1DDD" w14:textId="77777777" w:rsidR="00A1452B" w:rsidRDefault="00A1452B" w:rsidP="00A1452B">
      <w:pPr>
        <w:pStyle w:val="Titre1"/>
      </w:pPr>
      <w:r>
        <w:t>Tome XXV, numéro 99, mars 1898</w:t>
      </w:r>
    </w:p>
    <w:p w14:paraId="35996EC5" w14:textId="77777777" w:rsidR="00A1452B" w:rsidRDefault="00A1452B" w:rsidP="00A1452B">
      <w:pPr>
        <w:pStyle w:val="Titre2"/>
      </w:pPr>
      <w:r>
        <w:t xml:space="preserve">Les Théâtres. </w:t>
      </w:r>
      <w:r>
        <w:br/>
        <w:t xml:space="preserve">Renaissance, 21 janvier. </w:t>
      </w:r>
      <w:r w:rsidRPr="00E2217F">
        <w:rPr>
          <w:i/>
        </w:rPr>
        <w:t>La Ville morte</w:t>
      </w:r>
      <w:r>
        <w:rPr>
          <w:rFonts w:cs="Times New Roman"/>
        </w:rPr>
        <w:t xml:space="preserve">, </w:t>
      </w:r>
      <w:r w:rsidRPr="00F8712A">
        <w:rPr>
          <w:rFonts w:cs="Times New Roman"/>
        </w:rPr>
        <w:t xml:space="preserve">tragédie moderne en cinq actes, de </w:t>
      </w:r>
      <w:r>
        <w:rPr>
          <w:rFonts w:cs="Times New Roman"/>
        </w:rPr>
        <w:t>M. </w:t>
      </w:r>
      <w:r w:rsidRPr="00F8712A">
        <w:rPr>
          <w:rFonts w:cs="Times New Roman"/>
        </w:rPr>
        <w:t>Gabriel d</w:t>
      </w:r>
      <w:r>
        <w:rPr>
          <w:rFonts w:cs="Times New Roman"/>
        </w:rPr>
        <w:t>’</w:t>
      </w:r>
      <w:r w:rsidRPr="00F8712A">
        <w:rPr>
          <w:rFonts w:cs="Times New Roman"/>
        </w:rPr>
        <w:t>Annunzio</w:t>
      </w:r>
    </w:p>
    <w:p w14:paraId="5A3B39FB" w14:textId="77777777" w:rsidR="00A1452B" w:rsidRPr="00FE42C5" w:rsidRDefault="00A1452B" w:rsidP="00A1452B">
      <w:pPr>
        <w:pStyle w:val="term"/>
        <w:rPr>
          <w:lang w:val="en-GB"/>
        </w:rPr>
      </w:pPr>
      <w:proofErr w:type="gramStart"/>
      <w:r w:rsidRPr="00FE42C5">
        <w:rPr>
          <w:lang w:val="en-GB"/>
        </w:rPr>
        <w:t>id :</w:t>
      </w:r>
      <w:proofErr w:type="gramEnd"/>
      <w:r w:rsidRPr="00FE42C5">
        <w:rPr>
          <w:lang w:val="en-GB"/>
        </w:rPr>
        <w:t xml:space="preserve"> article-1898-03_922</w:t>
      </w:r>
    </w:p>
    <w:p w14:paraId="2D2C37CA" w14:textId="77777777" w:rsidR="00A1452B" w:rsidRPr="00FE42C5" w:rsidRDefault="00A1452B" w:rsidP="00A1452B">
      <w:pPr>
        <w:pStyle w:val="term"/>
        <w:rPr>
          <w:lang w:val="en-GB"/>
        </w:rPr>
      </w:pPr>
      <w:proofErr w:type="gramStart"/>
      <w:r w:rsidRPr="00FE42C5">
        <w:rPr>
          <w:lang w:val="en-GB"/>
        </w:rPr>
        <w:t>author :</w:t>
      </w:r>
      <w:proofErr w:type="gramEnd"/>
      <w:r w:rsidRPr="00FE42C5">
        <w:rPr>
          <w:lang w:val="en-GB"/>
        </w:rPr>
        <w:t xml:space="preserve"> </w:t>
      </w:r>
      <w:r w:rsidRPr="00FE42C5">
        <w:rPr>
          <w:rFonts w:eastAsiaTheme="majorEastAsia"/>
          <w:lang w:val="en-GB"/>
        </w:rPr>
        <w:t>Herold, André-Ferdinand (1865-1940)</w:t>
      </w:r>
    </w:p>
    <w:p w14:paraId="1464FF8D" w14:textId="77777777" w:rsidR="00A1452B" w:rsidRPr="00FE42C5" w:rsidRDefault="00A1452B" w:rsidP="00A1452B">
      <w:pPr>
        <w:pStyle w:val="term"/>
        <w:rPr>
          <w:lang w:val="en-GB"/>
        </w:rPr>
      </w:pPr>
      <w:proofErr w:type="gramStart"/>
      <w:r w:rsidRPr="00FE42C5">
        <w:rPr>
          <w:lang w:val="en-GB"/>
        </w:rPr>
        <w:t>signed :</w:t>
      </w:r>
      <w:proofErr w:type="gramEnd"/>
      <w:r w:rsidRPr="00FE42C5">
        <w:rPr>
          <w:lang w:val="en-GB"/>
        </w:rPr>
        <w:t xml:space="preserve"> A.-Ferdinand </w:t>
      </w:r>
      <w:r w:rsidR="00187E18" w:rsidRPr="00FE42C5">
        <w:rPr>
          <w:lang w:val="en-GB"/>
        </w:rPr>
        <w:t>Herold</w:t>
      </w:r>
    </w:p>
    <w:p w14:paraId="01AC7C6C" w14:textId="77777777" w:rsidR="00A1452B" w:rsidRPr="00FE42C5" w:rsidRDefault="00A1452B" w:rsidP="00A1452B">
      <w:pPr>
        <w:pStyle w:val="term"/>
        <w:rPr>
          <w:lang w:val="en-GB"/>
        </w:rPr>
      </w:pPr>
      <w:proofErr w:type="gramStart"/>
      <w:r w:rsidRPr="00FE42C5">
        <w:rPr>
          <w:lang w:val="en-GB"/>
        </w:rPr>
        <w:t>section :</w:t>
      </w:r>
      <w:proofErr w:type="gramEnd"/>
      <w:r w:rsidRPr="00FE42C5">
        <w:rPr>
          <w:lang w:val="en-GB"/>
        </w:rPr>
        <w:t xml:space="preserve"> Les </w:t>
      </w:r>
      <w:proofErr w:type="spellStart"/>
      <w:r w:rsidRPr="00FE42C5">
        <w:rPr>
          <w:lang w:val="en-GB"/>
        </w:rPr>
        <w:t>Théâtres</w:t>
      </w:r>
      <w:proofErr w:type="spellEnd"/>
    </w:p>
    <w:p w14:paraId="512DF78D"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 xml:space="preserve">Renaissance, 21 janvier. </w:t>
      </w:r>
      <w:r w:rsidRPr="00E2217F">
        <w:rPr>
          <w:i/>
        </w:rPr>
        <w:t>La Ville morte</w:t>
      </w:r>
      <w:r>
        <w:t xml:space="preserve">, </w:t>
      </w:r>
      <w:r w:rsidRPr="00F8712A">
        <w:t xml:space="preserve">tragédie moderne en cinq actes, de </w:t>
      </w:r>
      <w:r>
        <w:t>M. </w:t>
      </w:r>
      <w:r w:rsidRPr="00F8712A">
        <w:t>Gabriel d</w:t>
      </w:r>
      <w:r>
        <w:t>’</w:t>
      </w:r>
      <w:r w:rsidRPr="00F8712A">
        <w:t>Annunzio</w:t>
      </w:r>
    </w:p>
    <w:p w14:paraId="6B7EBE87" w14:textId="77777777" w:rsidR="00A1452B" w:rsidRPr="00925B7B" w:rsidRDefault="00A1452B" w:rsidP="00A1452B">
      <w:pPr>
        <w:pStyle w:val="term"/>
      </w:pPr>
      <w:proofErr w:type="gramStart"/>
      <w:r w:rsidRPr="00925B7B">
        <w:t>date</w:t>
      </w:r>
      <w:proofErr w:type="gramEnd"/>
      <w:r w:rsidRPr="00925B7B">
        <w:t> :</w:t>
      </w:r>
      <w:r>
        <w:t xml:space="preserve"> 1898-03</w:t>
      </w:r>
    </w:p>
    <w:p w14:paraId="78603DDF"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 numéro 99, mars 1898</w:t>
      </w:r>
      <w:r w:rsidRPr="00925B7B">
        <w:t xml:space="preserve">, </w:t>
      </w:r>
      <w:r>
        <w:t>p. 918-931 [922-925]</w:t>
      </w:r>
    </w:p>
    <w:p w14:paraId="1F328588" w14:textId="77777777" w:rsidR="00A1452B" w:rsidRPr="00FE42C5" w:rsidRDefault="00A1452B" w:rsidP="00A1452B">
      <w:pPr>
        <w:pStyle w:val="byline"/>
        <w:rPr>
          <w:lang w:val="en-GB"/>
        </w:rPr>
      </w:pPr>
      <w:r w:rsidRPr="00FE42C5">
        <w:rPr>
          <w:smallCaps/>
          <w:lang w:val="en-GB"/>
        </w:rPr>
        <w:t xml:space="preserve">A.-Ferdinand </w:t>
      </w:r>
      <w:r w:rsidR="00187E18" w:rsidRPr="00FE42C5">
        <w:rPr>
          <w:smallCaps/>
          <w:lang w:val="en-GB"/>
        </w:rPr>
        <w:t>Herold</w:t>
      </w:r>
      <w:r w:rsidRPr="00FE42C5">
        <w:rPr>
          <w:lang w:val="en-GB"/>
        </w:rPr>
        <w:t>.</w:t>
      </w:r>
    </w:p>
    <w:p w14:paraId="70396D13" w14:textId="77777777" w:rsidR="00A1452B" w:rsidRPr="00FE42C5" w:rsidRDefault="00A1452B" w:rsidP="00A1452B">
      <w:pPr>
        <w:pStyle w:val="bibl"/>
        <w:rPr>
          <w:lang w:val="en-GB"/>
        </w:rPr>
      </w:pPr>
      <w:r w:rsidRPr="00FE42C5">
        <w:rPr>
          <w:lang w:val="en-GB"/>
        </w:rPr>
        <w:t xml:space="preserve">Tome XXV, </w:t>
      </w:r>
      <w:proofErr w:type="spellStart"/>
      <w:r w:rsidRPr="00FE42C5">
        <w:rPr>
          <w:lang w:val="en-GB"/>
        </w:rPr>
        <w:t>numéro</w:t>
      </w:r>
      <w:proofErr w:type="spellEnd"/>
      <w:r w:rsidRPr="00FE42C5">
        <w:rPr>
          <w:lang w:val="en-GB"/>
        </w:rPr>
        <w:t> 99, mars 1898, p. 918-931 [922-925].</w:t>
      </w:r>
    </w:p>
    <w:p w14:paraId="661A545B" w14:textId="35732CB1" w:rsidR="00A1452B" w:rsidRPr="00F8712A" w:rsidRDefault="00A1452B" w:rsidP="00A1452B">
      <w:pPr>
        <w:pStyle w:val="Corpsdetexte"/>
        <w:rPr>
          <w:rFonts w:cs="Times New Roman"/>
        </w:rPr>
      </w:pPr>
      <w:r w:rsidRPr="00F8712A">
        <w:rPr>
          <w:rFonts w:cs="Times New Roman"/>
          <w:smallCaps/>
        </w:rPr>
        <w:t>Renaissance</w:t>
      </w:r>
      <w:r>
        <w:rPr>
          <w:rFonts w:cs="Times New Roman"/>
        </w:rPr>
        <w:t>. 21 </w:t>
      </w:r>
      <w:r w:rsidRPr="00F8712A">
        <w:rPr>
          <w:rFonts w:cs="Times New Roman"/>
        </w:rPr>
        <w:t>janvier</w:t>
      </w:r>
      <w:r>
        <w:rPr>
          <w:rFonts w:cs="Times New Roman"/>
        </w:rPr>
        <w:t> :</w:t>
      </w:r>
      <w:r w:rsidRPr="00F8712A">
        <w:rPr>
          <w:rFonts w:cs="Times New Roman"/>
        </w:rPr>
        <w:t xml:space="preserve"> Première représentation de </w:t>
      </w:r>
      <w:r w:rsidRPr="00F8712A">
        <w:rPr>
          <w:rFonts w:cs="Times New Roman"/>
          <w:b/>
        </w:rPr>
        <w:t>La Ville morte</w:t>
      </w:r>
      <w:r w:rsidRPr="00F8712A">
        <w:rPr>
          <w:rFonts w:cs="Times New Roman"/>
        </w:rPr>
        <w:t xml:space="preserve">, tragédie moderne en </w:t>
      </w:r>
      <w:r w:rsidRPr="00F8712A">
        <w:rPr>
          <w:rFonts w:cs="Times New Roman"/>
        </w:rPr>
        <w:lastRenderedPageBreak/>
        <w:t xml:space="preserve">cinq actes, de </w:t>
      </w:r>
      <w:r>
        <w:rPr>
          <w:rFonts w:cs="Times New Roman"/>
        </w:rPr>
        <w:t>M. </w:t>
      </w:r>
      <w:r w:rsidRPr="00F8712A">
        <w:rPr>
          <w:rFonts w:cs="Times New Roman"/>
        </w:rPr>
        <w:t>Gabriel d</w:t>
      </w:r>
      <w:r>
        <w:rPr>
          <w:rFonts w:cs="Times New Roman"/>
        </w:rPr>
        <w:t>’</w:t>
      </w:r>
      <w:r w:rsidRPr="00F8712A">
        <w:rPr>
          <w:rFonts w:cs="Times New Roman"/>
        </w:rPr>
        <w:t>Annunzio.</w:t>
      </w:r>
      <w:r>
        <w:rPr>
          <w:rFonts w:cs="Times New Roman"/>
        </w:rPr>
        <w:t xml:space="preserve"> — </w:t>
      </w:r>
      <w:r w:rsidRPr="00F8712A">
        <w:rPr>
          <w:rFonts w:cs="Times New Roman"/>
        </w:rPr>
        <w:t xml:space="preserve">En écrivant la </w:t>
      </w:r>
      <w:r w:rsidRPr="00F8712A">
        <w:rPr>
          <w:rFonts w:cs="Times New Roman"/>
          <w:i/>
        </w:rPr>
        <w:t>Ville morte</w:t>
      </w:r>
      <w:r w:rsidRPr="00F8712A">
        <w:rPr>
          <w:rFonts w:cs="Times New Roman"/>
        </w:rPr>
        <w:t xml:space="preserve">, </w:t>
      </w:r>
      <w:r>
        <w:rPr>
          <w:rFonts w:cs="Times New Roman"/>
        </w:rPr>
        <w:t>M. </w:t>
      </w:r>
      <w:r w:rsidRPr="00F8712A">
        <w:rPr>
          <w:rFonts w:cs="Times New Roman"/>
        </w:rPr>
        <w:t>d</w:t>
      </w:r>
      <w:r>
        <w:rPr>
          <w:rFonts w:cs="Times New Roman"/>
        </w:rPr>
        <w:t>’</w:t>
      </w:r>
      <w:r w:rsidRPr="00F8712A">
        <w:rPr>
          <w:rFonts w:cs="Times New Roman"/>
        </w:rPr>
        <w:t>Annunzio a fait la tentative dramatique la plus curieuse que nous ayons vue depuis longtemps. Dans la ville même des Atrides, Mycènes, il anime des personnages contemporains, et, reprenant la composition austère et la noblesse verbale des tragédies antiques, il nous montre ces modernes en proie aux passions excessives des héros légendaires dont ils ont retrouvé les sépulcres et les cadavres, les spectres d</w:t>
      </w:r>
      <w:r>
        <w:rPr>
          <w:rFonts w:cs="Times New Roman"/>
        </w:rPr>
        <w:t>’</w:t>
      </w:r>
      <w:r w:rsidRPr="00F8712A">
        <w:rPr>
          <w:rFonts w:cs="Times New Roman"/>
        </w:rPr>
        <w:t>Agamemnon, de Cassandre et de Clytemnestre, devenus, pour ainsi dire, tangibles, dominent l</w:t>
      </w:r>
      <w:r>
        <w:rPr>
          <w:rFonts w:cs="Times New Roman"/>
        </w:rPr>
        <w:t>’</w:t>
      </w:r>
      <w:r w:rsidRPr="00F8712A">
        <w:rPr>
          <w:rFonts w:cs="Times New Roman"/>
        </w:rPr>
        <w:t>action, dont les héros vivants s</w:t>
      </w:r>
      <w:r>
        <w:rPr>
          <w:rFonts w:cs="Times New Roman"/>
        </w:rPr>
        <w:t>’</w:t>
      </w:r>
      <w:r w:rsidRPr="00F8712A">
        <w:rPr>
          <w:rFonts w:cs="Times New Roman"/>
        </w:rPr>
        <w:t xml:space="preserve">appellent Anne et </w:t>
      </w:r>
      <w:proofErr w:type="spellStart"/>
      <w:r w:rsidRPr="00F8712A">
        <w:rPr>
          <w:rFonts w:cs="Times New Roman"/>
        </w:rPr>
        <w:t>Blanchemarie</w:t>
      </w:r>
      <w:proofErr w:type="spellEnd"/>
      <w:del w:id="20" w:author="Marguerite-Marie Bordry" w:date="2018-12-07T16:25:00Z">
        <w:r w:rsidRPr="00F8712A" w:rsidDel="00DE3BF6">
          <w:rPr>
            <w:rFonts w:cs="Times New Roman"/>
          </w:rPr>
          <w:delText xml:space="preserve">. </w:delText>
        </w:r>
      </w:del>
      <w:ins w:id="21" w:author="Marguerite-Marie Bordry" w:date="2018-12-07T16:25:00Z">
        <w:r w:rsidR="00DE3BF6">
          <w:rPr>
            <w:rFonts w:cs="Times New Roman"/>
          </w:rPr>
          <w:t>,</w:t>
        </w:r>
        <w:r w:rsidR="00DE3BF6" w:rsidRPr="00F8712A">
          <w:rPr>
            <w:rFonts w:cs="Times New Roman"/>
          </w:rPr>
          <w:t xml:space="preserve"> </w:t>
        </w:r>
      </w:ins>
      <w:r w:rsidRPr="00F8712A">
        <w:rPr>
          <w:rFonts w:cs="Times New Roman"/>
        </w:rPr>
        <w:t>Léonard et Alexandre. Mais les modernes n</w:t>
      </w:r>
      <w:r>
        <w:rPr>
          <w:rFonts w:cs="Times New Roman"/>
        </w:rPr>
        <w:t>’</w:t>
      </w:r>
      <w:r w:rsidRPr="00F8712A">
        <w:rPr>
          <w:rFonts w:cs="Times New Roman"/>
        </w:rPr>
        <w:t>ont pas la férocité simple des Atrides</w:t>
      </w:r>
      <w:r>
        <w:rPr>
          <w:rFonts w:cs="Times New Roman"/>
        </w:rPr>
        <w:t> ;</w:t>
      </w:r>
      <w:r w:rsidRPr="00F8712A">
        <w:rPr>
          <w:rFonts w:cs="Times New Roman"/>
        </w:rPr>
        <w:t xml:space="preserve"> et c</w:t>
      </w:r>
      <w:r>
        <w:rPr>
          <w:rFonts w:cs="Times New Roman"/>
        </w:rPr>
        <w:t>’</w:t>
      </w:r>
      <w:r w:rsidRPr="00F8712A">
        <w:rPr>
          <w:rFonts w:cs="Times New Roman"/>
        </w:rPr>
        <w:t>est par des raffinements de pensée qu</w:t>
      </w:r>
      <w:r>
        <w:rPr>
          <w:rFonts w:cs="Times New Roman"/>
        </w:rPr>
        <w:t>’</w:t>
      </w:r>
      <w:r w:rsidRPr="00F8712A">
        <w:rPr>
          <w:rFonts w:cs="Times New Roman"/>
        </w:rPr>
        <w:t xml:space="preserve">ils en arrivent à commettre les mêmes crimes. Léonard ne peut vaincre son violent amour pour </w:t>
      </w:r>
      <w:proofErr w:type="spellStart"/>
      <w:r w:rsidRPr="00F8712A">
        <w:rPr>
          <w:rFonts w:cs="Times New Roman"/>
        </w:rPr>
        <w:t>Blanchemarie</w:t>
      </w:r>
      <w:proofErr w:type="spellEnd"/>
      <w:r w:rsidRPr="00F8712A">
        <w:rPr>
          <w:rFonts w:cs="Times New Roman"/>
        </w:rPr>
        <w:t>, sa sœur</w:t>
      </w:r>
      <w:r>
        <w:rPr>
          <w:rFonts w:cs="Times New Roman"/>
        </w:rPr>
        <w:t> :</w:t>
      </w:r>
      <w:r w:rsidRPr="00F8712A">
        <w:rPr>
          <w:rFonts w:cs="Times New Roman"/>
        </w:rPr>
        <w:t xml:space="preserve"> mais d</w:t>
      </w:r>
      <w:r>
        <w:rPr>
          <w:rFonts w:cs="Times New Roman"/>
        </w:rPr>
        <w:t>’</w:t>
      </w:r>
      <w:r w:rsidRPr="00F8712A">
        <w:rPr>
          <w:rFonts w:cs="Times New Roman"/>
        </w:rPr>
        <w:t>elle il veut garder un souvenir pur et beau, et c</w:t>
      </w:r>
      <w:r>
        <w:rPr>
          <w:rFonts w:cs="Times New Roman"/>
        </w:rPr>
        <w:t>’</w:t>
      </w:r>
      <w:r w:rsidRPr="00F8712A">
        <w:rPr>
          <w:rFonts w:cs="Times New Roman"/>
        </w:rPr>
        <w:t>est pour cela que, sans l</w:t>
      </w:r>
      <w:r>
        <w:rPr>
          <w:rFonts w:cs="Times New Roman"/>
        </w:rPr>
        <w:t>’</w:t>
      </w:r>
      <w:r w:rsidRPr="00F8712A">
        <w:rPr>
          <w:rFonts w:cs="Times New Roman"/>
        </w:rPr>
        <w:t xml:space="preserve">avoir possédée, il la noie dans les ondes de la fontaine </w:t>
      </w:r>
      <w:proofErr w:type="spellStart"/>
      <w:r w:rsidRPr="00F8712A">
        <w:rPr>
          <w:rFonts w:cs="Times New Roman"/>
        </w:rPr>
        <w:t>Perséia</w:t>
      </w:r>
      <w:proofErr w:type="spellEnd"/>
      <w:r w:rsidRPr="00F8712A">
        <w:rPr>
          <w:rFonts w:cs="Times New Roman"/>
        </w:rPr>
        <w:t>. C</w:t>
      </w:r>
      <w:r>
        <w:rPr>
          <w:rFonts w:cs="Times New Roman"/>
        </w:rPr>
        <w:t>’</w:t>
      </w:r>
      <w:r w:rsidRPr="00F8712A">
        <w:rPr>
          <w:rFonts w:cs="Times New Roman"/>
        </w:rPr>
        <w:t>est aussi pour qu</w:t>
      </w:r>
      <w:r>
        <w:rPr>
          <w:rFonts w:cs="Times New Roman"/>
        </w:rPr>
        <w:t>’</w:t>
      </w:r>
      <w:r w:rsidRPr="00F8712A">
        <w:rPr>
          <w:rFonts w:cs="Times New Roman"/>
        </w:rPr>
        <w:t>Alexandre et lui ne soient pas divisés, à jamais</w:t>
      </w:r>
      <w:r>
        <w:rPr>
          <w:rFonts w:cs="Times New Roman"/>
        </w:rPr>
        <w:t> :</w:t>
      </w:r>
      <w:r w:rsidRPr="00F8712A">
        <w:rPr>
          <w:rFonts w:cs="Times New Roman"/>
        </w:rPr>
        <w:t xml:space="preserve"> car Alexandre aime </w:t>
      </w:r>
      <w:proofErr w:type="spellStart"/>
      <w:r w:rsidRPr="00F8712A">
        <w:rPr>
          <w:rFonts w:cs="Times New Roman"/>
        </w:rPr>
        <w:t>Blanchemarie</w:t>
      </w:r>
      <w:proofErr w:type="spellEnd"/>
      <w:r w:rsidRPr="00F8712A">
        <w:rPr>
          <w:rFonts w:cs="Times New Roman"/>
        </w:rPr>
        <w:t>, et pour elle il oublie Anne, sa femme, la voyante aveugle prête à se sacrifier au bonheur de celui qu</w:t>
      </w:r>
      <w:r>
        <w:rPr>
          <w:rFonts w:cs="Times New Roman"/>
        </w:rPr>
        <w:t>’</w:t>
      </w:r>
      <w:r w:rsidRPr="00F8712A">
        <w:rPr>
          <w:rFonts w:cs="Times New Roman"/>
        </w:rPr>
        <w:t>elle chérit. N</w:t>
      </w:r>
      <w:r>
        <w:rPr>
          <w:rFonts w:cs="Times New Roman"/>
        </w:rPr>
        <w:t>’</w:t>
      </w:r>
      <w:r w:rsidRPr="00F8712A">
        <w:rPr>
          <w:rFonts w:cs="Times New Roman"/>
        </w:rPr>
        <w:t>est-ce pas enfin pour que, dans la Ville morte, il n</w:t>
      </w:r>
      <w:r>
        <w:rPr>
          <w:rFonts w:cs="Times New Roman"/>
        </w:rPr>
        <w:t>’</w:t>
      </w:r>
      <w:r w:rsidRPr="00F8712A">
        <w:rPr>
          <w:rFonts w:cs="Times New Roman"/>
        </w:rPr>
        <w:t>y ait plus personne qui aspire à la vie</w:t>
      </w:r>
      <w:r>
        <w:rPr>
          <w:rFonts w:cs="Times New Roman"/>
        </w:rPr>
        <w:t> ?</w:t>
      </w:r>
      <w:r w:rsidRPr="00F8712A">
        <w:rPr>
          <w:rFonts w:cs="Times New Roman"/>
        </w:rPr>
        <w:t xml:space="preserve"> Car </w:t>
      </w:r>
      <w:proofErr w:type="spellStart"/>
      <w:r w:rsidRPr="00F8712A">
        <w:rPr>
          <w:rFonts w:cs="Times New Roman"/>
        </w:rPr>
        <w:t>Blanchemarie</w:t>
      </w:r>
      <w:proofErr w:type="spellEnd"/>
      <w:r w:rsidRPr="00F8712A">
        <w:rPr>
          <w:rFonts w:cs="Times New Roman"/>
        </w:rPr>
        <w:t xml:space="preserve"> n</w:t>
      </w:r>
      <w:r>
        <w:rPr>
          <w:rFonts w:cs="Times New Roman"/>
        </w:rPr>
        <w:t>’</w:t>
      </w:r>
      <w:r w:rsidRPr="00F8712A">
        <w:rPr>
          <w:rFonts w:cs="Times New Roman"/>
        </w:rPr>
        <w:t xml:space="preserve">aime pas Mycènes ni sa campagne aride et poussiéreuse, et elle regrette les beaux jardins fertiles où il y a de larges fleurs et où mûrissent des fruits voluptueux. Si donc les actes des héros de la </w:t>
      </w:r>
      <w:r w:rsidRPr="00F8712A">
        <w:rPr>
          <w:rFonts w:cs="Times New Roman"/>
          <w:i/>
        </w:rPr>
        <w:t>Ville morte</w:t>
      </w:r>
      <w:r w:rsidRPr="00F8712A">
        <w:rPr>
          <w:rFonts w:cs="Times New Roman"/>
        </w:rPr>
        <w:t xml:space="preserve"> rappellent ceux des descendants de Pélops ou de </w:t>
      </w:r>
      <w:proofErr w:type="spellStart"/>
      <w:r w:rsidRPr="00F8712A">
        <w:rPr>
          <w:rFonts w:cs="Times New Roman"/>
        </w:rPr>
        <w:t>Labdacos</w:t>
      </w:r>
      <w:proofErr w:type="spellEnd"/>
      <w:r w:rsidRPr="00F8712A">
        <w:rPr>
          <w:rFonts w:cs="Times New Roman"/>
        </w:rPr>
        <w:t>, leurs sentiments sont bien différents. Si l</w:t>
      </w:r>
      <w:r>
        <w:rPr>
          <w:rFonts w:cs="Times New Roman"/>
        </w:rPr>
        <w:t>’</w:t>
      </w:r>
      <w:r w:rsidRPr="00F8712A">
        <w:rPr>
          <w:rFonts w:cs="Times New Roman"/>
        </w:rPr>
        <w:t>amour de l</w:t>
      </w:r>
      <w:r>
        <w:rPr>
          <w:rFonts w:cs="Times New Roman"/>
        </w:rPr>
        <w:t>’</w:t>
      </w:r>
      <w:r w:rsidRPr="00F8712A">
        <w:rPr>
          <w:rFonts w:cs="Times New Roman"/>
        </w:rPr>
        <w:t>archéologie ne les avait pas conduits à Mycènes, ils n</w:t>
      </w:r>
      <w:r>
        <w:rPr>
          <w:rFonts w:cs="Times New Roman"/>
        </w:rPr>
        <w:t>’</w:t>
      </w:r>
      <w:r w:rsidRPr="00F8712A">
        <w:rPr>
          <w:rFonts w:cs="Times New Roman"/>
        </w:rPr>
        <w:t>auraient pas souffert de la résurrection des instincts primitifs, et ils ne seraient sans doute pas devenus criminels. C</w:t>
      </w:r>
      <w:r>
        <w:rPr>
          <w:rFonts w:cs="Times New Roman"/>
        </w:rPr>
        <w:t>’</w:t>
      </w:r>
      <w:r w:rsidRPr="00F8712A">
        <w:rPr>
          <w:rFonts w:cs="Times New Roman"/>
        </w:rPr>
        <w:t>est parce qu</w:t>
      </w:r>
      <w:r>
        <w:rPr>
          <w:rFonts w:cs="Times New Roman"/>
        </w:rPr>
        <w:t>’</w:t>
      </w:r>
      <w:r w:rsidRPr="00F8712A">
        <w:rPr>
          <w:rFonts w:cs="Times New Roman"/>
        </w:rPr>
        <w:t>il est un raffiné que Léonard assassine, comme Égisthe assassinait parce qu</w:t>
      </w:r>
      <w:r>
        <w:rPr>
          <w:rFonts w:cs="Times New Roman"/>
        </w:rPr>
        <w:t>’</w:t>
      </w:r>
      <w:r w:rsidRPr="00F8712A">
        <w:rPr>
          <w:rFonts w:cs="Times New Roman"/>
        </w:rPr>
        <w:t xml:space="preserve">il était un sauvage. Mais, du jour où ils ont habité la Ville morte, ces civilisés </w:t>
      </w:r>
      <w:del w:id="22" w:author="Marguerite-Marie Bordry" w:date="2018-12-07T16:27:00Z">
        <w:r w:rsidRPr="00F8712A" w:rsidDel="00C926C5">
          <w:rPr>
            <w:rFonts w:cs="Times New Roman"/>
          </w:rPr>
          <w:delText xml:space="preserve">on </w:delText>
        </w:r>
      </w:del>
      <w:ins w:id="23" w:author="Marguerite-Marie Bordry" w:date="2018-12-07T16:27:00Z">
        <w:r w:rsidR="00C926C5">
          <w:rPr>
            <w:rFonts w:cs="Times New Roman"/>
          </w:rPr>
          <w:t>ont</w:t>
        </w:r>
        <w:r w:rsidR="00C926C5" w:rsidRPr="00F8712A">
          <w:rPr>
            <w:rFonts w:cs="Times New Roman"/>
          </w:rPr>
          <w:t xml:space="preserve"> </w:t>
        </w:r>
      </w:ins>
      <w:r w:rsidRPr="00F8712A">
        <w:rPr>
          <w:rFonts w:cs="Times New Roman"/>
        </w:rPr>
        <w:t>été soumis à l</w:t>
      </w:r>
      <w:r>
        <w:rPr>
          <w:rFonts w:cs="Times New Roman"/>
        </w:rPr>
        <w:t>’</w:t>
      </w:r>
      <w:r w:rsidRPr="00F8712A">
        <w:rPr>
          <w:rFonts w:cs="Times New Roman"/>
        </w:rPr>
        <w:t>antique fatalité, et ils en sont les victimes.</w:t>
      </w:r>
    </w:p>
    <w:p w14:paraId="1B231AFA" w14:textId="77777777" w:rsidR="00A1452B" w:rsidRPr="00F8712A" w:rsidRDefault="00A1452B" w:rsidP="00A1452B">
      <w:pPr>
        <w:pStyle w:val="Corpsdetexte"/>
        <w:rPr>
          <w:rFonts w:cs="Times New Roman"/>
        </w:rPr>
      </w:pPr>
      <w:r w:rsidRPr="00F8712A">
        <w:rPr>
          <w:rFonts w:cs="Times New Roman"/>
        </w:rPr>
        <w:t>Comme Cassandre voyait l</w:t>
      </w:r>
      <w:r>
        <w:rPr>
          <w:rFonts w:cs="Times New Roman"/>
        </w:rPr>
        <w:t>’</w:t>
      </w:r>
      <w:r w:rsidRPr="00F8712A">
        <w:rPr>
          <w:rFonts w:cs="Times New Roman"/>
        </w:rPr>
        <w:t>avenir, Anne devine ce que voudraient cacher ceux qui lui sont chers</w:t>
      </w:r>
      <w:r>
        <w:rPr>
          <w:rFonts w:cs="Times New Roman"/>
        </w:rPr>
        <w:t> ;</w:t>
      </w:r>
      <w:r w:rsidRPr="00F8712A">
        <w:rPr>
          <w:rFonts w:cs="Times New Roman"/>
        </w:rPr>
        <w:t xml:space="preserve"> elle sait le mutuel amour d</w:t>
      </w:r>
      <w:r>
        <w:rPr>
          <w:rFonts w:cs="Times New Roman"/>
        </w:rPr>
        <w:t>’</w:t>
      </w:r>
      <w:r w:rsidRPr="00F8712A">
        <w:rPr>
          <w:rFonts w:cs="Times New Roman"/>
        </w:rPr>
        <w:t xml:space="preserve">Alexandre et de </w:t>
      </w:r>
      <w:proofErr w:type="spellStart"/>
      <w:r w:rsidRPr="00F8712A">
        <w:rPr>
          <w:rFonts w:cs="Times New Roman"/>
        </w:rPr>
        <w:t>Blanchemarie</w:t>
      </w:r>
      <w:proofErr w:type="spellEnd"/>
      <w:r>
        <w:rPr>
          <w:rFonts w:cs="Times New Roman"/>
        </w:rPr>
        <w:t> :</w:t>
      </w:r>
      <w:r w:rsidRPr="00F8712A">
        <w:rPr>
          <w:rFonts w:cs="Times New Roman"/>
        </w:rPr>
        <w:t xml:space="preserve"> d</w:t>
      </w:r>
      <w:r>
        <w:rPr>
          <w:rFonts w:cs="Times New Roman"/>
        </w:rPr>
        <w:t>’</w:t>
      </w:r>
      <w:r w:rsidRPr="00F8712A">
        <w:rPr>
          <w:rFonts w:cs="Times New Roman"/>
        </w:rPr>
        <w:t>ailleurs, loin d</w:t>
      </w:r>
      <w:r>
        <w:rPr>
          <w:rFonts w:cs="Times New Roman"/>
        </w:rPr>
        <w:t>’</w:t>
      </w:r>
      <w:r w:rsidRPr="00F8712A">
        <w:rPr>
          <w:rFonts w:cs="Times New Roman"/>
        </w:rPr>
        <w:t xml:space="preserve">être farouche comme la fille de Priam, elle aspire au sacrifice. Mais, comme Cassandre encore, à qui </w:t>
      </w:r>
      <w:proofErr w:type="spellStart"/>
      <w:r w:rsidRPr="00F8712A">
        <w:rPr>
          <w:rFonts w:cs="Times New Roman"/>
        </w:rPr>
        <w:t>Loxias</w:t>
      </w:r>
      <w:proofErr w:type="spellEnd"/>
      <w:r w:rsidRPr="00F8712A">
        <w:rPr>
          <w:rFonts w:cs="Times New Roman"/>
        </w:rPr>
        <w:t xml:space="preserve"> Apollon avait refusé le don d</w:t>
      </w:r>
      <w:r>
        <w:rPr>
          <w:rFonts w:cs="Times New Roman"/>
        </w:rPr>
        <w:t>’</w:t>
      </w:r>
      <w:r w:rsidRPr="00F8712A">
        <w:rPr>
          <w:rFonts w:cs="Times New Roman"/>
        </w:rPr>
        <w:t>être crue, elle est maudite, et le Destin lui a ôté la vue. Aussi ignore-t-elle l</w:t>
      </w:r>
      <w:r>
        <w:rPr>
          <w:rFonts w:cs="Times New Roman"/>
        </w:rPr>
        <w:t>’</w:t>
      </w:r>
      <w:r w:rsidRPr="00F8712A">
        <w:rPr>
          <w:rFonts w:cs="Times New Roman"/>
        </w:rPr>
        <w:t xml:space="preserve">amour monstrueux de Léonard pour </w:t>
      </w:r>
      <w:proofErr w:type="spellStart"/>
      <w:r w:rsidRPr="00F8712A">
        <w:rPr>
          <w:rFonts w:cs="Times New Roman"/>
        </w:rPr>
        <w:t>Blanchemarie</w:t>
      </w:r>
      <w:proofErr w:type="spellEnd"/>
      <w:r w:rsidRPr="00F8712A">
        <w:rPr>
          <w:rFonts w:cs="Times New Roman"/>
        </w:rPr>
        <w:t>, et sa grandeur d</w:t>
      </w:r>
      <w:r>
        <w:rPr>
          <w:rFonts w:cs="Times New Roman"/>
        </w:rPr>
        <w:t>’</w:t>
      </w:r>
      <w:r w:rsidRPr="00F8712A">
        <w:rPr>
          <w:rFonts w:cs="Times New Roman"/>
        </w:rPr>
        <w:t>âme est impuissante à conjurer le malheur et la mort. En ouvrant le tombeau des Atrides, Léonard a attiré sur soi et ses amis les vieilles malédictions, et la Ville morte a tué celle qui voulait vivre.</w:t>
      </w:r>
    </w:p>
    <w:p w14:paraId="2CCE9C39" w14:textId="77777777" w:rsidR="00A1452B" w:rsidRPr="00F8712A" w:rsidRDefault="00A1452B" w:rsidP="00A1452B">
      <w:pPr>
        <w:pStyle w:val="Corpsdetexte"/>
        <w:rPr>
          <w:rFonts w:cs="Times New Roman"/>
        </w:rPr>
      </w:pPr>
      <w:r w:rsidRPr="00F8712A">
        <w:rPr>
          <w:rFonts w:cs="Times New Roman"/>
        </w:rPr>
        <w:t>Il est dommage que cette tragédie, dont la donnée est si curieuse, ne soit pas vivante, à la scène. Certes, la composition en est harmonieuse, et la langue en est belle, bien qu</w:t>
      </w:r>
      <w:r>
        <w:rPr>
          <w:rFonts w:cs="Times New Roman"/>
        </w:rPr>
        <w:t>’</w:t>
      </w:r>
      <w:r w:rsidRPr="00F8712A">
        <w:rPr>
          <w:rFonts w:cs="Times New Roman"/>
        </w:rPr>
        <w:t>assez peu personnelle</w:t>
      </w:r>
      <w:r>
        <w:rPr>
          <w:rFonts w:cs="Times New Roman"/>
        </w:rPr>
        <w:t> :</w:t>
      </w:r>
      <w:r w:rsidRPr="00F8712A">
        <w:rPr>
          <w:rFonts w:cs="Times New Roman"/>
        </w:rPr>
        <w:t xml:space="preserve"> au reste, il ne faut pas oublier que</w:t>
      </w:r>
      <w:r>
        <w:rPr>
          <w:rFonts w:cs="Times New Roman"/>
        </w:rPr>
        <w:t xml:space="preserve"> M. </w:t>
      </w:r>
      <w:r w:rsidRPr="00F8712A">
        <w:rPr>
          <w:rFonts w:cs="Times New Roman"/>
        </w:rPr>
        <w:t>d</w:t>
      </w:r>
      <w:r>
        <w:rPr>
          <w:rFonts w:cs="Times New Roman"/>
        </w:rPr>
        <w:t>’</w:t>
      </w:r>
      <w:r w:rsidRPr="00F8712A">
        <w:rPr>
          <w:rFonts w:cs="Times New Roman"/>
        </w:rPr>
        <w:t xml:space="preserve">Annunzio, écrivant la </w:t>
      </w:r>
      <w:r w:rsidRPr="00F8712A">
        <w:rPr>
          <w:rFonts w:cs="Times New Roman"/>
          <w:i/>
        </w:rPr>
        <w:t>Ville morte</w:t>
      </w:r>
      <w:r w:rsidRPr="00F8712A">
        <w:rPr>
          <w:rFonts w:cs="Times New Roman"/>
        </w:rPr>
        <w:t xml:space="preserve"> </w:t>
      </w:r>
      <w:r w:rsidRPr="00F8712A">
        <w:rPr>
          <w:rFonts w:cs="Times New Roman"/>
        </w:rPr>
        <w:lastRenderedPageBreak/>
        <w:t>directement en français, n</w:t>
      </w:r>
      <w:r>
        <w:rPr>
          <w:rFonts w:cs="Times New Roman"/>
        </w:rPr>
        <w:t>’</w:t>
      </w:r>
      <w:r w:rsidRPr="00F8712A">
        <w:rPr>
          <w:rFonts w:cs="Times New Roman"/>
        </w:rPr>
        <w:t xml:space="preserve">écrivait pas dans sa langue maternelle, et je sais bien des auteurs français, et des plus applaudis, à qui cet Italien pourrait donner des leçons de style. Mais cette composition régulière et ce style lyrique conviennent-ils à des personnages aussi complexes que ceux de la </w:t>
      </w:r>
      <w:r w:rsidRPr="00F8712A">
        <w:rPr>
          <w:rFonts w:cs="Times New Roman"/>
          <w:i/>
        </w:rPr>
        <w:t>Ville morte</w:t>
      </w:r>
      <w:r>
        <w:rPr>
          <w:rFonts w:cs="Times New Roman"/>
        </w:rPr>
        <w:t> ?</w:t>
      </w:r>
      <w:r w:rsidRPr="00F8712A">
        <w:rPr>
          <w:rFonts w:cs="Times New Roman"/>
        </w:rPr>
        <w:t xml:space="preserve"> La régularité et le lyrisme de la tragédie antique convenaient aux héros d</w:t>
      </w:r>
      <w:r>
        <w:rPr>
          <w:rFonts w:cs="Times New Roman"/>
        </w:rPr>
        <w:t>’</w:t>
      </w:r>
      <w:r w:rsidRPr="00F8712A">
        <w:rPr>
          <w:rFonts w:cs="Times New Roman"/>
        </w:rPr>
        <w:t>Eschyle et de Sophocle qui, psychologiquement, sont très simples</w:t>
      </w:r>
      <w:r>
        <w:rPr>
          <w:rFonts w:cs="Times New Roman"/>
        </w:rPr>
        <w:t> ;</w:t>
      </w:r>
      <w:r w:rsidRPr="00F8712A">
        <w:rPr>
          <w:rFonts w:cs="Times New Roman"/>
        </w:rPr>
        <w:t xml:space="preserve"> mais peuvent-ils convenir aux héros de </w:t>
      </w:r>
      <w:r>
        <w:rPr>
          <w:rFonts w:cs="Times New Roman"/>
        </w:rPr>
        <w:t>M. </w:t>
      </w:r>
      <w:r w:rsidRPr="00F8712A">
        <w:rPr>
          <w:rFonts w:cs="Times New Roman"/>
        </w:rPr>
        <w:t>d</w:t>
      </w:r>
      <w:r>
        <w:rPr>
          <w:rFonts w:cs="Times New Roman"/>
        </w:rPr>
        <w:t>’</w:t>
      </w:r>
      <w:r w:rsidRPr="00F8712A">
        <w:rPr>
          <w:rFonts w:cs="Times New Roman"/>
        </w:rPr>
        <w:t>Annunzio qui, par le fait même qu</w:t>
      </w:r>
      <w:r>
        <w:rPr>
          <w:rFonts w:cs="Times New Roman"/>
        </w:rPr>
        <w:t>’</w:t>
      </w:r>
      <w:r w:rsidRPr="00F8712A">
        <w:rPr>
          <w:rFonts w:cs="Times New Roman"/>
        </w:rPr>
        <w:t>ils sont nos contemporains et qu</w:t>
      </w:r>
      <w:r>
        <w:rPr>
          <w:rFonts w:cs="Times New Roman"/>
        </w:rPr>
        <w:t>’</w:t>
      </w:r>
      <w:r w:rsidRPr="00F8712A">
        <w:rPr>
          <w:rFonts w:cs="Times New Roman"/>
        </w:rPr>
        <w:t>ils en arrivent à agir comme les rois homériques, sont des êtres d</w:t>
      </w:r>
      <w:r>
        <w:rPr>
          <w:rFonts w:cs="Times New Roman"/>
        </w:rPr>
        <w:t>’</w:t>
      </w:r>
      <w:r w:rsidRPr="00F8712A">
        <w:rPr>
          <w:rFonts w:cs="Times New Roman"/>
        </w:rPr>
        <w:t>exception</w:t>
      </w:r>
      <w:r>
        <w:rPr>
          <w:rFonts w:cs="Times New Roman"/>
        </w:rPr>
        <w:t> ?</w:t>
      </w:r>
      <w:r w:rsidRPr="00F8712A">
        <w:rPr>
          <w:rFonts w:cs="Times New Roman"/>
        </w:rPr>
        <w:t xml:space="preserve"> Je considère l</w:t>
      </w:r>
      <w:r>
        <w:rPr>
          <w:rFonts w:cs="Times New Roman"/>
        </w:rPr>
        <w:t>’</w:t>
      </w:r>
      <w:r w:rsidRPr="00F8712A">
        <w:rPr>
          <w:rFonts w:cs="Times New Roman"/>
        </w:rPr>
        <w:t xml:space="preserve">essai de </w:t>
      </w:r>
      <w:r>
        <w:rPr>
          <w:rFonts w:cs="Times New Roman"/>
        </w:rPr>
        <w:t>M. </w:t>
      </w:r>
      <w:r w:rsidRPr="00F8712A">
        <w:rPr>
          <w:rFonts w:cs="Times New Roman"/>
        </w:rPr>
        <w:t>d</w:t>
      </w:r>
      <w:r>
        <w:rPr>
          <w:rFonts w:cs="Times New Roman"/>
        </w:rPr>
        <w:t>’</w:t>
      </w:r>
      <w:r w:rsidRPr="00F8712A">
        <w:rPr>
          <w:rFonts w:cs="Times New Roman"/>
        </w:rPr>
        <w:t>Annunzio comme un des plus nobles qui aient été tentés en ce temps, mais la réussite complète en était, je crois, impossible. Un récit, si long et si détaillé qu</w:t>
      </w:r>
      <w:r>
        <w:rPr>
          <w:rFonts w:cs="Times New Roman"/>
        </w:rPr>
        <w:t>’</w:t>
      </w:r>
      <w:r w:rsidRPr="00F8712A">
        <w:rPr>
          <w:rFonts w:cs="Times New Roman"/>
        </w:rPr>
        <w:t>il soit, ne suffit pas à nous faire comprendre l</w:t>
      </w:r>
      <w:r>
        <w:rPr>
          <w:rFonts w:cs="Times New Roman"/>
        </w:rPr>
        <w:t>’</w:t>
      </w:r>
      <w:r w:rsidRPr="00F8712A">
        <w:rPr>
          <w:rFonts w:cs="Times New Roman"/>
        </w:rPr>
        <w:t>état d</w:t>
      </w:r>
      <w:r>
        <w:rPr>
          <w:rFonts w:cs="Times New Roman"/>
        </w:rPr>
        <w:t>’</w:t>
      </w:r>
      <w:r w:rsidRPr="00F8712A">
        <w:rPr>
          <w:rFonts w:cs="Times New Roman"/>
        </w:rPr>
        <w:t>esprit de Léonard</w:t>
      </w:r>
      <w:r>
        <w:rPr>
          <w:rFonts w:cs="Times New Roman"/>
        </w:rPr>
        <w:t> ;</w:t>
      </w:r>
      <w:r w:rsidRPr="00F8712A">
        <w:rPr>
          <w:rFonts w:cs="Times New Roman"/>
        </w:rPr>
        <w:t xml:space="preserve"> et comment garder une attitude constamment calme à des personnages tourmentés de sentiments contradictoires</w:t>
      </w:r>
      <w:r>
        <w:rPr>
          <w:rFonts w:cs="Times New Roman"/>
        </w:rPr>
        <w:t> ?</w:t>
      </w:r>
      <w:r w:rsidRPr="00F8712A">
        <w:rPr>
          <w:rFonts w:cs="Times New Roman"/>
        </w:rPr>
        <w:t xml:space="preserve"> D</w:t>
      </w:r>
      <w:r>
        <w:rPr>
          <w:rFonts w:cs="Times New Roman"/>
        </w:rPr>
        <w:t>’</w:t>
      </w:r>
      <w:r w:rsidRPr="00F8712A">
        <w:rPr>
          <w:rFonts w:cs="Times New Roman"/>
        </w:rPr>
        <w:t xml:space="preserve">ailleurs, les anciens mêmes étaient moins scrupuleux que </w:t>
      </w:r>
      <w:r>
        <w:rPr>
          <w:rFonts w:cs="Times New Roman"/>
        </w:rPr>
        <w:t>M. </w:t>
      </w:r>
      <w:r w:rsidRPr="00F8712A">
        <w:rPr>
          <w:rFonts w:cs="Times New Roman"/>
        </w:rPr>
        <w:t>d</w:t>
      </w:r>
      <w:r>
        <w:rPr>
          <w:rFonts w:cs="Times New Roman"/>
        </w:rPr>
        <w:t>’</w:t>
      </w:r>
      <w:r w:rsidRPr="00F8712A">
        <w:rPr>
          <w:rFonts w:cs="Times New Roman"/>
        </w:rPr>
        <w:t>Annunzio, et l</w:t>
      </w:r>
      <w:r>
        <w:rPr>
          <w:rFonts w:cs="Times New Roman"/>
        </w:rPr>
        <w:t>’</w:t>
      </w:r>
      <w:r w:rsidRPr="00F8712A">
        <w:rPr>
          <w:rFonts w:cs="Times New Roman"/>
        </w:rPr>
        <w:t xml:space="preserve">on peut, dans la tragédie antique, citer maintes scènes troublées et violentes. La </w:t>
      </w:r>
      <w:r w:rsidRPr="00F8712A">
        <w:rPr>
          <w:rFonts w:cs="Times New Roman"/>
          <w:i/>
        </w:rPr>
        <w:t>Ville morte</w:t>
      </w:r>
      <w:r w:rsidRPr="00F8712A">
        <w:rPr>
          <w:rFonts w:cs="Times New Roman"/>
        </w:rPr>
        <w:t xml:space="preserve"> eut certainement gagné à être moins simplement composée.</w:t>
      </w:r>
    </w:p>
    <w:p w14:paraId="0D4C016A" w14:textId="77777777" w:rsidR="00A1452B" w:rsidRPr="00F8712A" w:rsidRDefault="00A1452B" w:rsidP="00A1452B">
      <w:pPr>
        <w:pStyle w:val="Corpsdetexte"/>
        <w:rPr>
          <w:rFonts w:cs="Times New Roman"/>
        </w:rPr>
      </w:pPr>
      <w:r w:rsidRPr="00F8712A">
        <w:rPr>
          <w:rFonts w:cs="Times New Roman"/>
        </w:rPr>
        <w:t>Il n</w:t>
      </w:r>
      <w:r>
        <w:rPr>
          <w:rFonts w:cs="Times New Roman"/>
        </w:rPr>
        <w:t>’</w:t>
      </w:r>
      <w:r w:rsidRPr="00F8712A">
        <w:rPr>
          <w:rFonts w:cs="Times New Roman"/>
        </w:rPr>
        <w:t xml:space="preserve">empêche que la </w:t>
      </w:r>
      <w:r w:rsidRPr="00F8712A">
        <w:rPr>
          <w:rFonts w:cs="Times New Roman"/>
          <w:i/>
        </w:rPr>
        <w:t>Ville morte</w:t>
      </w:r>
      <w:r w:rsidRPr="00F8712A">
        <w:rPr>
          <w:rFonts w:cs="Times New Roman"/>
        </w:rPr>
        <w:t xml:space="preserve"> ne soit digne de la plus haute estime. C</w:t>
      </w:r>
      <w:r>
        <w:rPr>
          <w:rFonts w:cs="Times New Roman"/>
        </w:rPr>
        <w:t>’</w:t>
      </w:r>
      <w:r w:rsidRPr="00F8712A">
        <w:rPr>
          <w:rFonts w:cs="Times New Roman"/>
        </w:rPr>
        <w:t>est une œuvre très originale de conception et, souvent, d</w:t>
      </w:r>
      <w:r>
        <w:rPr>
          <w:rFonts w:cs="Times New Roman"/>
        </w:rPr>
        <w:t>’</w:t>
      </w:r>
      <w:r w:rsidRPr="00F8712A">
        <w:rPr>
          <w:rFonts w:cs="Times New Roman"/>
        </w:rPr>
        <w:t>exécution. Il est certain qu</w:t>
      </w:r>
      <w:r>
        <w:rPr>
          <w:rFonts w:cs="Times New Roman"/>
        </w:rPr>
        <w:t>’</w:t>
      </w:r>
      <w:r w:rsidRPr="00F8712A">
        <w:rPr>
          <w:rFonts w:cs="Times New Roman"/>
        </w:rPr>
        <w:t xml:space="preserve">Anne, assez souvent, parle un peu comme une héroïne de </w:t>
      </w:r>
      <w:r>
        <w:rPr>
          <w:rFonts w:cs="Times New Roman"/>
        </w:rPr>
        <w:t>M. </w:t>
      </w:r>
      <w:r w:rsidRPr="00F8712A">
        <w:rPr>
          <w:rFonts w:cs="Times New Roman"/>
        </w:rPr>
        <w:t>Maeterlinck</w:t>
      </w:r>
      <w:r>
        <w:rPr>
          <w:rFonts w:cs="Times New Roman"/>
        </w:rPr>
        <w:t> :</w:t>
      </w:r>
      <w:r w:rsidRPr="00F8712A">
        <w:rPr>
          <w:rFonts w:cs="Times New Roman"/>
        </w:rPr>
        <w:t xml:space="preserve"> mais, au lieu de s</w:t>
      </w:r>
      <w:r>
        <w:rPr>
          <w:rFonts w:cs="Times New Roman"/>
        </w:rPr>
        <w:t>’</w:t>
      </w:r>
      <w:r w:rsidRPr="00F8712A">
        <w:rPr>
          <w:rFonts w:cs="Times New Roman"/>
        </w:rPr>
        <w:t xml:space="preserve">attarder à chercher des réminiscences, il vaut mieux signaler des passages que, seul, </w:t>
      </w:r>
      <w:r>
        <w:rPr>
          <w:rFonts w:cs="Times New Roman"/>
        </w:rPr>
        <w:t>M. </w:t>
      </w:r>
      <w:r w:rsidRPr="00F8712A">
        <w:rPr>
          <w:rFonts w:cs="Times New Roman"/>
        </w:rPr>
        <w:t>d</w:t>
      </w:r>
      <w:r>
        <w:rPr>
          <w:rFonts w:cs="Times New Roman"/>
        </w:rPr>
        <w:t>’</w:t>
      </w:r>
      <w:r w:rsidRPr="00F8712A">
        <w:rPr>
          <w:rFonts w:cs="Times New Roman"/>
        </w:rPr>
        <w:t>Annunzio eût pu écrire. Dans l</w:t>
      </w:r>
      <w:r>
        <w:rPr>
          <w:rFonts w:cs="Times New Roman"/>
        </w:rPr>
        <w:t>’</w:t>
      </w:r>
      <w:r w:rsidRPr="00F8712A">
        <w:rPr>
          <w:rFonts w:cs="Times New Roman"/>
          <w:i/>
        </w:rPr>
        <w:t>Enfant de Volupté</w:t>
      </w:r>
      <w:r w:rsidRPr="00F8712A">
        <w:rPr>
          <w:rFonts w:cs="Times New Roman"/>
        </w:rPr>
        <w:t>, comme dans l</w:t>
      </w:r>
      <w:r>
        <w:rPr>
          <w:rFonts w:cs="Times New Roman"/>
        </w:rPr>
        <w:t>’</w:t>
      </w:r>
      <w:r w:rsidRPr="00F8712A">
        <w:rPr>
          <w:rFonts w:cs="Times New Roman"/>
          <w:i/>
        </w:rPr>
        <w:t xml:space="preserve">Intrus </w:t>
      </w:r>
      <w:r w:rsidRPr="00F8712A">
        <w:rPr>
          <w:rFonts w:cs="Times New Roman"/>
        </w:rPr>
        <w:t xml:space="preserve">et le </w:t>
      </w:r>
      <w:r w:rsidRPr="00F8712A">
        <w:rPr>
          <w:rFonts w:cs="Times New Roman"/>
          <w:i/>
        </w:rPr>
        <w:t>Triomphe de la Mort</w:t>
      </w:r>
      <w:r w:rsidRPr="00F8712A">
        <w:rPr>
          <w:rFonts w:cs="Times New Roman"/>
        </w:rPr>
        <w:t xml:space="preserve">, </w:t>
      </w:r>
      <w:r>
        <w:rPr>
          <w:rFonts w:cs="Times New Roman"/>
        </w:rPr>
        <w:t>M. </w:t>
      </w:r>
      <w:r w:rsidRPr="00F8712A">
        <w:rPr>
          <w:rFonts w:cs="Times New Roman"/>
        </w:rPr>
        <w:t>d</w:t>
      </w:r>
      <w:r>
        <w:rPr>
          <w:rFonts w:cs="Times New Roman"/>
        </w:rPr>
        <w:t>’</w:t>
      </w:r>
      <w:r w:rsidRPr="00F8712A">
        <w:rPr>
          <w:rFonts w:cs="Times New Roman"/>
        </w:rPr>
        <w:t>Annunzio excelle à rendre le charme des fruits et des fleurs, la volupté des saveurs et des parfums</w:t>
      </w:r>
      <w:r>
        <w:rPr>
          <w:rFonts w:cs="Times New Roman"/>
        </w:rPr>
        <w:t> :</w:t>
      </w:r>
      <w:r w:rsidRPr="00F8712A">
        <w:rPr>
          <w:rFonts w:cs="Times New Roman"/>
        </w:rPr>
        <w:t xml:space="preserve"> et il y a dans la </w:t>
      </w:r>
      <w:r w:rsidRPr="00F8712A">
        <w:rPr>
          <w:rFonts w:cs="Times New Roman"/>
          <w:i/>
        </w:rPr>
        <w:t>Ville morte</w:t>
      </w:r>
      <w:r w:rsidRPr="00F8712A">
        <w:rPr>
          <w:rFonts w:cs="Times New Roman"/>
        </w:rPr>
        <w:t xml:space="preserve"> quelques couplets lyriques sur les oranges, les myrtes, et aussi sur l</w:t>
      </w:r>
      <w:r>
        <w:rPr>
          <w:rFonts w:cs="Times New Roman"/>
        </w:rPr>
        <w:t>’</w:t>
      </w:r>
      <w:r w:rsidRPr="00F8712A">
        <w:rPr>
          <w:rFonts w:cs="Times New Roman"/>
        </w:rPr>
        <w:t>eau, qui sont des poèmes exquis.</w:t>
      </w:r>
    </w:p>
    <w:p w14:paraId="37DEF6A8" w14:textId="77777777" w:rsidR="00A1452B" w:rsidRPr="00F8712A" w:rsidRDefault="00A1452B" w:rsidP="00A1452B">
      <w:pPr>
        <w:pStyle w:val="Corpsdetexte"/>
        <w:rPr>
          <w:rFonts w:cs="Times New Roman"/>
        </w:rPr>
      </w:pPr>
      <w:r w:rsidRPr="00F8712A">
        <w:rPr>
          <w:rFonts w:cs="Times New Roman"/>
        </w:rPr>
        <w:t xml:space="preserve">À la Renaissance, la </w:t>
      </w:r>
      <w:r w:rsidRPr="00F8712A">
        <w:rPr>
          <w:rFonts w:cs="Times New Roman"/>
          <w:i/>
        </w:rPr>
        <w:t>Ville morte</w:t>
      </w:r>
      <w:r w:rsidRPr="00F8712A">
        <w:rPr>
          <w:rFonts w:cs="Times New Roman"/>
        </w:rPr>
        <w:t xml:space="preserve"> a été bien montée et, dans l</w:t>
      </w:r>
      <w:r>
        <w:rPr>
          <w:rFonts w:cs="Times New Roman"/>
        </w:rPr>
        <w:t>’</w:t>
      </w:r>
      <w:r w:rsidRPr="00F8712A">
        <w:rPr>
          <w:rFonts w:cs="Times New Roman"/>
        </w:rPr>
        <w:t xml:space="preserve">ensemble, assez bien jouée. </w:t>
      </w:r>
      <w:r>
        <w:rPr>
          <w:rFonts w:cs="Times New Roman"/>
        </w:rPr>
        <w:t>Mme </w:t>
      </w:r>
      <w:r w:rsidRPr="00F8712A">
        <w:rPr>
          <w:rFonts w:cs="Times New Roman"/>
        </w:rPr>
        <w:t>Sarah Bernhardt a été admirable dans le rôle d</w:t>
      </w:r>
      <w:r>
        <w:rPr>
          <w:rFonts w:cs="Times New Roman"/>
        </w:rPr>
        <w:t>’</w:t>
      </w:r>
      <w:r w:rsidRPr="00F8712A">
        <w:rPr>
          <w:rFonts w:cs="Times New Roman"/>
        </w:rPr>
        <w:t>Anne</w:t>
      </w:r>
      <w:r>
        <w:rPr>
          <w:rFonts w:cs="Times New Roman"/>
        </w:rPr>
        <w:t> :</w:t>
      </w:r>
      <w:r w:rsidRPr="00F8712A">
        <w:rPr>
          <w:rFonts w:cs="Times New Roman"/>
        </w:rPr>
        <w:t xml:space="preserve"> dès l</w:t>
      </w:r>
      <w:r>
        <w:rPr>
          <w:rFonts w:cs="Times New Roman"/>
        </w:rPr>
        <w:t>’</w:t>
      </w:r>
      <w:r w:rsidRPr="00F8712A">
        <w:rPr>
          <w:rFonts w:cs="Times New Roman"/>
        </w:rPr>
        <w:t>ouverture du rideau, elle a su, par le son même de la voix, pour ainsi dire, suggérer qu</w:t>
      </w:r>
      <w:r>
        <w:rPr>
          <w:rFonts w:cs="Times New Roman"/>
        </w:rPr>
        <w:t>’</w:t>
      </w:r>
      <w:r w:rsidRPr="00F8712A">
        <w:rPr>
          <w:rFonts w:cs="Times New Roman"/>
        </w:rPr>
        <w:t>elle était aveugle</w:t>
      </w:r>
      <w:r>
        <w:rPr>
          <w:rFonts w:cs="Times New Roman"/>
        </w:rPr>
        <w:t> ;</w:t>
      </w:r>
      <w:r w:rsidRPr="00F8712A">
        <w:rPr>
          <w:rFonts w:cs="Times New Roman"/>
        </w:rPr>
        <w:t xml:space="preserve"> elle a eu les cris de douleur les plus tragiques, et aussi les plus doux murmures d</w:t>
      </w:r>
      <w:r>
        <w:rPr>
          <w:rFonts w:cs="Times New Roman"/>
        </w:rPr>
        <w:t>’</w:t>
      </w:r>
      <w:r w:rsidRPr="00F8712A">
        <w:rPr>
          <w:rFonts w:cs="Times New Roman"/>
        </w:rPr>
        <w:t>amour et de tendresse</w:t>
      </w:r>
      <w:r>
        <w:rPr>
          <w:rFonts w:cs="Times New Roman"/>
        </w:rPr>
        <w:t> ;</w:t>
      </w:r>
      <w:r w:rsidRPr="00F8712A">
        <w:rPr>
          <w:rFonts w:cs="Times New Roman"/>
        </w:rPr>
        <w:t xml:space="preserve"> et je ne crois pas qu</w:t>
      </w:r>
      <w:r>
        <w:rPr>
          <w:rFonts w:cs="Times New Roman"/>
        </w:rPr>
        <w:t>’</w:t>
      </w:r>
      <w:r w:rsidRPr="00F8712A">
        <w:rPr>
          <w:rFonts w:cs="Times New Roman"/>
        </w:rPr>
        <w:t>on oublie jamais la gaieté caressante, enfantine, et un peu mélancolique, avec laquelle elle raconte à sa nourrice la légende d</w:t>
      </w:r>
      <w:r>
        <w:rPr>
          <w:rFonts w:cs="Times New Roman"/>
        </w:rPr>
        <w:t>’</w:t>
      </w:r>
      <w:r w:rsidRPr="00F8712A">
        <w:rPr>
          <w:rFonts w:cs="Times New Roman"/>
        </w:rPr>
        <w:t>Io. Auprès d</w:t>
      </w:r>
      <w:r>
        <w:rPr>
          <w:rFonts w:cs="Times New Roman"/>
        </w:rPr>
        <w:t>’</w:t>
      </w:r>
      <w:r w:rsidRPr="00F8712A">
        <w:rPr>
          <w:rFonts w:cs="Times New Roman"/>
        </w:rPr>
        <w:t xml:space="preserve">elle, Mlle Blanche </w:t>
      </w:r>
      <w:proofErr w:type="spellStart"/>
      <w:r w:rsidRPr="00F8712A">
        <w:rPr>
          <w:rFonts w:cs="Times New Roman"/>
        </w:rPr>
        <w:t>Dufrêne</w:t>
      </w:r>
      <w:proofErr w:type="spellEnd"/>
      <w:r w:rsidRPr="00F8712A">
        <w:rPr>
          <w:rFonts w:cs="Times New Roman"/>
        </w:rPr>
        <w:t xml:space="preserve"> a bien interprété le personnage de </w:t>
      </w:r>
      <w:proofErr w:type="spellStart"/>
      <w:r w:rsidRPr="00F8712A">
        <w:rPr>
          <w:rFonts w:cs="Times New Roman"/>
        </w:rPr>
        <w:t>Blanchemarie</w:t>
      </w:r>
      <w:proofErr w:type="spellEnd"/>
      <w:r>
        <w:rPr>
          <w:rFonts w:cs="Times New Roman"/>
        </w:rPr>
        <w:t> ;</w:t>
      </w:r>
      <w:r w:rsidRPr="00F8712A">
        <w:rPr>
          <w:rFonts w:cs="Times New Roman"/>
        </w:rPr>
        <w:t xml:space="preserve"> elle a été dramatique, et a su, comme il fallait, garder toujours une attitude élégante et jolie. Mais,</w:t>
      </w:r>
      <w:r>
        <w:rPr>
          <w:rFonts w:cs="Times New Roman"/>
        </w:rPr>
        <w:t xml:space="preserve"> </w:t>
      </w:r>
      <w:r w:rsidRPr="00F8712A">
        <w:rPr>
          <w:rFonts w:cs="Times New Roman"/>
        </w:rPr>
        <w:t>malheureusement, M</w:t>
      </w:r>
      <w:r>
        <w:rPr>
          <w:rFonts w:cs="Times New Roman"/>
        </w:rPr>
        <w:t>M. </w:t>
      </w:r>
      <w:proofErr w:type="spellStart"/>
      <w:r w:rsidRPr="00F8712A">
        <w:rPr>
          <w:rFonts w:cs="Times New Roman"/>
        </w:rPr>
        <w:t>Deval</w:t>
      </w:r>
      <w:proofErr w:type="spellEnd"/>
      <w:r w:rsidRPr="00F8712A">
        <w:rPr>
          <w:rFonts w:cs="Times New Roman"/>
        </w:rPr>
        <w:t xml:space="preserve"> et Brémond ont joué Léonard et Alexandre avec quelque insuffisance.</w:t>
      </w:r>
    </w:p>
    <w:p w14:paraId="7FA958E1" w14:textId="77777777" w:rsidR="00A1452B" w:rsidRPr="00F8712A" w:rsidRDefault="00A1452B" w:rsidP="00A1452B">
      <w:pPr>
        <w:pStyle w:val="Corpsdetexte"/>
        <w:rPr>
          <w:rFonts w:cs="Times New Roman"/>
        </w:rPr>
      </w:pPr>
      <w:r>
        <w:rPr>
          <w:rFonts w:cs="Times New Roman"/>
        </w:rPr>
        <w:t>22 </w:t>
      </w:r>
      <w:r w:rsidRPr="00F8712A">
        <w:rPr>
          <w:rFonts w:cs="Times New Roman"/>
        </w:rPr>
        <w:t>janvier-1</w:t>
      </w:r>
      <w:r w:rsidRPr="00E554D0">
        <w:rPr>
          <w:vertAlign w:val="superscript"/>
        </w:rPr>
        <w:t>er</w:t>
      </w:r>
      <w:r>
        <w:rPr>
          <w:rFonts w:cs="Times New Roman"/>
        </w:rPr>
        <w:t> </w:t>
      </w:r>
      <w:r w:rsidRPr="00F8712A">
        <w:rPr>
          <w:rFonts w:cs="Times New Roman"/>
        </w:rPr>
        <w:t>février</w:t>
      </w:r>
      <w:r>
        <w:rPr>
          <w:rFonts w:cs="Times New Roman"/>
        </w:rPr>
        <w:t> :</w:t>
      </w:r>
      <w:r w:rsidRPr="00F8712A">
        <w:rPr>
          <w:rFonts w:cs="Times New Roman"/>
        </w:rPr>
        <w:t xml:space="preserve"> </w:t>
      </w:r>
      <w:r w:rsidRPr="00F8712A">
        <w:rPr>
          <w:rFonts w:cs="Times New Roman"/>
          <w:i/>
        </w:rPr>
        <w:t>La Ville morte.</w:t>
      </w:r>
      <w:r w:rsidRPr="00F8712A">
        <w:rPr>
          <w:rFonts w:cs="Times New Roman"/>
        </w:rPr>
        <w:t xml:space="preserve"> </w:t>
      </w:r>
      <w:r>
        <w:rPr>
          <w:rFonts w:cs="Times New Roman"/>
        </w:rPr>
        <w:t>— 24 </w:t>
      </w:r>
      <w:r w:rsidRPr="00F8712A">
        <w:rPr>
          <w:rFonts w:cs="Times New Roman"/>
        </w:rPr>
        <w:t>février</w:t>
      </w:r>
      <w:r>
        <w:rPr>
          <w:rFonts w:cs="Times New Roman"/>
        </w:rPr>
        <w:t> :</w:t>
      </w:r>
      <w:r w:rsidRPr="00F8712A">
        <w:rPr>
          <w:rFonts w:cs="Times New Roman"/>
        </w:rPr>
        <w:t xml:space="preserve"> Relâche.</w:t>
      </w:r>
    </w:p>
    <w:p w14:paraId="1EC3A561" w14:textId="77777777" w:rsidR="00A1452B" w:rsidRDefault="00A1452B" w:rsidP="00A1452B">
      <w:pPr>
        <w:pStyle w:val="Titre2"/>
      </w:pPr>
      <w:r>
        <w:lastRenderedPageBreak/>
        <w:t xml:space="preserve">Publications d’art. </w:t>
      </w:r>
      <w:r>
        <w:br/>
        <w:t>Memento [extrait]</w:t>
      </w:r>
    </w:p>
    <w:p w14:paraId="52AC349B" w14:textId="77777777" w:rsidR="00A1452B" w:rsidRPr="00925B7B" w:rsidRDefault="00A1452B" w:rsidP="00A1452B">
      <w:pPr>
        <w:pStyle w:val="term"/>
      </w:pPr>
      <w:proofErr w:type="gramStart"/>
      <w:r w:rsidRPr="00925B7B">
        <w:t>id</w:t>
      </w:r>
      <w:proofErr w:type="gramEnd"/>
      <w:r w:rsidRPr="00925B7B">
        <w:t> : article-</w:t>
      </w:r>
      <w:r>
        <w:t>1898</w:t>
      </w:r>
      <w:r w:rsidRPr="00925B7B">
        <w:t>-</w:t>
      </w:r>
      <w:r>
        <w:t>03_952</w:t>
      </w:r>
    </w:p>
    <w:p w14:paraId="336B0B41" w14:textId="77777777" w:rsidR="00A1452B" w:rsidRPr="00173B52" w:rsidRDefault="00A1452B" w:rsidP="00A1452B">
      <w:pPr>
        <w:pStyle w:val="term"/>
      </w:pPr>
      <w:proofErr w:type="spellStart"/>
      <w:proofErr w:type="gramStart"/>
      <w:r>
        <w:t>author</w:t>
      </w:r>
      <w:proofErr w:type="spellEnd"/>
      <w:proofErr w:type="gramEnd"/>
      <w:r>
        <w:t xml:space="preserve"> : </w:t>
      </w:r>
      <w:proofErr w:type="spellStart"/>
      <w:r w:rsidRPr="002C4AC0">
        <w:rPr>
          <w:rFonts w:eastAsiaTheme="majorEastAsia"/>
        </w:rPr>
        <w:t>Rambosson</w:t>
      </w:r>
      <w:proofErr w:type="spellEnd"/>
      <w:r w:rsidRPr="002C4AC0">
        <w:rPr>
          <w:rFonts w:eastAsiaTheme="majorEastAsia"/>
        </w:rPr>
        <w:t xml:space="preserve">, </w:t>
      </w:r>
      <w:proofErr w:type="spellStart"/>
      <w:r w:rsidRPr="002C4AC0">
        <w:rPr>
          <w:rFonts w:eastAsiaTheme="majorEastAsia"/>
        </w:rPr>
        <w:t>Yvanhoé</w:t>
      </w:r>
      <w:proofErr w:type="spellEnd"/>
      <w:r w:rsidRPr="002C4AC0">
        <w:rPr>
          <w:rFonts w:eastAsiaTheme="majorEastAsia"/>
        </w:rPr>
        <w:t xml:space="preserve"> (1872-1943)</w:t>
      </w:r>
    </w:p>
    <w:p w14:paraId="2C9B9A80"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proofErr w:type="spellStart"/>
      <w:r>
        <w:t>Yvanhoé</w:t>
      </w:r>
      <w:proofErr w:type="spellEnd"/>
      <w:r>
        <w:t xml:space="preserve"> </w:t>
      </w:r>
      <w:proofErr w:type="spellStart"/>
      <w:r>
        <w:t>Rambosson</w:t>
      </w:r>
      <w:proofErr w:type="spellEnd"/>
    </w:p>
    <w:p w14:paraId="6882EAD4" w14:textId="77777777" w:rsidR="00A1452B" w:rsidRDefault="00A1452B" w:rsidP="00A1452B">
      <w:pPr>
        <w:pStyle w:val="term"/>
      </w:pPr>
      <w:proofErr w:type="gramStart"/>
      <w:r w:rsidRPr="00925B7B">
        <w:t>section</w:t>
      </w:r>
      <w:proofErr w:type="gramEnd"/>
      <w:r w:rsidRPr="00925B7B">
        <w:t xml:space="preserve"> : </w:t>
      </w:r>
      <w:r>
        <w:t>Publications d’art</w:t>
      </w:r>
    </w:p>
    <w:p w14:paraId="0177A80D"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Memento [extrait]</w:t>
      </w:r>
    </w:p>
    <w:p w14:paraId="6676B6D0" w14:textId="77777777" w:rsidR="00A1452B" w:rsidRPr="00925B7B" w:rsidRDefault="00A1452B" w:rsidP="00A1452B">
      <w:pPr>
        <w:pStyle w:val="term"/>
      </w:pPr>
      <w:proofErr w:type="gramStart"/>
      <w:r w:rsidRPr="00925B7B">
        <w:t>date</w:t>
      </w:r>
      <w:proofErr w:type="gramEnd"/>
      <w:r w:rsidRPr="00925B7B">
        <w:t> :</w:t>
      </w:r>
      <w:r>
        <w:t xml:space="preserve"> 1898-03</w:t>
      </w:r>
    </w:p>
    <w:p w14:paraId="73503D53"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 numéro 99, mars 1898</w:t>
      </w:r>
      <w:r w:rsidRPr="00925B7B">
        <w:t xml:space="preserve">, </w:t>
      </w:r>
      <w:r>
        <w:t>p. 949-953 [952-953]</w:t>
      </w:r>
    </w:p>
    <w:p w14:paraId="684D96CE" w14:textId="77777777" w:rsidR="00A1452B" w:rsidRPr="00173B52" w:rsidRDefault="00A1452B" w:rsidP="00A1452B">
      <w:pPr>
        <w:pStyle w:val="byline"/>
        <w:rPr>
          <w:smallCaps/>
        </w:rPr>
      </w:pPr>
      <w:proofErr w:type="spellStart"/>
      <w:r>
        <w:rPr>
          <w:smallCaps/>
        </w:rPr>
        <w:t>Yvanhoé</w:t>
      </w:r>
      <w:proofErr w:type="spellEnd"/>
      <w:r>
        <w:rPr>
          <w:smallCaps/>
        </w:rPr>
        <w:t xml:space="preserve"> </w:t>
      </w:r>
      <w:proofErr w:type="spellStart"/>
      <w:r w:rsidRPr="00173B52">
        <w:rPr>
          <w:smallCaps/>
        </w:rPr>
        <w:t>Rambosson</w:t>
      </w:r>
      <w:proofErr w:type="spellEnd"/>
      <w:r>
        <w:rPr>
          <w:smallCaps/>
        </w:rPr>
        <w:t>.</w:t>
      </w:r>
    </w:p>
    <w:p w14:paraId="039F4E35" w14:textId="77777777" w:rsidR="00A1452B" w:rsidRDefault="00A1452B" w:rsidP="00A1452B">
      <w:pPr>
        <w:pStyle w:val="bibl"/>
      </w:pPr>
      <w:r>
        <w:t>Tome XXV, numéro 99, mars 1898</w:t>
      </w:r>
      <w:r w:rsidRPr="00925B7B">
        <w:t xml:space="preserve">, </w:t>
      </w:r>
      <w:r>
        <w:t>p. 949-953 [952-953].</w:t>
      </w:r>
    </w:p>
    <w:p w14:paraId="1187F3EA" w14:textId="77777777" w:rsidR="00A1452B" w:rsidRDefault="00A1452B" w:rsidP="00A1452B">
      <w:pPr>
        <w:pStyle w:val="Corpsdetexte"/>
      </w:pPr>
      <w:r>
        <w:t>[…]</w:t>
      </w:r>
    </w:p>
    <w:p w14:paraId="27A51560" w14:textId="77777777" w:rsidR="00A1452B" w:rsidRPr="00F92A10" w:rsidRDefault="00A1452B" w:rsidP="00A1452B">
      <w:pPr>
        <w:pStyle w:val="Corpsdetexte"/>
      </w:pPr>
      <w:commentRangeStart w:id="24"/>
      <w:r>
        <w:rPr>
          <w:b/>
        </w:rPr>
        <w:t>Emporium</w:t>
      </w:r>
      <w:r>
        <w:t xml:space="preserve"> (janvier). — Une étude signée Helen </w:t>
      </w:r>
      <w:proofErr w:type="spellStart"/>
      <w:r>
        <w:t>Zimmern</w:t>
      </w:r>
      <w:proofErr w:type="spellEnd"/>
      <w:r>
        <w:t xml:space="preserve"> sur un peintre allemand moderne, M. Hans </w:t>
      </w:r>
      <w:proofErr w:type="spellStart"/>
      <w:r>
        <w:t>Thoma</w:t>
      </w:r>
      <w:proofErr w:type="spellEnd"/>
      <w:r>
        <w:t>, dont de très nombreuses reproductions permettent de juger le talent original.</w:t>
      </w:r>
      <w:commentRangeEnd w:id="24"/>
      <w:r w:rsidR="00C33938">
        <w:rPr>
          <w:rStyle w:val="Marquedecommentaire"/>
          <w:rFonts w:asciiTheme="minorHAnsi" w:eastAsiaTheme="minorHAnsi" w:hAnsiTheme="minorHAnsi" w:cstheme="minorBidi"/>
          <w:lang w:eastAsia="en-US" w:bidi="ar-SA"/>
        </w:rPr>
        <w:commentReference w:id="24"/>
      </w:r>
    </w:p>
    <w:p w14:paraId="0331D4A7" w14:textId="77777777" w:rsidR="00A1452B" w:rsidRPr="00FE42C5" w:rsidRDefault="00A1452B" w:rsidP="00A1452B">
      <w:pPr>
        <w:pStyle w:val="Corpsdetexte"/>
        <w:rPr>
          <w:rFonts w:cs="Times New Roman"/>
          <w:lang w:val="it-IT"/>
        </w:rPr>
      </w:pPr>
      <w:r w:rsidRPr="00FE42C5">
        <w:rPr>
          <w:rFonts w:cs="Times New Roman"/>
          <w:b/>
          <w:lang w:val="it-IT"/>
        </w:rPr>
        <w:t xml:space="preserve">Natura ed Arte </w:t>
      </w:r>
      <w:r w:rsidRPr="00FE42C5">
        <w:rPr>
          <w:rFonts w:cs="Times New Roman"/>
          <w:lang w:val="it-IT"/>
        </w:rPr>
        <w:t>(1</w:t>
      </w:r>
      <w:r w:rsidRPr="00FE42C5">
        <w:rPr>
          <w:vertAlign w:val="superscript"/>
          <w:lang w:val="it-IT"/>
        </w:rPr>
        <w:t>er</w:t>
      </w:r>
      <w:r w:rsidRPr="00FE42C5">
        <w:rPr>
          <w:rFonts w:cs="Times New Roman"/>
          <w:lang w:val="it-IT"/>
        </w:rPr>
        <w:t> </w:t>
      </w:r>
      <w:proofErr w:type="spellStart"/>
      <w:r w:rsidRPr="00FE42C5">
        <w:rPr>
          <w:rFonts w:cs="Times New Roman"/>
          <w:lang w:val="it-IT"/>
        </w:rPr>
        <w:t>février</w:t>
      </w:r>
      <w:proofErr w:type="spellEnd"/>
      <w:r w:rsidRPr="00FE42C5">
        <w:rPr>
          <w:rFonts w:cs="Times New Roman"/>
          <w:lang w:val="it-IT"/>
        </w:rPr>
        <w:t xml:space="preserve">). — Article </w:t>
      </w:r>
      <w:proofErr w:type="spellStart"/>
      <w:r w:rsidRPr="00FE42C5">
        <w:rPr>
          <w:rFonts w:cs="Times New Roman"/>
          <w:lang w:val="it-IT"/>
        </w:rPr>
        <w:t>documenté</w:t>
      </w:r>
      <w:proofErr w:type="spellEnd"/>
      <w:r w:rsidRPr="00FE42C5">
        <w:rPr>
          <w:rFonts w:cs="Times New Roman"/>
          <w:lang w:val="it-IT"/>
        </w:rPr>
        <w:t xml:space="preserve"> </w:t>
      </w:r>
      <w:proofErr w:type="spellStart"/>
      <w:r w:rsidRPr="00FE42C5">
        <w:rPr>
          <w:rFonts w:cs="Times New Roman"/>
          <w:lang w:val="it-IT"/>
        </w:rPr>
        <w:t>sur</w:t>
      </w:r>
      <w:proofErr w:type="spellEnd"/>
      <w:r w:rsidRPr="00FE42C5">
        <w:rPr>
          <w:rFonts w:cs="Times New Roman"/>
          <w:lang w:val="it-IT"/>
        </w:rPr>
        <w:t xml:space="preserve"> Antonio Canova par Vittorio </w:t>
      </w:r>
      <w:proofErr w:type="spellStart"/>
      <w:r w:rsidRPr="00FE42C5">
        <w:rPr>
          <w:rFonts w:cs="Times New Roman"/>
          <w:lang w:val="it-IT"/>
        </w:rPr>
        <w:t>Malamani</w:t>
      </w:r>
      <w:proofErr w:type="spellEnd"/>
      <w:r w:rsidRPr="00FE42C5">
        <w:rPr>
          <w:rFonts w:cs="Times New Roman"/>
          <w:lang w:val="it-IT"/>
        </w:rPr>
        <w:t>.</w:t>
      </w:r>
    </w:p>
    <w:p w14:paraId="29B7B6CD" w14:textId="77777777" w:rsidR="00A1452B" w:rsidRPr="00F8712A" w:rsidRDefault="00A1452B" w:rsidP="00A1452B">
      <w:pPr>
        <w:pStyle w:val="Corpsdetexte"/>
        <w:rPr>
          <w:rFonts w:cs="Times New Roman"/>
        </w:rPr>
      </w:pPr>
      <w:r>
        <w:rPr>
          <w:rFonts w:cs="Times New Roman"/>
        </w:rPr>
        <w:t>[…]</w:t>
      </w:r>
    </w:p>
    <w:p w14:paraId="07ECAFCB" w14:textId="77777777" w:rsidR="00A1452B" w:rsidRDefault="00A1452B" w:rsidP="00A1452B">
      <w:pPr>
        <w:pStyle w:val="Titre1"/>
      </w:pPr>
      <w:r>
        <w:t>Tome XXVI, numéro 100, avril 1898</w:t>
      </w:r>
    </w:p>
    <w:p w14:paraId="1E20B6A5" w14:textId="77777777" w:rsidR="00A1452B" w:rsidRPr="00FE42C5" w:rsidRDefault="00A1452B" w:rsidP="00A1452B">
      <w:pPr>
        <w:pStyle w:val="Titre2"/>
        <w:rPr>
          <w:lang w:val="en-GB"/>
        </w:rPr>
      </w:pPr>
      <w:r>
        <w:t xml:space="preserve">Les Revues. </w:t>
      </w:r>
      <w:r>
        <w:br/>
      </w:r>
      <w:r w:rsidRPr="00FE42C5">
        <w:rPr>
          <w:lang w:val="en-GB"/>
        </w:rPr>
        <w:t>Memento [</w:t>
      </w:r>
      <w:proofErr w:type="spellStart"/>
      <w:r w:rsidRPr="00FE42C5">
        <w:rPr>
          <w:lang w:val="en-GB"/>
        </w:rPr>
        <w:t>extraits</w:t>
      </w:r>
      <w:proofErr w:type="spellEnd"/>
      <w:r w:rsidRPr="00FE42C5">
        <w:rPr>
          <w:lang w:val="en-GB"/>
        </w:rPr>
        <w:t>]</w:t>
      </w:r>
    </w:p>
    <w:p w14:paraId="680B9EBF" w14:textId="77777777" w:rsidR="00A1452B" w:rsidRPr="00FE42C5" w:rsidRDefault="00A1452B" w:rsidP="00A1452B">
      <w:pPr>
        <w:pStyle w:val="term"/>
        <w:rPr>
          <w:lang w:val="en-GB"/>
        </w:rPr>
      </w:pPr>
      <w:proofErr w:type="gramStart"/>
      <w:r w:rsidRPr="00FE42C5">
        <w:rPr>
          <w:lang w:val="en-GB"/>
        </w:rPr>
        <w:t>id :</w:t>
      </w:r>
      <w:proofErr w:type="gramEnd"/>
      <w:r w:rsidRPr="00FE42C5">
        <w:rPr>
          <w:lang w:val="en-GB"/>
        </w:rPr>
        <w:t xml:space="preserve"> article-1898-04_273</w:t>
      </w:r>
    </w:p>
    <w:p w14:paraId="20D5F82E" w14:textId="77777777" w:rsidR="00A1452B" w:rsidRPr="00FE42C5" w:rsidRDefault="00A1452B" w:rsidP="00A1452B">
      <w:pPr>
        <w:pStyle w:val="term"/>
        <w:rPr>
          <w:lang w:val="en-GB"/>
        </w:rPr>
      </w:pPr>
      <w:proofErr w:type="gramStart"/>
      <w:r w:rsidRPr="00FE42C5">
        <w:rPr>
          <w:lang w:val="en-GB"/>
        </w:rPr>
        <w:t>author :</w:t>
      </w:r>
      <w:proofErr w:type="gramEnd"/>
      <w:r w:rsidRPr="00FE42C5">
        <w:rPr>
          <w:lang w:val="en-GB"/>
        </w:rPr>
        <w:t xml:space="preserve"> Hirsch, Charles-Henry (1860-1948)</w:t>
      </w:r>
    </w:p>
    <w:p w14:paraId="4B9EBAAD" w14:textId="77777777" w:rsidR="00A1452B" w:rsidRPr="00FE42C5" w:rsidRDefault="00A1452B" w:rsidP="00A1452B">
      <w:pPr>
        <w:pStyle w:val="term"/>
        <w:rPr>
          <w:lang w:val="en-GB"/>
        </w:rPr>
      </w:pPr>
      <w:proofErr w:type="gramStart"/>
      <w:r w:rsidRPr="00FE42C5">
        <w:rPr>
          <w:lang w:val="en-GB"/>
        </w:rPr>
        <w:t>signed :</w:t>
      </w:r>
      <w:proofErr w:type="gramEnd"/>
      <w:r w:rsidRPr="00FE42C5">
        <w:rPr>
          <w:lang w:val="en-GB"/>
        </w:rPr>
        <w:t xml:space="preserve"> Charles-Henry Hirsch</w:t>
      </w:r>
    </w:p>
    <w:p w14:paraId="236C6101" w14:textId="77777777" w:rsidR="00A1452B" w:rsidRPr="00FE42C5" w:rsidRDefault="00A1452B" w:rsidP="00A1452B">
      <w:pPr>
        <w:pStyle w:val="term"/>
        <w:rPr>
          <w:lang w:val="en-GB"/>
        </w:rPr>
      </w:pPr>
      <w:proofErr w:type="gramStart"/>
      <w:r w:rsidRPr="00FE42C5">
        <w:rPr>
          <w:lang w:val="en-GB"/>
        </w:rPr>
        <w:t>section :</w:t>
      </w:r>
      <w:proofErr w:type="gramEnd"/>
      <w:r w:rsidRPr="00FE42C5">
        <w:rPr>
          <w:lang w:val="en-GB"/>
        </w:rPr>
        <w:t xml:space="preserve"> Les Revues</w:t>
      </w:r>
    </w:p>
    <w:p w14:paraId="0FD23B42" w14:textId="77777777" w:rsidR="00A1452B" w:rsidRPr="00FE42C5" w:rsidRDefault="00A1452B" w:rsidP="00A1452B">
      <w:pPr>
        <w:pStyle w:val="term"/>
        <w:rPr>
          <w:lang w:val="en-GB"/>
        </w:rPr>
      </w:pPr>
      <w:proofErr w:type="gramStart"/>
      <w:r w:rsidRPr="00FE42C5">
        <w:rPr>
          <w:lang w:val="en-GB"/>
        </w:rPr>
        <w:t>title :</w:t>
      </w:r>
      <w:proofErr w:type="gramEnd"/>
      <w:r w:rsidRPr="00FE42C5">
        <w:rPr>
          <w:lang w:val="en-GB"/>
        </w:rPr>
        <w:t xml:space="preserve"> </w:t>
      </w:r>
      <w:proofErr w:type="spellStart"/>
      <w:r w:rsidRPr="00FE42C5">
        <w:rPr>
          <w:lang w:val="en-GB"/>
        </w:rPr>
        <w:t>Mémento</w:t>
      </w:r>
      <w:proofErr w:type="spellEnd"/>
      <w:r w:rsidRPr="00FE42C5">
        <w:rPr>
          <w:lang w:val="en-GB"/>
        </w:rPr>
        <w:t xml:space="preserve"> [</w:t>
      </w:r>
      <w:proofErr w:type="spellStart"/>
      <w:r w:rsidRPr="00FE42C5">
        <w:rPr>
          <w:lang w:val="en-GB"/>
        </w:rPr>
        <w:t>extraits</w:t>
      </w:r>
      <w:proofErr w:type="spellEnd"/>
      <w:r w:rsidRPr="00FE42C5">
        <w:rPr>
          <w:lang w:val="en-GB"/>
        </w:rPr>
        <w:t>]</w:t>
      </w:r>
    </w:p>
    <w:p w14:paraId="0F3808EE" w14:textId="77777777" w:rsidR="00A1452B" w:rsidRPr="00FE42C5" w:rsidRDefault="00A1452B" w:rsidP="00A1452B">
      <w:pPr>
        <w:pStyle w:val="term"/>
        <w:rPr>
          <w:lang w:val="en-GB"/>
        </w:rPr>
      </w:pPr>
      <w:proofErr w:type="gramStart"/>
      <w:r w:rsidRPr="00FE42C5">
        <w:rPr>
          <w:lang w:val="en-GB"/>
        </w:rPr>
        <w:t>date :</w:t>
      </w:r>
      <w:proofErr w:type="gramEnd"/>
      <w:r w:rsidRPr="00FE42C5">
        <w:rPr>
          <w:lang w:val="en-GB"/>
        </w:rPr>
        <w:t xml:space="preserve"> 1898-04</w:t>
      </w:r>
    </w:p>
    <w:p w14:paraId="73BB3D8B" w14:textId="77777777" w:rsidR="00A1452B" w:rsidRPr="00FE42C5" w:rsidRDefault="00A1452B" w:rsidP="00A1452B">
      <w:pPr>
        <w:pStyle w:val="term"/>
        <w:rPr>
          <w:lang w:val="en-GB"/>
        </w:rPr>
      </w:pPr>
      <w:proofErr w:type="gramStart"/>
      <w:r w:rsidRPr="00FE42C5">
        <w:rPr>
          <w:lang w:val="en-GB"/>
        </w:rPr>
        <w:t>ref :</w:t>
      </w:r>
      <w:proofErr w:type="gramEnd"/>
      <w:r w:rsidRPr="00FE42C5">
        <w:rPr>
          <w:lang w:val="en-GB"/>
        </w:rPr>
        <w:t xml:space="preserve"> Tome XXVI, </w:t>
      </w:r>
      <w:proofErr w:type="spellStart"/>
      <w:r w:rsidRPr="00FE42C5">
        <w:rPr>
          <w:lang w:val="en-GB"/>
        </w:rPr>
        <w:t>numéro</w:t>
      </w:r>
      <w:proofErr w:type="spellEnd"/>
      <w:r w:rsidRPr="00FE42C5">
        <w:rPr>
          <w:lang w:val="en-GB"/>
        </w:rPr>
        <w:t xml:space="preserve"> 100, </w:t>
      </w:r>
      <w:proofErr w:type="spellStart"/>
      <w:r w:rsidRPr="00FE42C5">
        <w:rPr>
          <w:lang w:val="en-GB"/>
        </w:rPr>
        <w:t>avril</w:t>
      </w:r>
      <w:proofErr w:type="spellEnd"/>
      <w:r w:rsidRPr="00FE42C5">
        <w:rPr>
          <w:lang w:val="en-GB"/>
        </w:rPr>
        <w:t> 1898, p. 268-274 [273, 275]</w:t>
      </w:r>
    </w:p>
    <w:p w14:paraId="7134E857" w14:textId="77777777" w:rsidR="00A1452B" w:rsidRPr="00FE42C5" w:rsidRDefault="00A1452B" w:rsidP="00A1452B">
      <w:pPr>
        <w:pStyle w:val="byline"/>
        <w:rPr>
          <w:lang w:val="en-GB"/>
        </w:rPr>
      </w:pPr>
      <w:r w:rsidRPr="00FE42C5">
        <w:rPr>
          <w:smallCaps/>
          <w:lang w:val="en-GB"/>
        </w:rPr>
        <w:t>Charles-Henry Hirsch</w:t>
      </w:r>
      <w:r w:rsidRPr="00FE42C5">
        <w:rPr>
          <w:lang w:val="en-GB"/>
        </w:rPr>
        <w:t>.</w:t>
      </w:r>
    </w:p>
    <w:p w14:paraId="15C252B6" w14:textId="77777777" w:rsidR="00A1452B" w:rsidRDefault="00A1452B" w:rsidP="00A1452B">
      <w:pPr>
        <w:pStyle w:val="bibl"/>
      </w:pPr>
      <w:r>
        <w:t>Tome XXVI, numéro 100, avril 1898</w:t>
      </w:r>
      <w:r w:rsidRPr="00925B7B">
        <w:t xml:space="preserve">, </w:t>
      </w:r>
      <w:r>
        <w:t>p. 268-274 [273, 275].</w:t>
      </w:r>
    </w:p>
    <w:p w14:paraId="5AEBC265" w14:textId="77777777" w:rsidR="00A1452B" w:rsidRPr="00F92A10" w:rsidRDefault="00A1452B" w:rsidP="00A1452B">
      <w:pPr>
        <w:pStyle w:val="Corpsdetexte"/>
        <w:rPr>
          <w:rFonts w:cs="Times New Roman"/>
        </w:rPr>
      </w:pPr>
      <w:r w:rsidRPr="00F8712A">
        <w:rPr>
          <w:rFonts w:cs="Times New Roman"/>
        </w:rPr>
        <w:t>[…]</w:t>
      </w:r>
    </w:p>
    <w:p w14:paraId="218D71F6" w14:textId="77777777" w:rsidR="00A1452B" w:rsidRPr="00F8712A" w:rsidRDefault="00A1452B" w:rsidP="00A1452B">
      <w:pPr>
        <w:pStyle w:val="Corpsdetexte"/>
        <w:rPr>
          <w:rFonts w:cs="Times New Roman"/>
        </w:rPr>
      </w:pPr>
      <w:r w:rsidRPr="00F8712A">
        <w:rPr>
          <w:rFonts w:cs="Times New Roman"/>
          <w:b/>
        </w:rPr>
        <w:t>Revue des Revues</w:t>
      </w:r>
      <w:r w:rsidRPr="00F8712A">
        <w:rPr>
          <w:rFonts w:cs="Times New Roman"/>
        </w:rPr>
        <w:t xml:space="preserve">. </w:t>
      </w:r>
      <w:r>
        <w:rPr>
          <w:rFonts w:cs="Times New Roman"/>
        </w:rPr>
        <w:t>— </w:t>
      </w:r>
      <w:r w:rsidRPr="00F8712A">
        <w:rPr>
          <w:rFonts w:cs="Times New Roman"/>
        </w:rPr>
        <w:t xml:space="preserve">[…] Une étude sur le </w:t>
      </w:r>
      <w:r w:rsidRPr="00F8712A">
        <w:rPr>
          <w:rFonts w:cs="Times New Roman"/>
          <w:i/>
        </w:rPr>
        <w:t>Mouvement littéraire en Italie</w:t>
      </w:r>
      <w:r w:rsidRPr="00F8712A">
        <w:rPr>
          <w:rFonts w:cs="Times New Roman"/>
        </w:rPr>
        <w:t xml:space="preserve">, par </w:t>
      </w:r>
      <w:r>
        <w:rPr>
          <w:rFonts w:cs="Times New Roman"/>
        </w:rPr>
        <w:t>M. </w:t>
      </w:r>
      <w:r w:rsidRPr="00F8712A">
        <w:rPr>
          <w:rFonts w:cs="Times New Roman"/>
        </w:rPr>
        <w:t xml:space="preserve">Ugo </w:t>
      </w:r>
      <w:proofErr w:type="spellStart"/>
      <w:r w:rsidRPr="00F8712A">
        <w:rPr>
          <w:rFonts w:cs="Times New Roman"/>
        </w:rPr>
        <w:t>Ojetti</w:t>
      </w:r>
      <w:proofErr w:type="spellEnd"/>
      <w:r w:rsidRPr="00F8712A">
        <w:rPr>
          <w:rFonts w:cs="Times New Roman"/>
        </w:rPr>
        <w:t>.</w:t>
      </w:r>
    </w:p>
    <w:p w14:paraId="4A59B8F7" w14:textId="77777777" w:rsidR="00A1452B" w:rsidRPr="00F92A10" w:rsidRDefault="00A1452B" w:rsidP="00A1452B">
      <w:pPr>
        <w:pStyle w:val="Corpsdetexte"/>
        <w:rPr>
          <w:rFonts w:cs="Times New Roman"/>
        </w:rPr>
      </w:pPr>
      <w:r w:rsidRPr="00F8712A">
        <w:rPr>
          <w:rFonts w:cs="Times New Roman"/>
        </w:rPr>
        <w:t>[…]</w:t>
      </w:r>
    </w:p>
    <w:p w14:paraId="6F19CA52" w14:textId="77777777" w:rsidR="00A1452B" w:rsidRPr="00F8712A" w:rsidRDefault="00A1452B" w:rsidP="00A1452B">
      <w:pPr>
        <w:pStyle w:val="Corpsdetexte"/>
        <w:rPr>
          <w:rFonts w:cs="Times New Roman"/>
        </w:rPr>
      </w:pPr>
      <w:r w:rsidRPr="00F8712A">
        <w:rPr>
          <w:rFonts w:cs="Times New Roman"/>
          <w:b/>
        </w:rPr>
        <w:t>La Revue Générale</w:t>
      </w:r>
      <w:r w:rsidRPr="00F8712A">
        <w:rPr>
          <w:rFonts w:cs="Times New Roman"/>
        </w:rPr>
        <w:t>. —</w:t>
      </w:r>
      <w:r w:rsidRPr="00F8712A">
        <w:rPr>
          <w:rFonts w:cs="Times New Roman"/>
          <w:i/>
        </w:rPr>
        <w:t>Pise</w:t>
      </w:r>
      <w:r w:rsidRPr="00F8712A">
        <w:rPr>
          <w:rFonts w:cs="Times New Roman"/>
        </w:rPr>
        <w:t xml:space="preserve">, par </w:t>
      </w:r>
      <w:r>
        <w:rPr>
          <w:rFonts w:cs="Times New Roman"/>
        </w:rPr>
        <w:t>M. </w:t>
      </w:r>
      <w:r w:rsidRPr="00F8712A">
        <w:rPr>
          <w:rFonts w:cs="Times New Roman"/>
        </w:rPr>
        <w:t>Arnold Goffin.</w:t>
      </w:r>
    </w:p>
    <w:p w14:paraId="4B73AFE3" w14:textId="77777777" w:rsidR="00A1452B" w:rsidRPr="00F92A10" w:rsidRDefault="00A1452B" w:rsidP="00A1452B">
      <w:pPr>
        <w:pStyle w:val="Corpsdetexte"/>
        <w:rPr>
          <w:rFonts w:cs="Times New Roman"/>
        </w:rPr>
      </w:pPr>
      <w:r w:rsidRPr="00F8712A">
        <w:rPr>
          <w:rFonts w:cs="Times New Roman"/>
        </w:rPr>
        <w:t>[…]</w:t>
      </w:r>
    </w:p>
    <w:p w14:paraId="302F7A4C" w14:textId="77777777" w:rsidR="00A1452B" w:rsidRDefault="00A1452B" w:rsidP="00A1452B">
      <w:pPr>
        <w:pStyle w:val="Titre2"/>
      </w:pPr>
      <w:r>
        <w:lastRenderedPageBreak/>
        <w:t xml:space="preserve">Art moderne. </w:t>
      </w:r>
      <w:r>
        <w:br/>
      </w:r>
      <w:proofErr w:type="spellStart"/>
      <w:r>
        <w:t>Zandomeneghi</w:t>
      </w:r>
      <w:proofErr w:type="spellEnd"/>
    </w:p>
    <w:p w14:paraId="28737F7E" w14:textId="77777777" w:rsidR="00A1452B" w:rsidRPr="00925B7B" w:rsidRDefault="00A1452B" w:rsidP="00A1452B">
      <w:pPr>
        <w:pStyle w:val="term"/>
      </w:pPr>
      <w:proofErr w:type="gramStart"/>
      <w:r w:rsidRPr="00925B7B">
        <w:t>id</w:t>
      </w:r>
      <w:proofErr w:type="gramEnd"/>
      <w:r w:rsidRPr="00925B7B">
        <w:t> : article-</w:t>
      </w:r>
      <w:r>
        <w:t>1898</w:t>
      </w:r>
      <w:r w:rsidRPr="00925B7B">
        <w:t>-</w:t>
      </w:r>
      <w:r>
        <w:t>04_297</w:t>
      </w:r>
    </w:p>
    <w:p w14:paraId="71EEBBFE" w14:textId="77777777" w:rsidR="00A1452B" w:rsidRPr="00925B7B" w:rsidRDefault="00A1452B" w:rsidP="00A1452B">
      <w:pPr>
        <w:pStyle w:val="term"/>
      </w:pPr>
      <w:proofErr w:type="spellStart"/>
      <w:proofErr w:type="gramStart"/>
      <w:r w:rsidRPr="00925B7B">
        <w:t>author</w:t>
      </w:r>
      <w:proofErr w:type="spellEnd"/>
      <w:proofErr w:type="gramEnd"/>
      <w:r w:rsidRPr="00925B7B">
        <w:t xml:space="preserve"> : </w:t>
      </w:r>
      <w:proofErr w:type="spellStart"/>
      <w:r w:rsidRPr="006E04A5">
        <w:t>Fontainas</w:t>
      </w:r>
      <w:proofErr w:type="spellEnd"/>
      <w:r w:rsidRPr="006E04A5">
        <w:t>, André (1865-1948)</w:t>
      </w:r>
    </w:p>
    <w:p w14:paraId="6EAEFA74"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 xml:space="preserve">André </w:t>
      </w:r>
      <w:proofErr w:type="spellStart"/>
      <w:r>
        <w:t>Fontainas</w:t>
      </w:r>
      <w:proofErr w:type="spellEnd"/>
    </w:p>
    <w:p w14:paraId="49CB25A8" w14:textId="77777777" w:rsidR="00A1452B" w:rsidRDefault="00A1452B" w:rsidP="00A1452B">
      <w:pPr>
        <w:pStyle w:val="term"/>
      </w:pPr>
      <w:proofErr w:type="gramStart"/>
      <w:r w:rsidRPr="00925B7B">
        <w:t>section</w:t>
      </w:r>
      <w:proofErr w:type="gramEnd"/>
      <w:r w:rsidRPr="00925B7B">
        <w:t xml:space="preserve"> : </w:t>
      </w:r>
      <w:r>
        <w:t>Art moderne</w:t>
      </w:r>
    </w:p>
    <w:p w14:paraId="11707F11"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proofErr w:type="spellStart"/>
      <w:r>
        <w:t>Zandomeneghi</w:t>
      </w:r>
      <w:proofErr w:type="spellEnd"/>
    </w:p>
    <w:p w14:paraId="23C76B45" w14:textId="77777777" w:rsidR="00A1452B" w:rsidRPr="00925B7B" w:rsidRDefault="00A1452B" w:rsidP="00A1452B">
      <w:pPr>
        <w:pStyle w:val="term"/>
      </w:pPr>
      <w:proofErr w:type="gramStart"/>
      <w:r w:rsidRPr="00925B7B">
        <w:t>date</w:t>
      </w:r>
      <w:proofErr w:type="gramEnd"/>
      <w:r w:rsidRPr="00925B7B">
        <w:t> :</w:t>
      </w:r>
      <w:r>
        <w:t xml:space="preserve"> 1898-04</w:t>
      </w:r>
    </w:p>
    <w:p w14:paraId="346B0378"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 numéro 100, avril 1898</w:t>
      </w:r>
      <w:r w:rsidRPr="00925B7B">
        <w:t xml:space="preserve">, </w:t>
      </w:r>
      <w:r>
        <w:t>p. 295-300 [297]</w:t>
      </w:r>
    </w:p>
    <w:p w14:paraId="0870DE6D" w14:textId="77777777" w:rsidR="00A1452B" w:rsidRDefault="00A1452B" w:rsidP="00A1452B">
      <w:pPr>
        <w:pStyle w:val="byline"/>
      </w:pPr>
      <w:r w:rsidRPr="006E04A5">
        <w:rPr>
          <w:smallCaps/>
        </w:rPr>
        <w:t xml:space="preserve">André </w:t>
      </w:r>
      <w:proofErr w:type="spellStart"/>
      <w:r w:rsidRPr="006E04A5">
        <w:rPr>
          <w:smallCaps/>
        </w:rPr>
        <w:t>Fontainas</w:t>
      </w:r>
      <w:proofErr w:type="spellEnd"/>
      <w:r>
        <w:t>.</w:t>
      </w:r>
    </w:p>
    <w:p w14:paraId="6D11A82D" w14:textId="77777777" w:rsidR="00A1452B" w:rsidRDefault="00A1452B" w:rsidP="00A1452B">
      <w:pPr>
        <w:pStyle w:val="bibl"/>
      </w:pPr>
      <w:r>
        <w:t>Tome XXVI, numéro 100, avril 1898</w:t>
      </w:r>
      <w:r w:rsidRPr="00925B7B">
        <w:t xml:space="preserve">, </w:t>
      </w:r>
      <w:r>
        <w:t>p. 295-300 [297].</w:t>
      </w:r>
    </w:p>
    <w:p w14:paraId="596DC979" w14:textId="6B6E6EAF" w:rsidR="00A1452B" w:rsidRPr="00F8712A" w:rsidRDefault="00A1452B" w:rsidP="00A1452B">
      <w:pPr>
        <w:pStyle w:val="Corpsdetexte"/>
        <w:rPr>
          <w:rFonts w:cs="Times New Roman"/>
        </w:rPr>
      </w:pPr>
      <w:r w:rsidRPr="00F8712A">
        <w:rPr>
          <w:rFonts w:cs="Times New Roman"/>
        </w:rPr>
        <w:t xml:space="preserve">Pour </w:t>
      </w:r>
      <w:r>
        <w:rPr>
          <w:rFonts w:cs="Times New Roman"/>
        </w:rPr>
        <w:t>M. </w:t>
      </w:r>
      <w:proofErr w:type="spellStart"/>
      <w:r w:rsidRPr="00F8712A">
        <w:rPr>
          <w:rFonts w:cs="Times New Roman"/>
          <w:b/>
        </w:rPr>
        <w:t>Zandomeneghi</w:t>
      </w:r>
      <w:proofErr w:type="spellEnd"/>
      <w:r w:rsidRPr="00F8712A">
        <w:rPr>
          <w:rFonts w:cs="Times New Roman"/>
        </w:rPr>
        <w:t>, la première de ses qualités, à coup sûre louable, est une admiration sans bornes pour l</w:t>
      </w:r>
      <w:r>
        <w:rPr>
          <w:rFonts w:cs="Times New Roman"/>
        </w:rPr>
        <w:t>’</w:t>
      </w:r>
      <w:r w:rsidRPr="00F8712A">
        <w:rPr>
          <w:rFonts w:cs="Times New Roman"/>
        </w:rPr>
        <w:t xml:space="preserve">art merveilleux, unique, de </w:t>
      </w:r>
      <w:r>
        <w:rPr>
          <w:rFonts w:cs="Times New Roman"/>
        </w:rPr>
        <w:t>M. </w:t>
      </w:r>
      <w:r w:rsidRPr="00F8712A">
        <w:rPr>
          <w:rFonts w:cs="Times New Roman"/>
        </w:rPr>
        <w:t>Degas. Il n</w:t>
      </w:r>
      <w:r>
        <w:rPr>
          <w:rFonts w:cs="Times New Roman"/>
        </w:rPr>
        <w:t>’</w:t>
      </w:r>
      <w:r w:rsidRPr="00F8712A">
        <w:rPr>
          <w:rFonts w:cs="Times New Roman"/>
        </w:rPr>
        <w:t>a pas la sûreté de l</w:t>
      </w:r>
      <w:r>
        <w:rPr>
          <w:rFonts w:cs="Times New Roman"/>
        </w:rPr>
        <w:t>’</w:t>
      </w:r>
      <w:r w:rsidRPr="00F8712A">
        <w:rPr>
          <w:rFonts w:cs="Times New Roman"/>
        </w:rPr>
        <w:t>œil du maître, il n</w:t>
      </w:r>
      <w:r>
        <w:rPr>
          <w:rFonts w:cs="Times New Roman"/>
        </w:rPr>
        <w:t>’</w:t>
      </w:r>
      <w:r w:rsidRPr="00F8712A">
        <w:rPr>
          <w:rFonts w:cs="Times New Roman"/>
        </w:rPr>
        <w:t>a pas la virtuosité magique de son métier. Tout est plein d</w:t>
      </w:r>
      <w:r>
        <w:rPr>
          <w:rFonts w:cs="Times New Roman"/>
        </w:rPr>
        <w:t>’</w:t>
      </w:r>
      <w:r w:rsidRPr="00F8712A">
        <w:rPr>
          <w:rFonts w:cs="Times New Roman"/>
        </w:rPr>
        <w:t>excellentes intentions, la réalisation est bien au-dessous. En certaines toiles parmi celles qui sont exposées chez Durand-Ruel, en dépit d</w:t>
      </w:r>
      <w:r>
        <w:rPr>
          <w:rFonts w:cs="Times New Roman"/>
        </w:rPr>
        <w:t>’</w:t>
      </w:r>
      <w:r w:rsidRPr="00F8712A">
        <w:rPr>
          <w:rFonts w:cs="Times New Roman"/>
        </w:rPr>
        <w:t>une affectation d</w:t>
      </w:r>
      <w:r>
        <w:rPr>
          <w:rFonts w:cs="Times New Roman"/>
        </w:rPr>
        <w:t>’</w:t>
      </w:r>
      <w:r w:rsidRPr="00F8712A">
        <w:rPr>
          <w:rFonts w:cs="Times New Roman"/>
        </w:rPr>
        <w:t>élégance n</w:t>
      </w:r>
      <w:r>
        <w:rPr>
          <w:rFonts w:cs="Times New Roman"/>
        </w:rPr>
        <w:t>’</w:t>
      </w:r>
      <w:r w:rsidRPr="00F8712A">
        <w:rPr>
          <w:rFonts w:cs="Times New Roman"/>
        </w:rPr>
        <w:t>aboutissant qu</w:t>
      </w:r>
      <w:r>
        <w:rPr>
          <w:rFonts w:cs="Times New Roman"/>
        </w:rPr>
        <w:t>’</w:t>
      </w:r>
      <w:r w:rsidRPr="00F8712A">
        <w:rPr>
          <w:rFonts w:cs="Times New Roman"/>
        </w:rPr>
        <w:t xml:space="preserve">à de la brutale inharmonie, </w:t>
      </w:r>
      <w:del w:id="25" w:author="Marguerite-Marie Bordry" w:date="2018-12-07T16:33:00Z">
        <w:r w:rsidRPr="00F8712A" w:rsidDel="00834719">
          <w:rPr>
            <w:rFonts w:cs="Times New Roman"/>
          </w:rPr>
          <w:delText xml:space="preserve">h </w:delText>
        </w:r>
      </w:del>
      <w:ins w:id="26" w:author="Marguerite-Marie Bordry" w:date="2018-12-07T16:33:00Z">
        <w:r w:rsidR="00834719">
          <w:rPr>
            <w:rFonts w:cs="Times New Roman"/>
          </w:rPr>
          <w:t>à</w:t>
        </w:r>
        <w:r w:rsidR="00834719" w:rsidRPr="00F8712A">
          <w:rPr>
            <w:rFonts w:cs="Times New Roman"/>
          </w:rPr>
          <w:t xml:space="preserve"> </w:t>
        </w:r>
      </w:ins>
      <w:r w:rsidRPr="00F8712A">
        <w:rPr>
          <w:rFonts w:cs="Times New Roman"/>
        </w:rPr>
        <w:t xml:space="preserve">de la lourdeur maladroite, des morceaux paraissent plus habilement traités. Dans le </w:t>
      </w:r>
      <w:r w:rsidRPr="00F8712A">
        <w:rPr>
          <w:rFonts w:cs="Times New Roman"/>
          <w:i/>
        </w:rPr>
        <w:t>Square de la Place d</w:t>
      </w:r>
      <w:r>
        <w:rPr>
          <w:rFonts w:cs="Times New Roman"/>
          <w:i/>
        </w:rPr>
        <w:t>’</w:t>
      </w:r>
      <w:r w:rsidRPr="00F8712A">
        <w:rPr>
          <w:rFonts w:cs="Times New Roman"/>
          <w:i/>
        </w:rPr>
        <w:t>Anvers</w:t>
      </w:r>
      <w:r w:rsidRPr="00F8712A">
        <w:rPr>
          <w:rFonts w:cs="Times New Roman"/>
        </w:rPr>
        <w:t>, par exemple, les attitudes des promeneurs, le geste des enfants sont fixés agréablement, mais, en dépit de la dimension du tableau, il n</w:t>
      </w:r>
      <w:r>
        <w:rPr>
          <w:rFonts w:cs="Times New Roman"/>
        </w:rPr>
        <w:t>’</w:t>
      </w:r>
      <w:r w:rsidRPr="00F8712A">
        <w:rPr>
          <w:rFonts w:cs="Times New Roman"/>
        </w:rPr>
        <w:t xml:space="preserve">est rien </w:t>
      </w:r>
      <w:del w:id="27" w:author="Marguerite-Marie Bordry" w:date="2018-12-07T16:34:00Z">
        <w:r w:rsidRPr="00F8712A" w:rsidDel="008732C1">
          <w:rPr>
            <w:rFonts w:cs="Times New Roman"/>
          </w:rPr>
          <w:delText>qu une</w:delText>
        </w:r>
      </w:del>
      <w:ins w:id="28" w:author="Marguerite-Marie Bordry" w:date="2018-12-07T16:34:00Z">
        <w:r w:rsidR="008732C1">
          <w:rPr>
            <w:rFonts w:cs="Times New Roman"/>
          </w:rPr>
          <w:t>qu’une</w:t>
        </w:r>
      </w:ins>
      <w:r w:rsidRPr="00F8712A">
        <w:rPr>
          <w:rFonts w:cs="Times New Roman"/>
        </w:rPr>
        <w:t xml:space="preserve"> réunion de croquis, car rien n</w:t>
      </w:r>
      <w:r>
        <w:rPr>
          <w:rFonts w:cs="Times New Roman"/>
        </w:rPr>
        <w:t>’</w:t>
      </w:r>
      <w:r w:rsidRPr="00F8712A">
        <w:rPr>
          <w:rFonts w:cs="Times New Roman"/>
        </w:rPr>
        <w:t>y établit l</w:t>
      </w:r>
      <w:r>
        <w:rPr>
          <w:rFonts w:cs="Times New Roman"/>
        </w:rPr>
        <w:t>’</w:t>
      </w:r>
      <w:r w:rsidRPr="00F8712A">
        <w:rPr>
          <w:rFonts w:cs="Times New Roman"/>
        </w:rPr>
        <w:t>indispensable unité, sans laquelle nulle impression ne se communique au spectateur</w:t>
      </w:r>
      <w:r>
        <w:rPr>
          <w:rFonts w:cs="Times New Roman"/>
        </w:rPr>
        <w:t> ;</w:t>
      </w:r>
      <w:r w:rsidRPr="00F8712A">
        <w:rPr>
          <w:rFonts w:cs="Times New Roman"/>
        </w:rPr>
        <w:t xml:space="preserve"> il semble qu</w:t>
      </w:r>
      <w:r>
        <w:rPr>
          <w:rFonts w:cs="Times New Roman"/>
        </w:rPr>
        <w:t>’</w:t>
      </w:r>
      <w:r w:rsidRPr="00F8712A">
        <w:rPr>
          <w:rFonts w:cs="Times New Roman"/>
        </w:rPr>
        <w:t>il n</w:t>
      </w:r>
      <w:r>
        <w:rPr>
          <w:rFonts w:cs="Times New Roman"/>
        </w:rPr>
        <w:t>’</w:t>
      </w:r>
      <w:r w:rsidRPr="00F8712A">
        <w:rPr>
          <w:rFonts w:cs="Times New Roman"/>
        </w:rPr>
        <w:t>y ait pas lieu pour ce tableau d</w:t>
      </w:r>
      <w:r>
        <w:rPr>
          <w:rFonts w:cs="Times New Roman"/>
        </w:rPr>
        <w:t>’</w:t>
      </w:r>
      <w:r w:rsidRPr="00F8712A">
        <w:rPr>
          <w:rFonts w:cs="Times New Roman"/>
        </w:rPr>
        <w:t>exister. Ailleurs, une femme dans un fauteuil s</w:t>
      </w:r>
      <w:r>
        <w:rPr>
          <w:rFonts w:cs="Times New Roman"/>
        </w:rPr>
        <w:t>’</w:t>
      </w:r>
      <w:r w:rsidRPr="00F8712A">
        <w:rPr>
          <w:rFonts w:cs="Times New Roman"/>
        </w:rPr>
        <w:t>étire avec une pose tragique et apprêtée, c</w:t>
      </w:r>
      <w:r>
        <w:rPr>
          <w:rFonts w:cs="Times New Roman"/>
        </w:rPr>
        <w:t>’</w:t>
      </w:r>
      <w:r w:rsidRPr="00F8712A">
        <w:rPr>
          <w:rFonts w:cs="Times New Roman"/>
        </w:rPr>
        <w:t>est désagréable et faux, mais il y a un fond de tentures, de feu et d</w:t>
      </w:r>
      <w:r>
        <w:rPr>
          <w:rFonts w:cs="Times New Roman"/>
        </w:rPr>
        <w:t>’</w:t>
      </w:r>
      <w:r w:rsidRPr="00F8712A">
        <w:rPr>
          <w:rFonts w:cs="Times New Roman"/>
        </w:rPr>
        <w:t>étoffes assez joliment réussi. Les chairs sont pesantes partout, sans vie et sans accent.</w:t>
      </w:r>
    </w:p>
    <w:p w14:paraId="63D6FC00" w14:textId="77777777" w:rsidR="00A1452B" w:rsidRPr="00FE42C5" w:rsidRDefault="00A1452B" w:rsidP="00A1452B">
      <w:pPr>
        <w:pStyle w:val="Titre2"/>
        <w:rPr>
          <w:lang w:val="it-IT"/>
        </w:rPr>
      </w:pPr>
      <w:r w:rsidRPr="00FE42C5">
        <w:rPr>
          <w:lang w:val="it-IT"/>
        </w:rPr>
        <w:t xml:space="preserve">Art ancien. </w:t>
      </w:r>
      <w:r w:rsidRPr="00FE42C5">
        <w:rPr>
          <w:lang w:val="it-IT"/>
        </w:rPr>
        <w:br/>
      </w:r>
      <w:r w:rsidRPr="00FE42C5">
        <w:rPr>
          <w:rFonts w:cs="Times New Roman"/>
          <w:lang w:val="it-IT"/>
        </w:rPr>
        <w:t>La Madone de Piero della Francesca</w:t>
      </w:r>
    </w:p>
    <w:p w14:paraId="498E6C0F" w14:textId="77777777" w:rsidR="00A1452B" w:rsidRPr="00FE42C5" w:rsidRDefault="00A1452B" w:rsidP="00A1452B">
      <w:pPr>
        <w:pStyle w:val="term"/>
        <w:rPr>
          <w:lang w:val="en-GB"/>
        </w:rPr>
      </w:pPr>
      <w:proofErr w:type="gramStart"/>
      <w:r w:rsidRPr="00FE42C5">
        <w:rPr>
          <w:lang w:val="en-GB"/>
        </w:rPr>
        <w:t>id :</w:t>
      </w:r>
      <w:proofErr w:type="gramEnd"/>
      <w:r w:rsidRPr="00FE42C5">
        <w:rPr>
          <w:lang w:val="en-GB"/>
        </w:rPr>
        <w:t xml:space="preserve"> article-1898-04_301</w:t>
      </w:r>
    </w:p>
    <w:p w14:paraId="77D4500A" w14:textId="77777777" w:rsidR="00A1452B" w:rsidRPr="00FE42C5" w:rsidRDefault="00A1452B" w:rsidP="00A1452B">
      <w:pPr>
        <w:pStyle w:val="term"/>
        <w:rPr>
          <w:lang w:val="en-GB"/>
        </w:rPr>
      </w:pPr>
      <w:proofErr w:type="gramStart"/>
      <w:r w:rsidRPr="00FE42C5">
        <w:rPr>
          <w:lang w:val="en-GB"/>
        </w:rPr>
        <w:t>author :</w:t>
      </w:r>
      <w:proofErr w:type="gramEnd"/>
      <w:r w:rsidRPr="00FE42C5">
        <w:rPr>
          <w:lang w:val="en-GB"/>
        </w:rPr>
        <w:t xml:space="preserve"> </w:t>
      </w:r>
      <w:proofErr w:type="spellStart"/>
      <w:r w:rsidRPr="00FE42C5">
        <w:rPr>
          <w:lang w:val="en-GB"/>
        </w:rPr>
        <w:t>Josz</w:t>
      </w:r>
      <w:proofErr w:type="spellEnd"/>
      <w:r w:rsidRPr="00FE42C5">
        <w:rPr>
          <w:lang w:val="en-GB"/>
        </w:rPr>
        <w:t xml:space="preserve">, </w:t>
      </w:r>
      <w:proofErr w:type="spellStart"/>
      <w:r w:rsidRPr="00FE42C5">
        <w:rPr>
          <w:lang w:val="en-GB"/>
        </w:rPr>
        <w:t>Virgile</w:t>
      </w:r>
      <w:proofErr w:type="spellEnd"/>
      <w:r w:rsidRPr="00FE42C5">
        <w:rPr>
          <w:lang w:val="en-GB"/>
        </w:rPr>
        <w:t xml:space="preserve"> (1859-1904)</w:t>
      </w:r>
    </w:p>
    <w:p w14:paraId="270F929C" w14:textId="77777777" w:rsidR="00A1452B" w:rsidRPr="00FE42C5" w:rsidRDefault="00A1452B" w:rsidP="00A1452B">
      <w:pPr>
        <w:pStyle w:val="term"/>
        <w:rPr>
          <w:lang w:val="en-GB"/>
        </w:rPr>
      </w:pPr>
      <w:proofErr w:type="gramStart"/>
      <w:r w:rsidRPr="00FE42C5">
        <w:rPr>
          <w:lang w:val="en-GB"/>
        </w:rPr>
        <w:t>signed :</w:t>
      </w:r>
      <w:proofErr w:type="gramEnd"/>
      <w:r w:rsidRPr="00FE42C5">
        <w:rPr>
          <w:lang w:val="en-GB"/>
        </w:rPr>
        <w:t xml:space="preserve"> </w:t>
      </w:r>
      <w:proofErr w:type="spellStart"/>
      <w:r w:rsidRPr="00FE42C5">
        <w:rPr>
          <w:lang w:val="en-GB"/>
        </w:rPr>
        <w:t>Virgile</w:t>
      </w:r>
      <w:proofErr w:type="spellEnd"/>
      <w:r w:rsidRPr="00FE42C5">
        <w:rPr>
          <w:lang w:val="en-GB"/>
        </w:rPr>
        <w:t xml:space="preserve"> </w:t>
      </w:r>
      <w:proofErr w:type="spellStart"/>
      <w:r w:rsidRPr="00FE42C5">
        <w:rPr>
          <w:lang w:val="en-GB"/>
        </w:rPr>
        <w:t>Josz</w:t>
      </w:r>
      <w:proofErr w:type="spellEnd"/>
    </w:p>
    <w:p w14:paraId="1B7831A2" w14:textId="77777777" w:rsidR="00A1452B" w:rsidRPr="00FE42C5" w:rsidRDefault="00A1452B" w:rsidP="00A1452B">
      <w:pPr>
        <w:pStyle w:val="term"/>
        <w:rPr>
          <w:lang w:val="en-GB"/>
        </w:rPr>
      </w:pPr>
      <w:proofErr w:type="gramStart"/>
      <w:r w:rsidRPr="00FE42C5">
        <w:rPr>
          <w:lang w:val="en-GB"/>
        </w:rPr>
        <w:t>section :</w:t>
      </w:r>
      <w:proofErr w:type="gramEnd"/>
      <w:r w:rsidRPr="00FE42C5">
        <w:rPr>
          <w:lang w:val="en-GB"/>
        </w:rPr>
        <w:t xml:space="preserve"> Art </w:t>
      </w:r>
      <w:proofErr w:type="spellStart"/>
      <w:r w:rsidRPr="00FE42C5">
        <w:rPr>
          <w:lang w:val="en-GB"/>
        </w:rPr>
        <w:t>ancien</w:t>
      </w:r>
      <w:proofErr w:type="spellEnd"/>
    </w:p>
    <w:p w14:paraId="6D14C7D9" w14:textId="77777777" w:rsidR="00A1452B" w:rsidRPr="00FE42C5" w:rsidRDefault="00A1452B" w:rsidP="00A1452B">
      <w:pPr>
        <w:pStyle w:val="term"/>
        <w:rPr>
          <w:lang w:val="it-IT"/>
        </w:rPr>
      </w:pPr>
      <w:proofErr w:type="spellStart"/>
      <w:proofErr w:type="gramStart"/>
      <w:r w:rsidRPr="00FE42C5">
        <w:rPr>
          <w:lang w:val="it-IT"/>
        </w:rPr>
        <w:t>title</w:t>
      </w:r>
      <w:proofErr w:type="spellEnd"/>
      <w:r w:rsidRPr="00FE42C5">
        <w:rPr>
          <w:lang w:val="it-IT"/>
        </w:rPr>
        <w:t> :</w:t>
      </w:r>
      <w:proofErr w:type="gramEnd"/>
      <w:r w:rsidRPr="00FE42C5">
        <w:rPr>
          <w:lang w:val="it-IT"/>
        </w:rPr>
        <w:t xml:space="preserve"> La Madone de Piero della Francesca</w:t>
      </w:r>
    </w:p>
    <w:p w14:paraId="5143D248" w14:textId="77777777" w:rsidR="00A1452B" w:rsidRPr="00925B7B" w:rsidRDefault="00A1452B" w:rsidP="00A1452B">
      <w:pPr>
        <w:pStyle w:val="term"/>
      </w:pPr>
      <w:proofErr w:type="gramStart"/>
      <w:r w:rsidRPr="00925B7B">
        <w:t>date</w:t>
      </w:r>
      <w:proofErr w:type="gramEnd"/>
      <w:r w:rsidRPr="00925B7B">
        <w:t> :</w:t>
      </w:r>
      <w:r>
        <w:t xml:space="preserve"> 1898-04</w:t>
      </w:r>
    </w:p>
    <w:p w14:paraId="31E6F723"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 numéro 100, avril 1898</w:t>
      </w:r>
      <w:r w:rsidRPr="00925B7B">
        <w:t xml:space="preserve">, </w:t>
      </w:r>
      <w:r>
        <w:t>p. 301-305</w:t>
      </w:r>
    </w:p>
    <w:p w14:paraId="04A3D189" w14:textId="77777777" w:rsidR="00A1452B" w:rsidRDefault="00A1452B" w:rsidP="00A1452B">
      <w:pPr>
        <w:pStyle w:val="byline"/>
      </w:pPr>
      <w:r w:rsidRPr="006E04A5">
        <w:rPr>
          <w:smallCaps/>
        </w:rPr>
        <w:t xml:space="preserve">Virgile </w:t>
      </w:r>
      <w:proofErr w:type="spellStart"/>
      <w:r w:rsidRPr="006E04A5">
        <w:rPr>
          <w:smallCaps/>
        </w:rPr>
        <w:t>Josz</w:t>
      </w:r>
      <w:proofErr w:type="spellEnd"/>
      <w:r>
        <w:t>.</w:t>
      </w:r>
    </w:p>
    <w:p w14:paraId="1BAA23C1" w14:textId="77777777" w:rsidR="00A1452B" w:rsidRDefault="00A1452B" w:rsidP="00A1452B">
      <w:pPr>
        <w:pStyle w:val="bibl"/>
      </w:pPr>
      <w:r>
        <w:t>Tome XXVI, numéro 100, avril 1898</w:t>
      </w:r>
      <w:r w:rsidRPr="00925B7B">
        <w:t xml:space="preserve">, </w:t>
      </w:r>
      <w:r>
        <w:t>p. 301-305.</w:t>
      </w:r>
    </w:p>
    <w:p w14:paraId="692A5251" w14:textId="720E277A" w:rsidR="00A1452B" w:rsidRPr="00F8712A" w:rsidRDefault="00A1452B" w:rsidP="00A1452B">
      <w:pPr>
        <w:pStyle w:val="Corpsdetexte"/>
        <w:rPr>
          <w:rFonts w:cs="Times New Roman"/>
        </w:rPr>
      </w:pPr>
      <w:r w:rsidRPr="00F8712A">
        <w:rPr>
          <w:rFonts w:cs="Times New Roman"/>
        </w:rPr>
        <w:t>Les Ombriens sont dans l</w:t>
      </w:r>
      <w:r>
        <w:rPr>
          <w:rFonts w:cs="Times New Roman"/>
        </w:rPr>
        <w:t>’</w:t>
      </w:r>
      <w:r w:rsidRPr="00F8712A">
        <w:rPr>
          <w:rFonts w:cs="Times New Roman"/>
        </w:rPr>
        <w:t xml:space="preserve">école italienne des </w:t>
      </w:r>
      <w:proofErr w:type="spellStart"/>
      <w:r w:rsidRPr="00F8712A">
        <w:rPr>
          <w:rFonts w:cs="Times New Roman"/>
          <w:smallCaps/>
        </w:rPr>
        <w:t>xiv</w:t>
      </w:r>
      <w:r w:rsidRPr="00E554D0">
        <w:rPr>
          <w:vertAlign w:val="superscript"/>
        </w:rPr>
        <w:t>e</w:t>
      </w:r>
      <w:proofErr w:type="spellEnd"/>
      <w:r w:rsidRPr="00F8712A">
        <w:rPr>
          <w:rFonts w:cs="Times New Roman"/>
        </w:rPr>
        <w:t xml:space="preserve"> et </w:t>
      </w:r>
      <w:proofErr w:type="spellStart"/>
      <w:r w:rsidRPr="00F8712A">
        <w:rPr>
          <w:rFonts w:cs="Times New Roman"/>
          <w:smallCaps/>
        </w:rPr>
        <w:t>xv</w:t>
      </w:r>
      <w:r w:rsidRPr="00E554D0">
        <w:rPr>
          <w:vertAlign w:val="superscript"/>
        </w:rPr>
        <w:t>e</w:t>
      </w:r>
      <w:proofErr w:type="spellEnd"/>
      <w:r>
        <w:rPr>
          <w:rFonts w:cs="Times New Roman"/>
        </w:rPr>
        <w:t> </w:t>
      </w:r>
      <w:r w:rsidRPr="00F8712A">
        <w:rPr>
          <w:rFonts w:cs="Times New Roman"/>
        </w:rPr>
        <w:t>siècles ceux qui étaient désignés pour être les peintres de la Vierge. De ce sanctuaire d</w:t>
      </w:r>
      <w:r>
        <w:rPr>
          <w:rFonts w:cs="Times New Roman"/>
        </w:rPr>
        <w:t>’</w:t>
      </w:r>
      <w:r w:rsidRPr="00F8712A">
        <w:rPr>
          <w:rFonts w:cs="Times New Roman"/>
        </w:rPr>
        <w:t>Assise où venaient, malgré les guerres et les pestes, les multitudes pressées, il semble qu</w:t>
      </w:r>
      <w:r>
        <w:rPr>
          <w:rFonts w:cs="Times New Roman"/>
        </w:rPr>
        <w:t>’</w:t>
      </w:r>
      <w:r w:rsidRPr="00F8712A">
        <w:rPr>
          <w:rFonts w:cs="Times New Roman"/>
        </w:rPr>
        <w:t xml:space="preserve">un envoûtement rayonne, qui frappe les </w:t>
      </w:r>
      <w:r w:rsidRPr="00F8712A">
        <w:rPr>
          <w:rFonts w:cs="Times New Roman"/>
        </w:rPr>
        <w:lastRenderedPageBreak/>
        <w:t xml:space="preserve">populations immédiates et les entraîne vers un idéal ascétique tout particulier qui influera sur la vie publique et différenciera si profondément Pérouse, désintéressée, dévouée et chevaleresque, de sa voisine Florence. Dans cette école ombrienne, qui partit de </w:t>
      </w:r>
      <w:proofErr w:type="spellStart"/>
      <w:r w:rsidRPr="00F8712A">
        <w:rPr>
          <w:rFonts w:cs="Times New Roman"/>
        </w:rPr>
        <w:t>Gualdo</w:t>
      </w:r>
      <w:proofErr w:type="spellEnd"/>
      <w:r w:rsidRPr="00F8712A">
        <w:rPr>
          <w:rFonts w:cs="Times New Roman"/>
        </w:rPr>
        <w:t xml:space="preserve"> et des San Severino pour se dévoyer complètement et se perdre en Raphaël, Piero </w:t>
      </w:r>
      <w:proofErr w:type="spellStart"/>
      <w:r w:rsidRPr="00F8712A">
        <w:rPr>
          <w:rFonts w:cs="Times New Roman"/>
        </w:rPr>
        <w:t>della</w:t>
      </w:r>
      <w:proofErr w:type="spellEnd"/>
      <w:r w:rsidRPr="00F8712A">
        <w:rPr>
          <w:rFonts w:cs="Times New Roman"/>
        </w:rPr>
        <w:t xml:space="preserve"> Francesca semble être le dernier mystique, un mystique qu</w:t>
      </w:r>
      <w:r>
        <w:rPr>
          <w:rFonts w:cs="Times New Roman"/>
        </w:rPr>
        <w:t>’</w:t>
      </w:r>
      <w:r w:rsidRPr="00F8712A">
        <w:rPr>
          <w:rFonts w:cs="Times New Roman"/>
        </w:rPr>
        <w:t xml:space="preserve">est venu troubler si curieusement la préoccupation de faire vrai et que le réel hante en chacune de ses œuvres. Piero </w:t>
      </w:r>
      <w:proofErr w:type="spellStart"/>
      <w:r w:rsidRPr="00F8712A">
        <w:rPr>
          <w:rFonts w:cs="Times New Roman"/>
        </w:rPr>
        <w:t>della</w:t>
      </w:r>
      <w:proofErr w:type="spellEnd"/>
      <w:r w:rsidRPr="00F8712A">
        <w:rPr>
          <w:rFonts w:cs="Times New Roman"/>
        </w:rPr>
        <w:t xml:space="preserve"> Francesca est un sommet</w:t>
      </w:r>
      <w:r>
        <w:rPr>
          <w:rFonts w:cs="Times New Roman"/>
        </w:rPr>
        <w:t> :</w:t>
      </w:r>
      <w:r w:rsidRPr="00F8712A">
        <w:rPr>
          <w:rFonts w:cs="Times New Roman"/>
        </w:rPr>
        <w:t xml:space="preserve"> il est l</w:t>
      </w:r>
      <w:r>
        <w:rPr>
          <w:rFonts w:cs="Times New Roman"/>
        </w:rPr>
        <w:t>’</w:t>
      </w:r>
      <w:r w:rsidRPr="00F8712A">
        <w:rPr>
          <w:rFonts w:cs="Times New Roman"/>
        </w:rPr>
        <w:t>ultime dépositaire de la haute idée</w:t>
      </w:r>
      <w:r>
        <w:rPr>
          <w:rFonts w:cs="Times New Roman"/>
        </w:rPr>
        <w:t> ;</w:t>
      </w:r>
      <w:r w:rsidRPr="00F8712A">
        <w:rPr>
          <w:rFonts w:cs="Times New Roman"/>
        </w:rPr>
        <w:t xml:space="preserve"> c</w:t>
      </w:r>
      <w:r>
        <w:rPr>
          <w:rFonts w:cs="Times New Roman"/>
        </w:rPr>
        <w:t>’</w:t>
      </w:r>
      <w:r w:rsidRPr="00F8712A">
        <w:rPr>
          <w:rFonts w:cs="Times New Roman"/>
        </w:rPr>
        <w:t xml:space="preserve">est le dernier communiant. Après lui, les yeux et les cerveaux changent, la pente commence qui aboutira par Pietro </w:t>
      </w:r>
      <w:proofErr w:type="spellStart"/>
      <w:r w:rsidRPr="00F8712A">
        <w:rPr>
          <w:rFonts w:cs="Times New Roman"/>
        </w:rPr>
        <w:t>Vannucci</w:t>
      </w:r>
      <w:proofErr w:type="spellEnd"/>
      <w:r w:rsidRPr="00F8712A">
        <w:rPr>
          <w:rFonts w:cs="Times New Roman"/>
        </w:rPr>
        <w:t xml:space="preserve"> à Raphaël, dont le génie ignore complètement l</w:t>
      </w:r>
      <w:r>
        <w:rPr>
          <w:rFonts w:cs="Times New Roman"/>
        </w:rPr>
        <w:t>’</w:t>
      </w:r>
      <w:r w:rsidRPr="00F8712A">
        <w:rPr>
          <w:rFonts w:cs="Times New Roman"/>
        </w:rPr>
        <w:t>austère vision du maître de Borgo-</w:t>
      </w:r>
      <w:proofErr w:type="spellStart"/>
      <w:r w:rsidRPr="00F8712A">
        <w:rPr>
          <w:rFonts w:cs="Times New Roman"/>
        </w:rPr>
        <w:t>san</w:t>
      </w:r>
      <w:proofErr w:type="spellEnd"/>
      <w:r w:rsidRPr="00F8712A">
        <w:rPr>
          <w:rFonts w:cs="Times New Roman"/>
        </w:rPr>
        <w:t>-</w:t>
      </w:r>
      <w:proofErr w:type="spellStart"/>
      <w:r w:rsidRPr="00F8712A">
        <w:rPr>
          <w:rFonts w:cs="Times New Roman"/>
        </w:rPr>
        <w:t>Sepolc</w:t>
      </w:r>
      <w:del w:id="29" w:author="Marguerite-Marie Bordry" w:date="2018-12-07T16:36:00Z">
        <w:r w:rsidRPr="00F8712A" w:rsidDel="006F6D83">
          <w:rPr>
            <w:rFonts w:cs="Times New Roman"/>
          </w:rPr>
          <w:delText>h</w:delText>
        </w:r>
      </w:del>
      <w:r w:rsidRPr="00F8712A">
        <w:rPr>
          <w:rFonts w:cs="Times New Roman"/>
        </w:rPr>
        <w:t>ro</w:t>
      </w:r>
      <w:proofErr w:type="spellEnd"/>
      <w:r w:rsidRPr="00F8712A">
        <w:rPr>
          <w:rFonts w:cs="Times New Roman"/>
        </w:rPr>
        <w:t>.</w:t>
      </w:r>
    </w:p>
    <w:p w14:paraId="17A4D7E7" w14:textId="3B60607B" w:rsidR="00A1452B" w:rsidRPr="00F8712A" w:rsidRDefault="00A1452B" w:rsidP="00A1452B">
      <w:pPr>
        <w:pStyle w:val="Corpsdetexte"/>
        <w:rPr>
          <w:rFonts w:cs="Times New Roman"/>
        </w:rPr>
      </w:pPr>
      <w:r w:rsidRPr="00F8712A">
        <w:rPr>
          <w:rFonts w:cs="Times New Roman"/>
        </w:rPr>
        <w:t>La madone de Francesca que le Louvre vient d</w:t>
      </w:r>
      <w:r>
        <w:rPr>
          <w:rFonts w:cs="Times New Roman"/>
        </w:rPr>
        <w:t>’</w:t>
      </w:r>
      <w:r w:rsidRPr="00F8712A">
        <w:rPr>
          <w:rFonts w:cs="Times New Roman"/>
        </w:rPr>
        <w:t>acquérir synthétise éloquemment ces tendances. La figure, sans être comme dans quelques-unes de ses œuvres absolument cernée de noir, est accusée d</w:t>
      </w:r>
      <w:r>
        <w:rPr>
          <w:rFonts w:cs="Times New Roman"/>
        </w:rPr>
        <w:t>’</w:t>
      </w:r>
      <w:r w:rsidRPr="00F8712A">
        <w:rPr>
          <w:rFonts w:cs="Times New Roman"/>
        </w:rPr>
        <w:t>un trait net, rigide, précis</w:t>
      </w:r>
      <w:r>
        <w:rPr>
          <w:rFonts w:cs="Times New Roman"/>
        </w:rPr>
        <w:t> ;</w:t>
      </w:r>
      <w:r w:rsidRPr="00F8712A">
        <w:rPr>
          <w:rFonts w:cs="Times New Roman"/>
        </w:rPr>
        <w:t xml:space="preserve"> le pli des lèvres est mélancolique, le regard est grave, les mains sont bien d</w:t>
      </w:r>
      <w:r>
        <w:rPr>
          <w:rFonts w:cs="Times New Roman"/>
        </w:rPr>
        <w:t>’</w:t>
      </w:r>
      <w:r w:rsidRPr="00F8712A">
        <w:rPr>
          <w:rFonts w:cs="Times New Roman"/>
        </w:rPr>
        <w:t>un réaliste, un peu grosses et sans élégance convenue. Il l</w:t>
      </w:r>
      <w:r>
        <w:rPr>
          <w:rFonts w:cs="Times New Roman"/>
        </w:rPr>
        <w:t>’</w:t>
      </w:r>
      <w:r w:rsidRPr="00F8712A">
        <w:rPr>
          <w:rFonts w:cs="Times New Roman"/>
        </w:rPr>
        <w:t xml:space="preserve">a voulue blonde, comme Nicéphore </w:t>
      </w:r>
      <w:proofErr w:type="spellStart"/>
      <w:r w:rsidRPr="00F8712A">
        <w:rPr>
          <w:rFonts w:cs="Times New Roman"/>
        </w:rPr>
        <w:t>Callixte</w:t>
      </w:r>
      <w:proofErr w:type="spellEnd"/>
      <w:r w:rsidRPr="00F8712A">
        <w:rPr>
          <w:rFonts w:cs="Times New Roman"/>
        </w:rPr>
        <w:t xml:space="preserve">, et il lui a fait, sous le </w:t>
      </w:r>
      <w:proofErr w:type="spellStart"/>
      <w:r w:rsidRPr="00F8712A">
        <w:rPr>
          <w:rFonts w:cs="Times New Roman"/>
        </w:rPr>
        <w:t>fuazzuolo</w:t>
      </w:r>
      <w:proofErr w:type="spellEnd"/>
      <w:r w:rsidRPr="00F8712A">
        <w:rPr>
          <w:rFonts w:cs="Times New Roman"/>
        </w:rPr>
        <w:t xml:space="preserve"> léger, des cheveux par petites boucles claires, ainsi qu</w:t>
      </w:r>
      <w:r>
        <w:rPr>
          <w:rFonts w:cs="Times New Roman"/>
        </w:rPr>
        <w:t>’</w:t>
      </w:r>
      <w:r w:rsidRPr="00F8712A">
        <w:rPr>
          <w:rFonts w:cs="Times New Roman"/>
        </w:rPr>
        <w:t>il aime à les peindre. Le costume lui-même est sévère</w:t>
      </w:r>
      <w:r>
        <w:rPr>
          <w:rFonts w:cs="Times New Roman"/>
        </w:rPr>
        <w:t> :</w:t>
      </w:r>
      <w:r w:rsidRPr="00F8712A">
        <w:rPr>
          <w:rFonts w:cs="Times New Roman"/>
        </w:rPr>
        <w:t xml:space="preserve"> manteau simple, robe rouge aux manches fondues, rattachées aux poignets, laissant voir la seconde robe qui est blanche, </w:t>
      </w:r>
      <w:r>
        <w:rPr>
          <w:rFonts w:cs="Times New Roman"/>
        </w:rPr>
        <w:t>— </w:t>
      </w:r>
      <w:r w:rsidRPr="00F8712A">
        <w:rPr>
          <w:rFonts w:cs="Times New Roman"/>
        </w:rPr>
        <w:t>et le Bambino qui déroule sa bandelette et la tend à sa mère n</w:t>
      </w:r>
      <w:r>
        <w:rPr>
          <w:rFonts w:cs="Times New Roman"/>
        </w:rPr>
        <w:t>’</w:t>
      </w:r>
      <w:r w:rsidRPr="00F8712A">
        <w:rPr>
          <w:rFonts w:cs="Times New Roman"/>
        </w:rPr>
        <w:t>a pas la joliesse de ceux des Saintes Familles gaies qui viendront plus tard. Tout cela est d</w:t>
      </w:r>
      <w:r>
        <w:rPr>
          <w:rFonts w:cs="Times New Roman"/>
        </w:rPr>
        <w:t>’</w:t>
      </w:r>
      <w:r w:rsidRPr="00F8712A">
        <w:rPr>
          <w:rFonts w:cs="Times New Roman"/>
        </w:rPr>
        <w:t xml:space="preserve">un ordre très noble. Le paysage aux lignes géométriques et à la perspective implacable, et qui a si curieusement tourné avec le temps, le </w:t>
      </w:r>
      <w:proofErr w:type="spellStart"/>
      <w:r w:rsidRPr="00F8712A">
        <w:rPr>
          <w:rFonts w:cs="Times New Roman"/>
        </w:rPr>
        <w:t>poncis</w:t>
      </w:r>
      <w:proofErr w:type="spellEnd"/>
      <w:r w:rsidRPr="00F8712A">
        <w:rPr>
          <w:rFonts w:cs="Times New Roman"/>
        </w:rPr>
        <w:t xml:space="preserve"> du dessin qui transparaît sous la couleur froide, le blafard des clairs, le grain très gris des ombres, toute cette exécution qui sent la fresque donne à ce panneau une haute saveur. Ah</w:t>
      </w:r>
      <w:r>
        <w:rPr>
          <w:rFonts w:cs="Times New Roman"/>
        </w:rPr>
        <w:t> !</w:t>
      </w:r>
      <w:r w:rsidRPr="00F8712A">
        <w:rPr>
          <w:rFonts w:cs="Times New Roman"/>
        </w:rPr>
        <w:t xml:space="preserve"> que nous voilà loin des matrones de l</w:t>
      </w:r>
      <w:r>
        <w:rPr>
          <w:rFonts w:cs="Times New Roman"/>
        </w:rPr>
        <w:t>’</w:t>
      </w:r>
      <w:r w:rsidRPr="00F8712A">
        <w:rPr>
          <w:rFonts w:cs="Times New Roman"/>
        </w:rPr>
        <w:t>école romaine, des Vénus et des Dianes des Grecs, de ces étranges figures noires, splendides et ruisselantes d</w:t>
      </w:r>
      <w:r>
        <w:rPr>
          <w:rFonts w:cs="Times New Roman"/>
        </w:rPr>
        <w:t>’</w:t>
      </w:r>
      <w:r w:rsidRPr="00F8712A">
        <w:rPr>
          <w:rFonts w:cs="Times New Roman"/>
        </w:rPr>
        <w:t>or et de gemmes des Byzantins</w:t>
      </w:r>
      <w:r>
        <w:rPr>
          <w:rFonts w:cs="Times New Roman"/>
        </w:rPr>
        <w:t> !</w:t>
      </w:r>
      <w:r w:rsidRPr="00F8712A">
        <w:rPr>
          <w:rFonts w:cs="Times New Roman"/>
        </w:rPr>
        <w:t xml:space="preserve"> Il suffit, pour bien voir la place que tient Francesca, de faire le tour de cette petite salle des Primitifs italiens</w:t>
      </w:r>
      <w:r>
        <w:rPr>
          <w:rFonts w:cs="Times New Roman"/>
        </w:rPr>
        <w:t> :</w:t>
      </w:r>
      <w:r w:rsidRPr="00F8712A">
        <w:rPr>
          <w:rFonts w:cs="Times New Roman"/>
        </w:rPr>
        <w:t xml:space="preserve"> ils sont là, caractéristiques</w:t>
      </w:r>
      <w:r>
        <w:rPr>
          <w:rFonts w:cs="Times New Roman"/>
        </w:rPr>
        <w:t> :</w:t>
      </w:r>
      <w:r w:rsidRPr="00F8712A">
        <w:rPr>
          <w:rFonts w:cs="Times New Roman"/>
        </w:rPr>
        <w:t xml:space="preserve"> c</w:t>
      </w:r>
      <w:r>
        <w:rPr>
          <w:rFonts w:cs="Times New Roman"/>
        </w:rPr>
        <w:t>’</w:t>
      </w:r>
      <w:r w:rsidRPr="00F8712A">
        <w:rPr>
          <w:rFonts w:cs="Times New Roman"/>
        </w:rPr>
        <w:t xml:space="preserve">est </w:t>
      </w:r>
      <w:del w:id="30" w:author="Marguerite-Marie Bordry" w:date="2018-12-07T16:38:00Z">
        <w:r w:rsidRPr="00F8712A" w:rsidDel="005B2BB5">
          <w:rPr>
            <w:rFonts w:cs="Times New Roman"/>
          </w:rPr>
          <w:delText>Cimabué</w:delText>
        </w:r>
      </w:del>
      <w:ins w:id="31" w:author="Marguerite-Marie Bordry" w:date="2018-12-07T16:38:00Z">
        <w:r w:rsidR="005B2BB5" w:rsidRPr="00F8712A">
          <w:rPr>
            <w:rFonts w:cs="Times New Roman"/>
          </w:rPr>
          <w:t>Cimabu</w:t>
        </w:r>
        <w:r w:rsidR="005B2BB5">
          <w:rPr>
            <w:rFonts w:cs="Times New Roman"/>
          </w:rPr>
          <w:t>e</w:t>
        </w:r>
      </w:ins>
      <w:r w:rsidRPr="00F8712A">
        <w:rPr>
          <w:rFonts w:cs="Times New Roman"/>
        </w:rPr>
        <w:t xml:space="preserve">, </w:t>
      </w:r>
      <w:proofErr w:type="spellStart"/>
      <w:r w:rsidRPr="00F8712A">
        <w:rPr>
          <w:rFonts w:cs="Times New Roman"/>
        </w:rPr>
        <w:t>Massone</w:t>
      </w:r>
      <w:proofErr w:type="spellEnd"/>
      <w:r w:rsidRPr="00F8712A">
        <w:rPr>
          <w:rFonts w:cs="Times New Roman"/>
        </w:rPr>
        <w:t>, graves et byzantins, c</w:t>
      </w:r>
      <w:r>
        <w:rPr>
          <w:rFonts w:cs="Times New Roman"/>
        </w:rPr>
        <w:t>’</w:t>
      </w:r>
      <w:r w:rsidRPr="00F8712A">
        <w:rPr>
          <w:rFonts w:cs="Times New Roman"/>
        </w:rPr>
        <w:t xml:space="preserve">est </w:t>
      </w:r>
      <w:proofErr w:type="spellStart"/>
      <w:r w:rsidRPr="00F8712A">
        <w:rPr>
          <w:rFonts w:cs="Times New Roman"/>
        </w:rPr>
        <w:t>Fredi</w:t>
      </w:r>
      <w:proofErr w:type="spellEnd"/>
      <w:r w:rsidRPr="00F8712A">
        <w:rPr>
          <w:rFonts w:cs="Times New Roman"/>
        </w:rPr>
        <w:t>, avec ses curieuses figures vieillottes, ridées, aux yeux si blancs sous les paupières plissées, c</w:t>
      </w:r>
      <w:r>
        <w:rPr>
          <w:rFonts w:cs="Times New Roman"/>
        </w:rPr>
        <w:t>’</w:t>
      </w:r>
      <w:r w:rsidRPr="00F8712A">
        <w:rPr>
          <w:rFonts w:cs="Times New Roman"/>
        </w:rPr>
        <w:t>est Lippi et ses lourdes Vierges glorieuses, c</w:t>
      </w:r>
      <w:r>
        <w:rPr>
          <w:rFonts w:cs="Times New Roman"/>
        </w:rPr>
        <w:t>’</w:t>
      </w:r>
      <w:r w:rsidRPr="00F8712A">
        <w:rPr>
          <w:rFonts w:cs="Times New Roman"/>
        </w:rPr>
        <w:t>est Gozzoli avec sa tête ingénue et sans dessous, c</w:t>
      </w:r>
      <w:r>
        <w:rPr>
          <w:rFonts w:cs="Times New Roman"/>
        </w:rPr>
        <w:t>’</w:t>
      </w:r>
      <w:r w:rsidRPr="00F8712A">
        <w:rPr>
          <w:rFonts w:cs="Times New Roman"/>
        </w:rPr>
        <w:t xml:space="preserve">est </w:t>
      </w:r>
      <w:proofErr w:type="spellStart"/>
      <w:r w:rsidRPr="00F8712A">
        <w:rPr>
          <w:rFonts w:cs="Times New Roman"/>
        </w:rPr>
        <w:t>Bastiano</w:t>
      </w:r>
      <w:proofErr w:type="spellEnd"/>
      <w:r w:rsidRPr="00F8712A">
        <w:rPr>
          <w:rFonts w:cs="Times New Roman"/>
        </w:rPr>
        <w:t xml:space="preserve"> </w:t>
      </w:r>
      <w:proofErr w:type="spellStart"/>
      <w:r w:rsidRPr="00F8712A">
        <w:rPr>
          <w:rFonts w:cs="Times New Roman"/>
        </w:rPr>
        <w:t>Mainardi</w:t>
      </w:r>
      <w:proofErr w:type="spellEnd"/>
      <w:r w:rsidRPr="00F8712A">
        <w:rPr>
          <w:rFonts w:cs="Times New Roman"/>
        </w:rPr>
        <w:t xml:space="preserve"> avec sa Vierge-aux-lys, si coquette malgré les efforts de l</w:t>
      </w:r>
      <w:r>
        <w:rPr>
          <w:rFonts w:cs="Times New Roman"/>
        </w:rPr>
        <w:t>’</w:t>
      </w:r>
      <w:r w:rsidRPr="00F8712A">
        <w:rPr>
          <w:rFonts w:cs="Times New Roman"/>
        </w:rPr>
        <w:t>artiste, c</w:t>
      </w:r>
      <w:r>
        <w:rPr>
          <w:rFonts w:cs="Times New Roman"/>
        </w:rPr>
        <w:t>’</w:t>
      </w:r>
      <w:r w:rsidRPr="00F8712A">
        <w:rPr>
          <w:rFonts w:cs="Times New Roman"/>
        </w:rPr>
        <w:t>est Giovanni Bellini avec déjà tout le soleil de l</w:t>
      </w:r>
      <w:r>
        <w:rPr>
          <w:rFonts w:cs="Times New Roman"/>
        </w:rPr>
        <w:t>’</w:t>
      </w:r>
      <w:r w:rsidRPr="00F8712A">
        <w:rPr>
          <w:rFonts w:cs="Times New Roman"/>
        </w:rPr>
        <w:t>école vénitienne, c</w:t>
      </w:r>
      <w:r>
        <w:rPr>
          <w:rFonts w:cs="Times New Roman"/>
        </w:rPr>
        <w:t>’</w:t>
      </w:r>
      <w:r w:rsidRPr="00F8712A">
        <w:rPr>
          <w:rFonts w:cs="Times New Roman"/>
        </w:rPr>
        <w:t>est le Pérugin, enfin c</w:t>
      </w:r>
      <w:r>
        <w:rPr>
          <w:rFonts w:cs="Times New Roman"/>
        </w:rPr>
        <w:t>’</w:t>
      </w:r>
      <w:r w:rsidRPr="00F8712A">
        <w:rPr>
          <w:rFonts w:cs="Times New Roman"/>
        </w:rPr>
        <w:t>est Botticelli. Ah, celui-là</w:t>
      </w:r>
      <w:proofErr w:type="gramStart"/>
      <w:r>
        <w:rPr>
          <w:rFonts w:cs="Times New Roman"/>
        </w:rPr>
        <w:t> !</w:t>
      </w:r>
      <w:r w:rsidRPr="00F8712A">
        <w:rPr>
          <w:rFonts w:cs="Times New Roman"/>
        </w:rPr>
        <w:t>…</w:t>
      </w:r>
      <w:proofErr w:type="gramEnd"/>
      <w:r w:rsidRPr="00F8712A">
        <w:rPr>
          <w:rFonts w:cs="Times New Roman"/>
        </w:rPr>
        <w:t xml:space="preserve"> </w:t>
      </w:r>
      <w:proofErr w:type="gramStart"/>
      <w:r w:rsidRPr="00F8712A">
        <w:rPr>
          <w:rFonts w:cs="Times New Roman"/>
        </w:rPr>
        <w:t>le</w:t>
      </w:r>
      <w:proofErr w:type="gramEnd"/>
      <w:r w:rsidRPr="00F8712A">
        <w:rPr>
          <w:rFonts w:cs="Times New Roman"/>
        </w:rPr>
        <w:t xml:space="preserve"> regard de l</w:t>
      </w:r>
      <w:r>
        <w:rPr>
          <w:rFonts w:cs="Times New Roman"/>
        </w:rPr>
        <w:t>’</w:t>
      </w:r>
      <w:r w:rsidRPr="00F8712A">
        <w:rPr>
          <w:rFonts w:cs="Times New Roman"/>
        </w:rPr>
        <w:t>enfant, si inexprimablement émouvant dans sa tendresse de tout-petit, et ce fond génial, tout en ciel, où se profilent ces arbres ébranchés et ces roses… Et la bleue et rose apothéose de rêve de l</w:t>
      </w:r>
      <w:r>
        <w:rPr>
          <w:rFonts w:cs="Times New Roman"/>
        </w:rPr>
        <w:t>’</w:t>
      </w:r>
      <w:proofErr w:type="spellStart"/>
      <w:r w:rsidRPr="00F8712A">
        <w:rPr>
          <w:rFonts w:cs="Times New Roman"/>
        </w:rPr>
        <w:t>Angélico</w:t>
      </w:r>
      <w:proofErr w:type="spellEnd"/>
      <w:r w:rsidRPr="00F8712A">
        <w:rPr>
          <w:rFonts w:cs="Times New Roman"/>
        </w:rPr>
        <w:t>… Seule, la Vierge du Ghirlandajo, en dépit de l</w:t>
      </w:r>
      <w:r>
        <w:rPr>
          <w:rFonts w:cs="Times New Roman"/>
        </w:rPr>
        <w:t>’</w:t>
      </w:r>
      <w:r w:rsidRPr="00F8712A">
        <w:rPr>
          <w:rFonts w:cs="Times New Roman"/>
        </w:rPr>
        <w:t xml:space="preserve">orchestration aveuglante de </w:t>
      </w:r>
      <w:r w:rsidRPr="00F8712A">
        <w:rPr>
          <w:rFonts w:cs="Times New Roman"/>
          <w:i/>
        </w:rPr>
        <w:lastRenderedPageBreak/>
        <w:t>Visitation</w:t>
      </w:r>
      <w:r w:rsidRPr="00F8712A">
        <w:rPr>
          <w:rFonts w:cs="Times New Roman"/>
        </w:rPr>
        <w:t>, a quelque peu de la sévérité de celle de Francesca.</w:t>
      </w:r>
    </w:p>
    <w:p w14:paraId="29FB70AB" w14:textId="77777777" w:rsidR="00A1452B" w:rsidRPr="00F8712A" w:rsidRDefault="00A1452B" w:rsidP="00A1452B">
      <w:pPr>
        <w:pStyle w:val="Corpsdetexte"/>
        <w:rPr>
          <w:rFonts w:cs="Times New Roman"/>
        </w:rPr>
      </w:pPr>
      <w:r w:rsidRPr="00F8712A">
        <w:rPr>
          <w:rFonts w:cs="Times New Roman"/>
        </w:rPr>
        <w:t>Il convient de féliciter hautement le Louvre et ses Amis de cette acquisition,</w:t>
      </w:r>
    </w:p>
    <w:p w14:paraId="2E1E08FE" w14:textId="6B503DA7" w:rsidR="00A1452B" w:rsidRPr="00F8712A" w:rsidRDefault="00A1452B" w:rsidP="00A1452B">
      <w:pPr>
        <w:pStyle w:val="Corpsdetexte"/>
        <w:rPr>
          <w:rFonts w:cs="Times New Roman"/>
        </w:rPr>
      </w:pPr>
      <w:r w:rsidRPr="00F8712A">
        <w:rPr>
          <w:rFonts w:cs="Times New Roman"/>
        </w:rPr>
        <w:t>L</w:t>
      </w:r>
      <w:r>
        <w:rPr>
          <w:rFonts w:cs="Times New Roman"/>
        </w:rPr>
        <w:t>’</w:t>
      </w:r>
      <w:r w:rsidRPr="00F8712A">
        <w:rPr>
          <w:rFonts w:cs="Times New Roman"/>
        </w:rPr>
        <w:t>homme et l</w:t>
      </w:r>
      <w:r>
        <w:rPr>
          <w:rFonts w:cs="Times New Roman"/>
        </w:rPr>
        <w:t>’</w:t>
      </w:r>
      <w:r w:rsidRPr="00F8712A">
        <w:rPr>
          <w:rFonts w:cs="Times New Roman"/>
        </w:rPr>
        <w:t>œuvre sont considérables</w:t>
      </w:r>
      <w:r>
        <w:rPr>
          <w:rFonts w:cs="Times New Roman"/>
        </w:rPr>
        <w:t> :</w:t>
      </w:r>
      <w:r w:rsidRPr="00F8712A">
        <w:rPr>
          <w:rFonts w:cs="Times New Roman"/>
        </w:rPr>
        <w:t xml:space="preserve"> il remplit sa vie d</w:t>
      </w:r>
      <w:r>
        <w:rPr>
          <w:rFonts w:cs="Times New Roman"/>
        </w:rPr>
        <w:t>’</w:t>
      </w:r>
      <w:r w:rsidRPr="00F8712A">
        <w:rPr>
          <w:rFonts w:cs="Times New Roman"/>
        </w:rPr>
        <w:t>un labeur superbe, avec la fougue de ces magnifiques qui avaient double sève. Mathématicien, il dicte, alors qu</w:t>
      </w:r>
      <w:r>
        <w:rPr>
          <w:rFonts w:cs="Times New Roman"/>
        </w:rPr>
        <w:t>’</w:t>
      </w:r>
      <w:r w:rsidRPr="00F8712A">
        <w:rPr>
          <w:rFonts w:cs="Times New Roman"/>
        </w:rPr>
        <w:t xml:space="preserve">aveugle il ne peut plus peindre, des traités qui sont à la Bibliothèque du Vatican et dont Luca </w:t>
      </w:r>
      <w:proofErr w:type="spellStart"/>
      <w:r w:rsidRPr="00F8712A">
        <w:rPr>
          <w:rFonts w:cs="Times New Roman"/>
        </w:rPr>
        <w:t>Paccioli</w:t>
      </w:r>
      <w:proofErr w:type="spellEnd"/>
      <w:r w:rsidRPr="00F8712A">
        <w:rPr>
          <w:rFonts w:cs="Times New Roman"/>
        </w:rPr>
        <w:t xml:space="preserve"> parle comme de pures merveilles dans son livre des </w:t>
      </w:r>
      <w:proofErr w:type="spellStart"/>
      <w:r w:rsidRPr="00F8712A">
        <w:rPr>
          <w:rFonts w:cs="Times New Roman"/>
          <w:i/>
        </w:rPr>
        <w:t>Cose</w:t>
      </w:r>
      <w:proofErr w:type="spellEnd"/>
      <w:r w:rsidRPr="00F8712A">
        <w:rPr>
          <w:rFonts w:cs="Times New Roman"/>
          <w:i/>
        </w:rPr>
        <w:t xml:space="preserve"> d</w:t>
      </w:r>
      <w:r>
        <w:rPr>
          <w:rFonts w:cs="Times New Roman"/>
          <w:i/>
        </w:rPr>
        <w:t>’</w:t>
      </w:r>
      <w:proofErr w:type="spellStart"/>
      <w:r w:rsidRPr="00F8712A">
        <w:rPr>
          <w:rFonts w:cs="Times New Roman"/>
          <w:i/>
        </w:rPr>
        <w:t>Architetture</w:t>
      </w:r>
      <w:proofErr w:type="spellEnd"/>
      <w:r>
        <w:rPr>
          <w:rFonts w:cs="Times New Roman"/>
        </w:rPr>
        <w:t> ;</w:t>
      </w:r>
      <w:r w:rsidRPr="00F8712A">
        <w:rPr>
          <w:rFonts w:cs="Times New Roman"/>
        </w:rPr>
        <w:t xml:space="preserve"> maître, il fait </w:t>
      </w:r>
      <w:proofErr w:type="spellStart"/>
      <w:r w:rsidRPr="00F8712A">
        <w:rPr>
          <w:rFonts w:cs="Times New Roman"/>
        </w:rPr>
        <w:t>Lorentino</w:t>
      </w:r>
      <w:proofErr w:type="spellEnd"/>
      <w:r w:rsidRPr="00F8712A">
        <w:rPr>
          <w:rFonts w:cs="Times New Roman"/>
        </w:rPr>
        <w:t xml:space="preserve"> d</w:t>
      </w:r>
      <w:r>
        <w:rPr>
          <w:rFonts w:cs="Times New Roman"/>
        </w:rPr>
        <w:t>’</w:t>
      </w:r>
      <w:r w:rsidRPr="00F8712A">
        <w:rPr>
          <w:rFonts w:cs="Times New Roman"/>
        </w:rPr>
        <w:t xml:space="preserve">Angelo, </w:t>
      </w:r>
      <w:proofErr w:type="spellStart"/>
      <w:r w:rsidRPr="00F8712A">
        <w:rPr>
          <w:rFonts w:cs="Times New Roman"/>
        </w:rPr>
        <w:t>Melozzo</w:t>
      </w:r>
      <w:proofErr w:type="spellEnd"/>
      <w:r w:rsidRPr="00F8712A">
        <w:rPr>
          <w:rFonts w:cs="Times New Roman"/>
        </w:rPr>
        <w:t xml:space="preserve"> da </w:t>
      </w:r>
      <w:proofErr w:type="spellStart"/>
      <w:r w:rsidRPr="00F8712A">
        <w:rPr>
          <w:rFonts w:cs="Times New Roman"/>
        </w:rPr>
        <w:t>Forl</w:t>
      </w:r>
      <w:ins w:id="32" w:author="Marguerite-Marie Bordry" w:date="2018-12-07T16:39:00Z">
        <w:r w:rsidR="00BC2CE9">
          <w:rPr>
            <w:rFonts w:cs="Times New Roman"/>
          </w:rPr>
          <w:t>ì</w:t>
        </w:r>
      </w:ins>
      <w:proofErr w:type="spellEnd"/>
      <w:del w:id="33" w:author="Marguerite-Marie Bordry" w:date="2018-12-07T16:39:00Z">
        <w:r w:rsidRPr="00F8712A" w:rsidDel="00BC2CE9">
          <w:rPr>
            <w:rFonts w:cs="Times New Roman"/>
          </w:rPr>
          <w:delText>i</w:delText>
        </w:r>
      </w:del>
      <w:r w:rsidRPr="00F8712A">
        <w:rPr>
          <w:rFonts w:cs="Times New Roman"/>
        </w:rPr>
        <w:t>, Luca del Borgo, et il ouvre la route au Pérugin et au Signorelli, ce disciple formidable qui devait monter plus haut que lui. Réaliste, épris de nature, il enferme la pensée mystique qui le guide dans le corps des hommes et des femmes qu</w:t>
      </w:r>
      <w:r>
        <w:rPr>
          <w:rFonts w:cs="Times New Roman"/>
        </w:rPr>
        <w:t>’</w:t>
      </w:r>
      <w:r w:rsidRPr="00F8712A">
        <w:rPr>
          <w:rFonts w:cs="Times New Roman"/>
        </w:rPr>
        <w:t>il a sous la main</w:t>
      </w:r>
      <w:r>
        <w:rPr>
          <w:rFonts w:cs="Times New Roman"/>
        </w:rPr>
        <w:t> :</w:t>
      </w:r>
      <w:r w:rsidRPr="00F8712A">
        <w:rPr>
          <w:rFonts w:cs="Times New Roman"/>
        </w:rPr>
        <w:t xml:space="preserve"> la fille du peuple qui a quelque peu de front pose une Vierge, </w:t>
      </w:r>
      <w:r>
        <w:rPr>
          <w:rFonts w:cs="Times New Roman"/>
        </w:rPr>
        <w:t>— </w:t>
      </w:r>
      <w:r w:rsidRPr="00F8712A">
        <w:rPr>
          <w:rFonts w:cs="Times New Roman"/>
        </w:rPr>
        <w:t xml:space="preserve">sa </w:t>
      </w:r>
      <w:r w:rsidRPr="00F8712A">
        <w:rPr>
          <w:rFonts w:cs="Times New Roman"/>
          <w:i/>
        </w:rPr>
        <w:t>Vierge</w:t>
      </w:r>
      <w:r w:rsidRPr="00F8712A">
        <w:rPr>
          <w:rFonts w:cs="Times New Roman"/>
        </w:rPr>
        <w:t xml:space="preserve"> d</w:t>
      </w:r>
      <w:r>
        <w:rPr>
          <w:rFonts w:cs="Times New Roman"/>
        </w:rPr>
        <w:t xml:space="preserve">’Arezzo, — </w:t>
      </w:r>
      <w:r w:rsidRPr="00F8712A">
        <w:rPr>
          <w:rFonts w:cs="Times New Roman"/>
        </w:rPr>
        <w:t>le premier montagnard venu un Christ</w:t>
      </w:r>
      <w:r>
        <w:rPr>
          <w:rFonts w:cs="Times New Roman"/>
        </w:rPr>
        <w:t> :</w:t>
      </w:r>
      <w:r w:rsidRPr="00F8712A">
        <w:rPr>
          <w:rFonts w:cs="Times New Roman"/>
        </w:rPr>
        <w:t xml:space="preserve"> celui de sa fresque du Mont-de-Piété a le nez cylindrique, les lèvres épaisses d</w:t>
      </w:r>
      <w:r>
        <w:rPr>
          <w:rFonts w:cs="Times New Roman"/>
        </w:rPr>
        <w:t>’</w:t>
      </w:r>
      <w:r w:rsidRPr="00F8712A">
        <w:rPr>
          <w:rFonts w:cs="Times New Roman"/>
        </w:rPr>
        <w:t xml:space="preserve">un maure, les yeux caves et les extrémités grosses et communes, </w:t>
      </w:r>
      <w:r>
        <w:rPr>
          <w:rFonts w:cs="Times New Roman"/>
        </w:rPr>
        <w:t>— </w:t>
      </w:r>
      <w:r w:rsidRPr="00F8712A">
        <w:rPr>
          <w:rFonts w:cs="Times New Roman"/>
        </w:rPr>
        <w:t>mais le peintre, en dépit de ces réalités qui s</w:t>
      </w:r>
      <w:r>
        <w:rPr>
          <w:rFonts w:cs="Times New Roman"/>
        </w:rPr>
        <w:t>’</w:t>
      </w:r>
      <w:r w:rsidRPr="00F8712A">
        <w:rPr>
          <w:rFonts w:cs="Times New Roman"/>
        </w:rPr>
        <w:t>imposaient à lui, a su le rendre formidable et impressionnant quand même. Il y a beaucoup d</w:t>
      </w:r>
      <w:r>
        <w:rPr>
          <w:rFonts w:cs="Times New Roman"/>
        </w:rPr>
        <w:t>’</w:t>
      </w:r>
      <w:r w:rsidRPr="00F8712A">
        <w:rPr>
          <w:rFonts w:cs="Times New Roman"/>
        </w:rPr>
        <w:t>action dans ses compositions</w:t>
      </w:r>
      <w:r>
        <w:rPr>
          <w:rFonts w:cs="Times New Roman"/>
        </w:rPr>
        <w:t> ;</w:t>
      </w:r>
      <w:r w:rsidRPr="00F8712A">
        <w:rPr>
          <w:rFonts w:cs="Times New Roman"/>
        </w:rPr>
        <w:t xml:space="preserve"> ses personnages, qu</w:t>
      </w:r>
      <w:r>
        <w:rPr>
          <w:rFonts w:cs="Times New Roman"/>
        </w:rPr>
        <w:t>’</w:t>
      </w:r>
      <w:r w:rsidRPr="00F8712A">
        <w:rPr>
          <w:rFonts w:cs="Times New Roman"/>
        </w:rPr>
        <w:t xml:space="preserve">il modelait en terre et </w:t>
      </w:r>
      <w:proofErr w:type="spellStart"/>
      <w:r w:rsidRPr="00F8712A">
        <w:rPr>
          <w:rFonts w:cs="Times New Roman"/>
        </w:rPr>
        <w:t>revêtissait</w:t>
      </w:r>
      <w:proofErr w:type="spellEnd"/>
      <w:r w:rsidRPr="00F8712A">
        <w:rPr>
          <w:rFonts w:cs="Times New Roman"/>
        </w:rPr>
        <w:t xml:space="preserve"> d</w:t>
      </w:r>
      <w:r>
        <w:rPr>
          <w:rFonts w:cs="Times New Roman"/>
        </w:rPr>
        <w:t>’</w:t>
      </w:r>
      <w:r w:rsidRPr="00F8712A">
        <w:rPr>
          <w:rFonts w:cs="Times New Roman"/>
        </w:rPr>
        <w:t>étoffes lourdes avant de les peindre, sont bien dans l</w:t>
      </w:r>
      <w:r>
        <w:rPr>
          <w:rFonts w:cs="Times New Roman"/>
        </w:rPr>
        <w:t>’</w:t>
      </w:r>
      <w:r w:rsidRPr="00F8712A">
        <w:rPr>
          <w:rFonts w:cs="Times New Roman"/>
        </w:rPr>
        <w:t>air, les groupes sont heureux, vivants, ses animaux sont notés avec une rare justesse</w:t>
      </w:r>
      <w:r>
        <w:rPr>
          <w:rFonts w:cs="Times New Roman"/>
        </w:rPr>
        <w:t> ;</w:t>
      </w:r>
      <w:r w:rsidRPr="00F8712A">
        <w:rPr>
          <w:rFonts w:cs="Times New Roman"/>
        </w:rPr>
        <w:t xml:space="preserve"> le premier, il met en œuvre l</w:t>
      </w:r>
      <w:r>
        <w:rPr>
          <w:rFonts w:cs="Times New Roman"/>
        </w:rPr>
        <w:t>’</w:t>
      </w:r>
      <w:r w:rsidRPr="00F8712A">
        <w:rPr>
          <w:rFonts w:cs="Times New Roman"/>
        </w:rPr>
        <w:t>architecture avec une sûreté de lignes qu</w:t>
      </w:r>
      <w:r>
        <w:rPr>
          <w:rFonts w:cs="Times New Roman"/>
        </w:rPr>
        <w:t>’</w:t>
      </w:r>
      <w:r w:rsidRPr="00F8712A">
        <w:rPr>
          <w:rFonts w:cs="Times New Roman"/>
        </w:rPr>
        <w:t>on n</w:t>
      </w:r>
      <w:r>
        <w:rPr>
          <w:rFonts w:cs="Times New Roman"/>
        </w:rPr>
        <w:t>’</w:t>
      </w:r>
      <w:r w:rsidRPr="00F8712A">
        <w:rPr>
          <w:rFonts w:cs="Times New Roman"/>
        </w:rPr>
        <w:t xml:space="preserve">a pas dépassée, ses perspectives sont implacables, comme celles de Flamands de Bruges, </w:t>
      </w:r>
      <w:r>
        <w:rPr>
          <w:rFonts w:cs="Times New Roman"/>
        </w:rPr>
        <w:t>— </w:t>
      </w:r>
      <w:r w:rsidRPr="00F8712A">
        <w:rPr>
          <w:rFonts w:cs="Times New Roman"/>
        </w:rPr>
        <w:t>enfin il pressentit le clair-obscur, et dans certaines de ses fresques, des figures même sont lumineuses</w:t>
      </w:r>
      <w:r>
        <w:rPr>
          <w:rFonts w:cs="Times New Roman"/>
        </w:rPr>
        <w:t> :</w:t>
      </w:r>
      <w:r w:rsidRPr="00F8712A">
        <w:rPr>
          <w:rFonts w:cs="Times New Roman"/>
        </w:rPr>
        <w:t xml:space="preserve"> l</w:t>
      </w:r>
      <w:r>
        <w:rPr>
          <w:rFonts w:cs="Times New Roman"/>
        </w:rPr>
        <w:t>’</w:t>
      </w:r>
      <w:r w:rsidRPr="00F8712A">
        <w:rPr>
          <w:rFonts w:cs="Times New Roman"/>
        </w:rPr>
        <w:t xml:space="preserve">ange de la </w:t>
      </w:r>
      <w:r w:rsidRPr="00F8712A">
        <w:rPr>
          <w:rFonts w:cs="Times New Roman"/>
          <w:i/>
        </w:rPr>
        <w:t>Vision de Constantin</w:t>
      </w:r>
      <w:r w:rsidRPr="00F8712A">
        <w:rPr>
          <w:rFonts w:cs="Times New Roman"/>
        </w:rPr>
        <w:t>.</w:t>
      </w:r>
    </w:p>
    <w:p w14:paraId="514BCCF1" w14:textId="77777777" w:rsidR="00A1452B" w:rsidRPr="00F8712A" w:rsidRDefault="00A1452B" w:rsidP="00A1452B">
      <w:pPr>
        <w:pStyle w:val="Corpsdetexte"/>
        <w:rPr>
          <w:rFonts w:cs="Times New Roman"/>
        </w:rPr>
      </w:pPr>
      <w:r w:rsidRPr="00F8712A">
        <w:rPr>
          <w:rFonts w:cs="Times New Roman"/>
        </w:rPr>
        <w:t>Ses œuvres, si nombreuses qu</w:t>
      </w:r>
      <w:r>
        <w:rPr>
          <w:rFonts w:cs="Times New Roman"/>
        </w:rPr>
        <w:t>’</w:t>
      </w:r>
      <w:r w:rsidRPr="00F8712A">
        <w:rPr>
          <w:rFonts w:cs="Times New Roman"/>
        </w:rPr>
        <w:t xml:space="preserve">elles aient été, sont rarissimes. Elles ont disparu, comme presque toutes les œuvres simplistes et claires des Primitifs, par la volonté des </w:t>
      </w:r>
      <w:r w:rsidRPr="00F8712A">
        <w:rPr>
          <w:rFonts w:cs="Times New Roman"/>
          <w:i/>
        </w:rPr>
        <w:t>amateurs</w:t>
      </w:r>
      <w:r w:rsidRPr="00F8712A">
        <w:rPr>
          <w:rFonts w:cs="Times New Roman"/>
        </w:rPr>
        <w:t xml:space="preserve"> d</w:t>
      </w:r>
      <w:r>
        <w:rPr>
          <w:rFonts w:cs="Times New Roman"/>
        </w:rPr>
        <w:t>’</w:t>
      </w:r>
      <w:r w:rsidRPr="00F8712A">
        <w:rPr>
          <w:rFonts w:cs="Times New Roman"/>
        </w:rPr>
        <w:t xml:space="preserve">autrefois qui les détruisirent pour les remplacer par les fougueuses féeries des maîtres de la Renaissance. Et cependant Florence, Rome, Rimini, Ferrare, </w:t>
      </w:r>
      <w:proofErr w:type="spellStart"/>
      <w:r w:rsidRPr="00F8712A">
        <w:rPr>
          <w:rFonts w:cs="Times New Roman"/>
        </w:rPr>
        <w:t>Urbin</w:t>
      </w:r>
      <w:proofErr w:type="spellEnd"/>
      <w:r w:rsidRPr="00F8712A">
        <w:rPr>
          <w:rFonts w:cs="Times New Roman"/>
        </w:rPr>
        <w:t xml:space="preserve"> se le disputèrent. Que reste-t-il</w:t>
      </w:r>
      <w:r>
        <w:rPr>
          <w:rFonts w:cs="Times New Roman"/>
        </w:rPr>
        <w:t> ?</w:t>
      </w:r>
      <w:r w:rsidRPr="00F8712A">
        <w:rPr>
          <w:rFonts w:cs="Times New Roman"/>
        </w:rPr>
        <w:t xml:space="preserve"> Quelques fresques à demi effacées, quelques portraits aux Offices, deux têtes et deux ébauches à la National </w:t>
      </w:r>
      <w:proofErr w:type="spellStart"/>
      <w:r w:rsidRPr="00F8712A">
        <w:rPr>
          <w:rFonts w:cs="Times New Roman"/>
        </w:rPr>
        <w:t>Gallery</w:t>
      </w:r>
      <w:proofErr w:type="spellEnd"/>
      <w:r w:rsidRPr="00F8712A">
        <w:rPr>
          <w:rFonts w:cs="Times New Roman"/>
        </w:rPr>
        <w:t xml:space="preserve">, </w:t>
      </w:r>
      <w:r>
        <w:rPr>
          <w:rFonts w:cs="Times New Roman"/>
        </w:rPr>
        <w:t>— </w:t>
      </w:r>
      <w:r w:rsidRPr="00F8712A">
        <w:rPr>
          <w:rFonts w:cs="Times New Roman"/>
        </w:rPr>
        <w:t xml:space="preserve">et la </w:t>
      </w:r>
      <w:r w:rsidRPr="00F8712A">
        <w:rPr>
          <w:rFonts w:cs="Times New Roman"/>
          <w:i/>
        </w:rPr>
        <w:t>Vierge</w:t>
      </w:r>
      <w:r w:rsidRPr="00F8712A">
        <w:rPr>
          <w:rFonts w:cs="Times New Roman"/>
        </w:rPr>
        <w:t xml:space="preserve"> du Louvre.</w:t>
      </w:r>
    </w:p>
    <w:p w14:paraId="64021D21" w14:textId="51F37A26" w:rsidR="00A1452B" w:rsidRPr="00F8712A" w:rsidRDefault="00A1452B" w:rsidP="00A1452B">
      <w:pPr>
        <w:pStyle w:val="Corpsdetexte"/>
        <w:rPr>
          <w:rFonts w:cs="Times New Roman"/>
        </w:rPr>
      </w:pPr>
      <w:r w:rsidRPr="00F8712A">
        <w:rPr>
          <w:rFonts w:cs="Times New Roman"/>
        </w:rPr>
        <w:t>À Florence, il passe seulement, au sortir de l</w:t>
      </w:r>
      <w:r>
        <w:rPr>
          <w:rFonts w:cs="Times New Roman"/>
        </w:rPr>
        <w:t>’</w:t>
      </w:r>
      <w:r w:rsidRPr="00F8712A">
        <w:rPr>
          <w:rFonts w:cs="Times New Roman"/>
        </w:rPr>
        <w:t>atelier du vieux Veneziano</w:t>
      </w:r>
      <w:r>
        <w:rPr>
          <w:rFonts w:cs="Times New Roman"/>
        </w:rPr>
        <w:t> ;</w:t>
      </w:r>
      <w:r w:rsidRPr="00F8712A">
        <w:rPr>
          <w:rFonts w:cs="Times New Roman"/>
        </w:rPr>
        <w:t xml:space="preserve"> puis, c</w:t>
      </w:r>
      <w:r>
        <w:rPr>
          <w:rFonts w:cs="Times New Roman"/>
        </w:rPr>
        <w:t>’</w:t>
      </w:r>
      <w:r w:rsidRPr="00F8712A">
        <w:rPr>
          <w:rFonts w:cs="Times New Roman"/>
        </w:rPr>
        <w:t xml:space="preserve">est Rome où Nicolas V, ce grand bâtisseur, lui fait peindre les chambres de son palais. </w:t>
      </w:r>
      <w:r w:rsidRPr="00455635">
        <w:rPr>
          <w:rFonts w:cs="Times New Roman"/>
          <w:lang w:val="it-IT"/>
          <w:rPrChange w:id="34" w:author="Marguerite-Marie Bordry" w:date="2018-12-07T16:42:00Z">
            <w:rPr>
              <w:rFonts w:cs="Times New Roman"/>
            </w:rPr>
          </w:rPrChange>
        </w:rPr>
        <w:t xml:space="preserve">Mais si ce </w:t>
      </w:r>
      <w:proofErr w:type="spellStart"/>
      <w:r w:rsidRPr="00455635">
        <w:rPr>
          <w:rFonts w:cs="Times New Roman"/>
          <w:lang w:val="it-IT"/>
          <w:rPrChange w:id="35" w:author="Marguerite-Marie Bordry" w:date="2018-12-07T16:42:00Z">
            <w:rPr>
              <w:rFonts w:cs="Times New Roman"/>
            </w:rPr>
          </w:rPrChange>
        </w:rPr>
        <w:t>pape</w:t>
      </w:r>
      <w:proofErr w:type="spellEnd"/>
      <w:r w:rsidRPr="00455635">
        <w:rPr>
          <w:rFonts w:cs="Times New Roman"/>
          <w:lang w:val="it-IT"/>
          <w:rPrChange w:id="36" w:author="Marguerite-Marie Bordry" w:date="2018-12-07T16:42:00Z">
            <w:rPr>
              <w:rFonts w:cs="Times New Roman"/>
            </w:rPr>
          </w:rPrChange>
        </w:rPr>
        <w:t xml:space="preserve"> </w:t>
      </w:r>
      <w:proofErr w:type="gramStart"/>
      <w:r w:rsidRPr="00455635">
        <w:rPr>
          <w:rStyle w:val="quotec"/>
          <w:lang w:val="it-IT"/>
          <w:rPrChange w:id="37" w:author="Marguerite-Marie Bordry" w:date="2018-12-07T16:42:00Z">
            <w:rPr>
              <w:rStyle w:val="quotec"/>
            </w:rPr>
          </w:rPrChange>
        </w:rPr>
        <w:t>« aveva</w:t>
      </w:r>
      <w:proofErr w:type="gramEnd"/>
      <w:r w:rsidRPr="00455635">
        <w:rPr>
          <w:rStyle w:val="quotec"/>
          <w:lang w:val="it-IT"/>
          <w:rPrChange w:id="38" w:author="Marguerite-Marie Bordry" w:date="2018-12-07T16:42:00Z">
            <w:rPr>
              <w:rStyle w:val="quotec"/>
            </w:rPr>
          </w:rPrChange>
        </w:rPr>
        <w:t xml:space="preserve">, col suo modo di </w:t>
      </w:r>
      <w:proofErr w:type="spellStart"/>
      <w:r w:rsidRPr="00455635">
        <w:rPr>
          <w:rStyle w:val="quotec"/>
          <w:lang w:val="it-IT"/>
          <w:rPrChange w:id="39" w:author="Marguerite-Marie Bordry" w:date="2018-12-07T16:42:00Z">
            <w:rPr>
              <w:rStyle w:val="quotec"/>
            </w:rPr>
          </w:rPrChange>
        </w:rPr>
        <w:t>fabricare</w:t>
      </w:r>
      <w:proofErr w:type="spellEnd"/>
      <w:r w:rsidRPr="00455635">
        <w:rPr>
          <w:rStyle w:val="quotec"/>
          <w:lang w:val="it-IT"/>
          <w:rPrChange w:id="40" w:author="Marguerite-Marie Bordry" w:date="2018-12-07T16:42:00Z">
            <w:rPr>
              <w:rStyle w:val="quotec"/>
            </w:rPr>
          </w:rPrChange>
        </w:rPr>
        <w:t xml:space="preserve">, messo tutta Roma sotto </w:t>
      </w:r>
      <w:del w:id="41" w:author="Marguerite-Marie Bordry" w:date="2018-12-07T16:41:00Z">
        <w:r w:rsidRPr="00455635" w:rsidDel="00B10C05">
          <w:rPr>
            <w:rStyle w:val="quotec"/>
            <w:lang w:val="it-IT"/>
            <w:rPrChange w:id="42" w:author="Marguerite-Marie Bordry" w:date="2018-12-07T16:42:00Z">
              <w:rPr>
                <w:rStyle w:val="quotec"/>
              </w:rPr>
            </w:rPrChange>
          </w:rPr>
          <w:delText>soprà </w:delText>
        </w:r>
      </w:del>
      <w:ins w:id="43" w:author="Marguerite-Marie Bordry" w:date="2018-12-07T16:41:00Z">
        <w:r w:rsidR="00B10C05" w:rsidRPr="00455635">
          <w:rPr>
            <w:rStyle w:val="quotec"/>
            <w:lang w:val="it-IT"/>
            <w:rPrChange w:id="44" w:author="Marguerite-Marie Bordry" w:date="2018-12-07T16:42:00Z">
              <w:rPr>
                <w:rStyle w:val="quotec"/>
              </w:rPr>
            </w:rPrChange>
          </w:rPr>
          <w:t>sopr</w:t>
        </w:r>
        <w:r w:rsidR="00B10C05" w:rsidRPr="00455635">
          <w:rPr>
            <w:rStyle w:val="quotec"/>
            <w:lang w:val="it-IT"/>
            <w:rPrChange w:id="45" w:author="Marguerite-Marie Bordry" w:date="2018-12-07T16:42:00Z">
              <w:rPr>
                <w:rStyle w:val="quotec"/>
              </w:rPr>
            </w:rPrChange>
          </w:rPr>
          <w:t>a</w:t>
        </w:r>
        <w:r w:rsidR="00B10C05" w:rsidRPr="00455635">
          <w:rPr>
            <w:rStyle w:val="quotec"/>
            <w:lang w:val="it-IT"/>
            <w:rPrChange w:id="46" w:author="Marguerite-Marie Bordry" w:date="2018-12-07T16:42:00Z">
              <w:rPr>
                <w:rStyle w:val="quotec"/>
              </w:rPr>
            </w:rPrChange>
          </w:rPr>
          <w:t> </w:t>
        </w:r>
      </w:ins>
      <w:r w:rsidRPr="00455635">
        <w:rPr>
          <w:rStyle w:val="quotec"/>
          <w:lang w:val="it-IT"/>
          <w:rPrChange w:id="47" w:author="Marguerite-Marie Bordry" w:date="2018-12-07T16:42:00Z">
            <w:rPr>
              <w:rStyle w:val="quotec"/>
            </w:rPr>
          </w:rPrChange>
        </w:rPr>
        <w:t>»</w:t>
      </w:r>
      <w:r w:rsidRPr="00455635">
        <w:rPr>
          <w:rFonts w:cs="Times New Roman"/>
          <w:lang w:val="it-IT"/>
          <w:rPrChange w:id="48" w:author="Marguerite-Marie Bordry" w:date="2018-12-07T16:42:00Z">
            <w:rPr>
              <w:rFonts w:cs="Times New Roman"/>
            </w:rPr>
          </w:rPrChange>
        </w:rPr>
        <w:t xml:space="preserve">, un </w:t>
      </w:r>
      <w:proofErr w:type="spellStart"/>
      <w:r w:rsidRPr="00455635">
        <w:rPr>
          <w:rFonts w:cs="Times New Roman"/>
          <w:lang w:val="it-IT"/>
          <w:rPrChange w:id="49" w:author="Marguerite-Marie Bordry" w:date="2018-12-07T16:42:00Z">
            <w:rPr>
              <w:rFonts w:cs="Times New Roman"/>
            </w:rPr>
          </w:rPrChange>
        </w:rPr>
        <w:t>autre</w:t>
      </w:r>
      <w:proofErr w:type="spellEnd"/>
      <w:r w:rsidRPr="00455635">
        <w:rPr>
          <w:rFonts w:cs="Times New Roman"/>
          <w:lang w:val="it-IT"/>
          <w:rPrChange w:id="50" w:author="Marguerite-Marie Bordry" w:date="2018-12-07T16:42:00Z">
            <w:rPr>
              <w:rFonts w:cs="Times New Roman"/>
            </w:rPr>
          </w:rPrChange>
        </w:rPr>
        <w:t xml:space="preserve"> </w:t>
      </w:r>
      <w:proofErr w:type="spellStart"/>
      <w:r w:rsidRPr="00455635">
        <w:rPr>
          <w:rFonts w:cs="Times New Roman"/>
          <w:lang w:val="it-IT"/>
          <w:rPrChange w:id="51" w:author="Marguerite-Marie Bordry" w:date="2018-12-07T16:42:00Z">
            <w:rPr>
              <w:rFonts w:cs="Times New Roman"/>
            </w:rPr>
          </w:rPrChange>
        </w:rPr>
        <w:t>devait</w:t>
      </w:r>
      <w:proofErr w:type="spellEnd"/>
      <w:r w:rsidRPr="00455635">
        <w:rPr>
          <w:rFonts w:cs="Times New Roman"/>
          <w:lang w:val="it-IT"/>
          <w:rPrChange w:id="52" w:author="Marguerite-Marie Bordry" w:date="2018-12-07T16:42:00Z">
            <w:rPr>
              <w:rFonts w:cs="Times New Roman"/>
            </w:rPr>
          </w:rPrChange>
        </w:rPr>
        <w:t xml:space="preserve"> venir qui </w:t>
      </w:r>
      <w:proofErr w:type="spellStart"/>
      <w:r w:rsidRPr="00455635">
        <w:rPr>
          <w:rFonts w:cs="Times New Roman"/>
          <w:lang w:val="it-IT"/>
          <w:rPrChange w:id="53" w:author="Marguerite-Marie Bordry" w:date="2018-12-07T16:42:00Z">
            <w:rPr>
              <w:rFonts w:cs="Times New Roman"/>
            </w:rPr>
          </w:rPrChange>
        </w:rPr>
        <w:t>aimait</w:t>
      </w:r>
      <w:proofErr w:type="spellEnd"/>
      <w:r w:rsidRPr="00455635">
        <w:rPr>
          <w:rFonts w:cs="Times New Roman"/>
          <w:lang w:val="it-IT"/>
          <w:rPrChange w:id="54" w:author="Marguerite-Marie Bordry" w:date="2018-12-07T16:42:00Z">
            <w:rPr>
              <w:rFonts w:cs="Times New Roman"/>
            </w:rPr>
          </w:rPrChange>
        </w:rPr>
        <w:t xml:space="preserve"> </w:t>
      </w:r>
      <w:proofErr w:type="spellStart"/>
      <w:r w:rsidRPr="00455635">
        <w:rPr>
          <w:rFonts w:cs="Times New Roman"/>
          <w:lang w:val="it-IT"/>
          <w:rPrChange w:id="55" w:author="Marguerite-Marie Bordry" w:date="2018-12-07T16:42:00Z">
            <w:rPr>
              <w:rFonts w:cs="Times New Roman"/>
            </w:rPr>
          </w:rPrChange>
        </w:rPr>
        <w:t>fort</w:t>
      </w:r>
      <w:proofErr w:type="spellEnd"/>
      <w:r w:rsidRPr="00455635">
        <w:rPr>
          <w:rFonts w:cs="Times New Roman"/>
          <w:lang w:val="it-IT"/>
          <w:rPrChange w:id="56" w:author="Marguerite-Marie Bordry" w:date="2018-12-07T16:42:00Z">
            <w:rPr>
              <w:rFonts w:cs="Times New Roman"/>
            </w:rPr>
          </w:rPrChange>
        </w:rPr>
        <w:t xml:space="preserve"> à </w:t>
      </w:r>
      <w:proofErr w:type="spellStart"/>
      <w:r w:rsidRPr="00455635">
        <w:rPr>
          <w:rFonts w:cs="Times New Roman"/>
          <w:lang w:val="it-IT"/>
          <w:rPrChange w:id="57" w:author="Marguerite-Marie Bordry" w:date="2018-12-07T16:42:00Z">
            <w:rPr>
              <w:rFonts w:cs="Times New Roman"/>
            </w:rPr>
          </w:rPrChange>
        </w:rPr>
        <w:t>bousculer</w:t>
      </w:r>
      <w:proofErr w:type="spellEnd"/>
      <w:r w:rsidRPr="00455635">
        <w:rPr>
          <w:rFonts w:cs="Times New Roman"/>
          <w:lang w:val="it-IT"/>
          <w:rPrChange w:id="58" w:author="Marguerite-Marie Bordry" w:date="2018-12-07T16:42:00Z">
            <w:rPr>
              <w:rFonts w:cs="Times New Roman"/>
            </w:rPr>
          </w:rPrChange>
        </w:rPr>
        <w:t> : Jules II. </w:t>
      </w:r>
      <w:r w:rsidRPr="00F8712A">
        <w:rPr>
          <w:rFonts w:cs="Times New Roman"/>
        </w:rPr>
        <w:t>Prenant prétexte que ce Juif d</w:t>
      </w:r>
      <w:r>
        <w:rPr>
          <w:rFonts w:cs="Times New Roman"/>
        </w:rPr>
        <w:t>’</w:t>
      </w:r>
      <w:r w:rsidRPr="00F8712A">
        <w:rPr>
          <w:rFonts w:cs="Times New Roman"/>
        </w:rPr>
        <w:t xml:space="preserve">Alexandre Borgia avait empoisonné tous ses appartements, le </w:t>
      </w:r>
      <w:r w:rsidRPr="00F8712A">
        <w:rPr>
          <w:rFonts w:cs="Times New Roman"/>
          <w:i/>
        </w:rPr>
        <w:t xml:space="preserve">Miracle de </w:t>
      </w:r>
      <w:proofErr w:type="spellStart"/>
      <w:r w:rsidRPr="00F8712A">
        <w:rPr>
          <w:rFonts w:cs="Times New Roman"/>
          <w:i/>
        </w:rPr>
        <w:t>Bolsenne</w:t>
      </w:r>
      <w:proofErr w:type="spellEnd"/>
      <w:r w:rsidRPr="00F8712A">
        <w:rPr>
          <w:rFonts w:cs="Times New Roman"/>
        </w:rPr>
        <w:t xml:space="preserve"> et la </w:t>
      </w:r>
      <w:r w:rsidRPr="00F8712A">
        <w:rPr>
          <w:rFonts w:cs="Times New Roman"/>
          <w:i/>
        </w:rPr>
        <w:t>Prison de Saint-Pierre</w:t>
      </w:r>
      <w:r w:rsidRPr="00F8712A">
        <w:rPr>
          <w:rFonts w:cs="Times New Roman"/>
        </w:rPr>
        <w:t xml:space="preserve"> remplacèrent les fresques de Francesca, </w:t>
      </w:r>
      <w:r>
        <w:rPr>
          <w:rFonts w:cs="Times New Roman"/>
        </w:rPr>
        <w:t>— </w:t>
      </w:r>
      <w:r w:rsidRPr="00F8712A">
        <w:rPr>
          <w:rFonts w:cs="Times New Roman"/>
        </w:rPr>
        <w:t>que nous retrouvons à Rimini, auprès du duc.</w:t>
      </w:r>
      <w:del w:id="59" w:author="Marguerite-Marie Bordry" w:date="2018-12-07T16:42:00Z">
        <w:r w:rsidRPr="00F8712A" w:rsidDel="00455635">
          <w:rPr>
            <w:rFonts w:cs="Times New Roman"/>
          </w:rPr>
          <w:delText xml:space="preserve"> .</w:delText>
        </w:r>
      </w:del>
    </w:p>
    <w:p w14:paraId="40246430" w14:textId="77777777" w:rsidR="00A1452B" w:rsidRPr="00F8712A" w:rsidRDefault="00A1452B" w:rsidP="00A1452B">
      <w:pPr>
        <w:pStyle w:val="Corpsdetexte"/>
        <w:rPr>
          <w:rFonts w:cs="Times New Roman"/>
        </w:rPr>
      </w:pPr>
      <w:r w:rsidRPr="00F8712A">
        <w:rPr>
          <w:rFonts w:cs="Times New Roman"/>
        </w:rPr>
        <w:lastRenderedPageBreak/>
        <w:t>Quoiqu</w:t>
      </w:r>
      <w:r>
        <w:rPr>
          <w:rFonts w:cs="Times New Roman"/>
        </w:rPr>
        <w:t>’</w:t>
      </w:r>
      <w:r w:rsidRPr="00F8712A">
        <w:rPr>
          <w:rFonts w:cs="Times New Roman"/>
        </w:rPr>
        <w:t>il eût vu, à n</w:t>
      </w:r>
      <w:r>
        <w:rPr>
          <w:rFonts w:cs="Times New Roman"/>
        </w:rPr>
        <w:t>’</w:t>
      </w:r>
      <w:r w:rsidRPr="00F8712A">
        <w:rPr>
          <w:rFonts w:cs="Times New Roman"/>
        </w:rPr>
        <w:t>en pas douter, de bien singuliè</w:t>
      </w:r>
      <w:r>
        <w:rPr>
          <w:rFonts w:cs="Times New Roman"/>
        </w:rPr>
        <w:t>res choses à la cour de Nicolas </w:t>
      </w:r>
      <w:r w:rsidRPr="00F8712A">
        <w:rPr>
          <w:rFonts w:cs="Times New Roman"/>
        </w:rPr>
        <w:t xml:space="preserve">V, il dut être fortement intéressé par celle de </w:t>
      </w:r>
      <w:proofErr w:type="spellStart"/>
      <w:r w:rsidRPr="00F8712A">
        <w:rPr>
          <w:rFonts w:cs="Times New Roman"/>
        </w:rPr>
        <w:t>Sigismondo</w:t>
      </w:r>
      <w:proofErr w:type="spellEnd"/>
      <w:r w:rsidRPr="00F8712A">
        <w:rPr>
          <w:rFonts w:cs="Times New Roman"/>
        </w:rPr>
        <w:t xml:space="preserve"> </w:t>
      </w:r>
      <w:proofErr w:type="spellStart"/>
      <w:r w:rsidRPr="00F8712A">
        <w:rPr>
          <w:rFonts w:cs="Times New Roman"/>
        </w:rPr>
        <w:t>Pandolfo</w:t>
      </w:r>
      <w:proofErr w:type="spellEnd"/>
      <w:r w:rsidRPr="00F8712A">
        <w:rPr>
          <w:rFonts w:cs="Times New Roman"/>
        </w:rPr>
        <w:t xml:space="preserve"> Malatesta. Cet homme de sang, qui restera comme le type le plus achevé du condottière, ce soldat féroce et déloyal, tour à tour gonfalonier de l</w:t>
      </w:r>
      <w:r>
        <w:rPr>
          <w:rFonts w:cs="Times New Roman"/>
        </w:rPr>
        <w:t>’</w:t>
      </w:r>
      <w:r w:rsidRPr="00F8712A">
        <w:rPr>
          <w:rFonts w:cs="Times New Roman"/>
        </w:rPr>
        <w:t>Église et excommunié par le pape, à la solde de Sienne, de Naples, de Rome ou d</w:t>
      </w:r>
      <w:r>
        <w:rPr>
          <w:rFonts w:cs="Times New Roman"/>
        </w:rPr>
        <w:t>’</w:t>
      </w:r>
      <w:r w:rsidRPr="00F8712A">
        <w:rPr>
          <w:rFonts w:cs="Times New Roman"/>
        </w:rPr>
        <w:t>Aragon, de deux et de trois à la fois, trompant tout le monde dans l</w:t>
      </w:r>
      <w:r>
        <w:rPr>
          <w:rFonts w:cs="Times New Roman"/>
        </w:rPr>
        <w:t>’</w:t>
      </w:r>
      <w:r w:rsidRPr="00F8712A">
        <w:rPr>
          <w:rFonts w:cs="Times New Roman"/>
        </w:rPr>
        <w:t>occasion, dépouillant ses alliés et ses ennemis, chercheur avide des plus basses débauches, contempteur de ce qui n</w:t>
      </w:r>
      <w:r>
        <w:rPr>
          <w:rFonts w:cs="Times New Roman"/>
        </w:rPr>
        <w:t>’</w:t>
      </w:r>
      <w:r w:rsidRPr="00F8712A">
        <w:rPr>
          <w:rFonts w:cs="Times New Roman"/>
        </w:rPr>
        <w:t>est pas la force, ce génial ingénieur militaire, cet amoureux des Lettres, fondateur de bibliothèques richement dotées, ce bâtisseur de palais qu</w:t>
      </w:r>
      <w:r>
        <w:rPr>
          <w:rFonts w:cs="Times New Roman"/>
        </w:rPr>
        <w:t>’</w:t>
      </w:r>
      <w:r w:rsidRPr="00F8712A">
        <w:rPr>
          <w:rFonts w:cs="Times New Roman"/>
        </w:rPr>
        <w:t>il comble d</w:t>
      </w:r>
      <w:r>
        <w:rPr>
          <w:rFonts w:cs="Times New Roman"/>
        </w:rPr>
        <w:t>’</w:t>
      </w:r>
      <w:r w:rsidRPr="00F8712A">
        <w:rPr>
          <w:rFonts w:cs="Times New Roman"/>
        </w:rPr>
        <w:t>objets d</w:t>
      </w:r>
      <w:r>
        <w:rPr>
          <w:rFonts w:cs="Times New Roman"/>
        </w:rPr>
        <w:t>’</w:t>
      </w:r>
      <w:r w:rsidRPr="00F8712A">
        <w:rPr>
          <w:rFonts w:cs="Times New Roman"/>
        </w:rPr>
        <w:t xml:space="preserve">art, ce poète, cette </w:t>
      </w:r>
      <w:r w:rsidRPr="00F8712A">
        <w:rPr>
          <w:rFonts w:cs="Times New Roman"/>
          <w:i/>
        </w:rPr>
        <w:t>mauvaise tête</w:t>
      </w:r>
      <w:r w:rsidRPr="00F8712A">
        <w:rPr>
          <w:rFonts w:cs="Times New Roman"/>
        </w:rPr>
        <w:t>, voulut se faire peindre par Francesca, dans sa chapelle, à genoux devant son saint patron, Sigismond de Bourgogne.</w:t>
      </w:r>
    </w:p>
    <w:p w14:paraId="4F24602D" w14:textId="243D306E" w:rsidR="00A1452B" w:rsidRPr="00F8712A" w:rsidRDefault="00A1452B" w:rsidP="00A1452B">
      <w:pPr>
        <w:pStyle w:val="Corpsdetexte"/>
        <w:rPr>
          <w:rFonts w:cs="Times New Roman"/>
        </w:rPr>
      </w:pPr>
      <w:r w:rsidRPr="00F8712A">
        <w:rPr>
          <w:rFonts w:cs="Times New Roman"/>
        </w:rPr>
        <w:t xml:space="preserve">Le Borghèse trouva à Rimini Matteo </w:t>
      </w:r>
      <w:proofErr w:type="spellStart"/>
      <w:r w:rsidRPr="00F8712A">
        <w:rPr>
          <w:rFonts w:cs="Times New Roman"/>
        </w:rPr>
        <w:t>Pasti</w:t>
      </w:r>
      <w:proofErr w:type="spellEnd"/>
      <w:r w:rsidRPr="00F8712A">
        <w:rPr>
          <w:rFonts w:cs="Times New Roman"/>
        </w:rPr>
        <w:t>, le Pi</w:t>
      </w:r>
      <w:r>
        <w:rPr>
          <w:rFonts w:cs="Times New Roman"/>
        </w:rPr>
        <w:t>sanello, Gentile da Fabriano</w:t>
      </w:r>
      <w:r>
        <w:rPr>
          <w:rStyle w:val="Appelnotedebasdep"/>
          <w:rFonts w:cs="Times New Roman"/>
        </w:rPr>
        <w:footnoteReference w:id="3"/>
      </w:r>
      <w:r w:rsidRPr="00F8712A">
        <w:rPr>
          <w:rFonts w:cs="Times New Roman"/>
        </w:rPr>
        <w:t>, et surtout Léon Battista Alberti qui entourait l</w:t>
      </w:r>
      <w:r>
        <w:rPr>
          <w:rFonts w:cs="Times New Roman"/>
        </w:rPr>
        <w:t>’</w:t>
      </w:r>
      <w:r w:rsidRPr="00F8712A">
        <w:rPr>
          <w:rFonts w:cs="Times New Roman"/>
        </w:rPr>
        <w:t>église Saint-François d</w:t>
      </w:r>
      <w:r>
        <w:rPr>
          <w:rFonts w:cs="Times New Roman"/>
        </w:rPr>
        <w:t>’</w:t>
      </w:r>
      <w:r w:rsidRPr="00F8712A">
        <w:rPr>
          <w:rFonts w:cs="Times New Roman"/>
        </w:rPr>
        <w:t>une longue file d</w:t>
      </w:r>
      <w:r>
        <w:rPr>
          <w:rFonts w:cs="Times New Roman"/>
        </w:rPr>
        <w:t>’</w:t>
      </w:r>
      <w:r w:rsidRPr="00F8712A">
        <w:rPr>
          <w:rFonts w:cs="Times New Roman"/>
        </w:rPr>
        <w:t xml:space="preserve">arcades, au centre desquelles il ménageait une magnifique chapelle où devait reposer </w:t>
      </w:r>
      <w:proofErr w:type="spellStart"/>
      <w:r w:rsidRPr="00F8712A">
        <w:rPr>
          <w:rFonts w:cs="Times New Roman"/>
        </w:rPr>
        <w:t>Izotta</w:t>
      </w:r>
      <w:proofErr w:type="spellEnd"/>
      <w:r w:rsidRPr="00F8712A">
        <w:rPr>
          <w:rFonts w:cs="Times New Roman"/>
        </w:rPr>
        <w:t xml:space="preserve"> dei </w:t>
      </w:r>
      <w:proofErr w:type="spellStart"/>
      <w:r w:rsidRPr="00F8712A">
        <w:rPr>
          <w:rFonts w:cs="Times New Roman"/>
        </w:rPr>
        <w:t>Atti</w:t>
      </w:r>
      <w:proofErr w:type="spellEnd"/>
      <w:r w:rsidRPr="00F8712A">
        <w:rPr>
          <w:rFonts w:cs="Times New Roman"/>
        </w:rPr>
        <w:t xml:space="preserve">, </w:t>
      </w:r>
      <w:r>
        <w:rPr>
          <w:rFonts w:cs="Times New Roman"/>
        </w:rPr>
        <w:t>— </w:t>
      </w:r>
      <w:r w:rsidRPr="00F8712A">
        <w:rPr>
          <w:rFonts w:cs="Times New Roman"/>
        </w:rPr>
        <w:t xml:space="preserve">cette </w:t>
      </w:r>
      <w:proofErr w:type="spellStart"/>
      <w:r w:rsidRPr="00F8712A">
        <w:rPr>
          <w:rFonts w:cs="Times New Roman"/>
        </w:rPr>
        <w:t>Izotta</w:t>
      </w:r>
      <w:proofErr w:type="spellEnd"/>
      <w:r w:rsidRPr="00F8712A">
        <w:rPr>
          <w:rFonts w:cs="Times New Roman"/>
        </w:rPr>
        <w:t xml:space="preserve"> de Rimini, qui était la maîtresse du duc. Pour elle, Sigismond avait déjà empoisonné sa première femme, Geneviève d</w:t>
      </w:r>
      <w:r>
        <w:rPr>
          <w:rFonts w:cs="Times New Roman"/>
        </w:rPr>
        <w:t>’</w:t>
      </w:r>
      <w:r w:rsidRPr="00F8712A">
        <w:rPr>
          <w:rFonts w:cs="Times New Roman"/>
        </w:rPr>
        <w:t xml:space="preserve">Este, comme il devait, dans peu, étrangler sa seconde, Polyxène Sforza. Elle lui tenait au cœur cette </w:t>
      </w:r>
      <w:proofErr w:type="spellStart"/>
      <w:r w:rsidRPr="00F8712A">
        <w:rPr>
          <w:rFonts w:cs="Times New Roman"/>
        </w:rPr>
        <w:t>Izotta</w:t>
      </w:r>
      <w:proofErr w:type="spellEnd"/>
      <w:r w:rsidRPr="00F8712A">
        <w:rPr>
          <w:rFonts w:cs="Times New Roman"/>
        </w:rPr>
        <w:t>, cette petite créature. Elle seule savait le calmer alors qu</w:t>
      </w:r>
      <w:r>
        <w:rPr>
          <w:rFonts w:cs="Times New Roman"/>
        </w:rPr>
        <w:t>’</w:t>
      </w:r>
      <w:r w:rsidRPr="00F8712A">
        <w:rPr>
          <w:rFonts w:cs="Times New Roman"/>
        </w:rPr>
        <w:t xml:space="preserve">il rentrait farouche dans sa Rocca </w:t>
      </w:r>
      <w:proofErr w:type="spellStart"/>
      <w:r w:rsidRPr="00F8712A">
        <w:rPr>
          <w:rFonts w:cs="Times New Roman"/>
        </w:rPr>
        <w:t>Malatesti</w:t>
      </w:r>
      <w:ins w:id="60" w:author="Marguerite-Marie Bordry" w:date="2018-12-07T16:45:00Z">
        <w:r w:rsidR="00E91F7D">
          <w:rPr>
            <w:rFonts w:cs="Times New Roman"/>
          </w:rPr>
          <w:t>a</w:t>
        </w:r>
      </w:ins>
      <w:r w:rsidRPr="00F8712A">
        <w:rPr>
          <w:rFonts w:cs="Times New Roman"/>
        </w:rPr>
        <w:t>na</w:t>
      </w:r>
      <w:proofErr w:type="spellEnd"/>
      <w:r w:rsidRPr="00F8712A">
        <w:rPr>
          <w:rFonts w:cs="Times New Roman"/>
        </w:rPr>
        <w:t>, humilié et saignant de quelque blessure profonde</w:t>
      </w:r>
      <w:r>
        <w:rPr>
          <w:rFonts w:cs="Times New Roman"/>
        </w:rPr>
        <w:t> ;</w:t>
      </w:r>
      <w:r w:rsidRPr="00F8712A">
        <w:rPr>
          <w:rFonts w:cs="Times New Roman"/>
        </w:rPr>
        <w:t xml:space="preserve"> elle feignait d</w:t>
      </w:r>
      <w:r>
        <w:rPr>
          <w:rFonts w:cs="Times New Roman"/>
        </w:rPr>
        <w:t>’</w:t>
      </w:r>
      <w:r w:rsidRPr="00F8712A">
        <w:rPr>
          <w:rFonts w:cs="Times New Roman"/>
        </w:rPr>
        <w:t>ignorer ses épouvantables débauches, ses fureurs de luxure et ses sauvageries</w:t>
      </w:r>
      <w:r>
        <w:rPr>
          <w:rFonts w:cs="Times New Roman"/>
        </w:rPr>
        <w:t> ;</w:t>
      </w:r>
      <w:r w:rsidRPr="00F8712A">
        <w:rPr>
          <w:rFonts w:cs="Times New Roman"/>
        </w:rPr>
        <w:t xml:space="preserve"> et, douce, elle le rafraîchissait d</w:t>
      </w:r>
      <w:r>
        <w:rPr>
          <w:rFonts w:cs="Times New Roman"/>
        </w:rPr>
        <w:t>’</w:t>
      </w:r>
      <w:r w:rsidRPr="00F8712A">
        <w:rPr>
          <w:rFonts w:cs="Times New Roman"/>
        </w:rPr>
        <w:t>une chanson ou d</w:t>
      </w:r>
      <w:r>
        <w:rPr>
          <w:rFonts w:cs="Times New Roman"/>
        </w:rPr>
        <w:t>’</w:t>
      </w:r>
      <w:r w:rsidRPr="00F8712A">
        <w:rPr>
          <w:rFonts w:cs="Times New Roman"/>
        </w:rPr>
        <w:t xml:space="preserve">un sonnet. Pour elle, il fit composer, par des rimeurs à gages, ces </w:t>
      </w:r>
      <w:proofErr w:type="spellStart"/>
      <w:r w:rsidRPr="00F8712A">
        <w:rPr>
          <w:rFonts w:cs="Times New Roman"/>
          <w:i/>
        </w:rPr>
        <w:t>Isottei</w:t>
      </w:r>
      <w:proofErr w:type="spellEnd"/>
      <w:r w:rsidRPr="00F8712A">
        <w:rPr>
          <w:rFonts w:cs="Times New Roman"/>
        </w:rPr>
        <w:t xml:space="preserve"> où figurent</w:t>
      </w:r>
      <w:r>
        <w:rPr>
          <w:rFonts w:cs="Times New Roman"/>
        </w:rPr>
        <w:t xml:space="preserve"> </w:t>
      </w:r>
      <w:r w:rsidRPr="00F8712A">
        <w:rPr>
          <w:rFonts w:cs="Times New Roman"/>
        </w:rPr>
        <w:t xml:space="preserve">plusieurs pièces de lui et commanda son buste à </w:t>
      </w:r>
      <w:proofErr w:type="spellStart"/>
      <w:r w:rsidRPr="00F8712A">
        <w:rPr>
          <w:rFonts w:cs="Times New Roman"/>
        </w:rPr>
        <w:t>Mino</w:t>
      </w:r>
      <w:proofErr w:type="spellEnd"/>
      <w:r w:rsidRPr="00F8712A">
        <w:rPr>
          <w:rFonts w:cs="Times New Roman"/>
        </w:rPr>
        <w:t xml:space="preserve"> de Fiesole</w:t>
      </w:r>
      <w:r>
        <w:rPr>
          <w:rFonts w:cs="Times New Roman"/>
        </w:rPr>
        <w:t> :</w:t>
      </w:r>
      <w:r w:rsidRPr="00F8712A">
        <w:rPr>
          <w:rFonts w:cs="Times New Roman"/>
        </w:rPr>
        <w:t xml:space="preserve"> Matteo </w:t>
      </w:r>
      <w:proofErr w:type="spellStart"/>
      <w:r w:rsidRPr="00F8712A">
        <w:rPr>
          <w:rFonts w:cs="Times New Roman"/>
        </w:rPr>
        <w:t>Pasti</w:t>
      </w:r>
      <w:proofErr w:type="spellEnd"/>
      <w:r w:rsidRPr="00F8712A">
        <w:rPr>
          <w:rFonts w:cs="Times New Roman"/>
        </w:rPr>
        <w:t xml:space="preserve"> fit sept médailles d</w:t>
      </w:r>
      <w:r>
        <w:rPr>
          <w:rFonts w:cs="Times New Roman"/>
        </w:rPr>
        <w:t>’</w:t>
      </w:r>
      <w:r w:rsidRPr="00F8712A">
        <w:rPr>
          <w:rFonts w:cs="Times New Roman"/>
        </w:rPr>
        <w:t>elle</w:t>
      </w:r>
      <w:r>
        <w:rPr>
          <w:rFonts w:cs="Times New Roman"/>
        </w:rPr>
        <w:t> ;</w:t>
      </w:r>
      <w:r w:rsidRPr="00F8712A">
        <w:rPr>
          <w:rFonts w:cs="Times New Roman"/>
        </w:rPr>
        <w:t xml:space="preserve"> le Pisanello, une. Francesca dut la peindre, naturellement. Il l</w:t>
      </w:r>
      <w:r>
        <w:rPr>
          <w:rFonts w:cs="Times New Roman"/>
        </w:rPr>
        <w:t>’</w:t>
      </w:r>
      <w:r w:rsidRPr="00F8712A">
        <w:rPr>
          <w:rFonts w:cs="Times New Roman"/>
        </w:rPr>
        <w:t xml:space="preserve">admit à la voir le jour où il créait chevalier le frère de sa maîtresse, Antonio dei </w:t>
      </w:r>
      <w:proofErr w:type="spellStart"/>
      <w:r w:rsidRPr="00F8712A">
        <w:rPr>
          <w:rFonts w:cs="Times New Roman"/>
        </w:rPr>
        <w:t>Atti</w:t>
      </w:r>
      <w:proofErr w:type="spellEnd"/>
      <w:r w:rsidRPr="00F8712A">
        <w:rPr>
          <w:rFonts w:cs="Times New Roman"/>
        </w:rPr>
        <w:t>. Ah, la jolie scène</w:t>
      </w:r>
      <w:proofErr w:type="gramStart"/>
      <w:r>
        <w:rPr>
          <w:rFonts w:cs="Times New Roman"/>
        </w:rPr>
        <w:t> !</w:t>
      </w:r>
      <w:r w:rsidRPr="00F8712A">
        <w:rPr>
          <w:rFonts w:cs="Times New Roman"/>
        </w:rPr>
        <w:t>…</w:t>
      </w:r>
      <w:proofErr w:type="gramEnd"/>
      <w:r w:rsidRPr="00F8712A">
        <w:rPr>
          <w:rFonts w:cs="Times New Roman"/>
        </w:rPr>
        <w:t xml:space="preserve"> La cour du palais est pleine des nobles et des citoyens de Rimini. Sur l</w:t>
      </w:r>
      <w:r>
        <w:rPr>
          <w:rFonts w:cs="Times New Roman"/>
        </w:rPr>
        <w:t>’</w:t>
      </w:r>
      <w:r w:rsidRPr="00F8712A">
        <w:rPr>
          <w:rFonts w:cs="Times New Roman"/>
        </w:rPr>
        <w:t xml:space="preserve">estrade, à côté de lui, est Polyxène Sforza. Et devant la duchesse, devant le peuple, </w:t>
      </w:r>
      <w:proofErr w:type="spellStart"/>
      <w:r w:rsidRPr="00F8712A">
        <w:rPr>
          <w:rFonts w:cs="Times New Roman"/>
        </w:rPr>
        <w:t>Bagnoli</w:t>
      </w:r>
      <w:proofErr w:type="spellEnd"/>
      <w:r w:rsidRPr="00F8712A">
        <w:rPr>
          <w:rFonts w:cs="Times New Roman"/>
        </w:rPr>
        <w:t>, le scribe, lit la sentence</w:t>
      </w:r>
      <w:r>
        <w:rPr>
          <w:rFonts w:cs="Times New Roman"/>
        </w:rPr>
        <w:t> ;</w:t>
      </w:r>
      <w:r w:rsidRPr="00F8712A">
        <w:rPr>
          <w:rFonts w:cs="Times New Roman"/>
        </w:rPr>
        <w:t xml:space="preserve"> il fait attacher les éperons à Antonio par le comte d</w:t>
      </w:r>
      <w:r>
        <w:rPr>
          <w:rFonts w:cs="Times New Roman"/>
        </w:rPr>
        <w:t>’</w:t>
      </w:r>
      <w:proofErr w:type="spellStart"/>
      <w:r w:rsidRPr="00F8712A">
        <w:rPr>
          <w:rFonts w:cs="Times New Roman"/>
        </w:rPr>
        <w:t>Urbin</w:t>
      </w:r>
      <w:proofErr w:type="spellEnd"/>
      <w:r w:rsidRPr="00F8712A">
        <w:rPr>
          <w:rFonts w:cs="Times New Roman"/>
        </w:rPr>
        <w:t>, lui donne l</w:t>
      </w:r>
      <w:r>
        <w:rPr>
          <w:rFonts w:cs="Times New Roman"/>
        </w:rPr>
        <w:t>’</w:t>
      </w:r>
      <w:r w:rsidRPr="00F8712A">
        <w:rPr>
          <w:rFonts w:cs="Times New Roman"/>
        </w:rPr>
        <w:t>accolade, lui octroie des bourgs et des terres, lui fait remettre des draps de soie et de velours, des pièces d</w:t>
      </w:r>
      <w:r>
        <w:rPr>
          <w:rFonts w:cs="Times New Roman"/>
        </w:rPr>
        <w:t>’</w:t>
      </w:r>
      <w:r w:rsidRPr="00F8712A">
        <w:rPr>
          <w:rFonts w:cs="Times New Roman"/>
        </w:rPr>
        <w:t xml:space="preserve">orfèvrerie, </w:t>
      </w:r>
      <w:r>
        <w:rPr>
          <w:rFonts w:cs="Times New Roman"/>
        </w:rPr>
        <w:t>— </w:t>
      </w:r>
      <w:r w:rsidRPr="00F8712A">
        <w:rPr>
          <w:rFonts w:cs="Times New Roman"/>
        </w:rPr>
        <w:t>pendant qu</w:t>
      </w:r>
      <w:r>
        <w:rPr>
          <w:rFonts w:cs="Times New Roman"/>
        </w:rPr>
        <w:t>’</w:t>
      </w:r>
      <w:proofErr w:type="spellStart"/>
      <w:r w:rsidRPr="00F8712A">
        <w:rPr>
          <w:rFonts w:cs="Times New Roman"/>
        </w:rPr>
        <w:t>Izotta</w:t>
      </w:r>
      <w:proofErr w:type="spellEnd"/>
      <w:r w:rsidRPr="00F8712A">
        <w:rPr>
          <w:rFonts w:cs="Times New Roman"/>
        </w:rPr>
        <w:t xml:space="preserve"> se lève et vient offrir à son frère, d</w:t>
      </w:r>
      <w:r>
        <w:rPr>
          <w:rFonts w:cs="Times New Roman"/>
        </w:rPr>
        <w:t>’</w:t>
      </w:r>
      <w:r w:rsidRPr="00F8712A">
        <w:rPr>
          <w:rFonts w:cs="Times New Roman"/>
        </w:rPr>
        <w:t>un geste charmant, les deux cents ducats d</w:t>
      </w:r>
      <w:r>
        <w:rPr>
          <w:rFonts w:cs="Times New Roman"/>
        </w:rPr>
        <w:t>’</w:t>
      </w:r>
      <w:r w:rsidRPr="00F8712A">
        <w:rPr>
          <w:rFonts w:cs="Times New Roman"/>
        </w:rPr>
        <w:t>or dans la tasse d</w:t>
      </w:r>
      <w:r>
        <w:rPr>
          <w:rFonts w:cs="Times New Roman"/>
        </w:rPr>
        <w:t>’</w:t>
      </w:r>
      <w:r w:rsidRPr="00F8712A">
        <w:rPr>
          <w:rFonts w:cs="Times New Roman"/>
        </w:rPr>
        <w:t>argent</w:t>
      </w:r>
      <w:r>
        <w:rPr>
          <w:rFonts w:cs="Times New Roman"/>
        </w:rPr>
        <w:t>…</w:t>
      </w:r>
    </w:p>
    <w:p w14:paraId="418A76EA" w14:textId="77777777" w:rsidR="00A1452B" w:rsidRPr="00F8712A" w:rsidRDefault="00A1452B" w:rsidP="00A1452B">
      <w:pPr>
        <w:pStyle w:val="Corpsdetexte"/>
        <w:rPr>
          <w:rFonts w:cs="Times New Roman"/>
        </w:rPr>
      </w:pPr>
      <w:r w:rsidRPr="00F8712A">
        <w:rPr>
          <w:rFonts w:cs="Times New Roman"/>
        </w:rPr>
        <w:t>Le portrait que le Borghèse nous en a laissé est aujourd</w:t>
      </w:r>
      <w:r>
        <w:rPr>
          <w:rFonts w:cs="Times New Roman"/>
        </w:rPr>
        <w:t>’</w:t>
      </w:r>
      <w:r w:rsidRPr="00F8712A">
        <w:rPr>
          <w:rFonts w:cs="Times New Roman"/>
        </w:rPr>
        <w:t>hui à Londres. Il l</w:t>
      </w:r>
      <w:r>
        <w:rPr>
          <w:rFonts w:cs="Times New Roman"/>
        </w:rPr>
        <w:t>’</w:t>
      </w:r>
      <w:r w:rsidRPr="00F8712A">
        <w:rPr>
          <w:rFonts w:cs="Times New Roman"/>
        </w:rPr>
        <w:t xml:space="preserve">a représentée de profil. Le dessin </w:t>
      </w:r>
      <w:proofErr w:type="spellStart"/>
      <w:r w:rsidRPr="00F8712A">
        <w:rPr>
          <w:rFonts w:cs="Times New Roman"/>
        </w:rPr>
        <w:t>a</w:t>
      </w:r>
      <w:proofErr w:type="spellEnd"/>
      <w:r w:rsidRPr="00F8712A">
        <w:rPr>
          <w:rFonts w:cs="Times New Roman"/>
        </w:rPr>
        <w:t xml:space="preserve"> la pureté et la fermeté de ligne d</w:t>
      </w:r>
      <w:r>
        <w:rPr>
          <w:rFonts w:cs="Times New Roman"/>
        </w:rPr>
        <w:t>’</w:t>
      </w:r>
      <w:r w:rsidRPr="00F8712A">
        <w:rPr>
          <w:rFonts w:cs="Times New Roman"/>
        </w:rPr>
        <w:t>une médaille du Pisanello</w:t>
      </w:r>
      <w:r>
        <w:rPr>
          <w:rFonts w:cs="Times New Roman"/>
        </w:rPr>
        <w:t> ;</w:t>
      </w:r>
      <w:r w:rsidRPr="00F8712A">
        <w:rPr>
          <w:rFonts w:cs="Times New Roman"/>
        </w:rPr>
        <w:t xml:space="preserve"> le front est haut et large, la bouche sensuelle, intelligente et tenace</w:t>
      </w:r>
      <w:r>
        <w:rPr>
          <w:rFonts w:cs="Times New Roman"/>
        </w:rPr>
        <w:t> :</w:t>
      </w:r>
      <w:r w:rsidRPr="00F8712A">
        <w:rPr>
          <w:rFonts w:cs="Times New Roman"/>
        </w:rPr>
        <w:t xml:space="preserve"> la robe de brocart rehaussée de broderies </w:t>
      </w:r>
      <w:r w:rsidRPr="00F8712A">
        <w:rPr>
          <w:rFonts w:cs="Times New Roman"/>
        </w:rPr>
        <w:lastRenderedPageBreak/>
        <w:t>d</w:t>
      </w:r>
      <w:r>
        <w:rPr>
          <w:rFonts w:cs="Times New Roman"/>
        </w:rPr>
        <w:t>’</w:t>
      </w:r>
      <w:r w:rsidRPr="00F8712A">
        <w:rPr>
          <w:rFonts w:cs="Times New Roman"/>
        </w:rPr>
        <w:t>or, est d</w:t>
      </w:r>
      <w:r>
        <w:rPr>
          <w:rFonts w:cs="Times New Roman"/>
        </w:rPr>
        <w:t>’</w:t>
      </w:r>
      <w:r w:rsidRPr="00F8712A">
        <w:rPr>
          <w:rFonts w:cs="Times New Roman"/>
        </w:rPr>
        <w:t>une exécution plus large, qui ne lui est pas habituelle.</w:t>
      </w:r>
    </w:p>
    <w:p w14:paraId="7800BD4E" w14:textId="77777777" w:rsidR="00A1452B" w:rsidRPr="00F8712A" w:rsidRDefault="00A1452B" w:rsidP="00A1452B">
      <w:pPr>
        <w:pStyle w:val="Corpsdetexte"/>
        <w:rPr>
          <w:rFonts w:cs="Times New Roman"/>
        </w:rPr>
      </w:pPr>
      <w:r w:rsidRPr="00F8712A">
        <w:rPr>
          <w:rFonts w:cs="Times New Roman"/>
        </w:rPr>
        <w:t>Francesca ne resta pas longtemps à la cour de Rimini</w:t>
      </w:r>
      <w:r>
        <w:rPr>
          <w:rFonts w:cs="Times New Roman"/>
        </w:rPr>
        <w:t> ;</w:t>
      </w:r>
      <w:r w:rsidRPr="00F8712A">
        <w:rPr>
          <w:rFonts w:cs="Times New Roman"/>
        </w:rPr>
        <w:t xml:space="preserve"> le duc Borgo l</w:t>
      </w:r>
      <w:r>
        <w:rPr>
          <w:rFonts w:cs="Times New Roman"/>
        </w:rPr>
        <w:t>’</w:t>
      </w:r>
      <w:r w:rsidRPr="00F8712A">
        <w:rPr>
          <w:rFonts w:cs="Times New Roman"/>
        </w:rPr>
        <w:t>appela à Ferrare.</w:t>
      </w:r>
    </w:p>
    <w:p w14:paraId="4F6B526B" w14:textId="77777777" w:rsidR="00A1452B" w:rsidRPr="00F8712A" w:rsidRDefault="00A1452B" w:rsidP="00A1452B">
      <w:pPr>
        <w:pStyle w:val="Corpsdetexte"/>
        <w:rPr>
          <w:rFonts w:cs="Times New Roman"/>
        </w:rPr>
      </w:pPr>
      <w:r w:rsidRPr="00F8712A">
        <w:rPr>
          <w:rFonts w:cs="Times New Roman"/>
        </w:rPr>
        <w:t xml:space="preserve">Là, il peint à fresque des salles entières du palais de la </w:t>
      </w:r>
      <w:proofErr w:type="spellStart"/>
      <w:r w:rsidRPr="00F8712A">
        <w:rPr>
          <w:rFonts w:cs="Times New Roman"/>
        </w:rPr>
        <w:t>Schifanoïa</w:t>
      </w:r>
      <w:proofErr w:type="spellEnd"/>
      <w:r>
        <w:rPr>
          <w:rFonts w:cs="Times New Roman"/>
        </w:rPr>
        <w:t>, détruites plus tard sous le rè</w:t>
      </w:r>
      <w:r w:rsidRPr="00F8712A">
        <w:rPr>
          <w:rFonts w:cs="Times New Roman"/>
        </w:rPr>
        <w:t xml:space="preserve">gne du duc </w:t>
      </w:r>
      <w:proofErr w:type="spellStart"/>
      <w:r w:rsidRPr="00F8712A">
        <w:rPr>
          <w:rFonts w:cs="Times New Roman"/>
        </w:rPr>
        <w:t>Ercole</w:t>
      </w:r>
      <w:proofErr w:type="spellEnd"/>
      <w:r>
        <w:rPr>
          <w:rFonts w:cs="Times New Roman"/>
        </w:rPr>
        <w:t> ;</w:t>
      </w:r>
      <w:r w:rsidRPr="00F8712A">
        <w:rPr>
          <w:rFonts w:cs="Times New Roman"/>
        </w:rPr>
        <w:t xml:space="preserve"> puis il va décorer la chapelle des Bacci, à Saint-François d</w:t>
      </w:r>
      <w:r>
        <w:rPr>
          <w:rFonts w:cs="Times New Roman"/>
        </w:rPr>
        <w:t>’</w:t>
      </w:r>
      <w:r w:rsidRPr="00F8712A">
        <w:rPr>
          <w:rFonts w:cs="Times New Roman"/>
        </w:rPr>
        <w:t xml:space="preserve">Arezzo, fait un </w:t>
      </w:r>
      <w:r w:rsidRPr="00F8712A">
        <w:rPr>
          <w:rFonts w:cs="Times New Roman"/>
          <w:i/>
        </w:rPr>
        <w:t>Christ en croix</w:t>
      </w:r>
      <w:r w:rsidRPr="00F8712A">
        <w:rPr>
          <w:rFonts w:cs="Times New Roman"/>
        </w:rPr>
        <w:t xml:space="preserve"> et une </w:t>
      </w:r>
      <w:r w:rsidRPr="00F8712A">
        <w:rPr>
          <w:rFonts w:cs="Times New Roman"/>
          <w:i/>
        </w:rPr>
        <w:t>Madeleine</w:t>
      </w:r>
      <w:r w:rsidRPr="00F8712A">
        <w:rPr>
          <w:rFonts w:cs="Times New Roman"/>
        </w:rPr>
        <w:t xml:space="preserve"> à la Cathédrale, et rentre à Borgo. Il y était fort occupé à une </w:t>
      </w:r>
      <w:r w:rsidRPr="00F8712A">
        <w:rPr>
          <w:rFonts w:cs="Times New Roman"/>
          <w:i/>
        </w:rPr>
        <w:t>Assomption</w:t>
      </w:r>
      <w:r w:rsidRPr="00F8712A">
        <w:rPr>
          <w:rFonts w:cs="Times New Roman"/>
        </w:rPr>
        <w:t xml:space="preserve">, lorsque la Confrérie du </w:t>
      </w:r>
      <w:r w:rsidRPr="00F8712A">
        <w:rPr>
          <w:rFonts w:cs="Times New Roman"/>
          <w:i/>
        </w:rPr>
        <w:t xml:space="preserve">Corpus </w:t>
      </w:r>
      <w:proofErr w:type="spellStart"/>
      <w:r w:rsidRPr="00F8712A">
        <w:rPr>
          <w:rFonts w:cs="Times New Roman"/>
          <w:i/>
        </w:rPr>
        <w:t>Domini</w:t>
      </w:r>
      <w:proofErr w:type="spellEnd"/>
      <w:r w:rsidRPr="00F8712A">
        <w:rPr>
          <w:rFonts w:cs="Times New Roman"/>
        </w:rPr>
        <w:t xml:space="preserve"> d</w:t>
      </w:r>
      <w:r>
        <w:rPr>
          <w:rFonts w:cs="Times New Roman"/>
        </w:rPr>
        <w:t>’</w:t>
      </w:r>
      <w:proofErr w:type="spellStart"/>
      <w:r w:rsidRPr="00F8712A">
        <w:rPr>
          <w:rFonts w:cs="Times New Roman"/>
        </w:rPr>
        <w:t>Urbin</w:t>
      </w:r>
      <w:proofErr w:type="spellEnd"/>
      <w:r w:rsidRPr="00F8712A">
        <w:rPr>
          <w:rFonts w:cs="Times New Roman"/>
        </w:rPr>
        <w:t xml:space="preserve">, le </w:t>
      </w:r>
      <w:proofErr w:type="spellStart"/>
      <w:r w:rsidRPr="00F8712A">
        <w:rPr>
          <w:rFonts w:cs="Times New Roman"/>
        </w:rPr>
        <w:t>prie</w:t>
      </w:r>
      <w:proofErr w:type="spellEnd"/>
      <w:r w:rsidRPr="00F8712A">
        <w:rPr>
          <w:rFonts w:cs="Times New Roman"/>
        </w:rPr>
        <w:t xml:space="preserve"> de se rendre en cette ville, pour y exécuter un tableau d</w:t>
      </w:r>
      <w:r>
        <w:rPr>
          <w:rFonts w:cs="Times New Roman"/>
        </w:rPr>
        <w:t>’</w:t>
      </w:r>
      <w:r w:rsidRPr="00F8712A">
        <w:rPr>
          <w:rFonts w:cs="Times New Roman"/>
        </w:rPr>
        <w:t xml:space="preserve">autel. Francesca vint donc à </w:t>
      </w:r>
      <w:proofErr w:type="spellStart"/>
      <w:r w:rsidRPr="00F8712A">
        <w:rPr>
          <w:rFonts w:cs="Times New Roman"/>
        </w:rPr>
        <w:t>Urbin</w:t>
      </w:r>
      <w:proofErr w:type="spellEnd"/>
      <w:r w:rsidRPr="00F8712A">
        <w:rPr>
          <w:rFonts w:cs="Times New Roman"/>
        </w:rPr>
        <w:t>. Mais le duc ne lui laissa le loisir d</w:t>
      </w:r>
      <w:r>
        <w:rPr>
          <w:rFonts w:cs="Times New Roman"/>
        </w:rPr>
        <w:t>’</w:t>
      </w:r>
      <w:r w:rsidRPr="00F8712A">
        <w:rPr>
          <w:rFonts w:cs="Times New Roman"/>
        </w:rPr>
        <w:t>accomplir sa promesse, en l</w:t>
      </w:r>
      <w:r>
        <w:rPr>
          <w:rFonts w:cs="Times New Roman"/>
        </w:rPr>
        <w:t>’</w:t>
      </w:r>
      <w:r w:rsidRPr="00F8712A">
        <w:rPr>
          <w:rFonts w:cs="Times New Roman"/>
        </w:rPr>
        <w:t>obligeant à faire son portrait, celui de Battista Sforza, sa femme, et leur Triomphe à tous les deux.</w:t>
      </w:r>
    </w:p>
    <w:p w14:paraId="6345C117" w14:textId="77777777" w:rsidR="00A1452B" w:rsidRPr="00F8712A" w:rsidRDefault="00A1452B" w:rsidP="00A1452B">
      <w:pPr>
        <w:pStyle w:val="Corpsdetexte"/>
        <w:rPr>
          <w:rFonts w:cs="Times New Roman"/>
        </w:rPr>
      </w:pPr>
      <w:proofErr w:type="spellStart"/>
      <w:r w:rsidRPr="00F8712A">
        <w:rPr>
          <w:rFonts w:cs="Times New Roman"/>
        </w:rPr>
        <w:t>Frederic</w:t>
      </w:r>
      <w:r>
        <w:rPr>
          <w:rFonts w:cs="Times New Roman"/>
        </w:rPr>
        <w:t>o</w:t>
      </w:r>
      <w:proofErr w:type="spellEnd"/>
      <w:r>
        <w:rPr>
          <w:rFonts w:cs="Times New Roman"/>
        </w:rPr>
        <w:t xml:space="preserve"> de Montefeltro, duc par Sixte </w:t>
      </w:r>
      <w:r w:rsidRPr="00F8712A">
        <w:rPr>
          <w:rFonts w:cs="Times New Roman"/>
        </w:rPr>
        <w:t xml:space="preserve">IV, cultivant les lettres grecques et latines, amant passionné des arts, avait fait de la </w:t>
      </w:r>
      <w:r>
        <w:rPr>
          <w:rFonts w:cs="Times New Roman"/>
        </w:rPr>
        <w:t>« </w:t>
      </w:r>
      <w:r w:rsidRPr="00F8712A">
        <w:rPr>
          <w:rFonts w:cs="Times New Roman"/>
        </w:rPr>
        <w:t xml:space="preserve">petite et saine </w:t>
      </w:r>
      <w:proofErr w:type="spellStart"/>
      <w:r w:rsidRPr="00F8712A">
        <w:rPr>
          <w:rFonts w:cs="Times New Roman"/>
        </w:rPr>
        <w:t>Urbin</w:t>
      </w:r>
      <w:proofErr w:type="spellEnd"/>
      <w:r>
        <w:rPr>
          <w:rFonts w:cs="Times New Roman"/>
        </w:rPr>
        <w:t> »</w:t>
      </w:r>
      <w:r w:rsidRPr="00F8712A">
        <w:rPr>
          <w:rFonts w:cs="Times New Roman"/>
        </w:rPr>
        <w:t xml:space="preserve"> une véritable Athènes. Luciano </w:t>
      </w:r>
      <w:proofErr w:type="spellStart"/>
      <w:r w:rsidRPr="00F8712A">
        <w:rPr>
          <w:rFonts w:cs="Times New Roman"/>
        </w:rPr>
        <w:t>Lauranna</w:t>
      </w:r>
      <w:proofErr w:type="spellEnd"/>
      <w:r w:rsidRPr="00F8712A">
        <w:rPr>
          <w:rFonts w:cs="Times New Roman"/>
        </w:rPr>
        <w:t>, réunissant deux collines, lui élevait un palais, une de ces belles demeures d</w:t>
      </w:r>
      <w:r>
        <w:rPr>
          <w:rFonts w:cs="Times New Roman"/>
        </w:rPr>
        <w:t>’</w:t>
      </w:r>
      <w:r w:rsidRPr="00F8712A">
        <w:rPr>
          <w:rFonts w:cs="Times New Roman"/>
        </w:rPr>
        <w:t>Italie, aux murs clairs, tout en colonnades légères, en portiques aériens, en escaliers savants, en voûtes, en berceaux aux rosaces d</w:t>
      </w:r>
      <w:r>
        <w:rPr>
          <w:rFonts w:cs="Times New Roman"/>
        </w:rPr>
        <w:t>’</w:t>
      </w:r>
      <w:r w:rsidRPr="00F8712A">
        <w:rPr>
          <w:rFonts w:cs="Times New Roman"/>
        </w:rPr>
        <w:t xml:space="preserve">or, en galeries plaquées de marbres, en façades timbrées de trophées, demeure dont Baroccio, de Milan, sculptait les chambranles des portes et des fenêtres, dont </w:t>
      </w:r>
      <w:proofErr w:type="spellStart"/>
      <w:r w:rsidRPr="00F8712A">
        <w:rPr>
          <w:rFonts w:cs="Times New Roman"/>
        </w:rPr>
        <w:t>maëstro</w:t>
      </w:r>
      <w:proofErr w:type="spellEnd"/>
      <w:r w:rsidRPr="00F8712A">
        <w:rPr>
          <w:rFonts w:cs="Times New Roman"/>
        </w:rPr>
        <w:t xml:space="preserve"> </w:t>
      </w:r>
      <w:proofErr w:type="spellStart"/>
      <w:r w:rsidRPr="00F8712A">
        <w:rPr>
          <w:rFonts w:cs="Times New Roman"/>
        </w:rPr>
        <w:t>Jacomo</w:t>
      </w:r>
      <w:proofErr w:type="spellEnd"/>
      <w:r w:rsidRPr="00F8712A">
        <w:rPr>
          <w:rFonts w:cs="Times New Roman"/>
        </w:rPr>
        <w:t xml:space="preserve">, de Florence, faisait les marqueteries, où </w:t>
      </w:r>
      <w:proofErr w:type="spellStart"/>
      <w:r w:rsidRPr="00F8712A">
        <w:rPr>
          <w:rFonts w:cs="Times New Roman"/>
        </w:rPr>
        <w:t>Giorgo</w:t>
      </w:r>
      <w:proofErr w:type="spellEnd"/>
      <w:r w:rsidRPr="00F8712A">
        <w:rPr>
          <w:rFonts w:cs="Times New Roman"/>
        </w:rPr>
        <w:t xml:space="preserve"> </w:t>
      </w:r>
      <w:proofErr w:type="spellStart"/>
      <w:r w:rsidRPr="00F8712A">
        <w:rPr>
          <w:rFonts w:cs="Times New Roman"/>
        </w:rPr>
        <w:t>Andreoli</w:t>
      </w:r>
      <w:proofErr w:type="spellEnd"/>
      <w:r w:rsidRPr="00F8712A">
        <w:rPr>
          <w:rFonts w:cs="Times New Roman"/>
        </w:rPr>
        <w:t>, de Gubbio, modelait, dans la chapelle, un autel en terre cuite avec des hauts reliefs colorés.</w:t>
      </w:r>
    </w:p>
    <w:p w14:paraId="060D709E" w14:textId="77777777" w:rsidR="00A1452B" w:rsidRPr="00F8712A" w:rsidRDefault="00A1452B" w:rsidP="00A1452B">
      <w:pPr>
        <w:pStyle w:val="Corpsdetexte"/>
        <w:rPr>
          <w:rFonts w:cs="Times New Roman"/>
        </w:rPr>
      </w:pPr>
      <w:r w:rsidRPr="00F8712A">
        <w:rPr>
          <w:rFonts w:cs="Times New Roman"/>
        </w:rPr>
        <w:t>L</w:t>
      </w:r>
      <w:r>
        <w:rPr>
          <w:rFonts w:cs="Times New Roman"/>
        </w:rPr>
        <w:t>’</w:t>
      </w:r>
      <w:r w:rsidRPr="00F8712A">
        <w:rPr>
          <w:rFonts w:cs="Times New Roman"/>
        </w:rPr>
        <w:t xml:space="preserve">honneur était grand pour Francesca de peindre un prince qui avait attiré près de lui maître Juste de Gand, et qui conservait comme une merveille, dans sa bibliothèque, le </w:t>
      </w:r>
      <w:r w:rsidRPr="00F8712A">
        <w:rPr>
          <w:rFonts w:cs="Times New Roman"/>
          <w:i/>
        </w:rPr>
        <w:t>Bain des femmes</w:t>
      </w:r>
      <w:r w:rsidRPr="00F8712A">
        <w:rPr>
          <w:rFonts w:cs="Times New Roman"/>
        </w:rPr>
        <w:t xml:space="preserve"> de Van Eyck. II semble qu</w:t>
      </w:r>
      <w:r>
        <w:rPr>
          <w:rFonts w:cs="Times New Roman"/>
        </w:rPr>
        <w:t>’</w:t>
      </w:r>
      <w:r w:rsidRPr="00F8712A">
        <w:rPr>
          <w:rFonts w:cs="Times New Roman"/>
        </w:rPr>
        <w:t>il y ait mis toute sa science</w:t>
      </w:r>
      <w:r>
        <w:rPr>
          <w:rFonts w:cs="Times New Roman"/>
        </w:rPr>
        <w:t> :</w:t>
      </w:r>
      <w:r w:rsidRPr="00F8712A">
        <w:rPr>
          <w:rFonts w:cs="Times New Roman"/>
        </w:rPr>
        <w:t xml:space="preserve"> c</w:t>
      </w:r>
      <w:r>
        <w:rPr>
          <w:rFonts w:cs="Times New Roman"/>
        </w:rPr>
        <w:t>’</w:t>
      </w:r>
      <w:r w:rsidRPr="00F8712A">
        <w:rPr>
          <w:rFonts w:cs="Times New Roman"/>
        </w:rPr>
        <w:t>est véritablement un morceau de maître où on retrouve, dans l</w:t>
      </w:r>
      <w:r>
        <w:rPr>
          <w:rFonts w:cs="Times New Roman"/>
        </w:rPr>
        <w:t>’</w:t>
      </w:r>
      <w:r w:rsidRPr="00F8712A">
        <w:rPr>
          <w:rFonts w:cs="Times New Roman"/>
        </w:rPr>
        <w:t>ombre des chairs, le ton brun lumineux du Masaccio. Il l</w:t>
      </w:r>
      <w:r>
        <w:rPr>
          <w:rFonts w:cs="Times New Roman"/>
        </w:rPr>
        <w:t>’</w:t>
      </w:r>
      <w:r w:rsidRPr="00F8712A">
        <w:rPr>
          <w:rFonts w:cs="Times New Roman"/>
        </w:rPr>
        <w:t>a représenté de profil, Monte</w:t>
      </w:r>
      <w:r>
        <w:rPr>
          <w:rFonts w:cs="Times New Roman"/>
        </w:rPr>
        <w:t xml:space="preserve">feltro ayant perdu un œil dans </w:t>
      </w:r>
      <w:r w:rsidRPr="00F8712A">
        <w:rPr>
          <w:rFonts w:cs="Times New Roman"/>
        </w:rPr>
        <w:t>un tournoi</w:t>
      </w:r>
      <w:r>
        <w:rPr>
          <w:rFonts w:cs="Times New Roman"/>
        </w:rPr>
        <w:t> ;</w:t>
      </w:r>
      <w:r w:rsidRPr="00F8712A">
        <w:rPr>
          <w:rFonts w:cs="Times New Roman"/>
        </w:rPr>
        <w:t xml:space="preserve"> au revers, se trouve le Triomphe. Le portrait de Battista Sforza a la même ordonnance.</w:t>
      </w:r>
    </w:p>
    <w:p w14:paraId="4CA60808" w14:textId="77777777" w:rsidR="00A1452B" w:rsidRPr="00F8712A" w:rsidRDefault="00A1452B" w:rsidP="00A1452B">
      <w:pPr>
        <w:pStyle w:val="Corpsdetexte"/>
        <w:rPr>
          <w:rFonts w:cs="Times New Roman"/>
        </w:rPr>
      </w:pPr>
      <w:r w:rsidRPr="00F8712A">
        <w:rPr>
          <w:rFonts w:cs="Times New Roman"/>
        </w:rPr>
        <w:t>Voici ce que l</w:t>
      </w:r>
      <w:r>
        <w:rPr>
          <w:rFonts w:cs="Times New Roman"/>
        </w:rPr>
        <w:t>’</w:t>
      </w:r>
      <w:r w:rsidRPr="00F8712A">
        <w:rPr>
          <w:rFonts w:cs="Times New Roman"/>
        </w:rPr>
        <w:t xml:space="preserve">on trouve dans le livre B, de la confrérie du </w:t>
      </w:r>
      <w:r w:rsidRPr="00F8712A">
        <w:rPr>
          <w:rFonts w:cs="Times New Roman"/>
          <w:i/>
        </w:rPr>
        <w:t xml:space="preserve">Corpus </w:t>
      </w:r>
      <w:proofErr w:type="spellStart"/>
      <w:r w:rsidRPr="00F8712A">
        <w:rPr>
          <w:rFonts w:cs="Times New Roman"/>
          <w:i/>
        </w:rPr>
        <w:t>Domini</w:t>
      </w:r>
      <w:proofErr w:type="spellEnd"/>
      <w:r>
        <w:rPr>
          <w:rFonts w:cs="Times New Roman"/>
        </w:rPr>
        <w:t> :</w:t>
      </w:r>
    </w:p>
    <w:p w14:paraId="188F024F" w14:textId="77777777" w:rsidR="00A1452B" w:rsidRPr="00FE42C5" w:rsidRDefault="00A1452B" w:rsidP="00A1452B">
      <w:pPr>
        <w:pStyle w:val="quote"/>
        <w:rPr>
          <w:lang w:val="it-IT"/>
        </w:rPr>
      </w:pPr>
      <w:proofErr w:type="gramStart"/>
      <w:r w:rsidRPr="00FE42C5">
        <w:rPr>
          <w:lang w:val="it-IT"/>
        </w:rPr>
        <w:t>« 1469</w:t>
      </w:r>
      <w:proofErr w:type="gramEnd"/>
      <w:r w:rsidRPr="00FE42C5">
        <w:rPr>
          <w:lang w:val="it-IT"/>
        </w:rPr>
        <w:t xml:space="preserve"> aprile 8. Bolognini io dati a Giovanni di Santi da Colbordolo per fare la spese a Maestro Piero del Borgo ch’era venuto a vedere la tavola per </w:t>
      </w:r>
      <w:proofErr w:type="spellStart"/>
      <w:r w:rsidRPr="00FE42C5">
        <w:rPr>
          <w:lang w:val="it-IT"/>
        </w:rPr>
        <w:t>forla</w:t>
      </w:r>
      <w:proofErr w:type="spellEnd"/>
      <w:r w:rsidRPr="00FE42C5">
        <w:rPr>
          <w:lang w:val="it-IT"/>
        </w:rPr>
        <w:t xml:space="preserve"> a conto della Fraternità</w:t>
      </w:r>
      <w:proofErr w:type="gramStart"/>
      <w:r w:rsidRPr="00FE42C5">
        <w:rPr>
          <w:lang w:val="it-IT"/>
        </w:rPr>
        <w:t>. »</w:t>
      </w:r>
      <w:proofErr w:type="gramEnd"/>
    </w:p>
    <w:p w14:paraId="41585DA7" w14:textId="77777777" w:rsidR="00A1452B" w:rsidRPr="00F8712A" w:rsidRDefault="00A1452B" w:rsidP="00A1452B">
      <w:pPr>
        <w:pStyle w:val="Corpsdetexte"/>
        <w:rPr>
          <w:rFonts w:cs="Times New Roman"/>
        </w:rPr>
      </w:pPr>
      <w:r w:rsidRPr="00F8712A">
        <w:rPr>
          <w:rFonts w:cs="Times New Roman"/>
        </w:rPr>
        <w:t xml:space="preserve">Ce fut donc chez Giovanni </w:t>
      </w:r>
      <w:proofErr w:type="spellStart"/>
      <w:r w:rsidRPr="00F8712A">
        <w:rPr>
          <w:rFonts w:cs="Times New Roman"/>
        </w:rPr>
        <w:t>Santi</w:t>
      </w:r>
      <w:proofErr w:type="spellEnd"/>
      <w:r w:rsidRPr="00F8712A">
        <w:rPr>
          <w:rFonts w:cs="Times New Roman"/>
        </w:rPr>
        <w:t xml:space="preserve"> qu</w:t>
      </w:r>
      <w:r>
        <w:rPr>
          <w:rFonts w:cs="Times New Roman"/>
        </w:rPr>
        <w:t>’</w:t>
      </w:r>
      <w:r w:rsidRPr="00F8712A">
        <w:rPr>
          <w:rFonts w:cs="Times New Roman"/>
        </w:rPr>
        <w:t>il descendit, chez le père de Raphaël qui dorait des statues et peignait des vierges si roides et si dures, tout en écrivant sa Chronique Rimée.</w:t>
      </w:r>
    </w:p>
    <w:p w14:paraId="760D980C" w14:textId="77777777" w:rsidR="00A1452B" w:rsidRPr="00F8712A" w:rsidRDefault="00A1452B" w:rsidP="00A1452B">
      <w:pPr>
        <w:pStyle w:val="Corpsdetexte"/>
        <w:rPr>
          <w:rFonts w:cs="Times New Roman"/>
        </w:rPr>
      </w:pPr>
      <w:r w:rsidRPr="00F8712A">
        <w:rPr>
          <w:rFonts w:cs="Times New Roman"/>
        </w:rPr>
        <w:t>Il s</w:t>
      </w:r>
      <w:r>
        <w:rPr>
          <w:rFonts w:cs="Times New Roman"/>
        </w:rPr>
        <w:t>’</w:t>
      </w:r>
      <w:r w:rsidRPr="00F8712A">
        <w:rPr>
          <w:rFonts w:cs="Times New Roman"/>
        </w:rPr>
        <w:t xml:space="preserve">est promené souvent dans le petit jardin de la maison la rue </w:t>
      </w:r>
      <w:proofErr w:type="spellStart"/>
      <w:r w:rsidRPr="00F8712A">
        <w:rPr>
          <w:rFonts w:cs="Times New Roman"/>
        </w:rPr>
        <w:t>Contrada</w:t>
      </w:r>
      <w:proofErr w:type="spellEnd"/>
      <w:r w:rsidRPr="00F8712A">
        <w:rPr>
          <w:rFonts w:cs="Times New Roman"/>
        </w:rPr>
        <w:t xml:space="preserve"> del Monte, devant la Madone à fresque dont </w:t>
      </w:r>
      <w:proofErr w:type="spellStart"/>
      <w:r w:rsidRPr="00F8712A">
        <w:rPr>
          <w:rFonts w:cs="Times New Roman"/>
        </w:rPr>
        <w:t>Santi</w:t>
      </w:r>
      <w:proofErr w:type="spellEnd"/>
      <w:r w:rsidRPr="00F8712A">
        <w:rPr>
          <w:rFonts w:cs="Times New Roman"/>
        </w:rPr>
        <w:t xml:space="preserve"> avait décoré le mur, dans cet enclos, fleuri d</w:t>
      </w:r>
      <w:r>
        <w:rPr>
          <w:rFonts w:cs="Times New Roman"/>
        </w:rPr>
        <w:t>’</w:t>
      </w:r>
      <w:r w:rsidRPr="00F8712A">
        <w:rPr>
          <w:rFonts w:cs="Times New Roman"/>
        </w:rPr>
        <w:t>oliviers, de pampres et de roses, dont la terrasse basse dominait la ville, d</w:t>
      </w:r>
      <w:r>
        <w:rPr>
          <w:rFonts w:cs="Times New Roman"/>
        </w:rPr>
        <w:t>’</w:t>
      </w:r>
      <w:r w:rsidRPr="00F8712A">
        <w:rPr>
          <w:rFonts w:cs="Times New Roman"/>
        </w:rPr>
        <w:t xml:space="preserve">où on voyait la campagne, blonde de blés </w:t>
      </w:r>
      <w:r w:rsidRPr="00F8712A">
        <w:rPr>
          <w:rFonts w:cs="Times New Roman"/>
        </w:rPr>
        <w:lastRenderedPageBreak/>
        <w:t xml:space="preserve">mûrissants, les crêtes aiguës et dentelées des derniers Apennins, tout au loin, sous le ciel léger, un pan de mer profonde, </w:t>
      </w:r>
      <w:r>
        <w:rPr>
          <w:rFonts w:cs="Times New Roman"/>
        </w:rPr>
        <w:t>— </w:t>
      </w:r>
      <w:r w:rsidRPr="00F8712A">
        <w:rPr>
          <w:rFonts w:cs="Times New Roman"/>
        </w:rPr>
        <w:t>petit jardin symbolique où, bien peu d</w:t>
      </w:r>
      <w:r>
        <w:rPr>
          <w:rFonts w:cs="Times New Roman"/>
        </w:rPr>
        <w:t>’</w:t>
      </w:r>
      <w:r w:rsidRPr="00F8712A">
        <w:rPr>
          <w:rFonts w:cs="Times New Roman"/>
        </w:rPr>
        <w:t>années après, Raphaël enfant devait jouer.</w:t>
      </w:r>
    </w:p>
    <w:p w14:paraId="028EF009" w14:textId="77777777" w:rsidR="00A1452B" w:rsidRDefault="00A1452B" w:rsidP="00A1452B">
      <w:pPr>
        <w:pStyle w:val="Titre2"/>
      </w:pPr>
      <w:r>
        <w:t xml:space="preserve">Chronique de Bruxelles. </w:t>
      </w:r>
      <w:r>
        <w:br/>
        <w:t xml:space="preserve">[Le Salon de la </w:t>
      </w:r>
      <w:r>
        <w:rPr>
          <w:i/>
        </w:rPr>
        <w:t>Libre Esthétique</w:t>
      </w:r>
      <w:r>
        <w:t>,</w:t>
      </w:r>
      <w:r w:rsidRPr="006E04A5">
        <w:t xml:space="preserve"> </w:t>
      </w:r>
      <w:r>
        <w:t>extrait]</w:t>
      </w:r>
    </w:p>
    <w:p w14:paraId="409B3D7F" w14:textId="77777777" w:rsidR="00A1452B" w:rsidRPr="00FE42C5" w:rsidRDefault="00A1452B" w:rsidP="00A1452B">
      <w:pPr>
        <w:pStyle w:val="term"/>
        <w:rPr>
          <w:lang w:val="en-GB"/>
        </w:rPr>
      </w:pPr>
      <w:proofErr w:type="gramStart"/>
      <w:r w:rsidRPr="00FE42C5">
        <w:rPr>
          <w:lang w:val="en-GB"/>
        </w:rPr>
        <w:t>id :</w:t>
      </w:r>
      <w:proofErr w:type="gramEnd"/>
      <w:r w:rsidRPr="00FE42C5">
        <w:rPr>
          <w:lang w:val="en-GB"/>
        </w:rPr>
        <w:t xml:space="preserve"> article-1898-04_311</w:t>
      </w:r>
    </w:p>
    <w:p w14:paraId="1E92FBC5" w14:textId="77777777" w:rsidR="00A1452B" w:rsidRPr="00FE42C5" w:rsidRDefault="00A1452B" w:rsidP="00A1452B">
      <w:pPr>
        <w:pStyle w:val="term"/>
        <w:rPr>
          <w:lang w:val="en-GB"/>
        </w:rPr>
      </w:pPr>
      <w:proofErr w:type="gramStart"/>
      <w:r w:rsidRPr="00FE42C5">
        <w:rPr>
          <w:lang w:val="en-GB"/>
        </w:rPr>
        <w:t>author :</w:t>
      </w:r>
      <w:proofErr w:type="gramEnd"/>
      <w:r w:rsidRPr="00FE42C5">
        <w:rPr>
          <w:lang w:val="en-GB"/>
        </w:rPr>
        <w:t xml:space="preserve"> </w:t>
      </w:r>
      <w:proofErr w:type="spellStart"/>
      <w:r w:rsidRPr="00FE42C5">
        <w:rPr>
          <w:lang w:val="en-GB"/>
        </w:rPr>
        <w:t>Eekhoud</w:t>
      </w:r>
      <w:proofErr w:type="spellEnd"/>
      <w:r w:rsidRPr="00FE42C5">
        <w:rPr>
          <w:lang w:val="en-GB"/>
        </w:rPr>
        <w:t>, Georges (1854-1927)</w:t>
      </w:r>
    </w:p>
    <w:p w14:paraId="07D17BC1"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Georges Eekhoud</w:t>
      </w:r>
    </w:p>
    <w:p w14:paraId="0A853DA9" w14:textId="77777777" w:rsidR="00A1452B" w:rsidRDefault="00A1452B" w:rsidP="00A1452B">
      <w:pPr>
        <w:pStyle w:val="term"/>
      </w:pPr>
      <w:proofErr w:type="gramStart"/>
      <w:r w:rsidRPr="00925B7B">
        <w:t>section</w:t>
      </w:r>
      <w:proofErr w:type="gramEnd"/>
      <w:r w:rsidRPr="00925B7B">
        <w:t xml:space="preserve"> : </w:t>
      </w:r>
      <w:r>
        <w:t>Chronique de Bruxelles</w:t>
      </w:r>
    </w:p>
    <w:p w14:paraId="349B25C2"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 xml:space="preserve">[Le Salon de la </w:t>
      </w:r>
      <w:r>
        <w:rPr>
          <w:i/>
        </w:rPr>
        <w:t>Libre Esthétique</w:t>
      </w:r>
      <w:r>
        <w:t>,</w:t>
      </w:r>
      <w:r w:rsidRPr="006E04A5">
        <w:t xml:space="preserve"> </w:t>
      </w:r>
      <w:r>
        <w:t>extrait]</w:t>
      </w:r>
    </w:p>
    <w:p w14:paraId="3F044125" w14:textId="77777777" w:rsidR="00A1452B" w:rsidRPr="00925B7B" w:rsidRDefault="00A1452B" w:rsidP="00A1452B">
      <w:pPr>
        <w:pStyle w:val="term"/>
      </w:pPr>
      <w:proofErr w:type="gramStart"/>
      <w:r w:rsidRPr="00925B7B">
        <w:t>date</w:t>
      </w:r>
      <w:proofErr w:type="gramEnd"/>
      <w:r w:rsidRPr="00925B7B">
        <w:t> :</w:t>
      </w:r>
      <w:r>
        <w:t xml:space="preserve"> 1898-04</w:t>
      </w:r>
    </w:p>
    <w:p w14:paraId="2143EEBA"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 numéro 100, avril 1898</w:t>
      </w:r>
      <w:r w:rsidRPr="00925B7B">
        <w:t xml:space="preserve">, </w:t>
      </w:r>
      <w:r>
        <w:t>p. 311-315 [311]</w:t>
      </w:r>
    </w:p>
    <w:p w14:paraId="462A1795" w14:textId="77777777" w:rsidR="00A1452B" w:rsidRPr="00FE42C5" w:rsidRDefault="00A1452B" w:rsidP="00A1452B">
      <w:pPr>
        <w:pStyle w:val="byline"/>
        <w:rPr>
          <w:lang w:val="en-GB"/>
        </w:rPr>
      </w:pPr>
      <w:r w:rsidRPr="00FE42C5">
        <w:rPr>
          <w:smallCaps/>
          <w:lang w:val="en-GB"/>
        </w:rPr>
        <w:t xml:space="preserve">Georges </w:t>
      </w:r>
      <w:proofErr w:type="spellStart"/>
      <w:r w:rsidRPr="00FE42C5">
        <w:rPr>
          <w:smallCaps/>
          <w:lang w:val="en-GB"/>
        </w:rPr>
        <w:t>Eekhoud</w:t>
      </w:r>
      <w:proofErr w:type="spellEnd"/>
      <w:r w:rsidRPr="00FE42C5">
        <w:rPr>
          <w:lang w:val="en-GB"/>
        </w:rPr>
        <w:t>.</w:t>
      </w:r>
    </w:p>
    <w:p w14:paraId="57D789F1" w14:textId="77777777" w:rsidR="00A1452B" w:rsidRPr="00FE42C5" w:rsidRDefault="00A1452B" w:rsidP="00A1452B">
      <w:pPr>
        <w:pStyle w:val="bibl"/>
        <w:rPr>
          <w:lang w:val="en-GB"/>
        </w:rPr>
      </w:pPr>
      <w:r w:rsidRPr="00FE42C5">
        <w:rPr>
          <w:lang w:val="en-GB"/>
        </w:rPr>
        <w:t xml:space="preserve">Tome XXVI, </w:t>
      </w:r>
      <w:proofErr w:type="spellStart"/>
      <w:r w:rsidRPr="00FE42C5">
        <w:rPr>
          <w:lang w:val="en-GB"/>
        </w:rPr>
        <w:t>numéro</w:t>
      </w:r>
      <w:proofErr w:type="spellEnd"/>
      <w:r w:rsidRPr="00FE42C5">
        <w:rPr>
          <w:lang w:val="en-GB"/>
        </w:rPr>
        <w:t xml:space="preserve"> 100, </w:t>
      </w:r>
      <w:proofErr w:type="spellStart"/>
      <w:r w:rsidRPr="00FE42C5">
        <w:rPr>
          <w:lang w:val="en-GB"/>
        </w:rPr>
        <w:t>avril</w:t>
      </w:r>
      <w:proofErr w:type="spellEnd"/>
      <w:r w:rsidRPr="00FE42C5">
        <w:rPr>
          <w:lang w:val="en-GB"/>
        </w:rPr>
        <w:t> 1898, p. 311-315 [311].</w:t>
      </w:r>
    </w:p>
    <w:p w14:paraId="02D3C217" w14:textId="77777777" w:rsidR="00A1452B" w:rsidRDefault="00A1452B" w:rsidP="00A1452B">
      <w:pPr>
        <w:pStyle w:val="Corpsdetexte"/>
        <w:rPr>
          <w:rFonts w:cs="Times New Roman"/>
        </w:rPr>
      </w:pPr>
      <w:r>
        <w:rPr>
          <w:rFonts w:cs="Times New Roman"/>
        </w:rPr>
        <w:t>[…]</w:t>
      </w:r>
    </w:p>
    <w:p w14:paraId="10C9902D" w14:textId="77777777" w:rsidR="00A1452B" w:rsidRPr="00F8712A" w:rsidRDefault="00A1452B" w:rsidP="00A1452B">
      <w:pPr>
        <w:pStyle w:val="Corpsdetexte"/>
        <w:rPr>
          <w:rFonts w:cs="Times New Roman"/>
        </w:rPr>
      </w:pPr>
      <w:r w:rsidRPr="00F8712A">
        <w:rPr>
          <w:rFonts w:cs="Times New Roman"/>
        </w:rPr>
        <w:t>Parmi les étrangers, c</w:t>
      </w:r>
      <w:r>
        <w:rPr>
          <w:rFonts w:cs="Times New Roman"/>
        </w:rPr>
        <w:t>’</w:t>
      </w:r>
      <w:r w:rsidRPr="00F8712A">
        <w:rPr>
          <w:rFonts w:cs="Times New Roman"/>
        </w:rPr>
        <w:t xml:space="preserve">est Fritz </w:t>
      </w:r>
      <w:proofErr w:type="spellStart"/>
      <w:r w:rsidRPr="00F8712A">
        <w:rPr>
          <w:rFonts w:cs="Times New Roman"/>
        </w:rPr>
        <w:t>Thaulow</w:t>
      </w:r>
      <w:proofErr w:type="spellEnd"/>
      <w:r w:rsidRPr="00F8712A">
        <w:rPr>
          <w:rFonts w:cs="Times New Roman"/>
        </w:rPr>
        <w:t>, avec trois œuvres admirables</w:t>
      </w:r>
      <w:r>
        <w:rPr>
          <w:rFonts w:cs="Times New Roman"/>
        </w:rPr>
        <w:t> :</w:t>
      </w:r>
      <w:r w:rsidRPr="00F8712A">
        <w:rPr>
          <w:rFonts w:cs="Times New Roman"/>
        </w:rPr>
        <w:t xml:space="preserve"> la </w:t>
      </w:r>
      <w:r w:rsidRPr="00F8712A">
        <w:rPr>
          <w:rFonts w:cs="Times New Roman"/>
          <w:i/>
        </w:rPr>
        <w:t>Nuit à Amiens,</w:t>
      </w:r>
      <w:r w:rsidRPr="00F8712A">
        <w:rPr>
          <w:rFonts w:cs="Times New Roman"/>
        </w:rPr>
        <w:t xml:space="preserve"> le </w:t>
      </w:r>
      <w:r w:rsidRPr="00F8712A">
        <w:rPr>
          <w:rFonts w:cs="Times New Roman"/>
          <w:i/>
        </w:rPr>
        <w:t>Quartier des Pauvres</w:t>
      </w:r>
      <w:r w:rsidRPr="00F8712A">
        <w:rPr>
          <w:rFonts w:cs="Times New Roman"/>
        </w:rPr>
        <w:t xml:space="preserve"> à Venise, et </w:t>
      </w:r>
      <w:r>
        <w:rPr>
          <w:rFonts w:cs="Times New Roman"/>
        </w:rPr>
        <w:t>« </w:t>
      </w:r>
      <w:r w:rsidRPr="00F8712A">
        <w:rPr>
          <w:rFonts w:cs="Times New Roman"/>
          <w:i/>
        </w:rPr>
        <w:t>Il Cavallo</w:t>
      </w:r>
      <w:r>
        <w:rPr>
          <w:rFonts w:cs="Times New Roman"/>
        </w:rPr>
        <w:t> »</w:t>
      </w:r>
      <w:r w:rsidRPr="00F8712A">
        <w:rPr>
          <w:rFonts w:cs="Times New Roman"/>
        </w:rPr>
        <w:t xml:space="preserve"> à Venise. Coloriste tragique, </w:t>
      </w:r>
      <w:proofErr w:type="spellStart"/>
      <w:r w:rsidRPr="00F8712A">
        <w:rPr>
          <w:rFonts w:cs="Times New Roman"/>
        </w:rPr>
        <w:t>Thaulow</w:t>
      </w:r>
      <w:proofErr w:type="spellEnd"/>
      <w:r w:rsidRPr="00F8712A">
        <w:rPr>
          <w:rFonts w:cs="Times New Roman"/>
        </w:rPr>
        <w:t xml:space="preserve"> résume et condense la tristesse farouche, la menace des quais excentriques et des lagunes stagnantes. Sa </w:t>
      </w:r>
      <w:r w:rsidRPr="00F8712A">
        <w:rPr>
          <w:rFonts w:cs="Times New Roman"/>
          <w:i/>
        </w:rPr>
        <w:t>Nuit à Amiens</w:t>
      </w:r>
      <w:r w:rsidRPr="00F8712A">
        <w:rPr>
          <w:rFonts w:cs="Times New Roman"/>
        </w:rPr>
        <w:t xml:space="preserve"> me fait songer à certains coins de notre banlieue bruxelloise, à ce qu</w:t>
      </w:r>
      <w:r>
        <w:rPr>
          <w:rFonts w:cs="Times New Roman"/>
        </w:rPr>
        <w:t>’</w:t>
      </w:r>
      <w:r w:rsidRPr="00F8712A">
        <w:rPr>
          <w:rFonts w:cs="Times New Roman"/>
        </w:rPr>
        <w:t>on peut apercevoir, par-dessus le garde-fou d</w:t>
      </w:r>
      <w:r>
        <w:rPr>
          <w:rFonts w:cs="Times New Roman"/>
        </w:rPr>
        <w:t>’</w:t>
      </w:r>
      <w:r w:rsidRPr="00F8712A">
        <w:rPr>
          <w:rFonts w:cs="Times New Roman"/>
        </w:rPr>
        <w:t>un pont, de la Senne roulant ses eaux d</w:t>
      </w:r>
      <w:r>
        <w:rPr>
          <w:rFonts w:cs="Times New Roman"/>
        </w:rPr>
        <w:t>’</w:t>
      </w:r>
      <w:proofErr w:type="spellStart"/>
      <w:r w:rsidRPr="00F8712A">
        <w:rPr>
          <w:rFonts w:cs="Times New Roman"/>
        </w:rPr>
        <w:t>égoût</w:t>
      </w:r>
      <w:proofErr w:type="spellEnd"/>
      <w:r w:rsidRPr="00F8712A">
        <w:rPr>
          <w:rFonts w:cs="Times New Roman"/>
        </w:rPr>
        <w:t xml:space="preserve"> et usinières entre de hautes murailles lépreuses.</w:t>
      </w:r>
    </w:p>
    <w:p w14:paraId="1FACBB16" w14:textId="77777777" w:rsidR="00A1452B" w:rsidRPr="00FE42C5" w:rsidRDefault="00A1452B" w:rsidP="00A1452B">
      <w:pPr>
        <w:pStyle w:val="Corpsdetexte"/>
        <w:rPr>
          <w:rFonts w:cs="Times New Roman"/>
          <w:lang w:val="it-IT"/>
        </w:rPr>
      </w:pPr>
      <w:r w:rsidRPr="00FE42C5">
        <w:rPr>
          <w:rFonts w:cs="Times New Roman"/>
          <w:lang w:val="it-IT"/>
        </w:rPr>
        <w:t>[…]</w:t>
      </w:r>
    </w:p>
    <w:p w14:paraId="4091EFF7" w14:textId="77777777" w:rsidR="00A1452B" w:rsidRPr="00FE42C5" w:rsidRDefault="00A1452B" w:rsidP="00A1452B">
      <w:pPr>
        <w:pStyle w:val="Titre2"/>
        <w:rPr>
          <w:lang w:val="it-IT"/>
        </w:rPr>
      </w:pPr>
      <w:proofErr w:type="spellStart"/>
      <w:r w:rsidRPr="00FE42C5">
        <w:rPr>
          <w:lang w:val="it-IT"/>
        </w:rPr>
        <w:t>Lettres</w:t>
      </w:r>
      <w:proofErr w:type="spellEnd"/>
      <w:r w:rsidRPr="00FE42C5">
        <w:rPr>
          <w:lang w:val="it-IT"/>
        </w:rPr>
        <w:t xml:space="preserve"> </w:t>
      </w:r>
      <w:proofErr w:type="spellStart"/>
      <w:r w:rsidRPr="00FE42C5">
        <w:rPr>
          <w:lang w:val="it-IT"/>
        </w:rPr>
        <w:t>italiennes</w:t>
      </w:r>
      <w:proofErr w:type="spellEnd"/>
    </w:p>
    <w:p w14:paraId="39AFC0AE"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article-1898-04_325</w:t>
      </w:r>
    </w:p>
    <w:p w14:paraId="267FA6E8"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0A32E801" w14:textId="77777777" w:rsidR="00A1452B" w:rsidRPr="00FE42C5" w:rsidRDefault="00A1452B" w:rsidP="00A1452B">
      <w:pPr>
        <w:pStyle w:val="term"/>
        <w:rPr>
          <w:lang w:val="it-IT"/>
        </w:rPr>
      </w:pPr>
      <w:proofErr w:type="spellStart"/>
      <w:proofErr w:type="gramStart"/>
      <w:r w:rsidRPr="00FE42C5">
        <w:rPr>
          <w:lang w:val="it-IT"/>
        </w:rPr>
        <w:t>signed</w:t>
      </w:r>
      <w:proofErr w:type="spellEnd"/>
      <w:r w:rsidRPr="00FE42C5">
        <w:rPr>
          <w:lang w:val="it-IT"/>
        </w:rPr>
        <w:t> :</w:t>
      </w:r>
      <w:proofErr w:type="gramEnd"/>
      <w:r w:rsidRPr="00FE42C5">
        <w:rPr>
          <w:lang w:val="it-IT"/>
        </w:rPr>
        <w:t xml:space="preserve"> Luciano </w:t>
      </w:r>
      <w:proofErr w:type="spellStart"/>
      <w:r w:rsidRPr="00FE42C5">
        <w:rPr>
          <w:rFonts w:eastAsiaTheme="majorEastAsia"/>
          <w:lang w:val="it-IT"/>
        </w:rPr>
        <w:t>Zùccoli</w:t>
      </w:r>
      <w:proofErr w:type="spellEnd"/>
    </w:p>
    <w:p w14:paraId="5DFB1A0C" w14:textId="77777777" w:rsidR="00A1452B" w:rsidRDefault="00A1452B" w:rsidP="00A1452B">
      <w:pPr>
        <w:pStyle w:val="term"/>
      </w:pPr>
      <w:proofErr w:type="gramStart"/>
      <w:r w:rsidRPr="00925B7B">
        <w:t>section</w:t>
      </w:r>
      <w:proofErr w:type="gramEnd"/>
      <w:r w:rsidRPr="00925B7B">
        <w:t xml:space="preserve"> : </w:t>
      </w:r>
      <w:r>
        <w:t>Lettres italiennes</w:t>
      </w:r>
    </w:p>
    <w:p w14:paraId="0523143B"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Lettres italiennes</w:t>
      </w:r>
    </w:p>
    <w:p w14:paraId="2DCBD50E" w14:textId="77777777" w:rsidR="00A1452B" w:rsidRPr="00925B7B" w:rsidRDefault="00A1452B" w:rsidP="00A1452B">
      <w:pPr>
        <w:pStyle w:val="term"/>
      </w:pPr>
      <w:proofErr w:type="gramStart"/>
      <w:r w:rsidRPr="00925B7B">
        <w:t>date</w:t>
      </w:r>
      <w:proofErr w:type="gramEnd"/>
      <w:r w:rsidRPr="00925B7B">
        <w:t> :</w:t>
      </w:r>
      <w:r>
        <w:t xml:space="preserve"> 1898-04</w:t>
      </w:r>
    </w:p>
    <w:p w14:paraId="7FB947B5"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 numéro 100, avril 1898</w:t>
      </w:r>
      <w:r w:rsidRPr="00925B7B">
        <w:t xml:space="preserve">, </w:t>
      </w:r>
      <w:r>
        <w:t>p. 325-330</w:t>
      </w:r>
    </w:p>
    <w:p w14:paraId="0200F1DB" w14:textId="77777777" w:rsidR="00A1452B" w:rsidRPr="00FE42C5" w:rsidRDefault="00A1452B" w:rsidP="00A1452B">
      <w:pPr>
        <w:pStyle w:val="byline"/>
        <w:rPr>
          <w:lang w:val="it-IT"/>
        </w:rPr>
      </w:pPr>
      <w:r w:rsidRPr="00FE42C5">
        <w:rPr>
          <w:smallCaps/>
          <w:lang w:val="it-IT"/>
        </w:rPr>
        <w:t xml:space="preserve">Luciano </w:t>
      </w:r>
      <w:proofErr w:type="spellStart"/>
      <w:r w:rsidRPr="00FE42C5">
        <w:rPr>
          <w:smallCaps/>
          <w:lang w:val="it-IT"/>
        </w:rPr>
        <w:t>Zùccoli</w:t>
      </w:r>
      <w:proofErr w:type="spellEnd"/>
      <w:r w:rsidRPr="00FE42C5">
        <w:rPr>
          <w:lang w:val="it-IT"/>
        </w:rPr>
        <w:t>.</w:t>
      </w:r>
    </w:p>
    <w:p w14:paraId="794AFED9" w14:textId="77777777" w:rsidR="00A1452B" w:rsidRPr="00FE42C5" w:rsidRDefault="00A1452B" w:rsidP="00A1452B">
      <w:pPr>
        <w:pStyle w:val="bibl"/>
        <w:rPr>
          <w:lang w:val="it-IT"/>
        </w:rPr>
      </w:pPr>
      <w:r w:rsidRPr="00FE42C5">
        <w:rPr>
          <w:lang w:val="it-IT"/>
        </w:rPr>
        <w:t xml:space="preserve">Tome XXVI, </w:t>
      </w:r>
      <w:proofErr w:type="spellStart"/>
      <w:r w:rsidRPr="00FE42C5">
        <w:rPr>
          <w:lang w:val="it-IT"/>
        </w:rPr>
        <w:t>numéro</w:t>
      </w:r>
      <w:proofErr w:type="spellEnd"/>
      <w:r w:rsidRPr="00FE42C5">
        <w:rPr>
          <w:lang w:val="it-IT"/>
        </w:rPr>
        <w:t xml:space="preserve"> 100, </w:t>
      </w:r>
      <w:proofErr w:type="spellStart"/>
      <w:r w:rsidRPr="00FE42C5">
        <w:rPr>
          <w:lang w:val="it-IT"/>
        </w:rPr>
        <w:t>avril</w:t>
      </w:r>
      <w:proofErr w:type="spellEnd"/>
      <w:r w:rsidRPr="00FE42C5">
        <w:rPr>
          <w:lang w:val="it-IT"/>
        </w:rPr>
        <w:t> 1898, p. 325-330.</w:t>
      </w:r>
    </w:p>
    <w:p w14:paraId="4D1FD60D" w14:textId="77777777" w:rsidR="00A1452B" w:rsidRPr="00FE42C5" w:rsidRDefault="00A1452B" w:rsidP="00A1452B">
      <w:pPr>
        <w:pStyle w:val="Titre3"/>
        <w:rPr>
          <w:lang w:val="it-IT"/>
        </w:rPr>
      </w:pPr>
      <w:r w:rsidRPr="00FE42C5">
        <w:rPr>
          <w:lang w:val="it-IT"/>
        </w:rPr>
        <w:t xml:space="preserve">Guglielmo </w:t>
      </w:r>
      <w:proofErr w:type="gramStart"/>
      <w:r w:rsidRPr="00FE42C5">
        <w:rPr>
          <w:lang w:val="it-IT"/>
        </w:rPr>
        <w:t>Ferrero :</w:t>
      </w:r>
      <w:proofErr w:type="gramEnd"/>
      <w:r w:rsidRPr="00FE42C5">
        <w:rPr>
          <w:lang w:val="it-IT"/>
        </w:rPr>
        <w:t xml:space="preserve"> </w:t>
      </w:r>
      <w:r w:rsidRPr="00FE42C5">
        <w:rPr>
          <w:i/>
          <w:lang w:val="it-IT"/>
        </w:rPr>
        <w:t>Il Militarismo</w:t>
      </w:r>
    </w:p>
    <w:p w14:paraId="59638E02"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article-1898-04_325a</w:t>
      </w:r>
    </w:p>
    <w:p w14:paraId="5B4BC209"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045FAEE9" w14:textId="77777777" w:rsidR="00A1452B" w:rsidRPr="00FE42C5" w:rsidRDefault="00A1452B" w:rsidP="00A1452B">
      <w:pPr>
        <w:pStyle w:val="term"/>
        <w:rPr>
          <w:lang w:val="it-IT"/>
        </w:rPr>
      </w:pPr>
      <w:proofErr w:type="spellStart"/>
      <w:proofErr w:type="gramStart"/>
      <w:r w:rsidRPr="00FE42C5">
        <w:rPr>
          <w:lang w:val="it-IT"/>
        </w:rPr>
        <w:t>signed</w:t>
      </w:r>
      <w:proofErr w:type="spellEnd"/>
      <w:r w:rsidRPr="00FE42C5">
        <w:rPr>
          <w:lang w:val="it-IT"/>
        </w:rPr>
        <w:t> :</w:t>
      </w:r>
      <w:proofErr w:type="gramEnd"/>
      <w:r w:rsidRPr="00FE42C5">
        <w:rPr>
          <w:lang w:val="it-IT"/>
        </w:rPr>
        <w:t xml:space="preserve"> Luciano </w:t>
      </w:r>
      <w:proofErr w:type="spellStart"/>
      <w:r w:rsidRPr="00FE42C5">
        <w:rPr>
          <w:rFonts w:eastAsiaTheme="majorEastAsia"/>
          <w:lang w:val="it-IT"/>
        </w:rPr>
        <w:t>Zùccoli</w:t>
      </w:r>
      <w:proofErr w:type="spellEnd"/>
    </w:p>
    <w:p w14:paraId="65C5D9BD" w14:textId="77777777" w:rsidR="00A1452B" w:rsidRDefault="00A1452B" w:rsidP="00A1452B">
      <w:pPr>
        <w:pStyle w:val="term"/>
      </w:pPr>
      <w:proofErr w:type="gramStart"/>
      <w:r w:rsidRPr="00925B7B">
        <w:t>section</w:t>
      </w:r>
      <w:proofErr w:type="gramEnd"/>
      <w:r w:rsidRPr="00925B7B">
        <w:t xml:space="preserve"> : </w:t>
      </w:r>
      <w:r>
        <w:t>Lettres italiennes</w:t>
      </w:r>
    </w:p>
    <w:p w14:paraId="723F113B"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rsidRPr="00F8712A">
        <w:t>Guglielmo Ferrero</w:t>
      </w:r>
      <w:r>
        <w:t> :</w:t>
      </w:r>
      <w:r w:rsidRPr="00F8712A">
        <w:t xml:space="preserve"> </w:t>
      </w:r>
      <w:r w:rsidRPr="00F8712A">
        <w:rPr>
          <w:i/>
        </w:rPr>
        <w:t xml:space="preserve">Il </w:t>
      </w:r>
      <w:proofErr w:type="spellStart"/>
      <w:r w:rsidRPr="00F8712A">
        <w:rPr>
          <w:i/>
        </w:rPr>
        <w:t>Militarismo</w:t>
      </w:r>
      <w:proofErr w:type="spellEnd"/>
    </w:p>
    <w:p w14:paraId="78850203" w14:textId="77777777" w:rsidR="00A1452B" w:rsidRPr="00925B7B" w:rsidRDefault="00A1452B" w:rsidP="00A1452B">
      <w:pPr>
        <w:pStyle w:val="term"/>
      </w:pPr>
      <w:proofErr w:type="gramStart"/>
      <w:r w:rsidRPr="00925B7B">
        <w:t>date</w:t>
      </w:r>
      <w:proofErr w:type="gramEnd"/>
      <w:r w:rsidRPr="00925B7B">
        <w:t> :</w:t>
      </w:r>
      <w:r>
        <w:t xml:space="preserve"> 1898-04</w:t>
      </w:r>
    </w:p>
    <w:p w14:paraId="21AB176A" w14:textId="77777777" w:rsidR="00A1452B" w:rsidRDefault="00A1452B" w:rsidP="00A1452B">
      <w:pPr>
        <w:pStyle w:val="term"/>
      </w:pPr>
      <w:proofErr w:type="spellStart"/>
      <w:proofErr w:type="gramStart"/>
      <w:r w:rsidRPr="00925B7B">
        <w:lastRenderedPageBreak/>
        <w:t>ref</w:t>
      </w:r>
      <w:proofErr w:type="spellEnd"/>
      <w:proofErr w:type="gramEnd"/>
      <w:r w:rsidRPr="00925B7B">
        <w:t xml:space="preserve"> : </w:t>
      </w:r>
      <w:r>
        <w:t>Tome XXVI, numéro 100, avril 1898</w:t>
      </w:r>
      <w:r w:rsidRPr="00925B7B">
        <w:t xml:space="preserve">, </w:t>
      </w:r>
      <w:r>
        <w:t>p. 325-330 [325-327]</w:t>
      </w:r>
    </w:p>
    <w:p w14:paraId="3BAE0DC2" w14:textId="1A9312C7" w:rsidR="00A1452B" w:rsidRPr="00F8712A" w:rsidRDefault="00A1452B" w:rsidP="00A1452B">
      <w:pPr>
        <w:pStyle w:val="Corpsdetexte"/>
        <w:rPr>
          <w:rFonts w:cs="Times New Roman"/>
        </w:rPr>
      </w:pPr>
      <w:r w:rsidRPr="00F8712A">
        <w:rPr>
          <w:rFonts w:cs="Times New Roman"/>
        </w:rPr>
        <w:t xml:space="preserve">Et voilà un livre sur lequel on pourrait discuter longtemps, en relevant les fautes, les paradoxes et les conclusions arbitraires dont il est tout plein. Mais </w:t>
      </w:r>
      <w:r w:rsidRPr="00F8712A">
        <w:rPr>
          <w:rFonts w:cs="Times New Roman"/>
          <w:i/>
        </w:rPr>
        <w:t xml:space="preserve">non est hic locus, </w:t>
      </w:r>
      <w:r w:rsidRPr="00F8712A">
        <w:rPr>
          <w:rFonts w:cs="Times New Roman"/>
        </w:rPr>
        <w:t>et, d</w:t>
      </w:r>
      <w:r>
        <w:rPr>
          <w:rFonts w:cs="Times New Roman"/>
        </w:rPr>
        <w:t>’</w:t>
      </w:r>
      <w:r w:rsidRPr="00F8712A">
        <w:rPr>
          <w:rFonts w:cs="Times New Roman"/>
        </w:rPr>
        <w:t xml:space="preserve">ailleurs, </w:t>
      </w:r>
      <w:r>
        <w:rPr>
          <w:rFonts w:cs="Times New Roman"/>
        </w:rPr>
        <w:t>M. </w:t>
      </w:r>
      <w:r w:rsidRPr="00F8712A">
        <w:rPr>
          <w:rFonts w:cs="Times New Roman"/>
        </w:rPr>
        <w:t xml:space="preserve">Guglielmo Ferrero, élève de </w:t>
      </w:r>
      <w:r>
        <w:rPr>
          <w:rFonts w:cs="Times New Roman"/>
        </w:rPr>
        <w:t>M. </w:t>
      </w:r>
      <w:r w:rsidRPr="00F8712A">
        <w:rPr>
          <w:rFonts w:cs="Times New Roman"/>
        </w:rPr>
        <w:t xml:space="preserve">Lombroso, est parfaitement sûr de soi et de ses travaux. </w:t>
      </w:r>
      <w:r w:rsidRPr="00F8712A">
        <w:rPr>
          <w:rFonts w:cs="Times New Roman"/>
          <w:b/>
        </w:rPr>
        <w:t xml:space="preserve">Il </w:t>
      </w:r>
      <w:proofErr w:type="spellStart"/>
      <w:r w:rsidRPr="00F8712A">
        <w:rPr>
          <w:rFonts w:cs="Times New Roman"/>
          <w:b/>
        </w:rPr>
        <w:t>Militarismo</w:t>
      </w:r>
      <w:proofErr w:type="spellEnd"/>
      <w:r w:rsidRPr="00F8712A">
        <w:rPr>
          <w:rFonts w:cs="Times New Roman"/>
        </w:rPr>
        <w:t xml:space="preserve"> (Milan, Treves), œuvre contre la guerre et les sociétés militaires, répond à un certain sentiment pacifique de la foule, laquelle n</w:t>
      </w:r>
      <w:r>
        <w:rPr>
          <w:rFonts w:cs="Times New Roman"/>
        </w:rPr>
        <w:t>’</w:t>
      </w:r>
      <w:r w:rsidRPr="00F8712A">
        <w:rPr>
          <w:rFonts w:cs="Times New Roman"/>
        </w:rPr>
        <w:t xml:space="preserve">a pas ménagé les approbations bruyantes à </w:t>
      </w:r>
      <w:r>
        <w:rPr>
          <w:rFonts w:cs="Times New Roman"/>
        </w:rPr>
        <w:t>M. </w:t>
      </w:r>
      <w:r w:rsidRPr="00F8712A">
        <w:rPr>
          <w:rFonts w:cs="Times New Roman"/>
        </w:rPr>
        <w:t>Ferrero. Il est toujours agréable d</w:t>
      </w:r>
      <w:r>
        <w:rPr>
          <w:rFonts w:cs="Times New Roman"/>
        </w:rPr>
        <w:t>’</w:t>
      </w:r>
      <w:r w:rsidRPr="00F8712A">
        <w:rPr>
          <w:rFonts w:cs="Times New Roman"/>
        </w:rPr>
        <w:t>entendre un jeune philosophe qui vous promet la paix universelle et la fin de la guerre, pourvu qu</w:t>
      </w:r>
      <w:r>
        <w:rPr>
          <w:rFonts w:cs="Times New Roman"/>
        </w:rPr>
        <w:t>’</w:t>
      </w:r>
      <w:r w:rsidRPr="00F8712A">
        <w:rPr>
          <w:rFonts w:cs="Times New Roman"/>
        </w:rPr>
        <w:t>on reste tranquille</w:t>
      </w:r>
      <w:r>
        <w:rPr>
          <w:rFonts w:cs="Times New Roman"/>
        </w:rPr>
        <w:t> !</w:t>
      </w:r>
      <w:r w:rsidRPr="00F8712A">
        <w:rPr>
          <w:rFonts w:cs="Times New Roman"/>
        </w:rPr>
        <w:t xml:space="preserve"> Les mots ne coûtent rien, et, après tout, la littérature politique de </w:t>
      </w:r>
      <w:r>
        <w:rPr>
          <w:rFonts w:cs="Times New Roman"/>
        </w:rPr>
        <w:t>M. </w:t>
      </w:r>
      <w:r w:rsidRPr="00F8712A">
        <w:rPr>
          <w:rFonts w:cs="Times New Roman"/>
        </w:rPr>
        <w:t>Ferrero n</w:t>
      </w:r>
      <w:r>
        <w:rPr>
          <w:rFonts w:cs="Times New Roman"/>
        </w:rPr>
        <w:t>’</w:t>
      </w:r>
      <w:r w:rsidRPr="00F8712A">
        <w:rPr>
          <w:rFonts w:cs="Times New Roman"/>
        </w:rPr>
        <w:t>a été jusqu</w:t>
      </w:r>
      <w:r>
        <w:rPr>
          <w:rFonts w:cs="Times New Roman"/>
        </w:rPr>
        <w:t>’</w:t>
      </w:r>
      <w:r w:rsidRPr="00F8712A">
        <w:rPr>
          <w:rFonts w:cs="Times New Roman"/>
        </w:rPr>
        <w:t>à présent qu</w:t>
      </w:r>
      <w:r>
        <w:rPr>
          <w:rFonts w:cs="Times New Roman"/>
        </w:rPr>
        <w:t>’</w:t>
      </w:r>
      <w:r w:rsidRPr="00F8712A">
        <w:rPr>
          <w:rFonts w:cs="Times New Roman"/>
        </w:rPr>
        <w:t>un défilé de paroles. Lorsqu</w:t>
      </w:r>
      <w:r>
        <w:rPr>
          <w:rFonts w:cs="Times New Roman"/>
        </w:rPr>
        <w:t>’</w:t>
      </w:r>
      <w:r w:rsidRPr="00F8712A">
        <w:rPr>
          <w:rFonts w:cs="Times New Roman"/>
        </w:rPr>
        <w:t>il s</w:t>
      </w:r>
      <w:r>
        <w:rPr>
          <w:rFonts w:cs="Times New Roman"/>
        </w:rPr>
        <w:t>’</w:t>
      </w:r>
      <w:r w:rsidRPr="00F8712A">
        <w:rPr>
          <w:rFonts w:cs="Times New Roman"/>
        </w:rPr>
        <w:t xml:space="preserve">agit de fortifier les jugements et les opinions avec des faits, </w:t>
      </w:r>
      <w:r>
        <w:rPr>
          <w:rFonts w:cs="Times New Roman"/>
        </w:rPr>
        <w:t>M. </w:t>
      </w:r>
      <w:r w:rsidRPr="00F8712A">
        <w:rPr>
          <w:rFonts w:cs="Times New Roman"/>
        </w:rPr>
        <w:t>Ferrero contraint les faits à démontrer ce qui lui est nécessaire</w:t>
      </w:r>
      <w:r>
        <w:rPr>
          <w:rFonts w:cs="Times New Roman"/>
        </w:rPr>
        <w:t> ;</w:t>
      </w:r>
      <w:r w:rsidRPr="00F8712A">
        <w:rPr>
          <w:rFonts w:cs="Times New Roman"/>
        </w:rPr>
        <w:t xml:space="preserve"> et avec cette méthode, il est difficile d</w:t>
      </w:r>
      <w:r>
        <w:rPr>
          <w:rFonts w:cs="Times New Roman"/>
        </w:rPr>
        <w:t>’</w:t>
      </w:r>
      <w:r w:rsidRPr="00F8712A">
        <w:rPr>
          <w:rFonts w:cs="Times New Roman"/>
        </w:rPr>
        <w:t>avoir tort. Plus qu</w:t>
      </w:r>
      <w:r>
        <w:rPr>
          <w:rFonts w:cs="Times New Roman"/>
        </w:rPr>
        <w:t>’</w:t>
      </w:r>
      <w:r w:rsidRPr="00F8712A">
        <w:rPr>
          <w:rFonts w:cs="Times New Roman"/>
        </w:rPr>
        <w:t xml:space="preserve">ailleurs, ce système est remarquable dans le chapitre qui traite de Napoléon et qui en esquisse la psychologie à la Lombroso. </w:t>
      </w:r>
      <w:r>
        <w:rPr>
          <w:rFonts w:cs="Times New Roman"/>
        </w:rPr>
        <w:t>M. </w:t>
      </w:r>
      <w:r w:rsidRPr="00F8712A">
        <w:rPr>
          <w:rFonts w:cs="Times New Roman"/>
        </w:rPr>
        <w:t>Ferrero, un Benjamin Constant en retard de quatre-vingt-trois ans, trouve des ressemblances formidables entre Napoléon et Attila</w:t>
      </w:r>
      <w:r>
        <w:rPr>
          <w:rFonts w:cs="Times New Roman"/>
        </w:rPr>
        <w:t> ;</w:t>
      </w:r>
      <w:r w:rsidRPr="00F8712A">
        <w:rPr>
          <w:rFonts w:cs="Times New Roman"/>
        </w:rPr>
        <w:t xml:space="preserve"> il le compare à Jules César, en concluant que celui-ci était un personnage </w:t>
      </w:r>
      <w:r w:rsidRPr="00F8712A">
        <w:rPr>
          <w:rFonts w:cs="Times New Roman"/>
          <w:i/>
        </w:rPr>
        <w:t>respectable</w:t>
      </w:r>
      <w:r w:rsidRPr="00F8712A">
        <w:rPr>
          <w:rFonts w:cs="Times New Roman"/>
        </w:rPr>
        <w:t xml:space="preserve"> (voilà un compliment assez curieux pour un grand capitaine</w:t>
      </w:r>
      <w:r>
        <w:rPr>
          <w:rFonts w:cs="Times New Roman"/>
        </w:rPr>
        <w:t> !</w:t>
      </w:r>
      <w:r w:rsidRPr="00F8712A">
        <w:rPr>
          <w:rFonts w:cs="Times New Roman"/>
        </w:rPr>
        <w:t>), et qu</w:t>
      </w:r>
      <w:r>
        <w:rPr>
          <w:rFonts w:cs="Times New Roman"/>
        </w:rPr>
        <w:t>’</w:t>
      </w:r>
      <w:r w:rsidRPr="00F8712A">
        <w:rPr>
          <w:rFonts w:cs="Times New Roman"/>
        </w:rPr>
        <w:t xml:space="preserve">il ne faisait que des guerres </w:t>
      </w:r>
      <w:r w:rsidRPr="00F8712A">
        <w:rPr>
          <w:rFonts w:cs="Times New Roman"/>
          <w:i/>
        </w:rPr>
        <w:t>gaies.</w:t>
      </w:r>
      <w:r w:rsidRPr="00F8712A">
        <w:rPr>
          <w:rFonts w:cs="Times New Roman"/>
        </w:rPr>
        <w:t xml:space="preserve"> Je commence à soupçonner </w:t>
      </w:r>
      <w:r>
        <w:rPr>
          <w:rFonts w:cs="Times New Roman"/>
        </w:rPr>
        <w:t>M. </w:t>
      </w:r>
      <w:r w:rsidRPr="00F8712A">
        <w:rPr>
          <w:rFonts w:cs="Times New Roman"/>
        </w:rPr>
        <w:t>Ferrero d</w:t>
      </w:r>
      <w:r>
        <w:rPr>
          <w:rFonts w:cs="Times New Roman"/>
        </w:rPr>
        <w:t>’</w:t>
      </w:r>
      <w:r w:rsidRPr="00F8712A">
        <w:rPr>
          <w:rFonts w:cs="Times New Roman"/>
        </w:rPr>
        <w:t>avoir oublié son histoire romaine</w:t>
      </w:r>
      <w:r>
        <w:rPr>
          <w:rFonts w:cs="Times New Roman"/>
        </w:rPr>
        <w:t> ;</w:t>
      </w:r>
      <w:r w:rsidRPr="00F8712A">
        <w:rPr>
          <w:rFonts w:cs="Times New Roman"/>
        </w:rPr>
        <w:t xml:space="preserve"> à moins qu</w:t>
      </w:r>
      <w:r>
        <w:rPr>
          <w:rFonts w:cs="Times New Roman"/>
        </w:rPr>
        <w:t>’</w:t>
      </w:r>
      <w:r w:rsidRPr="00F8712A">
        <w:rPr>
          <w:rFonts w:cs="Times New Roman"/>
        </w:rPr>
        <w:t xml:space="preserve">il ne trouve gaies la guerre civile et les batailles de Pharsale, de </w:t>
      </w:r>
      <w:proofErr w:type="spellStart"/>
      <w:r w:rsidRPr="00F8712A">
        <w:rPr>
          <w:rFonts w:cs="Times New Roman"/>
        </w:rPr>
        <w:t>Th</w:t>
      </w:r>
      <w:r>
        <w:rPr>
          <w:rFonts w:cs="Times New Roman"/>
        </w:rPr>
        <w:t>apso</w:t>
      </w:r>
      <w:proofErr w:type="spellEnd"/>
      <w:r>
        <w:rPr>
          <w:rFonts w:cs="Times New Roman"/>
        </w:rPr>
        <w:t>, de Munda, avec les 15,000 </w:t>
      </w:r>
      <w:r w:rsidRPr="00F8712A">
        <w:rPr>
          <w:rFonts w:cs="Times New Roman"/>
        </w:rPr>
        <w:t>cadavre</w:t>
      </w:r>
      <w:r>
        <w:rPr>
          <w:rFonts w:cs="Times New Roman"/>
        </w:rPr>
        <w:t>s de la première, et les 10,000 </w:t>
      </w:r>
      <w:r w:rsidRPr="00F8712A">
        <w:rPr>
          <w:rFonts w:cs="Times New Roman"/>
        </w:rPr>
        <w:t>de la seconde, et les 33,000 de la dernière. Tout ça doit être d</w:t>
      </w:r>
      <w:r>
        <w:rPr>
          <w:rFonts w:cs="Times New Roman"/>
        </w:rPr>
        <w:t>’</w:t>
      </w:r>
      <w:r w:rsidRPr="00F8712A">
        <w:rPr>
          <w:rFonts w:cs="Times New Roman"/>
        </w:rPr>
        <w:t>une gaîté désopilante pour l</w:t>
      </w:r>
      <w:r>
        <w:rPr>
          <w:rFonts w:cs="Times New Roman"/>
        </w:rPr>
        <w:t>’</w:t>
      </w:r>
      <w:r w:rsidRPr="00F8712A">
        <w:rPr>
          <w:rFonts w:cs="Times New Roman"/>
        </w:rPr>
        <w:t xml:space="preserve">élève de </w:t>
      </w:r>
      <w:r>
        <w:rPr>
          <w:rFonts w:cs="Times New Roman"/>
        </w:rPr>
        <w:t>M. </w:t>
      </w:r>
      <w:r w:rsidRPr="00F8712A">
        <w:rPr>
          <w:rFonts w:cs="Times New Roman"/>
        </w:rPr>
        <w:t>Lombroso, qui, décidé à engloutir Napoléon, ne s</w:t>
      </w:r>
      <w:r>
        <w:rPr>
          <w:rFonts w:cs="Times New Roman"/>
        </w:rPr>
        <w:t>’</w:t>
      </w:r>
      <w:r w:rsidRPr="00F8712A">
        <w:rPr>
          <w:rFonts w:cs="Times New Roman"/>
        </w:rPr>
        <w:t xml:space="preserve">arrête guère à ces petitesses. La physiologie napoléonienne de </w:t>
      </w:r>
      <w:r>
        <w:rPr>
          <w:rFonts w:cs="Times New Roman"/>
        </w:rPr>
        <w:t>M. </w:t>
      </w:r>
      <w:r w:rsidRPr="00F8712A">
        <w:rPr>
          <w:rFonts w:cs="Times New Roman"/>
        </w:rPr>
        <w:t>Ferrero montre qu</w:t>
      </w:r>
      <w:r>
        <w:rPr>
          <w:rFonts w:cs="Times New Roman"/>
        </w:rPr>
        <w:t>’</w:t>
      </w:r>
      <w:r w:rsidRPr="00F8712A">
        <w:rPr>
          <w:rFonts w:cs="Times New Roman"/>
        </w:rPr>
        <w:t xml:space="preserve">il a puisé à des sources historiques fort peu sérieuses, et les inexactitudes fourmillent. Il en est toujours à Madame de Rémusat et à Bourrienne, sans même supposer que la Rémusat des </w:t>
      </w:r>
      <w:r w:rsidRPr="00F8712A">
        <w:rPr>
          <w:rFonts w:cs="Times New Roman"/>
          <w:i/>
        </w:rPr>
        <w:t>Mémoires</w:t>
      </w:r>
      <w:r w:rsidRPr="00F8712A">
        <w:rPr>
          <w:rFonts w:cs="Times New Roman"/>
        </w:rPr>
        <w:t xml:space="preserve"> est démentie, par la Rémusat des </w:t>
      </w:r>
      <w:r w:rsidRPr="00F8712A">
        <w:rPr>
          <w:rFonts w:cs="Times New Roman"/>
          <w:i/>
        </w:rPr>
        <w:t>Lettres</w:t>
      </w:r>
      <w:r w:rsidRPr="00F8712A">
        <w:rPr>
          <w:rFonts w:cs="Times New Roman"/>
        </w:rPr>
        <w:t xml:space="preserve">, et que les </w:t>
      </w:r>
      <w:r w:rsidRPr="00F8712A">
        <w:rPr>
          <w:rFonts w:cs="Times New Roman"/>
          <w:i/>
        </w:rPr>
        <w:t>Mémoires</w:t>
      </w:r>
      <w:r w:rsidRPr="00F8712A">
        <w:rPr>
          <w:rFonts w:cs="Times New Roman"/>
        </w:rPr>
        <w:t xml:space="preserve"> de Bourrienne sont, en tout ou en partie, apocryphes. Il nous parle de la simplicité extérieure de Napoléon, ce qui donnerait un autre point de contact entre Attila et l</w:t>
      </w:r>
      <w:r>
        <w:rPr>
          <w:rFonts w:cs="Times New Roman"/>
        </w:rPr>
        <w:t>’</w:t>
      </w:r>
      <w:r w:rsidRPr="00F8712A">
        <w:rPr>
          <w:rFonts w:cs="Times New Roman"/>
        </w:rPr>
        <w:t>Empereur</w:t>
      </w:r>
      <w:r>
        <w:rPr>
          <w:rFonts w:cs="Times New Roman"/>
        </w:rPr>
        <w:t> ;</w:t>
      </w:r>
      <w:r w:rsidRPr="00F8712A">
        <w:rPr>
          <w:rFonts w:cs="Times New Roman"/>
        </w:rPr>
        <w:t xml:space="preserve"> une simplicité qui serait le comble de l</w:t>
      </w:r>
      <w:r>
        <w:rPr>
          <w:rFonts w:cs="Times New Roman"/>
        </w:rPr>
        <w:t>’</w:t>
      </w:r>
      <w:r w:rsidRPr="00F8712A">
        <w:rPr>
          <w:rFonts w:cs="Times New Roman"/>
        </w:rPr>
        <w:t xml:space="preserve">orgueil méprisant. Mais </w:t>
      </w:r>
      <w:r>
        <w:rPr>
          <w:rFonts w:cs="Times New Roman"/>
        </w:rPr>
        <w:t>M. </w:t>
      </w:r>
      <w:r w:rsidRPr="00F8712A">
        <w:rPr>
          <w:rFonts w:cs="Times New Roman"/>
        </w:rPr>
        <w:t>Ferrero ne connaît que l</w:t>
      </w:r>
      <w:r>
        <w:rPr>
          <w:rFonts w:cs="Times New Roman"/>
        </w:rPr>
        <w:t>’</w:t>
      </w:r>
      <w:r w:rsidRPr="00F8712A">
        <w:rPr>
          <w:rFonts w:cs="Times New Roman"/>
        </w:rPr>
        <w:t>Empereur à la capote grise et au petit chapeau</w:t>
      </w:r>
      <w:r>
        <w:rPr>
          <w:rFonts w:cs="Times New Roman"/>
        </w:rPr>
        <w:t> ;</w:t>
      </w:r>
      <w:r w:rsidRPr="00F8712A">
        <w:rPr>
          <w:rFonts w:cs="Times New Roman"/>
        </w:rPr>
        <w:t xml:space="preserve"> n</w:t>
      </w:r>
      <w:r>
        <w:rPr>
          <w:rFonts w:cs="Times New Roman"/>
        </w:rPr>
        <w:t>’</w:t>
      </w:r>
      <w:r w:rsidRPr="00F8712A">
        <w:rPr>
          <w:rFonts w:cs="Times New Roman"/>
        </w:rPr>
        <w:t>a-t-il jamais eu sous les yeux une reproduction des tableaux de David, d</w:t>
      </w:r>
      <w:r>
        <w:rPr>
          <w:rFonts w:cs="Times New Roman"/>
        </w:rPr>
        <w:t>’</w:t>
      </w:r>
      <w:proofErr w:type="spellStart"/>
      <w:r w:rsidRPr="00F8712A">
        <w:rPr>
          <w:rFonts w:cs="Times New Roman"/>
        </w:rPr>
        <w:t>Appiani</w:t>
      </w:r>
      <w:proofErr w:type="spellEnd"/>
      <w:r w:rsidRPr="00F8712A">
        <w:rPr>
          <w:rFonts w:cs="Times New Roman"/>
        </w:rPr>
        <w:t>, d</w:t>
      </w:r>
      <w:r>
        <w:rPr>
          <w:rFonts w:cs="Times New Roman"/>
        </w:rPr>
        <w:t>’</w:t>
      </w:r>
      <w:r w:rsidRPr="00F8712A">
        <w:rPr>
          <w:rFonts w:cs="Times New Roman"/>
        </w:rPr>
        <w:t>Isabey</w:t>
      </w:r>
      <w:r>
        <w:rPr>
          <w:rFonts w:cs="Times New Roman"/>
        </w:rPr>
        <w:t> ?</w:t>
      </w:r>
      <w:r w:rsidRPr="00F8712A">
        <w:rPr>
          <w:rFonts w:cs="Times New Roman"/>
        </w:rPr>
        <w:t xml:space="preserve"> N</w:t>
      </w:r>
      <w:r>
        <w:rPr>
          <w:rFonts w:cs="Times New Roman"/>
        </w:rPr>
        <w:t>’</w:t>
      </w:r>
      <w:r w:rsidRPr="00F8712A">
        <w:rPr>
          <w:rFonts w:cs="Times New Roman"/>
        </w:rPr>
        <w:t>a-t-il jamais entendu parler de la Cour impériale, de ces titres des grands officiers du Palais</w:t>
      </w:r>
      <w:r>
        <w:rPr>
          <w:rFonts w:cs="Times New Roman"/>
        </w:rPr>
        <w:t> ?</w:t>
      </w:r>
      <w:r w:rsidRPr="00F8712A">
        <w:rPr>
          <w:rFonts w:cs="Times New Roman"/>
        </w:rPr>
        <w:t xml:space="preserve"> ou du Sacre à Notre-Dame</w:t>
      </w:r>
      <w:r>
        <w:rPr>
          <w:rFonts w:cs="Times New Roman"/>
        </w:rPr>
        <w:t> ?</w:t>
      </w:r>
      <w:r w:rsidRPr="00F8712A">
        <w:rPr>
          <w:rFonts w:cs="Times New Roman"/>
        </w:rPr>
        <w:t xml:space="preserve"> ou de la Cérémonie du Champ de Mai</w:t>
      </w:r>
      <w:r>
        <w:rPr>
          <w:rFonts w:cs="Times New Roman"/>
        </w:rPr>
        <w:t> ?</w:t>
      </w:r>
      <w:r w:rsidRPr="00F8712A">
        <w:rPr>
          <w:rFonts w:cs="Times New Roman"/>
        </w:rPr>
        <w:t xml:space="preserve"> Et lorsqu</w:t>
      </w:r>
      <w:r>
        <w:rPr>
          <w:rFonts w:cs="Times New Roman"/>
        </w:rPr>
        <w:t>’</w:t>
      </w:r>
      <w:r w:rsidRPr="00F8712A">
        <w:rPr>
          <w:rFonts w:cs="Times New Roman"/>
        </w:rPr>
        <w:t xml:space="preserve">il nous présente Napoléon comme usé après la campagne de 1812, </w:t>
      </w:r>
      <w:r>
        <w:rPr>
          <w:rFonts w:cs="Times New Roman"/>
        </w:rPr>
        <w:t>M. </w:t>
      </w:r>
      <w:r w:rsidRPr="00F8712A">
        <w:rPr>
          <w:rFonts w:cs="Times New Roman"/>
        </w:rPr>
        <w:t>Ferrero oublie que la campagne de France a été un chef-d</w:t>
      </w:r>
      <w:r>
        <w:rPr>
          <w:rFonts w:cs="Times New Roman"/>
        </w:rPr>
        <w:t>’</w:t>
      </w:r>
      <w:r w:rsidRPr="00F8712A">
        <w:rPr>
          <w:rFonts w:cs="Times New Roman"/>
        </w:rPr>
        <w:t>œuvre de stratégie</w:t>
      </w:r>
      <w:r>
        <w:rPr>
          <w:rFonts w:cs="Times New Roman"/>
        </w:rPr>
        <w:t> !</w:t>
      </w:r>
      <w:r w:rsidRPr="00F8712A">
        <w:rPr>
          <w:rFonts w:cs="Times New Roman"/>
        </w:rPr>
        <w:t xml:space="preserve"> Et lorsqu</w:t>
      </w:r>
      <w:r>
        <w:rPr>
          <w:rFonts w:cs="Times New Roman"/>
        </w:rPr>
        <w:t>’</w:t>
      </w:r>
      <w:r w:rsidRPr="00F8712A">
        <w:rPr>
          <w:rFonts w:cs="Times New Roman"/>
        </w:rPr>
        <w:t>il parle des projets du jeune Bonaparte en Orient, comme des vagues rêveries d</w:t>
      </w:r>
      <w:r>
        <w:rPr>
          <w:rFonts w:cs="Times New Roman"/>
        </w:rPr>
        <w:t>’</w:t>
      </w:r>
      <w:r w:rsidRPr="00F8712A">
        <w:rPr>
          <w:rFonts w:cs="Times New Roman"/>
        </w:rPr>
        <w:t xml:space="preserve">un esprit ambitieux et oisif, </w:t>
      </w:r>
      <w:r>
        <w:rPr>
          <w:rFonts w:cs="Times New Roman"/>
        </w:rPr>
        <w:t>M. </w:t>
      </w:r>
      <w:r w:rsidRPr="00F8712A">
        <w:rPr>
          <w:rFonts w:cs="Times New Roman"/>
        </w:rPr>
        <w:t>Ferrero ignore que même Pitt s</w:t>
      </w:r>
      <w:r>
        <w:rPr>
          <w:rFonts w:cs="Times New Roman"/>
        </w:rPr>
        <w:t>’</w:t>
      </w:r>
      <w:r w:rsidRPr="00F8712A">
        <w:rPr>
          <w:rFonts w:cs="Times New Roman"/>
        </w:rPr>
        <w:t>en inquiétait et donnait l</w:t>
      </w:r>
      <w:r>
        <w:rPr>
          <w:rFonts w:cs="Times New Roman"/>
        </w:rPr>
        <w:t>’</w:t>
      </w:r>
      <w:r w:rsidRPr="00F8712A">
        <w:rPr>
          <w:rFonts w:cs="Times New Roman"/>
        </w:rPr>
        <w:t>alarme au Parlement anglais</w:t>
      </w:r>
      <w:r>
        <w:rPr>
          <w:rFonts w:cs="Times New Roman"/>
        </w:rPr>
        <w:t> !</w:t>
      </w:r>
      <w:r w:rsidRPr="00F8712A">
        <w:rPr>
          <w:rFonts w:cs="Times New Roman"/>
        </w:rPr>
        <w:t xml:space="preserve"> Enfin, je crois que je pourrais continuer de </w:t>
      </w:r>
      <w:r w:rsidRPr="00F8712A">
        <w:rPr>
          <w:rFonts w:cs="Times New Roman"/>
        </w:rPr>
        <w:lastRenderedPageBreak/>
        <w:t>cette manière pendant</w:t>
      </w:r>
      <w:r>
        <w:rPr>
          <w:rFonts w:cs="Times New Roman"/>
        </w:rPr>
        <w:t xml:space="preserve"> </w:t>
      </w:r>
      <w:r w:rsidRPr="00F8712A">
        <w:rPr>
          <w:rFonts w:cs="Times New Roman"/>
        </w:rPr>
        <w:t>trois ou quatre pages, et j</w:t>
      </w:r>
      <w:r>
        <w:rPr>
          <w:rFonts w:cs="Times New Roman"/>
        </w:rPr>
        <w:t>’</w:t>
      </w:r>
      <w:r w:rsidRPr="00F8712A">
        <w:rPr>
          <w:rFonts w:cs="Times New Roman"/>
        </w:rPr>
        <w:t>ai promis de ne pas discuter</w:t>
      </w:r>
      <w:r>
        <w:rPr>
          <w:rFonts w:cs="Times New Roman"/>
        </w:rPr>
        <w:t> ;</w:t>
      </w:r>
      <w:r w:rsidRPr="00F8712A">
        <w:rPr>
          <w:rFonts w:cs="Times New Roman"/>
        </w:rPr>
        <w:t xml:space="preserve"> je me réserve de faire ailleurs et à mon aise maintes interrogations à </w:t>
      </w:r>
      <w:r>
        <w:rPr>
          <w:rFonts w:cs="Times New Roman"/>
        </w:rPr>
        <w:t>M. </w:t>
      </w:r>
      <w:r w:rsidRPr="00F8712A">
        <w:rPr>
          <w:rFonts w:cs="Times New Roman"/>
        </w:rPr>
        <w:t>Ferrero. Je me borne ici à constater, une fois de plus, que l</w:t>
      </w:r>
      <w:r>
        <w:rPr>
          <w:rFonts w:cs="Times New Roman"/>
        </w:rPr>
        <w:t>’</w:t>
      </w:r>
      <w:r w:rsidRPr="00F8712A">
        <w:rPr>
          <w:rFonts w:cs="Times New Roman"/>
        </w:rPr>
        <w:t xml:space="preserve">école </w:t>
      </w:r>
      <w:proofErr w:type="spellStart"/>
      <w:r w:rsidRPr="00F8712A">
        <w:rPr>
          <w:rFonts w:cs="Times New Roman"/>
        </w:rPr>
        <w:t>lombrosienne</w:t>
      </w:r>
      <w:proofErr w:type="spellEnd"/>
      <w:r w:rsidRPr="00F8712A">
        <w:rPr>
          <w:rFonts w:cs="Times New Roman"/>
        </w:rPr>
        <w:t xml:space="preserve"> habitue ses élèves à tirer des conclusions extraordinaires de petits faits, souvent peu fondés, quelquefois tout à fait</w:t>
      </w:r>
      <w:del w:id="61" w:author="Marguerite-Marie Bordry" w:date="2018-12-07T16:54:00Z">
        <w:r w:rsidRPr="00F8712A" w:rsidDel="009E28E7">
          <w:rPr>
            <w:rFonts w:cs="Times New Roman"/>
          </w:rPr>
          <w:delText>s</w:delText>
        </w:r>
      </w:del>
      <w:r w:rsidRPr="00F8712A">
        <w:rPr>
          <w:rFonts w:cs="Times New Roman"/>
        </w:rPr>
        <w:t xml:space="preserve"> insignifiants. D</w:t>
      </w:r>
      <w:r>
        <w:rPr>
          <w:rFonts w:cs="Times New Roman"/>
        </w:rPr>
        <w:t>’</w:t>
      </w:r>
      <w:r w:rsidRPr="00F8712A">
        <w:rPr>
          <w:rFonts w:cs="Times New Roman"/>
        </w:rPr>
        <w:t xml:space="preserve">où, les voilà à nous présenter un Jules César déguisé </w:t>
      </w:r>
      <w:del w:id="62" w:author="Marguerite-Marie Bordry" w:date="2018-12-07T16:54:00Z">
        <w:r w:rsidRPr="00F8712A" w:rsidDel="000C0D92">
          <w:rPr>
            <w:rFonts w:cs="Times New Roman"/>
          </w:rPr>
          <w:delText xml:space="preserve">eri </w:delText>
        </w:r>
      </w:del>
      <w:ins w:id="63" w:author="Marguerite-Marie Bordry" w:date="2018-12-07T16:54:00Z">
        <w:r w:rsidR="000C0D92" w:rsidRPr="00F8712A">
          <w:rPr>
            <w:rFonts w:cs="Times New Roman"/>
          </w:rPr>
          <w:t>e</w:t>
        </w:r>
        <w:r w:rsidR="000C0D92">
          <w:rPr>
            <w:rFonts w:cs="Times New Roman"/>
          </w:rPr>
          <w:t>n</w:t>
        </w:r>
        <w:r w:rsidR="000C0D92" w:rsidRPr="00F8712A">
          <w:rPr>
            <w:rFonts w:cs="Times New Roman"/>
          </w:rPr>
          <w:t xml:space="preserve"> </w:t>
        </w:r>
      </w:ins>
      <w:r w:rsidRPr="00F8712A">
        <w:rPr>
          <w:rFonts w:cs="Times New Roman"/>
          <w:i/>
        </w:rPr>
        <w:t xml:space="preserve">Ecce Homo, </w:t>
      </w:r>
      <w:r w:rsidRPr="00F8712A">
        <w:rPr>
          <w:rFonts w:cs="Times New Roman"/>
        </w:rPr>
        <w:t>et un Napoléon avec le manteau de Diogène</w:t>
      </w:r>
      <w:r>
        <w:rPr>
          <w:rFonts w:cs="Times New Roman"/>
        </w:rPr>
        <w:t> ;</w:t>
      </w:r>
      <w:r w:rsidRPr="00F8712A">
        <w:rPr>
          <w:rFonts w:cs="Times New Roman"/>
        </w:rPr>
        <w:t xml:space="preserve"> ou à négliger la bibliographie napoléonienne qui compte des œuvres précieuses</w:t>
      </w:r>
      <w:r>
        <w:rPr>
          <w:rFonts w:cs="Times New Roman"/>
        </w:rPr>
        <w:t> ;</w:t>
      </w:r>
      <w:r w:rsidRPr="00F8712A">
        <w:rPr>
          <w:rFonts w:cs="Times New Roman"/>
        </w:rPr>
        <w:t xml:space="preserve"> ou, dans un tableau des sociétés militaires, à citer comme une source historique les </w:t>
      </w:r>
      <w:r w:rsidRPr="00F8712A">
        <w:rPr>
          <w:rFonts w:cs="Times New Roman"/>
          <w:i/>
        </w:rPr>
        <w:t>Mémoires</w:t>
      </w:r>
      <w:r w:rsidRPr="00F8712A">
        <w:rPr>
          <w:rFonts w:cs="Times New Roman"/>
        </w:rPr>
        <w:t>… de d</w:t>
      </w:r>
      <w:r>
        <w:rPr>
          <w:rFonts w:cs="Times New Roman"/>
        </w:rPr>
        <w:t>’</w:t>
      </w:r>
      <w:r w:rsidRPr="00F8712A">
        <w:rPr>
          <w:rFonts w:cs="Times New Roman"/>
        </w:rPr>
        <w:t>Artagnan</w:t>
      </w:r>
      <w:r>
        <w:rPr>
          <w:rFonts w:cs="Times New Roman"/>
        </w:rPr>
        <w:t> !</w:t>
      </w:r>
      <w:r w:rsidRPr="00F8712A">
        <w:rPr>
          <w:rFonts w:cs="Times New Roman"/>
        </w:rPr>
        <w:t xml:space="preserve"> Je ne veux pas nier le talent de </w:t>
      </w:r>
      <w:r>
        <w:rPr>
          <w:rFonts w:cs="Times New Roman"/>
        </w:rPr>
        <w:t>M. </w:t>
      </w:r>
      <w:r w:rsidRPr="00F8712A">
        <w:rPr>
          <w:rFonts w:cs="Times New Roman"/>
        </w:rPr>
        <w:t>Guglielmo Ferrero, ni contester une certaine importance à son livre</w:t>
      </w:r>
      <w:r>
        <w:rPr>
          <w:rFonts w:cs="Times New Roman"/>
        </w:rPr>
        <w:t> ;</w:t>
      </w:r>
      <w:r w:rsidRPr="00F8712A">
        <w:rPr>
          <w:rFonts w:cs="Times New Roman"/>
        </w:rPr>
        <w:t xml:space="preserve"> il y a de la chaleur, de la sincérité</w:t>
      </w:r>
      <w:r>
        <w:rPr>
          <w:rFonts w:cs="Times New Roman"/>
        </w:rPr>
        <w:t> ;</w:t>
      </w:r>
      <w:r w:rsidRPr="00F8712A">
        <w:rPr>
          <w:rFonts w:cs="Times New Roman"/>
        </w:rPr>
        <w:t xml:space="preserve"> mais les applaudissements tapageurs, les éloges exagérés, les conseils d</w:t>
      </w:r>
      <w:r>
        <w:rPr>
          <w:rFonts w:cs="Times New Roman"/>
        </w:rPr>
        <w:t>’</w:t>
      </w:r>
      <w:r w:rsidRPr="00F8712A">
        <w:rPr>
          <w:rFonts w:cs="Times New Roman"/>
        </w:rPr>
        <w:t>une presse toujours fanatiques risquent de l</w:t>
      </w:r>
      <w:r>
        <w:rPr>
          <w:rFonts w:cs="Times New Roman"/>
        </w:rPr>
        <w:t>’</w:t>
      </w:r>
      <w:r w:rsidRPr="00F8712A">
        <w:rPr>
          <w:rFonts w:cs="Times New Roman"/>
        </w:rPr>
        <w:t>acheminer par une fausse route, et ils l</w:t>
      </w:r>
      <w:r>
        <w:rPr>
          <w:rFonts w:cs="Times New Roman"/>
        </w:rPr>
        <w:t>’</w:t>
      </w:r>
      <w:r w:rsidRPr="00F8712A">
        <w:rPr>
          <w:rFonts w:cs="Times New Roman"/>
        </w:rPr>
        <w:t>ont déjà habitué à se croire le révélateur d</w:t>
      </w:r>
      <w:r>
        <w:rPr>
          <w:rFonts w:cs="Times New Roman"/>
        </w:rPr>
        <w:t>’</w:t>
      </w:r>
      <w:r w:rsidRPr="00F8712A">
        <w:rPr>
          <w:rFonts w:cs="Times New Roman"/>
        </w:rPr>
        <w:t>un monde nouveau. Vis-à-vis de l</w:t>
      </w:r>
      <w:r>
        <w:rPr>
          <w:rFonts w:cs="Times New Roman"/>
        </w:rPr>
        <w:t>’</w:t>
      </w:r>
      <w:r w:rsidRPr="00F8712A">
        <w:rPr>
          <w:rFonts w:cs="Times New Roman"/>
        </w:rPr>
        <w:t xml:space="preserve">art, par exemple, il est </w:t>
      </w:r>
      <w:proofErr w:type="spellStart"/>
      <w:r w:rsidRPr="00F8712A">
        <w:rPr>
          <w:rFonts w:cs="Times New Roman"/>
          <w:i/>
        </w:rPr>
        <w:t>aveniriste</w:t>
      </w:r>
      <w:proofErr w:type="spellEnd"/>
      <w:r w:rsidRPr="00F8712A">
        <w:rPr>
          <w:rFonts w:cs="Times New Roman"/>
        </w:rPr>
        <w:t xml:space="preserve"> comme Max </w:t>
      </w:r>
      <w:proofErr w:type="spellStart"/>
      <w:r w:rsidRPr="00F8712A">
        <w:rPr>
          <w:rFonts w:cs="Times New Roman"/>
        </w:rPr>
        <w:t>Nordau</w:t>
      </w:r>
      <w:proofErr w:type="spellEnd"/>
      <w:r w:rsidRPr="00F8712A">
        <w:rPr>
          <w:rFonts w:cs="Times New Roman"/>
        </w:rPr>
        <w:t xml:space="preserve"> (pour lequel il a une admiration presque sans bornes), ou comme Tolstoï</w:t>
      </w:r>
      <w:r>
        <w:rPr>
          <w:rFonts w:cs="Times New Roman"/>
        </w:rPr>
        <w:t> ;</w:t>
      </w:r>
      <w:r w:rsidRPr="00F8712A">
        <w:rPr>
          <w:rFonts w:cs="Times New Roman"/>
        </w:rPr>
        <w:t xml:space="preserve"> il prêche la puissance des ténèbres, la mort de l</w:t>
      </w:r>
      <w:r>
        <w:rPr>
          <w:rFonts w:cs="Times New Roman"/>
        </w:rPr>
        <w:t>’</w:t>
      </w:r>
      <w:r w:rsidRPr="00F8712A">
        <w:rPr>
          <w:rFonts w:cs="Times New Roman"/>
        </w:rPr>
        <w:t>art, le triomphe du crétinisme</w:t>
      </w:r>
      <w:r>
        <w:rPr>
          <w:rFonts w:cs="Times New Roman"/>
        </w:rPr>
        <w:t> ;</w:t>
      </w:r>
      <w:r w:rsidRPr="00F8712A">
        <w:rPr>
          <w:rFonts w:cs="Times New Roman"/>
        </w:rPr>
        <w:t xml:space="preserve"> et le pire, c</w:t>
      </w:r>
      <w:r>
        <w:rPr>
          <w:rFonts w:cs="Times New Roman"/>
        </w:rPr>
        <w:t>’</w:t>
      </w:r>
      <w:r w:rsidRPr="00F8712A">
        <w:rPr>
          <w:rFonts w:cs="Times New Roman"/>
        </w:rPr>
        <w:t>est qu</w:t>
      </w:r>
      <w:r>
        <w:rPr>
          <w:rFonts w:cs="Times New Roman"/>
        </w:rPr>
        <w:t>’</w:t>
      </w:r>
      <w:r w:rsidRPr="00F8712A">
        <w:rPr>
          <w:rFonts w:cs="Times New Roman"/>
        </w:rPr>
        <w:t>il y croit de tout son cœur. Ces opinions malheureuses expliquent son dédain pour toute forme littéraire</w:t>
      </w:r>
      <w:r>
        <w:rPr>
          <w:rFonts w:cs="Times New Roman"/>
        </w:rPr>
        <w:t> ;</w:t>
      </w:r>
      <w:r w:rsidRPr="00F8712A">
        <w:rPr>
          <w:rFonts w:cs="Times New Roman"/>
        </w:rPr>
        <w:t xml:space="preserve"> </w:t>
      </w:r>
      <w:r w:rsidRPr="00F8712A">
        <w:rPr>
          <w:rFonts w:cs="Times New Roman"/>
          <w:i/>
        </w:rPr>
        <w:t xml:space="preserve">Il </w:t>
      </w:r>
      <w:proofErr w:type="spellStart"/>
      <w:r w:rsidRPr="00F8712A">
        <w:rPr>
          <w:rFonts w:cs="Times New Roman"/>
          <w:i/>
        </w:rPr>
        <w:t>Militarismo</w:t>
      </w:r>
      <w:proofErr w:type="spellEnd"/>
      <w:r w:rsidRPr="00F8712A">
        <w:rPr>
          <w:rFonts w:cs="Times New Roman"/>
        </w:rPr>
        <w:t xml:space="preserve"> n</w:t>
      </w:r>
      <w:r>
        <w:rPr>
          <w:rFonts w:cs="Times New Roman"/>
        </w:rPr>
        <w:t>’</w:t>
      </w:r>
      <w:r w:rsidRPr="00F8712A">
        <w:rPr>
          <w:rFonts w:cs="Times New Roman"/>
        </w:rPr>
        <w:t>est aucunement l</w:t>
      </w:r>
      <w:r>
        <w:rPr>
          <w:rFonts w:cs="Times New Roman"/>
        </w:rPr>
        <w:t>’</w:t>
      </w:r>
      <w:r w:rsidRPr="00F8712A">
        <w:rPr>
          <w:rFonts w:cs="Times New Roman"/>
        </w:rPr>
        <w:t>œuvre d</w:t>
      </w:r>
      <w:r>
        <w:rPr>
          <w:rFonts w:cs="Times New Roman"/>
        </w:rPr>
        <w:t>’</w:t>
      </w:r>
      <w:r w:rsidRPr="00F8712A">
        <w:rPr>
          <w:rFonts w:cs="Times New Roman"/>
        </w:rPr>
        <w:t>un artiste</w:t>
      </w:r>
      <w:r>
        <w:rPr>
          <w:rFonts w:cs="Times New Roman"/>
        </w:rPr>
        <w:t> ;</w:t>
      </w:r>
      <w:r w:rsidRPr="00F8712A">
        <w:rPr>
          <w:rFonts w:cs="Times New Roman"/>
        </w:rPr>
        <w:t xml:space="preserve"> un journaliste des plus médiocres pourrait y mettre sa signature, et avec quelque grimace, encore.</w:t>
      </w:r>
    </w:p>
    <w:p w14:paraId="1F52938F" w14:textId="77777777" w:rsidR="00A1452B" w:rsidRPr="00FE42C5" w:rsidRDefault="00A1452B" w:rsidP="00A1452B">
      <w:pPr>
        <w:pStyle w:val="Titre3"/>
        <w:rPr>
          <w:lang w:val="it-IT"/>
        </w:rPr>
      </w:pPr>
      <w:r w:rsidRPr="00FE42C5">
        <w:rPr>
          <w:lang w:val="it-IT"/>
        </w:rPr>
        <w:t xml:space="preserve">Gabriele </w:t>
      </w:r>
      <w:proofErr w:type="gramStart"/>
      <w:r w:rsidRPr="00FE42C5">
        <w:rPr>
          <w:lang w:val="it-IT"/>
        </w:rPr>
        <w:t>d’Annunzio :</w:t>
      </w:r>
      <w:proofErr w:type="gramEnd"/>
      <w:r w:rsidRPr="00FE42C5">
        <w:rPr>
          <w:lang w:val="it-IT"/>
        </w:rPr>
        <w:t xml:space="preserve"> </w:t>
      </w:r>
      <w:r w:rsidRPr="00FE42C5">
        <w:rPr>
          <w:i/>
          <w:lang w:val="it-IT"/>
        </w:rPr>
        <w:t>La Città morta</w:t>
      </w:r>
    </w:p>
    <w:p w14:paraId="3DF3A4C0"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article-1898-04_327a</w:t>
      </w:r>
    </w:p>
    <w:p w14:paraId="47041E62"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040E7E21" w14:textId="77777777" w:rsidR="00A1452B" w:rsidRPr="00FE42C5" w:rsidRDefault="00A1452B" w:rsidP="00A1452B">
      <w:pPr>
        <w:pStyle w:val="term"/>
        <w:rPr>
          <w:lang w:val="it-IT"/>
        </w:rPr>
      </w:pPr>
      <w:proofErr w:type="spellStart"/>
      <w:proofErr w:type="gramStart"/>
      <w:r w:rsidRPr="00FE42C5">
        <w:rPr>
          <w:lang w:val="it-IT"/>
        </w:rPr>
        <w:t>signed</w:t>
      </w:r>
      <w:proofErr w:type="spellEnd"/>
      <w:r w:rsidRPr="00FE42C5">
        <w:rPr>
          <w:lang w:val="it-IT"/>
        </w:rPr>
        <w:t> :</w:t>
      </w:r>
      <w:proofErr w:type="gramEnd"/>
      <w:r w:rsidRPr="00FE42C5">
        <w:rPr>
          <w:lang w:val="it-IT"/>
        </w:rPr>
        <w:t xml:space="preserve"> Luciano </w:t>
      </w:r>
      <w:proofErr w:type="spellStart"/>
      <w:r w:rsidRPr="00FE42C5">
        <w:rPr>
          <w:rFonts w:eastAsiaTheme="majorEastAsia"/>
          <w:lang w:val="it-IT"/>
        </w:rPr>
        <w:t>Zùccoli</w:t>
      </w:r>
      <w:proofErr w:type="spellEnd"/>
    </w:p>
    <w:p w14:paraId="3B097A60" w14:textId="77777777" w:rsidR="00A1452B" w:rsidRDefault="00A1452B" w:rsidP="00A1452B">
      <w:pPr>
        <w:pStyle w:val="term"/>
      </w:pPr>
      <w:proofErr w:type="gramStart"/>
      <w:r w:rsidRPr="00925B7B">
        <w:t>section</w:t>
      </w:r>
      <w:proofErr w:type="gramEnd"/>
      <w:r w:rsidRPr="00925B7B">
        <w:t xml:space="preserve"> : </w:t>
      </w:r>
      <w:r>
        <w:t>Lettres italiennes</w:t>
      </w:r>
    </w:p>
    <w:p w14:paraId="75A88C2A"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rsidRPr="00F8712A">
        <w:t>Gabriele d</w:t>
      </w:r>
      <w:r>
        <w:t>’</w:t>
      </w:r>
      <w:r w:rsidRPr="00F8712A">
        <w:t>Annunzio</w:t>
      </w:r>
      <w:r>
        <w:t> :</w:t>
      </w:r>
      <w:r w:rsidRPr="00F8712A">
        <w:t xml:space="preserve"> </w:t>
      </w:r>
      <w:r w:rsidRPr="00F8712A">
        <w:rPr>
          <w:i/>
        </w:rPr>
        <w:t xml:space="preserve">La </w:t>
      </w:r>
      <w:proofErr w:type="spellStart"/>
      <w:r w:rsidRPr="00F8712A">
        <w:rPr>
          <w:i/>
        </w:rPr>
        <w:t>Città</w:t>
      </w:r>
      <w:proofErr w:type="spellEnd"/>
      <w:r w:rsidRPr="00F8712A">
        <w:rPr>
          <w:i/>
        </w:rPr>
        <w:t xml:space="preserve"> </w:t>
      </w:r>
      <w:proofErr w:type="spellStart"/>
      <w:r w:rsidRPr="00F8712A">
        <w:rPr>
          <w:i/>
        </w:rPr>
        <w:t>morta</w:t>
      </w:r>
      <w:proofErr w:type="spellEnd"/>
    </w:p>
    <w:p w14:paraId="5E16188C" w14:textId="77777777" w:rsidR="00A1452B" w:rsidRPr="00925B7B" w:rsidRDefault="00A1452B" w:rsidP="00A1452B">
      <w:pPr>
        <w:pStyle w:val="term"/>
      </w:pPr>
      <w:proofErr w:type="gramStart"/>
      <w:r w:rsidRPr="00925B7B">
        <w:t>date</w:t>
      </w:r>
      <w:proofErr w:type="gramEnd"/>
      <w:r w:rsidRPr="00925B7B">
        <w:t> :</w:t>
      </w:r>
      <w:r>
        <w:t xml:space="preserve"> 1898-04</w:t>
      </w:r>
    </w:p>
    <w:p w14:paraId="10B8A547"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 numéro 100, avril 1898</w:t>
      </w:r>
      <w:r w:rsidRPr="00925B7B">
        <w:t xml:space="preserve">, </w:t>
      </w:r>
      <w:r>
        <w:t>p. 325-330 [327]</w:t>
      </w:r>
    </w:p>
    <w:p w14:paraId="16A95648" w14:textId="77777777" w:rsidR="00A1452B" w:rsidRPr="00F8712A" w:rsidRDefault="00A1452B" w:rsidP="00A1452B">
      <w:pPr>
        <w:pStyle w:val="Corpsdetexte"/>
        <w:rPr>
          <w:rFonts w:cs="Times New Roman"/>
        </w:rPr>
      </w:pPr>
      <w:r w:rsidRPr="00F8712A">
        <w:rPr>
          <w:rFonts w:cs="Times New Roman"/>
        </w:rPr>
        <w:t xml:space="preserve">Pour passer à une atmosphère littérairement plus pure, voici </w:t>
      </w:r>
      <w:r w:rsidRPr="00F8712A">
        <w:rPr>
          <w:rFonts w:cs="Times New Roman"/>
          <w:b/>
        </w:rPr>
        <w:t xml:space="preserve">La </w:t>
      </w:r>
      <w:proofErr w:type="spellStart"/>
      <w:r w:rsidRPr="00F8712A">
        <w:rPr>
          <w:rFonts w:cs="Times New Roman"/>
          <w:b/>
        </w:rPr>
        <w:t>Città</w:t>
      </w:r>
      <w:proofErr w:type="spellEnd"/>
      <w:r w:rsidRPr="00F8712A">
        <w:rPr>
          <w:rFonts w:cs="Times New Roman"/>
          <w:b/>
        </w:rPr>
        <w:t xml:space="preserve"> </w:t>
      </w:r>
      <w:proofErr w:type="spellStart"/>
      <w:r w:rsidRPr="00F8712A">
        <w:rPr>
          <w:rFonts w:cs="Times New Roman"/>
          <w:b/>
        </w:rPr>
        <w:t>Morta</w:t>
      </w:r>
      <w:proofErr w:type="spellEnd"/>
      <w:r w:rsidRPr="00F8712A">
        <w:rPr>
          <w:rFonts w:cs="Times New Roman"/>
        </w:rPr>
        <w:t xml:space="preserve"> par Gabriele d</w:t>
      </w:r>
      <w:r>
        <w:rPr>
          <w:rFonts w:cs="Times New Roman"/>
        </w:rPr>
        <w:t>’</w:t>
      </w:r>
      <w:r w:rsidRPr="00F8712A">
        <w:rPr>
          <w:rFonts w:cs="Times New Roman"/>
        </w:rPr>
        <w:t xml:space="preserve">Annunzio, (Milan, Treves), que, pour le titre de la </w:t>
      </w:r>
      <w:r w:rsidRPr="00F8712A">
        <w:rPr>
          <w:rFonts w:cs="Times New Roman"/>
          <w:i/>
        </w:rPr>
        <w:t>Ville Morte</w:t>
      </w:r>
      <w:r w:rsidRPr="00F8712A">
        <w:rPr>
          <w:rFonts w:cs="Times New Roman"/>
        </w:rPr>
        <w:t xml:space="preserve"> les Parisiens connaissent tant et mieux que les compatriotes de l</w:t>
      </w:r>
      <w:r>
        <w:rPr>
          <w:rFonts w:cs="Times New Roman"/>
        </w:rPr>
        <w:t>’</w:t>
      </w:r>
      <w:r w:rsidRPr="00F8712A">
        <w:rPr>
          <w:rFonts w:cs="Times New Roman"/>
        </w:rPr>
        <w:t>auteur. C</w:t>
      </w:r>
      <w:r>
        <w:rPr>
          <w:rFonts w:cs="Times New Roman"/>
        </w:rPr>
        <w:t>’</w:t>
      </w:r>
      <w:r w:rsidRPr="00F8712A">
        <w:rPr>
          <w:rFonts w:cs="Times New Roman"/>
        </w:rPr>
        <w:t>est pourquoi je me borne à en noter la forme exquise, riche, cristalline, et quant à ses mérites dramatiques je m</w:t>
      </w:r>
      <w:r>
        <w:rPr>
          <w:rFonts w:cs="Times New Roman"/>
        </w:rPr>
        <w:t>’</w:t>
      </w:r>
      <w:r w:rsidRPr="00F8712A">
        <w:rPr>
          <w:rFonts w:cs="Times New Roman"/>
        </w:rPr>
        <w:t>en remets à la critique française qui l</w:t>
      </w:r>
      <w:r>
        <w:rPr>
          <w:rFonts w:cs="Times New Roman"/>
        </w:rPr>
        <w:t>’</w:t>
      </w:r>
      <w:r w:rsidRPr="00F8712A">
        <w:rPr>
          <w:rFonts w:cs="Times New Roman"/>
        </w:rPr>
        <w:t>a jugée à sa juste valeur. C</w:t>
      </w:r>
      <w:r>
        <w:rPr>
          <w:rFonts w:cs="Times New Roman"/>
        </w:rPr>
        <w:t>’</w:t>
      </w:r>
      <w:r w:rsidRPr="00F8712A">
        <w:rPr>
          <w:rFonts w:cs="Times New Roman"/>
        </w:rPr>
        <w:t xml:space="preserve">est, dans les projets de </w:t>
      </w:r>
      <w:r>
        <w:rPr>
          <w:rFonts w:cs="Times New Roman"/>
        </w:rPr>
        <w:t>M. </w:t>
      </w:r>
      <w:r w:rsidRPr="00F8712A">
        <w:rPr>
          <w:rFonts w:cs="Times New Roman"/>
        </w:rPr>
        <w:t>d</w:t>
      </w:r>
      <w:r>
        <w:rPr>
          <w:rFonts w:cs="Times New Roman"/>
        </w:rPr>
        <w:t>’</w:t>
      </w:r>
      <w:r w:rsidRPr="00F8712A">
        <w:rPr>
          <w:rFonts w:cs="Times New Roman"/>
        </w:rPr>
        <w:t>Annunzio, le premier pas vers son théâtre tragique d</w:t>
      </w:r>
      <w:r>
        <w:rPr>
          <w:rFonts w:cs="Times New Roman"/>
        </w:rPr>
        <w:t>’</w:t>
      </w:r>
      <w:r w:rsidRPr="00F8712A">
        <w:rPr>
          <w:rFonts w:cs="Times New Roman"/>
        </w:rPr>
        <w:t>Albano</w:t>
      </w:r>
      <w:r>
        <w:rPr>
          <w:rFonts w:cs="Times New Roman"/>
        </w:rPr>
        <w:t> ;</w:t>
      </w:r>
      <w:r w:rsidRPr="00F8712A">
        <w:rPr>
          <w:rFonts w:cs="Times New Roman"/>
        </w:rPr>
        <w:t xml:space="preserve"> un rêve encore lointain, pour lequel travaillent et le poète de la </w:t>
      </w:r>
      <w:r w:rsidRPr="00F8712A">
        <w:rPr>
          <w:rFonts w:cs="Times New Roman"/>
          <w:i/>
        </w:rPr>
        <w:t>Ville Morte</w:t>
      </w:r>
      <w:r w:rsidRPr="00F8712A">
        <w:rPr>
          <w:rFonts w:cs="Times New Roman"/>
        </w:rPr>
        <w:t xml:space="preserve"> et des jeunes auteurs enchantés de cette renaissance magique.</w:t>
      </w:r>
    </w:p>
    <w:p w14:paraId="795FD88D" w14:textId="77777777" w:rsidR="00A1452B" w:rsidRPr="00FE42C5" w:rsidRDefault="00A1452B" w:rsidP="00A1452B">
      <w:pPr>
        <w:pStyle w:val="Titre3"/>
        <w:rPr>
          <w:lang w:val="it-IT"/>
        </w:rPr>
      </w:pPr>
      <w:r w:rsidRPr="00FE42C5">
        <w:rPr>
          <w:lang w:val="it-IT"/>
        </w:rPr>
        <w:t xml:space="preserve">Ugo </w:t>
      </w:r>
      <w:proofErr w:type="spellStart"/>
      <w:proofErr w:type="gramStart"/>
      <w:r w:rsidRPr="00FE42C5">
        <w:rPr>
          <w:lang w:val="it-IT"/>
        </w:rPr>
        <w:t>Ojetti</w:t>
      </w:r>
      <w:proofErr w:type="spellEnd"/>
      <w:r w:rsidRPr="00FE42C5">
        <w:rPr>
          <w:lang w:val="it-IT"/>
        </w:rPr>
        <w:t> :</w:t>
      </w:r>
      <w:proofErr w:type="gramEnd"/>
      <w:r w:rsidRPr="00FE42C5">
        <w:rPr>
          <w:lang w:val="it-IT"/>
        </w:rPr>
        <w:t xml:space="preserve"> </w:t>
      </w:r>
      <w:r w:rsidRPr="00FE42C5">
        <w:rPr>
          <w:i/>
          <w:lang w:val="it-IT"/>
        </w:rPr>
        <w:t>Il Vecchio</w:t>
      </w:r>
    </w:p>
    <w:p w14:paraId="6D03959A"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article-1898-04_327b</w:t>
      </w:r>
    </w:p>
    <w:p w14:paraId="3D8F22DE"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3739641C" w14:textId="77777777" w:rsidR="00A1452B" w:rsidRPr="00FE42C5" w:rsidRDefault="00A1452B" w:rsidP="00A1452B">
      <w:pPr>
        <w:pStyle w:val="term"/>
        <w:rPr>
          <w:lang w:val="it-IT"/>
        </w:rPr>
      </w:pPr>
      <w:proofErr w:type="spellStart"/>
      <w:proofErr w:type="gramStart"/>
      <w:r w:rsidRPr="00FE42C5">
        <w:rPr>
          <w:lang w:val="it-IT"/>
        </w:rPr>
        <w:t>signed</w:t>
      </w:r>
      <w:proofErr w:type="spellEnd"/>
      <w:r w:rsidRPr="00FE42C5">
        <w:rPr>
          <w:lang w:val="it-IT"/>
        </w:rPr>
        <w:t> :</w:t>
      </w:r>
      <w:proofErr w:type="gramEnd"/>
      <w:r w:rsidRPr="00FE42C5">
        <w:rPr>
          <w:lang w:val="it-IT"/>
        </w:rPr>
        <w:t xml:space="preserve"> Luciano </w:t>
      </w:r>
      <w:proofErr w:type="spellStart"/>
      <w:r w:rsidRPr="00FE42C5">
        <w:rPr>
          <w:rFonts w:eastAsiaTheme="majorEastAsia"/>
          <w:lang w:val="it-IT"/>
        </w:rPr>
        <w:t>Zùccoli</w:t>
      </w:r>
      <w:proofErr w:type="spellEnd"/>
    </w:p>
    <w:p w14:paraId="2FC24843" w14:textId="77777777" w:rsidR="00A1452B" w:rsidRDefault="00A1452B" w:rsidP="00A1452B">
      <w:pPr>
        <w:pStyle w:val="term"/>
      </w:pPr>
      <w:proofErr w:type="gramStart"/>
      <w:r w:rsidRPr="00925B7B">
        <w:t>section</w:t>
      </w:r>
      <w:proofErr w:type="gramEnd"/>
      <w:r w:rsidRPr="00925B7B">
        <w:t xml:space="preserve"> : </w:t>
      </w:r>
      <w:r>
        <w:t>Lettres italiennes</w:t>
      </w:r>
    </w:p>
    <w:p w14:paraId="4B5AEDC2" w14:textId="77777777" w:rsidR="00A1452B" w:rsidRPr="0044359D" w:rsidRDefault="00A1452B" w:rsidP="00A1452B">
      <w:pPr>
        <w:pStyle w:val="term"/>
      </w:pPr>
      <w:proofErr w:type="spellStart"/>
      <w:proofErr w:type="gramStart"/>
      <w:r w:rsidRPr="00DA7419">
        <w:lastRenderedPageBreak/>
        <w:t>title</w:t>
      </w:r>
      <w:proofErr w:type="spellEnd"/>
      <w:proofErr w:type="gramEnd"/>
      <w:r w:rsidRPr="00DA7419">
        <w:t xml:space="preserve"> : </w:t>
      </w:r>
      <w:r w:rsidRPr="00F8712A">
        <w:t xml:space="preserve">Ugo </w:t>
      </w:r>
      <w:proofErr w:type="spellStart"/>
      <w:r w:rsidRPr="00F8712A">
        <w:t>Ojetti</w:t>
      </w:r>
      <w:proofErr w:type="spellEnd"/>
      <w:r>
        <w:t> :</w:t>
      </w:r>
      <w:r w:rsidRPr="00F8712A">
        <w:t xml:space="preserve"> </w:t>
      </w:r>
      <w:r w:rsidRPr="00F8712A">
        <w:rPr>
          <w:i/>
        </w:rPr>
        <w:t>Il Vecchio</w:t>
      </w:r>
    </w:p>
    <w:p w14:paraId="7A6006E3" w14:textId="77777777" w:rsidR="00A1452B" w:rsidRPr="00925B7B" w:rsidRDefault="00A1452B" w:rsidP="00A1452B">
      <w:pPr>
        <w:pStyle w:val="term"/>
      </w:pPr>
      <w:proofErr w:type="gramStart"/>
      <w:r w:rsidRPr="00925B7B">
        <w:t>date</w:t>
      </w:r>
      <w:proofErr w:type="gramEnd"/>
      <w:r w:rsidRPr="00925B7B">
        <w:t> :</w:t>
      </w:r>
      <w:r>
        <w:t xml:space="preserve"> 1898-04</w:t>
      </w:r>
    </w:p>
    <w:p w14:paraId="50F52362"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 numéro 100, avril 1898</w:t>
      </w:r>
      <w:r w:rsidRPr="00925B7B">
        <w:t xml:space="preserve">, </w:t>
      </w:r>
      <w:r>
        <w:t>p. 325-330 [327-328]</w:t>
      </w:r>
    </w:p>
    <w:p w14:paraId="675B3640" w14:textId="77777777" w:rsidR="00A1452B" w:rsidRPr="00F8712A" w:rsidRDefault="00A1452B" w:rsidP="00A1452B">
      <w:pPr>
        <w:pStyle w:val="Corpsdetexte"/>
        <w:rPr>
          <w:rFonts w:cs="Times New Roman"/>
        </w:rPr>
      </w:pPr>
      <w:r>
        <w:rPr>
          <w:rFonts w:cs="Times New Roman"/>
        </w:rPr>
        <w:t>M. </w:t>
      </w:r>
      <w:r w:rsidRPr="00F8712A">
        <w:rPr>
          <w:rFonts w:cs="Times New Roman"/>
        </w:rPr>
        <w:t xml:space="preserve">Ugo </w:t>
      </w:r>
      <w:proofErr w:type="spellStart"/>
      <w:r w:rsidRPr="00F8712A">
        <w:rPr>
          <w:rFonts w:cs="Times New Roman"/>
        </w:rPr>
        <w:t>Ojetti</w:t>
      </w:r>
      <w:proofErr w:type="spellEnd"/>
      <w:r w:rsidRPr="00F8712A">
        <w:rPr>
          <w:rFonts w:cs="Times New Roman"/>
        </w:rPr>
        <w:t xml:space="preserve"> avant de partir pour l</w:t>
      </w:r>
      <w:r>
        <w:rPr>
          <w:rFonts w:cs="Times New Roman"/>
        </w:rPr>
        <w:t>’</w:t>
      </w:r>
      <w:r w:rsidRPr="00F8712A">
        <w:rPr>
          <w:rFonts w:cs="Times New Roman"/>
        </w:rPr>
        <w:t>Égypte dans un voyage d</w:t>
      </w:r>
      <w:r>
        <w:rPr>
          <w:rFonts w:cs="Times New Roman"/>
        </w:rPr>
        <w:t>’</w:t>
      </w:r>
      <w:r w:rsidRPr="00F8712A">
        <w:rPr>
          <w:rFonts w:cs="Times New Roman"/>
        </w:rPr>
        <w:t>études et d</w:t>
      </w:r>
      <w:r>
        <w:rPr>
          <w:rFonts w:cs="Times New Roman"/>
        </w:rPr>
        <w:t>’</w:t>
      </w:r>
      <w:r w:rsidRPr="00F8712A">
        <w:rPr>
          <w:rFonts w:cs="Times New Roman"/>
        </w:rPr>
        <w:t xml:space="preserve">agrément, a publié son roman, </w:t>
      </w:r>
      <w:r w:rsidRPr="00F8712A">
        <w:rPr>
          <w:rFonts w:cs="Times New Roman"/>
          <w:b/>
        </w:rPr>
        <w:t>Il Vecchio</w:t>
      </w:r>
      <w:r w:rsidRPr="00F8712A">
        <w:rPr>
          <w:rFonts w:cs="Times New Roman"/>
        </w:rPr>
        <w:t xml:space="preserve"> (Milan, Galli). Je crois que </w:t>
      </w:r>
      <w:r>
        <w:rPr>
          <w:rFonts w:cs="Times New Roman"/>
        </w:rPr>
        <w:t>M. </w:t>
      </w:r>
      <w:proofErr w:type="spellStart"/>
      <w:r w:rsidRPr="00F8712A">
        <w:rPr>
          <w:rFonts w:cs="Times New Roman"/>
        </w:rPr>
        <w:t>Ojetti</w:t>
      </w:r>
      <w:proofErr w:type="spellEnd"/>
      <w:r w:rsidRPr="00F8712A">
        <w:rPr>
          <w:rFonts w:cs="Times New Roman"/>
        </w:rPr>
        <w:t xml:space="preserve"> n</w:t>
      </w:r>
      <w:r>
        <w:rPr>
          <w:rFonts w:cs="Times New Roman"/>
        </w:rPr>
        <w:t>’</w:t>
      </w:r>
      <w:r w:rsidRPr="00F8712A">
        <w:rPr>
          <w:rFonts w:cs="Times New Roman"/>
        </w:rPr>
        <w:t>a jamais donné rien de plus fort et de plus sérieux</w:t>
      </w:r>
      <w:r>
        <w:rPr>
          <w:rFonts w:cs="Times New Roman"/>
        </w:rPr>
        <w:t> ;</w:t>
      </w:r>
      <w:r w:rsidRPr="00F8712A">
        <w:rPr>
          <w:rFonts w:cs="Times New Roman"/>
        </w:rPr>
        <w:t xml:space="preserve"> il a travaillé longtemps à cette œuvre comme qui voudrait livrer une bataille suprême, et, s</w:t>
      </w:r>
      <w:r>
        <w:rPr>
          <w:rFonts w:cs="Times New Roman"/>
        </w:rPr>
        <w:t>’</w:t>
      </w:r>
      <w:r w:rsidRPr="00F8712A">
        <w:rPr>
          <w:rFonts w:cs="Times New Roman"/>
        </w:rPr>
        <w:t>il n</w:t>
      </w:r>
      <w:r>
        <w:rPr>
          <w:rFonts w:cs="Times New Roman"/>
        </w:rPr>
        <w:t>’</w:t>
      </w:r>
      <w:r w:rsidRPr="00F8712A">
        <w:rPr>
          <w:rFonts w:cs="Times New Roman"/>
        </w:rPr>
        <w:t>est pas arrivé à la victoire complète, il a réussi à planter de plus en plus haut son drapeau. Je dis que la victoire n</w:t>
      </w:r>
      <w:r>
        <w:rPr>
          <w:rFonts w:cs="Times New Roman"/>
        </w:rPr>
        <w:t>’</w:t>
      </w:r>
      <w:r w:rsidRPr="00F8712A">
        <w:rPr>
          <w:rFonts w:cs="Times New Roman"/>
        </w:rPr>
        <w:t xml:space="preserve">est pas complète, parce que, malgré ses efforts les plus évidents, </w:t>
      </w:r>
      <w:r>
        <w:rPr>
          <w:rFonts w:cs="Times New Roman"/>
        </w:rPr>
        <w:t>M. </w:t>
      </w:r>
      <w:proofErr w:type="spellStart"/>
      <w:r w:rsidRPr="00F8712A">
        <w:rPr>
          <w:rFonts w:cs="Times New Roman"/>
        </w:rPr>
        <w:t>Ojetti</w:t>
      </w:r>
      <w:proofErr w:type="spellEnd"/>
      <w:r w:rsidRPr="00F8712A">
        <w:rPr>
          <w:rFonts w:cs="Times New Roman"/>
        </w:rPr>
        <w:t xml:space="preserve"> n</w:t>
      </w:r>
      <w:r>
        <w:rPr>
          <w:rFonts w:cs="Times New Roman"/>
        </w:rPr>
        <w:t>’</w:t>
      </w:r>
      <w:r w:rsidRPr="00F8712A">
        <w:rPr>
          <w:rFonts w:cs="Times New Roman"/>
        </w:rPr>
        <w:t>a pas su encore s</w:t>
      </w:r>
      <w:r>
        <w:rPr>
          <w:rFonts w:cs="Times New Roman"/>
        </w:rPr>
        <w:t>’</w:t>
      </w:r>
      <w:r w:rsidRPr="00F8712A">
        <w:rPr>
          <w:rFonts w:cs="Times New Roman"/>
        </w:rPr>
        <w:t>arracher à une certaine imitation formelle et phonique de son ami d</w:t>
      </w:r>
      <w:r>
        <w:rPr>
          <w:rFonts w:cs="Times New Roman"/>
        </w:rPr>
        <w:t>’</w:t>
      </w:r>
      <w:r w:rsidRPr="00F8712A">
        <w:rPr>
          <w:rFonts w:cs="Times New Roman"/>
        </w:rPr>
        <w:t>Annunzio</w:t>
      </w:r>
      <w:r>
        <w:rPr>
          <w:rFonts w:cs="Times New Roman"/>
        </w:rPr>
        <w:t> ;</w:t>
      </w:r>
      <w:r w:rsidRPr="00F8712A">
        <w:rPr>
          <w:rFonts w:cs="Times New Roman"/>
        </w:rPr>
        <w:t xml:space="preserve"> peu</w:t>
      </w:r>
      <w:r>
        <w:rPr>
          <w:rFonts w:cs="Times New Roman"/>
        </w:rPr>
        <w:t xml:space="preserve"> </w:t>
      </w:r>
      <w:r w:rsidRPr="00F8712A">
        <w:rPr>
          <w:rFonts w:cs="Times New Roman"/>
        </w:rPr>
        <w:t>de chose, sans doute, mais un lecteur attentif ne s</w:t>
      </w:r>
      <w:r>
        <w:rPr>
          <w:rFonts w:cs="Times New Roman"/>
        </w:rPr>
        <w:t>’</w:t>
      </w:r>
      <w:r w:rsidRPr="00F8712A">
        <w:rPr>
          <w:rFonts w:cs="Times New Roman"/>
        </w:rPr>
        <w:t xml:space="preserve">y trompe pas. Ce sont des nuances, à peine, ce je ne sais pas quoi, que Nietzsche appelait le </w:t>
      </w:r>
      <w:r w:rsidRPr="00F8712A">
        <w:rPr>
          <w:rFonts w:cs="Times New Roman"/>
          <w:i/>
        </w:rPr>
        <w:t>tempo</w:t>
      </w:r>
      <w:r>
        <w:rPr>
          <w:rFonts w:cs="Times New Roman"/>
        </w:rPr>
        <w:t> :</w:t>
      </w:r>
      <w:r w:rsidRPr="00F8712A">
        <w:rPr>
          <w:rFonts w:cs="Times New Roman"/>
        </w:rPr>
        <w:t xml:space="preserve"> chaque auteur a son </w:t>
      </w:r>
      <w:r w:rsidRPr="00F8712A">
        <w:rPr>
          <w:rFonts w:cs="Times New Roman"/>
          <w:i/>
        </w:rPr>
        <w:t>tempo</w:t>
      </w:r>
      <w:r w:rsidRPr="00F8712A">
        <w:rPr>
          <w:rFonts w:cs="Times New Roman"/>
        </w:rPr>
        <w:t xml:space="preserve">, comme en musique, et sait le varier. Machiavel était inégalable pour dire des choses terribles dans un </w:t>
      </w:r>
      <w:r>
        <w:rPr>
          <w:rFonts w:cs="Times New Roman"/>
          <w:i/>
        </w:rPr>
        <w:t>te</w:t>
      </w:r>
      <w:r w:rsidRPr="00F8712A">
        <w:rPr>
          <w:rFonts w:cs="Times New Roman"/>
          <w:i/>
        </w:rPr>
        <w:t>mpo</w:t>
      </w:r>
      <w:r w:rsidRPr="00F8712A">
        <w:rPr>
          <w:rFonts w:cs="Times New Roman"/>
        </w:rPr>
        <w:t xml:space="preserve"> gai et moqueur. Or, le </w:t>
      </w:r>
      <w:r w:rsidRPr="00F8712A">
        <w:rPr>
          <w:rFonts w:cs="Times New Roman"/>
          <w:i/>
        </w:rPr>
        <w:t>tempo</w:t>
      </w:r>
      <w:r w:rsidRPr="00F8712A">
        <w:rPr>
          <w:rFonts w:cs="Times New Roman"/>
        </w:rPr>
        <w:t xml:space="preserve"> de </w:t>
      </w:r>
      <w:r>
        <w:rPr>
          <w:rFonts w:cs="Times New Roman"/>
        </w:rPr>
        <w:t>M. </w:t>
      </w:r>
      <w:proofErr w:type="spellStart"/>
      <w:r w:rsidRPr="00F8712A">
        <w:rPr>
          <w:rFonts w:cs="Times New Roman"/>
        </w:rPr>
        <w:t>Ojetti</w:t>
      </w:r>
      <w:proofErr w:type="spellEnd"/>
      <w:r w:rsidRPr="00F8712A">
        <w:rPr>
          <w:rFonts w:cs="Times New Roman"/>
        </w:rPr>
        <w:t xml:space="preserve"> ressemble bien souvent au </w:t>
      </w:r>
      <w:r w:rsidRPr="00F8712A">
        <w:rPr>
          <w:rFonts w:cs="Times New Roman"/>
          <w:i/>
        </w:rPr>
        <w:t>tempo</w:t>
      </w:r>
      <w:r w:rsidRPr="00F8712A">
        <w:rPr>
          <w:rFonts w:cs="Times New Roman"/>
        </w:rPr>
        <w:t xml:space="preserve"> solennel, polyphonique et cadencé de </w:t>
      </w:r>
      <w:r>
        <w:rPr>
          <w:rFonts w:cs="Times New Roman"/>
        </w:rPr>
        <w:t>M. </w:t>
      </w:r>
      <w:r w:rsidRPr="00F8712A">
        <w:rPr>
          <w:rFonts w:cs="Times New Roman"/>
        </w:rPr>
        <w:t>d</w:t>
      </w:r>
      <w:r>
        <w:rPr>
          <w:rFonts w:cs="Times New Roman"/>
        </w:rPr>
        <w:t>’</w:t>
      </w:r>
      <w:r w:rsidRPr="00F8712A">
        <w:rPr>
          <w:rFonts w:cs="Times New Roman"/>
        </w:rPr>
        <w:t>Annunzio.</w:t>
      </w:r>
    </w:p>
    <w:p w14:paraId="313D1250" w14:textId="61734508" w:rsidR="00A1452B" w:rsidRPr="00F8712A" w:rsidRDefault="00A1452B" w:rsidP="00A1452B">
      <w:pPr>
        <w:pStyle w:val="Corpsdetexte"/>
        <w:rPr>
          <w:rFonts w:cs="Times New Roman"/>
        </w:rPr>
      </w:pPr>
      <w:r w:rsidRPr="00F8712A">
        <w:rPr>
          <w:rFonts w:cs="Times New Roman"/>
          <w:i/>
        </w:rPr>
        <w:t>Il Vecchio</w:t>
      </w:r>
      <w:r w:rsidRPr="00F8712A">
        <w:rPr>
          <w:rFonts w:cs="Times New Roman"/>
        </w:rPr>
        <w:t>, le vieillard, c</w:t>
      </w:r>
      <w:r>
        <w:rPr>
          <w:rFonts w:cs="Times New Roman"/>
        </w:rPr>
        <w:t>’</w:t>
      </w:r>
      <w:r w:rsidRPr="00F8712A">
        <w:rPr>
          <w:rFonts w:cs="Times New Roman"/>
        </w:rPr>
        <w:t>est Alexandre Zeno, qui, arrivé à ses derniers jours, rêve les joies terrestres les plus belles et les plus fières</w:t>
      </w:r>
      <w:r>
        <w:rPr>
          <w:rFonts w:cs="Times New Roman"/>
        </w:rPr>
        <w:t> :</w:t>
      </w:r>
      <w:r w:rsidRPr="00F8712A">
        <w:rPr>
          <w:rFonts w:cs="Times New Roman"/>
        </w:rPr>
        <w:t xml:space="preserve"> la paix des Sages, l</w:t>
      </w:r>
      <w:r>
        <w:rPr>
          <w:rFonts w:cs="Times New Roman"/>
        </w:rPr>
        <w:t>’</w:t>
      </w:r>
      <w:r w:rsidRPr="00F8712A">
        <w:rPr>
          <w:rFonts w:cs="Times New Roman"/>
        </w:rPr>
        <w:t>attitude des Athlètes, l</w:t>
      </w:r>
      <w:r>
        <w:rPr>
          <w:rFonts w:cs="Times New Roman"/>
        </w:rPr>
        <w:t>’</w:t>
      </w:r>
      <w:r w:rsidRPr="00F8712A">
        <w:rPr>
          <w:rFonts w:cs="Times New Roman"/>
        </w:rPr>
        <w:t>allégresse des Amants</w:t>
      </w:r>
      <w:r>
        <w:rPr>
          <w:rFonts w:cs="Times New Roman"/>
        </w:rPr>
        <w:t> ;</w:t>
      </w:r>
      <w:r w:rsidRPr="00F8712A">
        <w:rPr>
          <w:rFonts w:cs="Times New Roman"/>
        </w:rPr>
        <w:t xml:space="preserve"> mais, tout à coup, la pensée de la mort imminente vient le troubler, et il en est poursuivi sans cesse, et son âme en subit le poison subtil, et, entouré par des images de jeunesse, d</w:t>
      </w:r>
      <w:r>
        <w:rPr>
          <w:rFonts w:cs="Times New Roman"/>
        </w:rPr>
        <w:t>’</w:t>
      </w:r>
      <w:r w:rsidRPr="00F8712A">
        <w:rPr>
          <w:rFonts w:cs="Times New Roman"/>
        </w:rPr>
        <w:t>avenir, de vie, il sent partout la Mort, la Mort, la Mort</w:t>
      </w:r>
      <w:r>
        <w:rPr>
          <w:rFonts w:cs="Times New Roman"/>
        </w:rPr>
        <w:t> !</w:t>
      </w:r>
      <w:r w:rsidRPr="00F8712A">
        <w:rPr>
          <w:rFonts w:cs="Times New Roman"/>
        </w:rPr>
        <w:t xml:space="preserve"> Ce sentiment finit par altérer tous les autres, même les plus doux</w:t>
      </w:r>
      <w:r>
        <w:rPr>
          <w:rFonts w:cs="Times New Roman"/>
        </w:rPr>
        <w:t> ;</w:t>
      </w:r>
      <w:r w:rsidRPr="00F8712A">
        <w:rPr>
          <w:rFonts w:cs="Times New Roman"/>
        </w:rPr>
        <w:t xml:space="preserve"> le vieillard ne voit plus en son fils André le jeune homme aimable et l</w:t>
      </w:r>
      <w:r>
        <w:rPr>
          <w:rFonts w:cs="Times New Roman"/>
        </w:rPr>
        <w:t>’</w:t>
      </w:r>
      <w:r w:rsidRPr="00F8712A">
        <w:rPr>
          <w:rFonts w:cs="Times New Roman"/>
        </w:rPr>
        <w:t>artiste de talent, mais celui qui vivra, qui a un avenir, qui l</w:t>
      </w:r>
      <w:r>
        <w:rPr>
          <w:rFonts w:cs="Times New Roman"/>
        </w:rPr>
        <w:t>’</w:t>
      </w:r>
      <w:r w:rsidRPr="00F8712A">
        <w:rPr>
          <w:rFonts w:cs="Times New Roman"/>
        </w:rPr>
        <w:t>oubliera bientôt dans l</w:t>
      </w:r>
      <w:r>
        <w:rPr>
          <w:rFonts w:cs="Times New Roman"/>
        </w:rPr>
        <w:t>’</w:t>
      </w:r>
      <w:r w:rsidRPr="00F8712A">
        <w:rPr>
          <w:rFonts w:cs="Times New Roman"/>
        </w:rPr>
        <w:t>ivresse des jouissances désormais inconnues et immémorables pour lui. Il en arrive à déchirer le portrait de sa femme dont le jeune André lui avait fait cadeau</w:t>
      </w:r>
      <w:r>
        <w:rPr>
          <w:rFonts w:cs="Times New Roman"/>
        </w:rPr>
        <w:t> ;</w:t>
      </w:r>
      <w:r w:rsidRPr="00F8712A">
        <w:rPr>
          <w:rFonts w:cs="Times New Roman"/>
        </w:rPr>
        <w:t xml:space="preserve"> sa femme est morte, et ce tableau, toujours devant ses yeux, lui rappelle l</w:t>
      </w:r>
      <w:r>
        <w:rPr>
          <w:rFonts w:cs="Times New Roman"/>
        </w:rPr>
        <w:t>’</w:t>
      </w:r>
      <w:r w:rsidRPr="00F8712A">
        <w:rPr>
          <w:rFonts w:cs="Times New Roman"/>
        </w:rPr>
        <w:t>au-delà formidable</w:t>
      </w:r>
      <w:r>
        <w:rPr>
          <w:rFonts w:cs="Times New Roman"/>
        </w:rPr>
        <w:t> ;</w:t>
      </w:r>
      <w:r w:rsidRPr="00F8712A">
        <w:rPr>
          <w:rFonts w:cs="Times New Roman"/>
        </w:rPr>
        <w:t xml:space="preserve"> il est mesquin, gauche et tragique, ce pauvre vieillard</w:t>
      </w:r>
      <w:r>
        <w:rPr>
          <w:rFonts w:cs="Times New Roman"/>
        </w:rPr>
        <w:t> ;</w:t>
      </w:r>
      <w:r w:rsidRPr="00F8712A">
        <w:rPr>
          <w:rFonts w:cs="Times New Roman"/>
        </w:rPr>
        <w:t xml:space="preserve"> </w:t>
      </w:r>
      <w:r>
        <w:rPr>
          <w:rFonts w:cs="Times New Roman"/>
        </w:rPr>
        <w:t>M. </w:t>
      </w:r>
      <w:proofErr w:type="spellStart"/>
      <w:r w:rsidRPr="00F8712A">
        <w:rPr>
          <w:rFonts w:cs="Times New Roman"/>
        </w:rPr>
        <w:t>Ojetti</w:t>
      </w:r>
      <w:proofErr w:type="spellEnd"/>
      <w:r w:rsidRPr="00F8712A">
        <w:rPr>
          <w:rFonts w:cs="Times New Roman"/>
        </w:rPr>
        <w:t xml:space="preserve"> a vécu son personnage. Peu à peu, par cette réaction naturelle des pensées dominantes, la paix vient éclairer encore l</w:t>
      </w:r>
      <w:r>
        <w:rPr>
          <w:rFonts w:cs="Times New Roman"/>
        </w:rPr>
        <w:t>’</w:t>
      </w:r>
      <w:r w:rsidRPr="00F8712A">
        <w:rPr>
          <w:rFonts w:cs="Times New Roman"/>
        </w:rPr>
        <w:t>âme d</w:t>
      </w:r>
      <w:r>
        <w:rPr>
          <w:rFonts w:cs="Times New Roman"/>
        </w:rPr>
        <w:t>’</w:t>
      </w:r>
      <w:r w:rsidRPr="00F8712A">
        <w:rPr>
          <w:rFonts w:cs="Times New Roman"/>
        </w:rPr>
        <w:t>Alexandre Zeno</w:t>
      </w:r>
      <w:r>
        <w:rPr>
          <w:rFonts w:cs="Times New Roman"/>
        </w:rPr>
        <w:t> ;</w:t>
      </w:r>
      <w:r w:rsidRPr="00F8712A">
        <w:rPr>
          <w:rFonts w:cs="Times New Roman"/>
        </w:rPr>
        <w:t xml:space="preserve"> il a compris le mystère, il se sent fort, il trouve que la vie est partout, puisqu</w:t>
      </w:r>
      <w:r>
        <w:rPr>
          <w:rFonts w:cs="Times New Roman"/>
        </w:rPr>
        <w:t>’</w:t>
      </w:r>
      <w:r w:rsidRPr="00F8712A">
        <w:rPr>
          <w:rFonts w:cs="Times New Roman"/>
        </w:rPr>
        <w:t>elle n</w:t>
      </w:r>
      <w:r>
        <w:rPr>
          <w:rFonts w:cs="Times New Roman"/>
        </w:rPr>
        <w:t>’</w:t>
      </w:r>
      <w:r w:rsidRPr="00F8712A">
        <w:rPr>
          <w:rFonts w:cs="Times New Roman"/>
        </w:rPr>
        <w:t>est que le changement infatigable de la matière</w:t>
      </w:r>
      <w:r>
        <w:rPr>
          <w:rFonts w:cs="Times New Roman"/>
        </w:rPr>
        <w:t> ;</w:t>
      </w:r>
      <w:r w:rsidRPr="00F8712A">
        <w:rPr>
          <w:rFonts w:cs="Times New Roman"/>
        </w:rPr>
        <w:t xml:space="preserve"> et même en mourant on peut nier la mort… Un soir de printemps, le petit Gino monte dans la chambre du vieillard, et il voit Alexandre sur son lit, le visage calme, comme apaisé dans un sommeil sans rêves</w:t>
      </w:r>
      <w:r>
        <w:rPr>
          <w:rFonts w:cs="Times New Roman"/>
        </w:rPr>
        <w:t> ;</w:t>
      </w:r>
      <w:r w:rsidRPr="00F8712A">
        <w:rPr>
          <w:rFonts w:cs="Times New Roman"/>
        </w:rPr>
        <w:t xml:space="preserve"> l</w:t>
      </w:r>
      <w:r>
        <w:rPr>
          <w:rFonts w:cs="Times New Roman"/>
        </w:rPr>
        <w:t>’</w:t>
      </w:r>
      <w:r w:rsidRPr="00F8712A">
        <w:rPr>
          <w:rFonts w:cs="Times New Roman"/>
        </w:rPr>
        <w:t>enfant l</w:t>
      </w:r>
      <w:r>
        <w:rPr>
          <w:rFonts w:cs="Times New Roman"/>
        </w:rPr>
        <w:t>’</w:t>
      </w:r>
      <w:r w:rsidRPr="00F8712A">
        <w:rPr>
          <w:rFonts w:cs="Times New Roman"/>
        </w:rPr>
        <w:t>appelle en vain, et il lui touche la main</w:t>
      </w:r>
      <w:r>
        <w:rPr>
          <w:rFonts w:cs="Times New Roman"/>
        </w:rPr>
        <w:t> ;</w:t>
      </w:r>
      <w:r w:rsidRPr="00F8712A">
        <w:rPr>
          <w:rFonts w:cs="Times New Roman"/>
        </w:rPr>
        <w:t xml:space="preserve"> elle est froide… Sans plus oser, le petit Gino se détourne, redescend, et il annonce </w:t>
      </w:r>
      <w:del w:id="64" w:author="Marguerite-Marie Bordry" w:date="2018-12-07T16:58:00Z">
        <w:r w:rsidRPr="00F8712A" w:rsidDel="00746F91">
          <w:rPr>
            <w:rFonts w:cs="Times New Roman"/>
            <w:i/>
          </w:rPr>
          <w:delText>h.</w:delText>
        </w:r>
      </w:del>
      <w:ins w:id="65" w:author="Marguerite-Marie Bordry" w:date="2018-12-07T16:58:00Z">
        <w:r w:rsidR="00746F91" w:rsidRPr="00746F91">
          <w:rPr>
            <w:rFonts w:cs="Times New Roman"/>
            <w:rPrChange w:id="66" w:author="Marguerite-Marie Bordry" w:date="2018-12-07T16:58:00Z">
              <w:rPr>
                <w:rFonts w:cs="Times New Roman"/>
                <w:i/>
              </w:rPr>
            </w:rPrChange>
          </w:rPr>
          <w:t>à</w:t>
        </w:r>
      </w:ins>
      <w:r w:rsidRPr="00F8712A">
        <w:rPr>
          <w:rFonts w:cs="Times New Roman"/>
        </w:rPr>
        <w:t xml:space="preserve"> la famille</w:t>
      </w:r>
      <w:r>
        <w:rPr>
          <w:rFonts w:cs="Times New Roman"/>
        </w:rPr>
        <w:t> :</w:t>
      </w:r>
      <w:r w:rsidRPr="00F8712A">
        <w:rPr>
          <w:rFonts w:cs="Times New Roman"/>
        </w:rPr>
        <w:t xml:space="preserve"> </w:t>
      </w:r>
      <w:r>
        <w:rPr>
          <w:rFonts w:cs="Times New Roman"/>
        </w:rPr>
        <w:t>— </w:t>
      </w:r>
      <w:r w:rsidRPr="00F8712A">
        <w:rPr>
          <w:rFonts w:cs="Times New Roman"/>
        </w:rPr>
        <w:t>Grand-père dort</w:t>
      </w:r>
      <w:r>
        <w:rPr>
          <w:rFonts w:cs="Times New Roman"/>
        </w:rPr>
        <w:t> !</w:t>
      </w:r>
    </w:p>
    <w:p w14:paraId="0EF45178" w14:textId="77777777" w:rsidR="00A1452B" w:rsidRPr="00F8712A" w:rsidRDefault="00A1452B" w:rsidP="00A1452B">
      <w:pPr>
        <w:pStyle w:val="Corpsdetexte"/>
        <w:rPr>
          <w:rFonts w:cs="Times New Roman"/>
        </w:rPr>
      </w:pPr>
      <w:r w:rsidRPr="00F8712A">
        <w:rPr>
          <w:rFonts w:cs="Times New Roman"/>
        </w:rPr>
        <w:t>J</w:t>
      </w:r>
      <w:r>
        <w:rPr>
          <w:rFonts w:cs="Times New Roman"/>
        </w:rPr>
        <w:t>’</w:t>
      </w:r>
      <w:r w:rsidRPr="00F8712A">
        <w:rPr>
          <w:rFonts w:cs="Times New Roman"/>
        </w:rPr>
        <w:t>ai oublié naturellement une foule d</w:t>
      </w:r>
      <w:r>
        <w:rPr>
          <w:rFonts w:cs="Times New Roman"/>
        </w:rPr>
        <w:t>’</w:t>
      </w:r>
      <w:r w:rsidRPr="00F8712A">
        <w:rPr>
          <w:rFonts w:cs="Times New Roman"/>
        </w:rPr>
        <w:t>épisodes, qui sont la partie vive et entraînante du livre, pour en donner le thème nu et simple. Toujours est-il que l</w:t>
      </w:r>
      <w:r>
        <w:rPr>
          <w:rFonts w:cs="Times New Roman"/>
        </w:rPr>
        <w:t>’</w:t>
      </w:r>
      <w:r w:rsidRPr="00F8712A">
        <w:rPr>
          <w:rFonts w:cs="Times New Roman"/>
        </w:rPr>
        <w:t xml:space="preserve">œuvre de </w:t>
      </w:r>
      <w:r>
        <w:rPr>
          <w:rFonts w:cs="Times New Roman"/>
        </w:rPr>
        <w:t>M. </w:t>
      </w:r>
      <w:proofErr w:type="spellStart"/>
      <w:r w:rsidRPr="00F8712A">
        <w:rPr>
          <w:rFonts w:cs="Times New Roman"/>
        </w:rPr>
        <w:t>Ojetti</w:t>
      </w:r>
      <w:proofErr w:type="spellEnd"/>
      <w:r w:rsidRPr="00F8712A">
        <w:rPr>
          <w:rFonts w:cs="Times New Roman"/>
        </w:rPr>
        <w:t xml:space="preserve"> est un peu lourde, </w:t>
      </w:r>
      <w:r w:rsidRPr="00F8712A">
        <w:rPr>
          <w:rFonts w:cs="Times New Roman"/>
        </w:rPr>
        <w:lastRenderedPageBreak/>
        <w:t>profondément sombre. L</w:t>
      </w:r>
      <w:r>
        <w:rPr>
          <w:rFonts w:cs="Times New Roman"/>
        </w:rPr>
        <w:t>’</w:t>
      </w:r>
      <w:r w:rsidRPr="00F8712A">
        <w:rPr>
          <w:rFonts w:cs="Times New Roman"/>
        </w:rPr>
        <w:t xml:space="preserve">auteur a voulu sans doute montrer tout le sérieux de son esprit philosophique, et il est philosophe à donner des frissons. Je ne pouvais, en lisant, me défendre de comparer </w:t>
      </w:r>
      <w:r>
        <w:rPr>
          <w:rFonts w:cs="Times New Roman"/>
        </w:rPr>
        <w:t>M. </w:t>
      </w:r>
      <w:proofErr w:type="spellStart"/>
      <w:r w:rsidRPr="00F8712A">
        <w:rPr>
          <w:rFonts w:cs="Times New Roman"/>
        </w:rPr>
        <w:t>Ojetti</w:t>
      </w:r>
      <w:proofErr w:type="spellEnd"/>
      <w:r w:rsidRPr="00F8712A">
        <w:rPr>
          <w:rFonts w:cs="Times New Roman"/>
        </w:rPr>
        <w:t xml:space="preserve"> à un compagnon de joie qui s</w:t>
      </w:r>
      <w:r>
        <w:rPr>
          <w:rFonts w:cs="Times New Roman"/>
        </w:rPr>
        <w:t>’</w:t>
      </w:r>
      <w:r w:rsidRPr="00F8712A">
        <w:rPr>
          <w:rFonts w:cs="Times New Roman"/>
        </w:rPr>
        <w:t>est fait capucin</w:t>
      </w:r>
      <w:r>
        <w:rPr>
          <w:rFonts w:cs="Times New Roman"/>
        </w:rPr>
        <w:t> ;</w:t>
      </w:r>
      <w:r w:rsidRPr="00F8712A">
        <w:rPr>
          <w:rFonts w:cs="Times New Roman"/>
        </w:rPr>
        <w:t xml:space="preserve"> dans un élan de repentance, il a tiré son capuchon presque sur son nez… Cela ne durera pas longtemps les jolies Égyptiennes (les Égyptiennes sont toujours jolies) sauront arracher le froc à </w:t>
      </w:r>
      <w:r>
        <w:rPr>
          <w:rFonts w:cs="Times New Roman"/>
        </w:rPr>
        <w:t>M. </w:t>
      </w:r>
      <w:proofErr w:type="spellStart"/>
      <w:r w:rsidRPr="00F8712A">
        <w:rPr>
          <w:rFonts w:cs="Times New Roman"/>
        </w:rPr>
        <w:t>Ojetti</w:t>
      </w:r>
      <w:proofErr w:type="spellEnd"/>
      <w:r w:rsidRPr="00F8712A">
        <w:rPr>
          <w:rFonts w:cs="Times New Roman"/>
        </w:rPr>
        <w:t xml:space="preserve"> en présence des Pyramides et de leurs quarante siècles.</w:t>
      </w:r>
    </w:p>
    <w:p w14:paraId="4DE62A3B" w14:textId="77777777" w:rsidR="00A1452B" w:rsidRPr="00FE42C5" w:rsidRDefault="00A1452B" w:rsidP="00A1452B">
      <w:pPr>
        <w:pStyle w:val="Titre3"/>
        <w:rPr>
          <w:lang w:val="it-IT"/>
        </w:rPr>
      </w:pPr>
      <w:r w:rsidRPr="00FE42C5">
        <w:rPr>
          <w:lang w:val="it-IT"/>
        </w:rPr>
        <w:t>G. P. </w:t>
      </w:r>
      <w:proofErr w:type="gramStart"/>
      <w:r w:rsidRPr="00FE42C5">
        <w:rPr>
          <w:lang w:val="it-IT"/>
        </w:rPr>
        <w:t>Lucini :</w:t>
      </w:r>
      <w:proofErr w:type="gramEnd"/>
      <w:r w:rsidRPr="00FE42C5">
        <w:rPr>
          <w:lang w:val="it-IT"/>
        </w:rPr>
        <w:t xml:space="preserve"> </w:t>
      </w:r>
      <w:r w:rsidRPr="00FE42C5">
        <w:rPr>
          <w:i/>
          <w:lang w:val="it-IT"/>
        </w:rPr>
        <w:t xml:space="preserve">Il Libro delle </w:t>
      </w:r>
      <w:proofErr w:type="spellStart"/>
      <w:r w:rsidRPr="00FE42C5">
        <w:rPr>
          <w:i/>
          <w:lang w:val="it-IT"/>
        </w:rPr>
        <w:t>imagini</w:t>
      </w:r>
      <w:proofErr w:type="spellEnd"/>
      <w:r w:rsidRPr="00FE42C5">
        <w:rPr>
          <w:i/>
          <w:lang w:val="it-IT"/>
        </w:rPr>
        <w:t xml:space="preserve"> terrene</w:t>
      </w:r>
    </w:p>
    <w:p w14:paraId="11EEF7C5"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article-1898-04_329a</w:t>
      </w:r>
    </w:p>
    <w:p w14:paraId="17A40E58"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0BC70E47" w14:textId="77777777" w:rsidR="00A1452B" w:rsidRPr="00FE42C5" w:rsidRDefault="00A1452B" w:rsidP="00A1452B">
      <w:pPr>
        <w:pStyle w:val="term"/>
        <w:rPr>
          <w:lang w:val="it-IT"/>
        </w:rPr>
      </w:pPr>
      <w:proofErr w:type="spellStart"/>
      <w:proofErr w:type="gramStart"/>
      <w:r w:rsidRPr="00FE42C5">
        <w:rPr>
          <w:lang w:val="it-IT"/>
        </w:rPr>
        <w:t>signed</w:t>
      </w:r>
      <w:proofErr w:type="spellEnd"/>
      <w:r w:rsidRPr="00FE42C5">
        <w:rPr>
          <w:lang w:val="it-IT"/>
        </w:rPr>
        <w:t> :</w:t>
      </w:r>
      <w:proofErr w:type="gramEnd"/>
      <w:r w:rsidRPr="00FE42C5">
        <w:rPr>
          <w:lang w:val="it-IT"/>
        </w:rPr>
        <w:t xml:space="preserve"> Luciano </w:t>
      </w:r>
      <w:proofErr w:type="spellStart"/>
      <w:r w:rsidRPr="00FE42C5">
        <w:rPr>
          <w:rFonts w:eastAsiaTheme="majorEastAsia"/>
          <w:lang w:val="it-IT"/>
        </w:rPr>
        <w:t>Zùccoli</w:t>
      </w:r>
      <w:proofErr w:type="spellEnd"/>
    </w:p>
    <w:p w14:paraId="6E7B7821" w14:textId="77777777" w:rsidR="00A1452B" w:rsidRPr="00FE42C5" w:rsidRDefault="00A1452B" w:rsidP="00A1452B">
      <w:pPr>
        <w:pStyle w:val="term"/>
        <w:rPr>
          <w:lang w:val="it-IT"/>
        </w:rPr>
      </w:pPr>
      <w:proofErr w:type="gramStart"/>
      <w:r w:rsidRPr="00FE42C5">
        <w:rPr>
          <w:lang w:val="it-IT"/>
        </w:rPr>
        <w:t>section :</w:t>
      </w:r>
      <w:proofErr w:type="gramEnd"/>
      <w:r w:rsidRPr="00FE42C5">
        <w:rPr>
          <w:lang w:val="it-IT"/>
        </w:rPr>
        <w:t xml:space="preserve"> </w:t>
      </w:r>
      <w:proofErr w:type="spellStart"/>
      <w:r w:rsidRPr="00FE42C5">
        <w:rPr>
          <w:lang w:val="it-IT"/>
        </w:rPr>
        <w:t>Lettres</w:t>
      </w:r>
      <w:proofErr w:type="spellEnd"/>
      <w:r w:rsidRPr="00FE42C5">
        <w:rPr>
          <w:lang w:val="it-IT"/>
        </w:rPr>
        <w:t xml:space="preserve"> </w:t>
      </w:r>
      <w:proofErr w:type="spellStart"/>
      <w:r w:rsidRPr="00FE42C5">
        <w:rPr>
          <w:lang w:val="it-IT"/>
        </w:rPr>
        <w:t>italiennes</w:t>
      </w:r>
      <w:proofErr w:type="spellEnd"/>
    </w:p>
    <w:p w14:paraId="11BC8EFD" w14:textId="77777777" w:rsidR="00A1452B" w:rsidRPr="00FE42C5" w:rsidRDefault="00A1452B" w:rsidP="00A1452B">
      <w:pPr>
        <w:pStyle w:val="term"/>
        <w:rPr>
          <w:lang w:val="it-IT"/>
        </w:rPr>
      </w:pPr>
      <w:proofErr w:type="spellStart"/>
      <w:proofErr w:type="gramStart"/>
      <w:r w:rsidRPr="00FE42C5">
        <w:rPr>
          <w:lang w:val="it-IT"/>
        </w:rPr>
        <w:t>title</w:t>
      </w:r>
      <w:proofErr w:type="spellEnd"/>
      <w:r w:rsidRPr="00FE42C5">
        <w:rPr>
          <w:lang w:val="it-IT"/>
        </w:rPr>
        <w:t> :</w:t>
      </w:r>
      <w:proofErr w:type="gramEnd"/>
      <w:r w:rsidRPr="00FE42C5">
        <w:rPr>
          <w:lang w:val="it-IT"/>
        </w:rPr>
        <w:t xml:space="preserve"> G. P. Lucini : </w:t>
      </w:r>
      <w:r w:rsidRPr="00FE42C5">
        <w:rPr>
          <w:i/>
          <w:lang w:val="it-IT"/>
        </w:rPr>
        <w:t xml:space="preserve">Il Libro delle </w:t>
      </w:r>
      <w:proofErr w:type="spellStart"/>
      <w:r w:rsidRPr="00FE42C5">
        <w:rPr>
          <w:i/>
          <w:lang w:val="it-IT"/>
        </w:rPr>
        <w:t>imagini</w:t>
      </w:r>
      <w:proofErr w:type="spellEnd"/>
      <w:r w:rsidRPr="00FE42C5">
        <w:rPr>
          <w:i/>
          <w:lang w:val="it-IT"/>
        </w:rPr>
        <w:t xml:space="preserve"> terrene</w:t>
      </w:r>
    </w:p>
    <w:p w14:paraId="09C64346" w14:textId="77777777" w:rsidR="00A1452B" w:rsidRPr="00925B7B" w:rsidRDefault="00A1452B" w:rsidP="00A1452B">
      <w:pPr>
        <w:pStyle w:val="term"/>
      </w:pPr>
      <w:proofErr w:type="gramStart"/>
      <w:r w:rsidRPr="00925B7B">
        <w:t>date</w:t>
      </w:r>
      <w:proofErr w:type="gramEnd"/>
      <w:r w:rsidRPr="00925B7B">
        <w:t> :</w:t>
      </w:r>
      <w:r>
        <w:t xml:space="preserve"> 1898-04</w:t>
      </w:r>
    </w:p>
    <w:p w14:paraId="160F9339"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 numéro 100, avril 1898</w:t>
      </w:r>
      <w:r w:rsidRPr="00925B7B">
        <w:t xml:space="preserve">, </w:t>
      </w:r>
      <w:r>
        <w:t>p. 325-330 [329]</w:t>
      </w:r>
    </w:p>
    <w:p w14:paraId="6E8FAD6C" w14:textId="0B628601" w:rsidR="00A1452B" w:rsidRPr="00F8712A" w:rsidRDefault="00A1452B" w:rsidP="00A1452B">
      <w:pPr>
        <w:pStyle w:val="Corpsdetexte"/>
        <w:rPr>
          <w:rFonts w:cs="Times New Roman"/>
        </w:rPr>
      </w:pPr>
      <w:r w:rsidRPr="00F8712A">
        <w:rPr>
          <w:rFonts w:cs="Times New Roman"/>
        </w:rPr>
        <w:t>Il y a des auteurs qui comptent sur l</w:t>
      </w:r>
      <w:r>
        <w:rPr>
          <w:rFonts w:cs="Times New Roman"/>
        </w:rPr>
        <w:t>’</w:t>
      </w:r>
      <w:r w:rsidRPr="00F8712A">
        <w:rPr>
          <w:rFonts w:cs="Times New Roman"/>
        </w:rPr>
        <w:t>ignorance du public</w:t>
      </w:r>
      <w:r>
        <w:rPr>
          <w:rFonts w:cs="Times New Roman"/>
        </w:rPr>
        <w:t> ;</w:t>
      </w:r>
      <w:r w:rsidRPr="00F8712A">
        <w:rPr>
          <w:rFonts w:cs="Times New Roman"/>
        </w:rPr>
        <w:t xml:space="preserve"> </w:t>
      </w:r>
      <w:r>
        <w:rPr>
          <w:rFonts w:cs="Times New Roman"/>
        </w:rPr>
        <w:t>M. </w:t>
      </w:r>
      <w:r w:rsidRPr="00F8712A">
        <w:rPr>
          <w:rFonts w:cs="Times New Roman"/>
        </w:rPr>
        <w:t>Ferrero en est un</w:t>
      </w:r>
      <w:r>
        <w:rPr>
          <w:rFonts w:cs="Times New Roman"/>
        </w:rPr>
        <w:t> ;</w:t>
      </w:r>
      <w:r w:rsidRPr="00F8712A">
        <w:rPr>
          <w:rFonts w:cs="Times New Roman"/>
        </w:rPr>
        <w:t xml:space="preserve"> il y en a d</w:t>
      </w:r>
      <w:r>
        <w:rPr>
          <w:rFonts w:cs="Times New Roman"/>
        </w:rPr>
        <w:t>’</w:t>
      </w:r>
      <w:r w:rsidRPr="00F8712A">
        <w:rPr>
          <w:rFonts w:cs="Times New Roman"/>
        </w:rPr>
        <w:t xml:space="preserve">autres qui supposent dans </w:t>
      </w:r>
      <w:del w:id="67" w:author="Marguerite-Marie Bordry" w:date="2018-12-07T16:59:00Z">
        <w:r w:rsidRPr="00F8712A" w:rsidDel="004B5E26">
          <w:rPr>
            <w:rFonts w:cs="Times New Roman"/>
          </w:rPr>
          <w:delText xml:space="preserve">Je </w:delText>
        </w:r>
      </w:del>
      <w:ins w:id="68" w:author="Marguerite-Marie Bordry" w:date="2018-12-07T16:59:00Z">
        <w:r w:rsidR="004B5E26">
          <w:rPr>
            <w:rFonts w:cs="Times New Roman"/>
          </w:rPr>
          <w:t>l</w:t>
        </w:r>
        <w:r w:rsidR="004B5E26" w:rsidRPr="00F8712A">
          <w:rPr>
            <w:rFonts w:cs="Times New Roman"/>
          </w:rPr>
          <w:t xml:space="preserve">e </w:t>
        </w:r>
      </w:ins>
      <w:r w:rsidRPr="00F8712A">
        <w:rPr>
          <w:rFonts w:cs="Times New Roman"/>
        </w:rPr>
        <w:t>public une clairvoyance et un esprit de pénétration vraiment inadmissibles</w:t>
      </w:r>
      <w:r>
        <w:rPr>
          <w:rFonts w:cs="Times New Roman"/>
        </w:rPr>
        <w:t> ;</w:t>
      </w:r>
      <w:r w:rsidRPr="00F8712A">
        <w:rPr>
          <w:rFonts w:cs="Times New Roman"/>
        </w:rPr>
        <w:t xml:space="preserve"> </w:t>
      </w:r>
      <w:r>
        <w:rPr>
          <w:rFonts w:cs="Times New Roman"/>
        </w:rPr>
        <w:t>M. G. P. </w:t>
      </w:r>
      <w:proofErr w:type="spellStart"/>
      <w:r w:rsidRPr="00F8712A">
        <w:rPr>
          <w:rFonts w:cs="Times New Roman"/>
        </w:rPr>
        <w:t>Lucini</w:t>
      </w:r>
      <w:proofErr w:type="spellEnd"/>
      <w:r w:rsidRPr="00F8712A">
        <w:rPr>
          <w:rFonts w:cs="Times New Roman"/>
        </w:rPr>
        <w:t xml:space="preserve"> est de ces derniers. Son recueil de poésies, </w:t>
      </w:r>
      <w:r w:rsidRPr="00F8712A">
        <w:rPr>
          <w:rFonts w:cs="Times New Roman"/>
          <w:b/>
        </w:rPr>
        <w:t xml:space="preserve">Il Libro delle </w:t>
      </w:r>
      <w:proofErr w:type="spellStart"/>
      <w:r w:rsidRPr="00F8712A">
        <w:rPr>
          <w:rFonts w:cs="Times New Roman"/>
          <w:b/>
        </w:rPr>
        <w:t>imagini</w:t>
      </w:r>
      <w:proofErr w:type="spellEnd"/>
      <w:r w:rsidRPr="00F8712A">
        <w:rPr>
          <w:rFonts w:cs="Times New Roman"/>
          <w:b/>
        </w:rPr>
        <w:t xml:space="preserve"> </w:t>
      </w:r>
      <w:proofErr w:type="spellStart"/>
      <w:r w:rsidRPr="00F8712A">
        <w:rPr>
          <w:rFonts w:cs="Times New Roman"/>
          <w:b/>
        </w:rPr>
        <w:t>terrene</w:t>
      </w:r>
      <w:proofErr w:type="spellEnd"/>
      <w:r w:rsidRPr="00F8712A">
        <w:rPr>
          <w:rFonts w:cs="Times New Roman"/>
        </w:rPr>
        <w:t xml:space="preserve"> (le livre des images terrestres</w:t>
      </w:r>
      <w:r>
        <w:rPr>
          <w:rFonts w:cs="Times New Roman"/>
        </w:rPr>
        <w:t> ;</w:t>
      </w:r>
      <w:r w:rsidRPr="00F8712A">
        <w:rPr>
          <w:rFonts w:cs="Times New Roman"/>
        </w:rPr>
        <w:t xml:space="preserve"> Milan, Galli) est moins obscur que </w:t>
      </w:r>
      <w:r w:rsidRPr="00F8712A">
        <w:rPr>
          <w:rFonts w:cs="Times New Roman"/>
          <w:i/>
        </w:rPr>
        <w:t xml:space="preserve">II Libro delle </w:t>
      </w:r>
      <w:proofErr w:type="spellStart"/>
      <w:r w:rsidRPr="00F8712A">
        <w:rPr>
          <w:rFonts w:cs="Times New Roman"/>
          <w:i/>
        </w:rPr>
        <w:t>figurazioni</w:t>
      </w:r>
      <w:proofErr w:type="spellEnd"/>
      <w:r w:rsidRPr="00F8712A">
        <w:rPr>
          <w:rFonts w:cs="Times New Roman"/>
          <w:i/>
        </w:rPr>
        <w:t xml:space="preserve"> </w:t>
      </w:r>
      <w:proofErr w:type="spellStart"/>
      <w:r w:rsidRPr="00F8712A">
        <w:rPr>
          <w:rFonts w:cs="Times New Roman"/>
          <w:i/>
        </w:rPr>
        <w:t>ideali</w:t>
      </w:r>
      <w:proofErr w:type="spellEnd"/>
      <w:r w:rsidRPr="00F8712A">
        <w:rPr>
          <w:rFonts w:cs="Times New Roman"/>
        </w:rPr>
        <w:t xml:space="preserve"> (le livre des figurations idéales) dont il est le pendant</w:t>
      </w:r>
      <w:r>
        <w:rPr>
          <w:rFonts w:cs="Times New Roman"/>
        </w:rPr>
        <w:t> ;</w:t>
      </w:r>
      <w:r w:rsidRPr="00F8712A">
        <w:rPr>
          <w:rFonts w:cs="Times New Roman"/>
        </w:rPr>
        <w:t xml:space="preserve"> mais tous les deux sont assez difficiles, nuageux, bizarres. Je n</w:t>
      </w:r>
      <w:r>
        <w:rPr>
          <w:rFonts w:cs="Times New Roman"/>
        </w:rPr>
        <w:t>’</w:t>
      </w:r>
      <w:r w:rsidRPr="00F8712A">
        <w:rPr>
          <w:rFonts w:cs="Times New Roman"/>
        </w:rPr>
        <w:t>en fais pas un reproche au poète</w:t>
      </w:r>
      <w:r>
        <w:rPr>
          <w:rFonts w:cs="Times New Roman"/>
        </w:rPr>
        <w:t> ;</w:t>
      </w:r>
      <w:r w:rsidRPr="00F8712A">
        <w:rPr>
          <w:rFonts w:cs="Times New Roman"/>
        </w:rPr>
        <w:t xml:space="preserve"> il dédaigne les gros succès, en pensant justement qu</w:t>
      </w:r>
      <w:r>
        <w:rPr>
          <w:rFonts w:cs="Times New Roman"/>
        </w:rPr>
        <w:t>’</w:t>
      </w:r>
      <w:r w:rsidRPr="00F8712A">
        <w:rPr>
          <w:rFonts w:cs="Times New Roman"/>
        </w:rPr>
        <w:t>il suffit quelquefois d</w:t>
      </w:r>
      <w:r>
        <w:rPr>
          <w:rFonts w:cs="Times New Roman"/>
        </w:rPr>
        <w:t>’</w:t>
      </w:r>
      <w:r w:rsidRPr="00F8712A">
        <w:rPr>
          <w:rFonts w:cs="Times New Roman"/>
        </w:rPr>
        <w:t>avoir un gent</w:t>
      </w:r>
      <w:ins w:id="69" w:author="Marguerite-Marie Bordry" w:date="2018-12-07T16:59:00Z">
        <w:r w:rsidR="00271C12">
          <w:rPr>
            <w:rFonts w:cs="Times New Roman"/>
          </w:rPr>
          <w:t>il</w:t>
        </w:r>
      </w:ins>
      <w:r w:rsidRPr="00F8712A">
        <w:rPr>
          <w:rFonts w:cs="Times New Roman"/>
        </w:rPr>
        <w:t xml:space="preserve"> lecteur qui nous comprenne et nous admire… mais il ne faut pas pousser les choses au point que ce seul lecteur soit l</w:t>
      </w:r>
      <w:r>
        <w:rPr>
          <w:rFonts w:cs="Times New Roman"/>
        </w:rPr>
        <w:t>’</w:t>
      </w:r>
      <w:r w:rsidRPr="00F8712A">
        <w:rPr>
          <w:rFonts w:cs="Times New Roman"/>
        </w:rPr>
        <w:t xml:space="preserve">auteur même… </w:t>
      </w:r>
      <w:r>
        <w:rPr>
          <w:rFonts w:cs="Times New Roman"/>
        </w:rPr>
        <w:t>M. </w:t>
      </w:r>
      <w:proofErr w:type="spellStart"/>
      <w:r w:rsidRPr="00F8712A">
        <w:rPr>
          <w:rFonts w:cs="Times New Roman"/>
        </w:rPr>
        <w:t>Lucini</w:t>
      </w:r>
      <w:proofErr w:type="spellEnd"/>
      <w:r w:rsidRPr="00F8712A">
        <w:rPr>
          <w:rFonts w:cs="Times New Roman"/>
        </w:rPr>
        <w:t xml:space="preserve"> n</w:t>
      </w:r>
      <w:r>
        <w:rPr>
          <w:rFonts w:cs="Times New Roman"/>
        </w:rPr>
        <w:t>’</w:t>
      </w:r>
      <w:r w:rsidRPr="00F8712A">
        <w:rPr>
          <w:rFonts w:cs="Times New Roman"/>
        </w:rPr>
        <w:t>en est pas encore à ce comble de l</w:t>
      </w:r>
      <w:r>
        <w:rPr>
          <w:rFonts w:cs="Times New Roman"/>
        </w:rPr>
        <w:t>’</w:t>
      </w:r>
      <w:r w:rsidRPr="00F8712A">
        <w:rPr>
          <w:rFonts w:cs="Times New Roman"/>
        </w:rPr>
        <w:t>art aristocratique, et il doit s</w:t>
      </w:r>
      <w:r>
        <w:rPr>
          <w:rFonts w:cs="Times New Roman"/>
        </w:rPr>
        <w:t>’</w:t>
      </w:r>
      <w:r w:rsidRPr="00F8712A">
        <w:rPr>
          <w:rFonts w:cs="Times New Roman"/>
        </w:rPr>
        <w:t>en garder pour l</w:t>
      </w:r>
      <w:r>
        <w:rPr>
          <w:rFonts w:cs="Times New Roman"/>
        </w:rPr>
        <w:t>’</w:t>
      </w:r>
      <w:r w:rsidRPr="00F8712A">
        <w:rPr>
          <w:rFonts w:cs="Times New Roman"/>
        </w:rPr>
        <w:t>avenir, en cherchant à rendre ses symboles et ses images tout à fait compréhensibles. Sa poésie est harmonieuse, souple, riche de vibrations</w:t>
      </w:r>
      <w:r>
        <w:rPr>
          <w:rFonts w:cs="Times New Roman"/>
        </w:rPr>
        <w:t> ;</w:t>
      </w:r>
      <w:r w:rsidRPr="00F8712A">
        <w:rPr>
          <w:rFonts w:cs="Times New Roman"/>
        </w:rPr>
        <w:t xml:space="preserve"> quoique de temps à autre le goût pour la rime excentrique l</w:t>
      </w:r>
      <w:r>
        <w:rPr>
          <w:rFonts w:cs="Times New Roman"/>
        </w:rPr>
        <w:t>’</w:t>
      </w:r>
      <w:r w:rsidRPr="00F8712A">
        <w:rPr>
          <w:rFonts w:cs="Times New Roman"/>
        </w:rPr>
        <w:t>emporte, et c</w:t>
      </w:r>
      <w:r>
        <w:rPr>
          <w:rFonts w:cs="Times New Roman"/>
        </w:rPr>
        <w:t>’</w:t>
      </w:r>
      <w:r w:rsidRPr="00F8712A">
        <w:rPr>
          <w:rFonts w:cs="Times New Roman"/>
        </w:rPr>
        <w:t xml:space="preserve">est le poète alors qui court après la rime, au lieu que ce soit la rime qui obéisse au poète. Toutefois, même en faisant leur part aux défauts, il serait injuste de dénier à </w:t>
      </w:r>
      <w:r>
        <w:rPr>
          <w:rFonts w:cs="Times New Roman"/>
        </w:rPr>
        <w:t>M. </w:t>
      </w:r>
      <w:proofErr w:type="spellStart"/>
      <w:r w:rsidRPr="00F8712A">
        <w:rPr>
          <w:rFonts w:cs="Times New Roman"/>
        </w:rPr>
        <w:t>Lucini</w:t>
      </w:r>
      <w:proofErr w:type="spellEnd"/>
      <w:r w:rsidRPr="00F8712A">
        <w:rPr>
          <w:rFonts w:cs="Times New Roman"/>
        </w:rPr>
        <w:t xml:space="preserve"> une trempe d</w:t>
      </w:r>
      <w:r>
        <w:rPr>
          <w:rFonts w:cs="Times New Roman"/>
        </w:rPr>
        <w:t>’</w:t>
      </w:r>
      <w:r w:rsidRPr="00F8712A">
        <w:rPr>
          <w:rFonts w:cs="Times New Roman"/>
        </w:rPr>
        <w:t>artiste original</w:t>
      </w:r>
      <w:r>
        <w:rPr>
          <w:rFonts w:cs="Times New Roman"/>
        </w:rPr>
        <w:t> ;</w:t>
      </w:r>
      <w:r w:rsidRPr="00F8712A">
        <w:rPr>
          <w:rFonts w:cs="Times New Roman"/>
        </w:rPr>
        <w:t xml:space="preserve"> ses défaillances sont l</w:t>
      </w:r>
      <w:r>
        <w:rPr>
          <w:rFonts w:cs="Times New Roman"/>
        </w:rPr>
        <w:t>’</w:t>
      </w:r>
      <w:r w:rsidRPr="00F8712A">
        <w:rPr>
          <w:rFonts w:cs="Times New Roman"/>
        </w:rPr>
        <w:t>effet de sa jeunesse</w:t>
      </w:r>
      <w:r>
        <w:rPr>
          <w:rFonts w:cs="Times New Roman"/>
        </w:rPr>
        <w:t> ;</w:t>
      </w:r>
      <w:r w:rsidRPr="00F8712A">
        <w:rPr>
          <w:rFonts w:cs="Times New Roman"/>
        </w:rPr>
        <w:t xml:space="preserve"> d</w:t>
      </w:r>
      <w:r>
        <w:rPr>
          <w:rFonts w:cs="Times New Roman"/>
        </w:rPr>
        <w:t>’</w:t>
      </w:r>
      <w:r w:rsidRPr="00F8712A">
        <w:rPr>
          <w:rFonts w:cs="Times New Roman"/>
        </w:rPr>
        <w:t>ici à quelque temps, il marchera franchement, libre des préjugés d</w:t>
      </w:r>
      <w:r>
        <w:rPr>
          <w:rFonts w:cs="Times New Roman"/>
        </w:rPr>
        <w:t>’</w:t>
      </w:r>
      <w:r w:rsidRPr="00F8712A">
        <w:rPr>
          <w:rFonts w:cs="Times New Roman"/>
        </w:rPr>
        <w:t>école, en suivant sa fraîche inspiration.</w:t>
      </w:r>
    </w:p>
    <w:p w14:paraId="18FCFF86" w14:textId="77777777" w:rsidR="00A1452B" w:rsidRPr="00FE42C5" w:rsidRDefault="00A1452B" w:rsidP="00A1452B">
      <w:pPr>
        <w:pStyle w:val="Titre3"/>
        <w:rPr>
          <w:lang w:val="it-IT"/>
        </w:rPr>
      </w:pPr>
      <w:r w:rsidRPr="00FE42C5">
        <w:rPr>
          <w:lang w:val="it-IT"/>
        </w:rPr>
        <w:t xml:space="preserve">Ciro </w:t>
      </w:r>
      <w:proofErr w:type="spellStart"/>
      <w:proofErr w:type="gramStart"/>
      <w:r w:rsidRPr="00FE42C5">
        <w:rPr>
          <w:lang w:val="it-IT"/>
        </w:rPr>
        <w:t>Annovi</w:t>
      </w:r>
      <w:proofErr w:type="spellEnd"/>
      <w:r w:rsidRPr="00FE42C5">
        <w:rPr>
          <w:lang w:val="it-IT"/>
        </w:rPr>
        <w:t> :</w:t>
      </w:r>
      <w:proofErr w:type="gramEnd"/>
      <w:r w:rsidRPr="00FE42C5">
        <w:rPr>
          <w:lang w:val="it-IT"/>
        </w:rPr>
        <w:t xml:space="preserve"> </w:t>
      </w:r>
      <w:r w:rsidRPr="00FE42C5">
        <w:rPr>
          <w:i/>
          <w:lang w:val="it-IT"/>
        </w:rPr>
        <w:t>Per la storia d’un’ anima</w:t>
      </w:r>
    </w:p>
    <w:p w14:paraId="3CE371C0"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article-1898-04_329b</w:t>
      </w:r>
    </w:p>
    <w:p w14:paraId="7C8FA3D2"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2D8C9DA9" w14:textId="77777777" w:rsidR="00A1452B" w:rsidRPr="00FE42C5" w:rsidRDefault="00A1452B" w:rsidP="00A1452B">
      <w:pPr>
        <w:pStyle w:val="term"/>
        <w:rPr>
          <w:lang w:val="it-IT"/>
        </w:rPr>
      </w:pPr>
      <w:proofErr w:type="spellStart"/>
      <w:proofErr w:type="gramStart"/>
      <w:r w:rsidRPr="00FE42C5">
        <w:rPr>
          <w:lang w:val="it-IT"/>
        </w:rPr>
        <w:t>signed</w:t>
      </w:r>
      <w:proofErr w:type="spellEnd"/>
      <w:r w:rsidRPr="00FE42C5">
        <w:rPr>
          <w:lang w:val="it-IT"/>
        </w:rPr>
        <w:t> :</w:t>
      </w:r>
      <w:proofErr w:type="gramEnd"/>
      <w:r w:rsidRPr="00FE42C5">
        <w:rPr>
          <w:lang w:val="it-IT"/>
        </w:rPr>
        <w:t xml:space="preserve"> Luciano </w:t>
      </w:r>
      <w:proofErr w:type="spellStart"/>
      <w:r w:rsidRPr="00FE42C5">
        <w:rPr>
          <w:rFonts w:eastAsiaTheme="majorEastAsia"/>
          <w:lang w:val="it-IT"/>
        </w:rPr>
        <w:t>Zùccoli</w:t>
      </w:r>
      <w:proofErr w:type="spellEnd"/>
    </w:p>
    <w:p w14:paraId="0689254E" w14:textId="77777777" w:rsidR="00A1452B" w:rsidRPr="00FE42C5" w:rsidRDefault="00A1452B" w:rsidP="00A1452B">
      <w:pPr>
        <w:pStyle w:val="term"/>
        <w:rPr>
          <w:lang w:val="it-IT"/>
        </w:rPr>
      </w:pPr>
      <w:proofErr w:type="gramStart"/>
      <w:r w:rsidRPr="00FE42C5">
        <w:rPr>
          <w:lang w:val="it-IT"/>
        </w:rPr>
        <w:t>section :</w:t>
      </w:r>
      <w:proofErr w:type="gramEnd"/>
      <w:r w:rsidRPr="00FE42C5">
        <w:rPr>
          <w:lang w:val="it-IT"/>
        </w:rPr>
        <w:t xml:space="preserve"> </w:t>
      </w:r>
      <w:proofErr w:type="spellStart"/>
      <w:r w:rsidRPr="00FE42C5">
        <w:rPr>
          <w:lang w:val="it-IT"/>
        </w:rPr>
        <w:t>Lettres</w:t>
      </w:r>
      <w:proofErr w:type="spellEnd"/>
      <w:r w:rsidRPr="00FE42C5">
        <w:rPr>
          <w:lang w:val="it-IT"/>
        </w:rPr>
        <w:t xml:space="preserve"> </w:t>
      </w:r>
      <w:proofErr w:type="spellStart"/>
      <w:r w:rsidRPr="00FE42C5">
        <w:rPr>
          <w:lang w:val="it-IT"/>
        </w:rPr>
        <w:t>italiennes</w:t>
      </w:r>
      <w:proofErr w:type="spellEnd"/>
    </w:p>
    <w:p w14:paraId="5668CAB2" w14:textId="77777777" w:rsidR="00A1452B" w:rsidRPr="00FE42C5" w:rsidRDefault="00A1452B" w:rsidP="00A1452B">
      <w:pPr>
        <w:pStyle w:val="term"/>
        <w:rPr>
          <w:lang w:val="it-IT"/>
        </w:rPr>
      </w:pPr>
      <w:proofErr w:type="spellStart"/>
      <w:proofErr w:type="gramStart"/>
      <w:r w:rsidRPr="00FE42C5">
        <w:rPr>
          <w:lang w:val="it-IT"/>
        </w:rPr>
        <w:t>title</w:t>
      </w:r>
      <w:proofErr w:type="spellEnd"/>
      <w:r w:rsidRPr="00FE42C5">
        <w:rPr>
          <w:lang w:val="it-IT"/>
        </w:rPr>
        <w:t> :</w:t>
      </w:r>
      <w:proofErr w:type="gramEnd"/>
      <w:r w:rsidRPr="00FE42C5">
        <w:rPr>
          <w:lang w:val="it-IT"/>
        </w:rPr>
        <w:t xml:space="preserve"> Ciro </w:t>
      </w:r>
      <w:proofErr w:type="spellStart"/>
      <w:r w:rsidRPr="00FE42C5">
        <w:rPr>
          <w:lang w:val="it-IT"/>
        </w:rPr>
        <w:t>Annovi</w:t>
      </w:r>
      <w:proofErr w:type="spellEnd"/>
      <w:r w:rsidRPr="00FE42C5">
        <w:rPr>
          <w:lang w:val="it-IT"/>
        </w:rPr>
        <w:t xml:space="preserve"> : </w:t>
      </w:r>
      <w:r w:rsidRPr="00FE42C5">
        <w:rPr>
          <w:i/>
          <w:lang w:val="it-IT"/>
        </w:rPr>
        <w:t>Per la storia d’un’ anima</w:t>
      </w:r>
    </w:p>
    <w:p w14:paraId="0D34F2B2" w14:textId="77777777" w:rsidR="00A1452B" w:rsidRPr="00925B7B" w:rsidRDefault="00A1452B" w:rsidP="00A1452B">
      <w:pPr>
        <w:pStyle w:val="term"/>
      </w:pPr>
      <w:proofErr w:type="gramStart"/>
      <w:r w:rsidRPr="00925B7B">
        <w:t>date</w:t>
      </w:r>
      <w:proofErr w:type="gramEnd"/>
      <w:r w:rsidRPr="00925B7B">
        <w:t> :</w:t>
      </w:r>
      <w:r>
        <w:t xml:space="preserve"> 1898-04</w:t>
      </w:r>
    </w:p>
    <w:p w14:paraId="434F5CF2"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 numéro 100, avril 1898</w:t>
      </w:r>
      <w:r w:rsidRPr="00925B7B">
        <w:t xml:space="preserve">, </w:t>
      </w:r>
      <w:r>
        <w:t>p. 325-330 [329]</w:t>
      </w:r>
    </w:p>
    <w:p w14:paraId="56AD984A" w14:textId="41B63841" w:rsidR="00A1452B" w:rsidRDefault="00A1452B" w:rsidP="00A1452B">
      <w:pPr>
        <w:pStyle w:val="Corpsdetexte"/>
        <w:rPr>
          <w:rFonts w:cs="Times New Roman"/>
        </w:rPr>
      </w:pPr>
      <w:r w:rsidRPr="00F8712A">
        <w:rPr>
          <w:rFonts w:cs="Times New Roman"/>
        </w:rPr>
        <w:lastRenderedPageBreak/>
        <w:t>Au mois de juin, on fêtera en Italie le premier centenaire de la naissance de Giacomo Leopardi, le prince de nos poètes modernes. Avide d</w:t>
      </w:r>
      <w:r>
        <w:rPr>
          <w:rFonts w:cs="Times New Roman"/>
        </w:rPr>
        <w:t>’</w:t>
      </w:r>
      <w:r w:rsidRPr="00F8712A">
        <w:rPr>
          <w:rFonts w:cs="Times New Roman"/>
        </w:rPr>
        <w:t>amour, il n</w:t>
      </w:r>
      <w:r>
        <w:rPr>
          <w:rFonts w:cs="Times New Roman"/>
        </w:rPr>
        <w:t>’</w:t>
      </w:r>
      <w:r w:rsidRPr="00F8712A">
        <w:rPr>
          <w:rFonts w:cs="Times New Roman"/>
        </w:rPr>
        <w:t>a connu que des amourettes insignifiantes et incomplètes</w:t>
      </w:r>
      <w:r>
        <w:rPr>
          <w:rFonts w:cs="Times New Roman"/>
        </w:rPr>
        <w:t> ;</w:t>
      </w:r>
      <w:r w:rsidRPr="00F8712A">
        <w:rPr>
          <w:rFonts w:cs="Times New Roman"/>
        </w:rPr>
        <w:t xml:space="preserve"> avide de gloire</w:t>
      </w:r>
      <w:del w:id="70" w:author="Marguerite-Marie Bordry" w:date="2018-12-07T17:00:00Z">
        <w:r w:rsidRPr="00F8712A" w:rsidDel="009D3447">
          <w:rPr>
            <w:rFonts w:cs="Times New Roman"/>
          </w:rPr>
          <w:delText>.</w:delText>
        </w:r>
      </w:del>
      <w:r w:rsidRPr="00F8712A">
        <w:rPr>
          <w:rFonts w:cs="Times New Roman"/>
        </w:rPr>
        <w:t>, la gloire est venue tard, lorsqu</w:t>
      </w:r>
      <w:r>
        <w:rPr>
          <w:rFonts w:cs="Times New Roman"/>
        </w:rPr>
        <w:t>’</w:t>
      </w:r>
      <w:r w:rsidRPr="00F8712A">
        <w:rPr>
          <w:rFonts w:cs="Times New Roman"/>
        </w:rPr>
        <w:t>il en était déjà désillusionné</w:t>
      </w:r>
      <w:r>
        <w:rPr>
          <w:rFonts w:cs="Times New Roman"/>
        </w:rPr>
        <w:t> ;</w:t>
      </w:r>
      <w:r w:rsidRPr="00F8712A">
        <w:rPr>
          <w:rFonts w:cs="Times New Roman"/>
        </w:rPr>
        <w:t xml:space="preserve"> avide de beauté il n</w:t>
      </w:r>
      <w:r>
        <w:rPr>
          <w:rFonts w:cs="Times New Roman"/>
        </w:rPr>
        <w:t>’</w:t>
      </w:r>
      <w:r w:rsidRPr="00F8712A">
        <w:rPr>
          <w:rFonts w:cs="Times New Roman"/>
        </w:rPr>
        <w:t>a eu que la beauté de ses rêves incomparables… Il ne fut pas moins grand que malheureux, et à ce double titre sa mémoire éveille une admiration profonde et un profond respect. J</w:t>
      </w:r>
      <w:r>
        <w:rPr>
          <w:rFonts w:cs="Times New Roman"/>
        </w:rPr>
        <w:t>’</w:t>
      </w:r>
      <w:r w:rsidRPr="00F8712A">
        <w:rPr>
          <w:rFonts w:cs="Times New Roman"/>
        </w:rPr>
        <w:t xml:space="preserve">ai fini à peine de lire une petite brochure de </w:t>
      </w:r>
      <w:r>
        <w:rPr>
          <w:rFonts w:cs="Times New Roman"/>
        </w:rPr>
        <w:t>M. </w:t>
      </w:r>
      <w:r w:rsidRPr="00F8712A">
        <w:rPr>
          <w:rFonts w:cs="Times New Roman"/>
        </w:rPr>
        <w:t xml:space="preserve">Ciro </w:t>
      </w:r>
      <w:proofErr w:type="spellStart"/>
      <w:r w:rsidRPr="00F8712A">
        <w:rPr>
          <w:rFonts w:cs="Times New Roman"/>
        </w:rPr>
        <w:t>Annovi</w:t>
      </w:r>
      <w:proofErr w:type="spellEnd"/>
      <w:r w:rsidRPr="00F8712A">
        <w:rPr>
          <w:rFonts w:cs="Times New Roman"/>
        </w:rPr>
        <w:t xml:space="preserve">, </w:t>
      </w:r>
      <w:r w:rsidRPr="00F8712A">
        <w:rPr>
          <w:rFonts w:cs="Times New Roman"/>
          <w:i/>
        </w:rPr>
        <w:t xml:space="preserve">Per la </w:t>
      </w:r>
      <w:proofErr w:type="spellStart"/>
      <w:r w:rsidRPr="00F8712A">
        <w:rPr>
          <w:rFonts w:cs="Times New Roman"/>
          <w:i/>
        </w:rPr>
        <w:t>storia</w:t>
      </w:r>
      <w:proofErr w:type="spellEnd"/>
      <w:r w:rsidRPr="00F8712A">
        <w:rPr>
          <w:rFonts w:cs="Times New Roman"/>
          <w:i/>
        </w:rPr>
        <w:t xml:space="preserve"> d</w:t>
      </w:r>
      <w:r>
        <w:rPr>
          <w:rFonts w:cs="Times New Roman"/>
          <w:i/>
        </w:rPr>
        <w:t>’</w:t>
      </w:r>
      <w:r w:rsidRPr="00F8712A">
        <w:rPr>
          <w:rFonts w:cs="Times New Roman"/>
          <w:i/>
        </w:rPr>
        <w:t>un</w:t>
      </w:r>
      <w:r>
        <w:rPr>
          <w:rFonts w:cs="Times New Roman"/>
          <w:i/>
        </w:rPr>
        <w:t>’</w:t>
      </w:r>
      <w:r w:rsidRPr="00F8712A">
        <w:rPr>
          <w:rFonts w:cs="Times New Roman"/>
          <w:i/>
        </w:rPr>
        <w:t xml:space="preserve"> anima</w:t>
      </w:r>
      <w:r w:rsidRPr="00F8712A">
        <w:rPr>
          <w:rFonts w:cs="Times New Roman"/>
        </w:rPr>
        <w:t xml:space="preserve"> (pour l</w:t>
      </w:r>
      <w:r>
        <w:rPr>
          <w:rFonts w:cs="Times New Roman"/>
        </w:rPr>
        <w:t>’</w:t>
      </w:r>
      <w:r w:rsidRPr="00F8712A">
        <w:rPr>
          <w:rFonts w:cs="Times New Roman"/>
        </w:rPr>
        <w:t>histoire d</w:t>
      </w:r>
      <w:r>
        <w:rPr>
          <w:rFonts w:cs="Times New Roman"/>
        </w:rPr>
        <w:t>’</w:t>
      </w:r>
      <w:r w:rsidRPr="00F8712A">
        <w:rPr>
          <w:rFonts w:cs="Times New Roman"/>
        </w:rPr>
        <w:t>une âme), qui, à l</w:t>
      </w:r>
      <w:r>
        <w:rPr>
          <w:rFonts w:cs="Times New Roman"/>
        </w:rPr>
        <w:t>’</w:t>
      </w:r>
      <w:r w:rsidRPr="00F8712A">
        <w:rPr>
          <w:rFonts w:cs="Times New Roman"/>
        </w:rPr>
        <w:t xml:space="preserve">aide des sources historiques les plus importantes, nous donne une excellente biographie de Leopardi. </w:t>
      </w:r>
      <w:r>
        <w:rPr>
          <w:rFonts w:cs="Times New Roman"/>
        </w:rPr>
        <w:t>M. </w:t>
      </w:r>
      <w:proofErr w:type="spellStart"/>
      <w:r w:rsidRPr="00F8712A">
        <w:rPr>
          <w:rFonts w:cs="Times New Roman"/>
        </w:rPr>
        <w:t>Annovi</w:t>
      </w:r>
      <w:proofErr w:type="spellEnd"/>
      <w:r w:rsidRPr="00F8712A">
        <w:rPr>
          <w:rFonts w:cs="Times New Roman"/>
        </w:rPr>
        <w:t xml:space="preserve">. </w:t>
      </w:r>
      <w:r>
        <w:rPr>
          <w:rFonts w:cs="Times New Roman"/>
        </w:rPr>
        <w:t>— </w:t>
      </w:r>
      <w:r w:rsidRPr="00F8712A">
        <w:rPr>
          <w:rFonts w:cs="Times New Roman"/>
        </w:rPr>
        <w:t>c</w:t>
      </w:r>
      <w:r>
        <w:rPr>
          <w:rFonts w:cs="Times New Roman"/>
        </w:rPr>
        <w:t>’</w:t>
      </w:r>
      <w:r w:rsidRPr="00F8712A">
        <w:rPr>
          <w:rFonts w:cs="Times New Roman"/>
        </w:rPr>
        <w:t>est la pr</w:t>
      </w:r>
      <w:r>
        <w:rPr>
          <w:rFonts w:cs="Times New Roman"/>
        </w:rPr>
        <w:t xml:space="preserve">emière fois que je lis son nom, — </w:t>
      </w:r>
      <w:r w:rsidRPr="00F8712A">
        <w:rPr>
          <w:rFonts w:cs="Times New Roman"/>
        </w:rPr>
        <w:t>est simple dans son exposition, mais efficace et communicatif. Il suit son personnage pas à pas, il nous donne des renseignements sur sa famille, sur ses travaux, sur sa vie intime, sur ses douloureuses aventures, jusqu</w:t>
      </w:r>
      <w:r>
        <w:rPr>
          <w:rFonts w:cs="Times New Roman"/>
        </w:rPr>
        <w:t>’</w:t>
      </w:r>
      <w:r w:rsidRPr="00F8712A">
        <w:rPr>
          <w:rFonts w:cs="Times New Roman"/>
        </w:rPr>
        <w:t>à ses derniers jours</w:t>
      </w:r>
      <w:r>
        <w:rPr>
          <w:rFonts w:cs="Times New Roman"/>
        </w:rPr>
        <w:t> ;</w:t>
      </w:r>
      <w:r w:rsidRPr="00F8712A">
        <w:rPr>
          <w:rFonts w:cs="Times New Roman"/>
        </w:rPr>
        <w:t xml:space="preserve"> et bien que, je le répète, le style de </w:t>
      </w:r>
      <w:r>
        <w:rPr>
          <w:rFonts w:cs="Times New Roman"/>
        </w:rPr>
        <w:t>M. </w:t>
      </w:r>
      <w:proofErr w:type="spellStart"/>
      <w:r w:rsidRPr="00F8712A">
        <w:rPr>
          <w:rFonts w:cs="Times New Roman"/>
        </w:rPr>
        <w:t>Annovi</w:t>
      </w:r>
      <w:proofErr w:type="spellEnd"/>
      <w:r w:rsidRPr="00F8712A">
        <w:rPr>
          <w:rFonts w:cs="Times New Roman"/>
        </w:rPr>
        <w:t xml:space="preserve"> soit loin de toute forme recherchée, il n</w:t>
      </w:r>
      <w:r>
        <w:rPr>
          <w:rFonts w:cs="Times New Roman"/>
        </w:rPr>
        <w:t>’</w:t>
      </w:r>
      <w:r w:rsidRPr="00F8712A">
        <w:rPr>
          <w:rFonts w:cs="Times New Roman"/>
        </w:rPr>
        <w:t>atteint pas moins son but de faire revivre la figure si humaine et touchante du poète immortel.</w:t>
      </w:r>
    </w:p>
    <w:p w14:paraId="5CB829B2" w14:textId="77777777" w:rsidR="00A1452B" w:rsidRPr="00FE42C5" w:rsidRDefault="00A1452B" w:rsidP="00A1452B">
      <w:pPr>
        <w:pStyle w:val="Titre3"/>
        <w:rPr>
          <w:lang w:val="it-IT"/>
        </w:rPr>
      </w:pPr>
      <w:r w:rsidRPr="00FE42C5">
        <w:rPr>
          <w:lang w:val="it-IT"/>
        </w:rPr>
        <w:t>Memento</w:t>
      </w:r>
    </w:p>
    <w:p w14:paraId="20247133"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article-1898-04_329c</w:t>
      </w:r>
    </w:p>
    <w:p w14:paraId="31177BB5"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6CF1A1D9"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 xml:space="preserve">Luciano </w:t>
      </w:r>
      <w:proofErr w:type="spellStart"/>
      <w:r w:rsidRPr="0071019C">
        <w:rPr>
          <w:rFonts w:eastAsiaTheme="majorEastAsia"/>
        </w:rPr>
        <w:t>Zùccoli</w:t>
      </w:r>
      <w:proofErr w:type="spellEnd"/>
    </w:p>
    <w:p w14:paraId="0CDAEC89" w14:textId="77777777" w:rsidR="00A1452B" w:rsidRDefault="00A1452B" w:rsidP="00A1452B">
      <w:pPr>
        <w:pStyle w:val="term"/>
      </w:pPr>
      <w:proofErr w:type="gramStart"/>
      <w:r w:rsidRPr="00925B7B">
        <w:t>section</w:t>
      </w:r>
      <w:proofErr w:type="gramEnd"/>
      <w:r w:rsidRPr="00925B7B">
        <w:t xml:space="preserve"> : </w:t>
      </w:r>
      <w:r>
        <w:t>Lettres italiennes</w:t>
      </w:r>
    </w:p>
    <w:p w14:paraId="45B0EA0F"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Memento</w:t>
      </w:r>
    </w:p>
    <w:p w14:paraId="2F101452" w14:textId="77777777" w:rsidR="00A1452B" w:rsidRPr="00925B7B" w:rsidRDefault="00A1452B" w:rsidP="00A1452B">
      <w:pPr>
        <w:pStyle w:val="term"/>
      </w:pPr>
      <w:proofErr w:type="gramStart"/>
      <w:r w:rsidRPr="00925B7B">
        <w:t>date</w:t>
      </w:r>
      <w:proofErr w:type="gramEnd"/>
      <w:r w:rsidRPr="00925B7B">
        <w:t> :</w:t>
      </w:r>
      <w:r>
        <w:t xml:space="preserve"> 1898-04</w:t>
      </w:r>
    </w:p>
    <w:p w14:paraId="16E86396"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 numéro 100, avril 1898</w:t>
      </w:r>
      <w:r w:rsidRPr="00925B7B">
        <w:t xml:space="preserve">, </w:t>
      </w:r>
      <w:r>
        <w:t>p. 325-330 [329-330]</w:t>
      </w:r>
    </w:p>
    <w:p w14:paraId="6C412424" w14:textId="77777777" w:rsidR="00A1452B" w:rsidRPr="00FE42C5" w:rsidRDefault="00A1452B" w:rsidP="00A1452B">
      <w:pPr>
        <w:pStyle w:val="Corpsdetexte"/>
        <w:rPr>
          <w:rFonts w:cs="Times New Roman"/>
          <w:lang w:val="it-IT"/>
        </w:rPr>
      </w:pPr>
      <w:r w:rsidRPr="00FE42C5">
        <w:rPr>
          <w:rFonts w:cs="Times New Roman"/>
          <w:i/>
          <w:lang w:val="it-IT"/>
        </w:rPr>
        <w:t>Il Militarismo</w:t>
      </w:r>
      <w:r w:rsidRPr="00FE42C5">
        <w:rPr>
          <w:rFonts w:cs="Times New Roman"/>
          <w:lang w:val="it-IT"/>
        </w:rPr>
        <w:t xml:space="preserve">, par Guglielmo Ferrero (Milan, Treves). </w:t>
      </w:r>
      <w:r w:rsidRPr="00FE42C5">
        <w:rPr>
          <w:rFonts w:cs="Times New Roman"/>
          <w:i/>
          <w:lang w:val="it-IT"/>
        </w:rPr>
        <w:t>La Città Morta</w:t>
      </w:r>
      <w:r w:rsidRPr="00FE42C5">
        <w:rPr>
          <w:rFonts w:cs="Times New Roman"/>
          <w:lang w:val="it-IT"/>
        </w:rPr>
        <w:t xml:space="preserve">, par Gabriele d’Annunzio (Milan, Treves). </w:t>
      </w:r>
      <w:r w:rsidRPr="00FE42C5">
        <w:rPr>
          <w:rFonts w:cs="Times New Roman"/>
          <w:i/>
          <w:lang w:val="it-IT"/>
        </w:rPr>
        <w:t xml:space="preserve">Il Libro delle </w:t>
      </w:r>
      <w:proofErr w:type="spellStart"/>
      <w:r w:rsidRPr="00FE42C5">
        <w:rPr>
          <w:rFonts w:cs="Times New Roman"/>
          <w:i/>
          <w:lang w:val="it-IT"/>
        </w:rPr>
        <w:t>imagini</w:t>
      </w:r>
      <w:proofErr w:type="spellEnd"/>
      <w:r w:rsidRPr="00FE42C5">
        <w:rPr>
          <w:rFonts w:cs="Times New Roman"/>
          <w:i/>
          <w:lang w:val="it-IT"/>
        </w:rPr>
        <w:t xml:space="preserve"> terrene</w:t>
      </w:r>
      <w:r w:rsidRPr="00FE42C5">
        <w:rPr>
          <w:rFonts w:cs="Times New Roman"/>
          <w:lang w:val="it-IT"/>
        </w:rPr>
        <w:t xml:space="preserve">, par G. P. Lucini (Milan, Galli). </w:t>
      </w:r>
      <w:r w:rsidRPr="00FE42C5">
        <w:rPr>
          <w:rFonts w:cs="Times New Roman"/>
          <w:i/>
          <w:lang w:val="it-IT"/>
        </w:rPr>
        <w:t>Per la storia d’un’ anima</w:t>
      </w:r>
      <w:r w:rsidRPr="00FE42C5">
        <w:rPr>
          <w:rFonts w:cs="Times New Roman"/>
          <w:lang w:val="it-IT"/>
        </w:rPr>
        <w:t xml:space="preserve"> </w:t>
      </w:r>
      <w:r w:rsidRPr="00FE42C5">
        <w:rPr>
          <w:rFonts w:cs="Times New Roman"/>
          <w:i/>
          <w:lang w:val="it-IT"/>
        </w:rPr>
        <w:t>(biografia di Giacomo Leopardi</w:t>
      </w:r>
      <w:r w:rsidRPr="00FE42C5">
        <w:rPr>
          <w:rFonts w:cs="Times New Roman"/>
          <w:lang w:val="it-IT"/>
        </w:rPr>
        <w:t xml:space="preserve">), par Ciro </w:t>
      </w:r>
      <w:proofErr w:type="spellStart"/>
      <w:r w:rsidRPr="00FE42C5">
        <w:rPr>
          <w:rFonts w:cs="Times New Roman"/>
          <w:lang w:val="it-IT"/>
        </w:rPr>
        <w:t>Annovi</w:t>
      </w:r>
      <w:proofErr w:type="spellEnd"/>
      <w:r w:rsidRPr="00FE42C5">
        <w:rPr>
          <w:rFonts w:cs="Times New Roman"/>
          <w:lang w:val="it-IT"/>
        </w:rPr>
        <w:t xml:space="preserve"> (Città di Castello, S. Lapi). </w:t>
      </w:r>
      <w:r w:rsidRPr="00FE42C5">
        <w:rPr>
          <w:rFonts w:cs="Times New Roman"/>
          <w:i/>
          <w:lang w:val="it-IT"/>
        </w:rPr>
        <w:t>Discorsi d’Arte,</w:t>
      </w:r>
      <w:r w:rsidRPr="00FE42C5">
        <w:rPr>
          <w:rFonts w:cs="Times New Roman"/>
          <w:lang w:val="it-IT"/>
        </w:rPr>
        <w:t xml:space="preserve"> par Maria A. </w:t>
      </w:r>
      <w:proofErr w:type="spellStart"/>
      <w:r w:rsidRPr="00FE42C5">
        <w:rPr>
          <w:rFonts w:cs="Times New Roman"/>
          <w:lang w:val="it-IT"/>
        </w:rPr>
        <w:t>Brunamonti</w:t>
      </w:r>
      <w:proofErr w:type="spellEnd"/>
      <w:r w:rsidRPr="00FE42C5">
        <w:rPr>
          <w:rFonts w:cs="Times New Roman"/>
          <w:lang w:val="it-IT"/>
        </w:rPr>
        <w:t xml:space="preserve"> (Città di Castello, S. Lapi). </w:t>
      </w:r>
      <w:r w:rsidRPr="00FE42C5">
        <w:rPr>
          <w:rFonts w:cs="Times New Roman"/>
          <w:i/>
          <w:lang w:val="it-IT"/>
        </w:rPr>
        <w:t>Il Vecchio</w:t>
      </w:r>
      <w:r w:rsidRPr="00FE42C5">
        <w:rPr>
          <w:rFonts w:cs="Times New Roman"/>
          <w:lang w:val="it-IT"/>
        </w:rPr>
        <w:t xml:space="preserve">, </w:t>
      </w:r>
      <w:proofErr w:type="spellStart"/>
      <w:r w:rsidRPr="00FE42C5">
        <w:rPr>
          <w:rFonts w:cs="Times New Roman"/>
          <w:lang w:val="it-IT"/>
        </w:rPr>
        <w:t>roman</w:t>
      </w:r>
      <w:proofErr w:type="spellEnd"/>
      <w:r w:rsidRPr="00FE42C5">
        <w:rPr>
          <w:rFonts w:cs="Times New Roman"/>
          <w:lang w:val="it-IT"/>
        </w:rPr>
        <w:t xml:space="preserve">, par Ugo </w:t>
      </w:r>
      <w:proofErr w:type="spellStart"/>
      <w:r w:rsidRPr="00FE42C5">
        <w:rPr>
          <w:rFonts w:cs="Times New Roman"/>
          <w:lang w:val="it-IT"/>
        </w:rPr>
        <w:t>Ojetti</w:t>
      </w:r>
      <w:proofErr w:type="spellEnd"/>
      <w:r w:rsidRPr="00FE42C5">
        <w:rPr>
          <w:rFonts w:cs="Times New Roman"/>
          <w:lang w:val="it-IT"/>
        </w:rPr>
        <w:t xml:space="preserve"> (Milan, Galli). </w:t>
      </w:r>
      <w:r w:rsidRPr="00FE42C5">
        <w:rPr>
          <w:rFonts w:cs="Times New Roman"/>
          <w:i/>
          <w:lang w:val="it-IT"/>
        </w:rPr>
        <w:t>L’Esca</w:t>
      </w:r>
      <w:r w:rsidRPr="00FE42C5">
        <w:rPr>
          <w:rFonts w:cs="Times New Roman"/>
          <w:lang w:val="it-IT"/>
        </w:rPr>
        <w:t xml:space="preserve">, </w:t>
      </w:r>
      <w:proofErr w:type="spellStart"/>
      <w:r w:rsidRPr="00FE42C5">
        <w:rPr>
          <w:rFonts w:cs="Times New Roman"/>
          <w:lang w:val="it-IT"/>
        </w:rPr>
        <w:t>roman</w:t>
      </w:r>
      <w:proofErr w:type="spellEnd"/>
      <w:r w:rsidRPr="00FE42C5">
        <w:rPr>
          <w:rFonts w:cs="Times New Roman"/>
          <w:lang w:val="it-IT"/>
        </w:rPr>
        <w:t>, par Ottorino Novi (Milan, Galli).</w:t>
      </w:r>
    </w:p>
    <w:p w14:paraId="1A147131" w14:textId="77777777" w:rsidR="00A1452B" w:rsidRPr="00FE42C5" w:rsidRDefault="00A1452B" w:rsidP="00A1452B">
      <w:pPr>
        <w:pStyle w:val="Titre1"/>
        <w:rPr>
          <w:lang w:val="it-IT"/>
        </w:rPr>
      </w:pPr>
      <w:r w:rsidRPr="00FE42C5">
        <w:rPr>
          <w:lang w:val="it-IT"/>
        </w:rPr>
        <w:t xml:space="preserve">Tome XXVI, </w:t>
      </w:r>
      <w:proofErr w:type="spellStart"/>
      <w:r w:rsidRPr="00FE42C5">
        <w:rPr>
          <w:lang w:val="it-IT"/>
        </w:rPr>
        <w:t>numéro</w:t>
      </w:r>
      <w:proofErr w:type="spellEnd"/>
      <w:r w:rsidRPr="00FE42C5">
        <w:rPr>
          <w:lang w:val="it-IT"/>
        </w:rPr>
        <w:t> 101, mai 1898</w:t>
      </w:r>
    </w:p>
    <w:p w14:paraId="1D471EDF" w14:textId="77777777" w:rsidR="00A1452B" w:rsidRPr="00FE42C5" w:rsidRDefault="00A1452B" w:rsidP="00A1452B">
      <w:pPr>
        <w:pStyle w:val="Titre2"/>
        <w:rPr>
          <w:lang w:val="it-IT"/>
        </w:rPr>
      </w:pPr>
      <w:r w:rsidRPr="00FE42C5">
        <w:rPr>
          <w:lang w:val="it-IT"/>
        </w:rPr>
        <w:t>Felice Cavallotti</w:t>
      </w:r>
    </w:p>
    <w:p w14:paraId="4C782215"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article-1898-05_349</w:t>
      </w:r>
    </w:p>
    <w:p w14:paraId="37C06E00"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6C48BED4" w14:textId="77777777" w:rsidR="00A1452B" w:rsidRPr="00FE42C5" w:rsidRDefault="00A1452B" w:rsidP="00A1452B">
      <w:pPr>
        <w:pStyle w:val="term"/>
        <w:rPr>
          <w:lang w:val="it-IT"/>
        </w:rPr>
      </w:pPr>
      <w:proofErr w:type="spellStart"/>
      <w:proofErr w:type="gramStart"/>
      <w:r w:rsidRPr="00FE42C5">
        <w:rPr>
          <w:lang w:val="it-IT"/>
        </w:rPr>
        <w:t>signed</w:t>
      </w:r>
      <w:proofErr w:type="spellEnd"/>
      <w:r w:rsidRPr="00FE42C5">
        <w:rPr>
          <w:lang w:val="it-IT"/>
        </w:rPr>
        <w:t> :</w:t>
      </w:r>
      <w:proofErr w:type="gramEnd"/>
      <w:r w:rsidRPr="00FE42C5">
        <w:rPr>
          <w:lang w:val="it-IT"/>
        </w:rPr>
        <w:t xml:space="preserve"> Luciano </w:t>
      </w:r>
      <w:proofErr w:type="spellStart"/>
      <w:r w:rsidRPr="00FE42C5">
        <w:rPr>
          <w:rFonts w:eastAsiaTheme="majorEastAsia"/>
          <w:lang w:val="it-IT"/>
        </w:rPr>
        <w:t>Zùccoli</w:t>
      </w:r>
      <w:proofErr w:type="spellEnd"/>
    </w:p>
    <w:p w14:paraId="3DCDBA22" w14:textId="77777777" w:rsidR="00A1452B" w:rsidRPr="00FE42C5" w:rsidRDefault="00A1452B" w:rsidP="00A1452B">
      <w:pPr>
        <w:pStyle w:val="term"/>
        <w:rPr>
          <w:lang w:val="it-IT"/>
        </w:rPr>
      </w:pPr>
      <w:proofErr w:type="gramStart"/>
      <w:r w:rsidRPr="00FE42C5">
        <w:rPr>
          <w:lang w:val="it-IT"/>
        </w:rPr>
        <w:t>section :</w:t>
      </w:r>
      <w:proofErr w:type="gramEnd"/>
      <w:r w:rsidRPr="00FE42C5">
        <w:rPr>
          <w:lang w:val="it-IT"/>
        </w:rPr>
        <w:t xml:space="preserve"> none</w:t>
      </w:r>
    </w:p>
    <w:p w14:paraId="186A9294" w14:textId="77777777" w:rsidR="00A1452B" w:rsidRPr="00FE42C5" w:rsidRDefault="00A1452B" w:rsidP="00A1452B">
      <w:pPr>
        <w:pStyle w:val="term"/>
        <w:rPr>
          <w:lang w:val="it-IT"/>
        </w:rPr>
      </w:pPr>
      <w:proofErr w:type="spellStart"/>
      <w:proofErr w:type="gramStart"/>
      <w:r w:rsidRPr="00FE42C5">
        <w:rPr>
          <w:lang w:val="it-IT"/>
        </w:rPr>
        <w:t>title</w:t>
      </w:r>
      <w:proofErr w:type="spellEnd"/>
      <w:r w:rsidRPr="00FE42C5">
        <w:rPr>
          <w:lang w:val="it-IT"/>
        </w:rPr>
        <w:t> :</w:t>
      </w:r>
      <w:proofErr w:type="gramEnd"/>
      <w:r w:rsidRPr="00FE42C5">
        <w:rPr>
          <w:lang w:val="it-IT"/>
        </w:rPr>
        <w:t xml:space="preserve"> Felice Cavallotti</w:t>
      </w:r>
    </w:p>
    <w:p w14:paraId="4B8604A4" w14:textId="77777777" w:rsidR="00A1452B" w:rsidRPr="00FE42C5" w:rsidRDefault="00A1452B" w:rsidP="00A1452B">
      <w:pPr>
        <w:pStyle w:val="term"/>
        <w:rPr>
          <w:lang w:val="it-IT"/>
        </w:rPr>
      </w:pPr>
      <w:proofErr w:type="gramStart"/>
      <w:r w:rsidRPr="00FE42C5">
        <w:rPr>
          <w:lang w:val="it-IT"/>
        </w:rPr>
        <w:t>date :</w:t>
      </w:r>
      <w:proofErr w:type="gramEnd"/>
      <w:r w:rsidRPr="00FE42C5">
        <w:rPr>
          <w:lang w:val="it-IT"/>
        </w:rPr>
        <w:t xml:space="preserve"> 1898-05</w:t>
      </w:r>
    </w:p>
    <w:p w14:paraId="6F6CEF5A" w14:textId="77777777" w:rsidR="00A1452B" w:rsidRPr="00FE42C5" w:rsidRDefault="00A1452B" w:rsidP="00A1452B">
      <w:pPr>
        <w:pStyle w:val="term"/>
        <w:rPr>
          <w:lang w:val="it-IT"/>
        </w:rPr>
      </w:pPr>
      <w:proofErr w:type="spellStart"/>
      <w:proofErr w:type="gramStart"/>
      <w:r w:rsidRPr="00FE42C5">
        <w:rPr>
          <w:lang w:val="it-IT"/>
        </w:rPr>
        <w:t>ref</w:t>
      </w:r>
      <w:proofErr w:type="spellEnd"/>
      <w:r w:rsidRPr="00FE42C5">
        <w:rPr>
          <w:lang w:val="it-IT"/>
        </w:rPr>
        <w:t> :</w:t>
      </w:r>
      <w:proofErr w:type="gramEnd"/>
      <w:r w:rsidRPr="00FE42C5">
        <w:rPr>
          <w:lang w:val="it-IT"/>
        </w:rPr>
        <w:t xml:space="preserve"> Tome XXVI, </w:t>
      </w:r>
      <w:proofErr w:type="spellStart"/>
      <w:r w:rsidRPr="00FE42C5">
        <w:rPr>
          <w:lang w:val="it-IT"/>
        </w:rPr>
        <w:t>numéro</w:t>
      </w:r>
      <w:proofErr w:type="spellEnd"/>
      <w:r w:rsidRPr="00FE42C5">
        <w:rPr>
          <w:lang w:val="it-IT"/>
        </w:rPr>
        <w:t> 101, mai 1898, p. 349-355</w:t>
      </w:r>
    </w:p>
    <w:p w14:paraId="41273F7D" w14:textId="77777777" w:rsidR="00A1452B" w:rsidRPr="00FE42C5" w:rsidRDefault="00A1452B" w:rsidP="00A1452B">
      <w:pPr>
        <w:pStyle w:val="byline"/>
        <w:rPr>
          <w:lang w:val="it-IT"/>
        </w:rPr>
      </w:pPr>
      <w:r w:rsidRPr="00FE42C5">
        <w:rPr>
          <w:smallCaps/>
          <w:lang w:val="it-IT"/>
        </w:rPr>
        <w:t xml:space="preserve">Luciano </w:t>
      </w:r>
      <w:proofErr w:type="spellStart"/>
      <w:r w:rsidRPr="00FE42C5">
        <w:rPr>
          <w:smallCaps/>
          <w:lang w:val="it-IT"/>
        </w:rPr>
        <w:t>Zùccoli</w:t>
      </w:r>
      <w:proofErr w:type="spellEnd"/>
      <w:r w:rsidRPr="00FE42C5">
        <w:rPr>
          <w:lang w:val="it-IT"/>
        </w:rPr>
        <w:t>.</w:t>
      </w:r>
    </w:p>
    <w:p w14:paraId="19BB788D" w14:textId="77777777" w:rsidR="00A1452B" w:rsidRPr="00FE42C5" w:rsidRDefault="00A1452B" w:rsidP="00A1452B">
      <w:pPr>
        <w:pStyle w:val="bibl"/>
        <w:rPr>
          <w:lang w:val="it-IT"/>
        </w:rPr>
      </w:pPr>
      <w:r w:rsidRPr="00FE42C5">
        <w:rPr>
          <w:lang w:val="it-IT"/>
        </w:rPr>
        <w:t xml:space="preserve">Tome XXVI, </w:t>
      </w:r>
      <w:proofErr w:type="spellStart"/>
      <w:r w:rsidRPr="00FE42C5">
        <w:rPr>
          <w:lang w:val="it-IT"/>
        </w:rPr>
        <w:t>numéro</w:t>
      </w:r>
      <w:proofErr w:type="spellEnd"/>
      <w:r w:rsidRPr="00FE42C5">
        <w:rPr>
          <w:lang w:val="it-IT"/>
        </w:rPr>
        <w:t> 101, mai 1898, p. 349-355.</w:t>
      </w:r>
    </w:p>
    <w:p w14:paraId="480C8068" w14:textId="77777777" w:rsidR="00A1452B" w:rsidRPr="00F8712A" w:rsidRDefault="00A1452B" w:rsidP="00A1452B">
      <w:pPr>
        <w:pStyle w:val="Corpsdetexte"/>
        <w:rPr>
          <w:rFonts w:cs="Times New Roman"/>
        </w:rPr>
      </w:pPr>
      <w:r w:rsidRPr="00F8712A">
        <w:rPr>
          <w:rFonts w:cs="Times New Roman"/>
        </w:rPr>
        <w:lastRenderedPageBreak/>
        <w:t>Les journalistes de la démagogie ressemblent à des barbares, qui dansent la pyrrhique autour d</w:t>
      </w:r>
      <w:r>
        <w:rPr>
          <w:rFonts w:cs="Times New Roman"/>
        </w:rPr>
        <w:t>’</w:t>
      </w:r>
      <w:r w:rsidRPr="00F8712A">
        <w:rPr>
          <w:rFonts w:cs="Times New Roman"/>
        </w:rPr>
        <w:t>un cercueil. Il y a plus d</w:t>
      </w:r>
      <w:r>
        <w:rPr>
          <w:rFonts w:cs="Times New Roman"/>
        </w:rPr>
        <w:t>’</w:t>
      </w:r>
      <w:r w:rsidRPr="00F8712A">
        <w:rPr>
          <w:rFonts w:cs="Times New Roman"/>
        </w:rPr>
        <w:t xml:space="preserve">un mois que Felice </w:t>
      </w:r>
      <w:proofErr w:type="spellStart"/>
      <w:r w:rsidRPr="00F8712A">
        <w:rPr>
          <w:rFonts w:cs="Times New Roman"/>
        </w:rPr>
        <w:t>Cavallotti</w:t>
      </w:r>
      <w:proofErr w:type="spellEnd"/>
      <w:r w:rsidRPr="00F8712A">
        <w:rPr>
          <w:rFonts w:cs="Times New Roman"/>
        </w:rPr>
        <w:t xml:space="preserve"> est mort, et le flot désordonné des tirades monte toujours. La richesse phraséologique des rhéteurs populaires est vraiment incroyable</w:t>
      </w:r>
      <w:r>
        <w:rPr>
          <w:rFonts w:cs="Times New Roman"/>
        </w:rPr>
        <w:t> ;</w:t>
      </w:r>
      <w:r w:rsidRPr="00F8712A">
        <w:rPr>
          <w:rFonts w:cs="Times New Roman"/>
        </w:rPr>
        <w:t xml:space="preserve"> ils arrivent à dégrader la tragédie et à troubler la solennité calme de la mort.</w:t>
      </w:r>
    </w:p>
    <w:p w14:paraId="22A6DEB0" w14:textId="283AAC0E" w:rsidR="00A1452B" w:rsidRPr="00F8712A" w:rsidRDefault="00A1452B" w:rsidP="00A1452B">
      <w:pPr>
        <w:pStyle w:val="Corpsdetexte"/>
        <w:rPr>
          <w:rFonts w:cs="Times New Roman"/>
        </w:rPr>
      </w:pPr>
      <w:r w:rsidRPr="00F8712A">
        <w:rPr>
          <w:rFonts w:cs="Times New Roman"/>
        </w:rPr>
        <w:t xml:space="preserve">Felice </w:t>
      </w:r>
      <w:proofErr w:type="spellStart"/>
      <w:r w:rsidRPr="00F8712A">
        <w:rPr>
          <w:rFonts w:cs="Times New Roman"/>
        </w:rPr>
        <w:t>Cavallotti</w:t>
      </w:r>
      <w:proofErr w:type="spellEnd"/>
      <w:r w:rsidRPr="00F8712A">
        <w:rPr>
          <w:rFonts w:cs="Times New Roman"/>
        </w:rPr>
        <w:t xml:space="preserve"> était un homme de parti, et tout un parti s</w:t>
      </w:r>
      <w:r>
        <w:rPr>
          <w:rFonts w:cs="Times New Roman"/>
        </w:rPr>
        <w:t>’</w:t>
      </w:r>
      <w:r w:rsidRPr="00F8712A">
        <w:rPr>
          <w:rFonts w:cs="Times New Roman"/>
        </w:rPr>
        <w:t>est dressé soudainement à pleurer sa perte. C</w:t>
      </w:r>
      <w:r>
        <w:rPr>
          <w:rFonts w:cs="Times New Roman"/>
        </w:rPr>
        <w:t>’</w:t>
      </w:r>
      <w:r w:rsidRPr="00F8712A">
        <w:rPr>
          <w:rFonts w:cs="Times New Roman"/>
        </w:rPr>
        <w:t>est juste, mais il faudrait être assez païen pour constater que rarement un personnage a su disparaître si à propos de la scène, à l</w:t>
      </w:r>
      <w:r>
        <w:rPr>
          <w:rFonts w:cs="Times New Roman"/>
        </w:rPr>
        <w:t>’</w:t>
      </w:r>
      <w:r w:rsidRPr="00F8712A">
        <w:rPr>
          <w:rFonts w:cs="Times New Roman"/>
        </w:rPr>
        <w:t>heure même où son rôle allait perdre toute signification. À la prochaine crise, et on sait si une crise politique se fait attendre en Italie et ailleurs</w:t>
      </w:r>
      <w:ins w:id="71" w:author="Marguerite-Marie Bordry" w:date="2018-12-07T17:02:00Z">
        <w:r w:rsidR="000448EC">
          <w:rPr>
            <w:rFonts w:cs="Times New Roman"/>
          </w:rPr>
          <w:t>,</w:t>
        </w:r>
      </w:ins>
      <w:del w:id="72" w:author="Marguerite-Marie Bordry" w:date="2018-12-07T17:02:00Z">
        <w:r w:rsidRPr="00F8712A" w:rsidDel="000448EC">
          <w:rPr>
            <w:rFonts w:cs="Times New Roman"/>
          </w:rPr>
          <w:delText>.</w:delText>
        </w:r>
      </w:del>
      <w:r w:rsidRPr="00F8712A">
        <w:rPr>
          <w:rFonts w:cs="Times New Roman"/>
        </w:rPr>
        <w:t xml:space="preserve"> Felice </w:t>
      </w:r>
      <w:proofErr w:type="spellStart"/>
      <w:r w:rsidRPr="00F8712A">
        <w:rPr>
          <w:rFonts w:cs="Times New Roman"/>
        </w:rPr>
        <w:t>Cavallotti</w:t>
      </w:r>
      <w:proofErr w:type="spellEnd"/>
      <w:r w:rsidRPr="00F8712A">
        <w:rPr>
          <w:rFonts w:cs="Times New Roman"/>
        </w:rPr>
        <w:t xml:space="preserve"> aurait eu un portefeuille. Voit-on ce poète du peuple et de la République dans les fonctions de ministre du Roi</w:t>
      </w:r>
      <w:r>
        <w:rPr>
          <w:rFonts w:cs="Times New Roman"/>
        </w:rPr>
        <w:t> ?</w:t>
      </w:r>
      <w:r w:rsidRPr="00F8712A">
        <w:rPr>
          <w:rFonts w:cs="Times New Roman"/>
        </w:rPr>
        <w:t xml:space="preserve"> Les journalistes à la danse pyrrhique pouvaient le sommer de renverser Roi et royaume d</w:t>
      </w:r>
      <w:r>
        <w:rPr>
          <w:rFonts w:cs="Times New Roman"/>
        </w:rPr>
        <w:t>’</w:t>
      </w:r>
      <w:r w:rsidRPr="00F8712A">
        <w:rPr>
          <w:rFonts w:cs="Times New Roman"/>
        </w:rPr>
        <w:t>un seul coup de main.</w:t>
      </w:r>
    </w:p>
    <w:p w14:paraId="76B9D5A8" w14:textId="77777777" w:rsidR="00A1452B" w:rsidRPr="00F8712A" w:rsidRDefault="00A1452B" w:rsidP="00A1452B">
      <w:pPr>
        <w:pStyle w:val="Corpsdetexte"/>
        <w:rPr>
          <w:rFonts w:cs="Times New Roman"/>
        </w:rPr>
      </w:pPr>
      <w:r w:rsidRPr="00F8712A">
        <w:rPr>
          <w:rFonts w:cs="Times New Roman"/>
        </w:rPr>
        <w:t xml:space="preserve">Le duel avec le comte </w:t>
      </w:r>
      <w:proofErr w:type="spellStart"/>
      <w:r w:rsidRPr="00F8712A">
        <w:rPr>
          <w:rFonts w:cs="Times New Roman"/>
        </w:rPr>
        <w:t>Ferruccio</w:t>
      </w:r>
      <w:proofErr w:type="spellEnd"/>
      <w:r w:rsidRPr="00F8712A">
        <w:rPr>
          <w:rFonts w:cs="Times New Roman"/>
        </w:rPr>
        <w:t xml:space="preserve"> </w:t>
      </w:r>
      <w:proofErr w:type="spellStart"/>
      <w:r w:rsidRPr="00F8712A">
        <w:rPr>
          <w:rFonts w:cs="Times New Roman"/>
        </w:rPr>
        <w:t>Macola</w:t>
      </w:r>
      <w:proofErr w:type="spellEnd"/>
      <w:r w:rsidRPr="00F8712A">
        <w:rPr>
          <w:rFonts w:cs="Times New Roman"/>
        </w:rPr>
        <w:t xml:space="preserve"> a dénoué le problème avant même qu</w:t>
      </w:r>
      <w:r>
        <w:rPr>
          <w:rFonts w:cs="Times New Roman"/>
        </w:rPr>
        <w:t>’</w:t>
      </w:r>
      <w:r w:rsidRPr="00F8712A">
        <w:rPr>
          <w:rFonts w:cs="Times New Roman"/>
        </w:rPr>
        <w:t xml:space="preserve">il se présentât. Le député Felice </w:t>
      </w:r>
      <w:proofErr w:type="spellStart"/>
      <w:r w:rsidRPr="00F8712A">
        <w:rPr>
          <w:rFonts w:cs="Times New Roman"/>
        </w:rPr>
        <w:t>Cavallotti</w:t>
      </w:r>
      <w:proofErr w:type="spellEnd"/>
      <w:r w:rsidRPr="00F8712A">
        <w:rPr>
          <w:rFonts w:cs="Times New Roman"/>
        </w:rPr>
        <w:t xml:space="preserve"> a disparu d</w:t>
      </w:r>
      <w:r>
        <w:rPr>
          <w:rFonts w:cs="Times New Roman"/>
        </w:rPr>
        <w:t>’</w:t>
      </w:r>
      <w:r w:rsidRPr="00F8712A">
        <w:rPr>
          <w:rFonts w:cs="Times New Roman"/>
        </w:rPr>
        <w:t>une mort logique, et la mort est si stupidement déraisonnable, qu</w:t>
      </w:r>
      <w:r>
        <w:rPr>
          <w:rFonts w:cs="Times New Roman"/>
        </w:rPr>
        <w:t>’</w:t>
      </w:r>
      <w:r w:rsidRPr="00F8712A">
        <w:rPr>
          <w:rFonts w:cs="Times New Roman"/>
        </w:rPr>
        <w:t>il faut signaler l</w:t>
      </w:r>
      <w:r>
        <w:rPr>
          <w:rFonts w:cs="Times New Roman"/>
        </w:rPr>
        <w:t>’</w:t>
      </w:r>
      <w:r w:rsidRPr="00F8712A">
        <w:rPr>
          <w:rFonts w:cs="Times New Roman"/>
        </w:rPr>
        <w:t>exception et en tenir compte. Du reste, dans ce cas, ceux qui se battaient étaient des hommes qui aimaient tour à tour à écrire, à discuter, à donner ou à recevoir des coups d</w:t>
      </w:r>
      <w:r>
        <w:rPr>
          <w:rFonts w:cs="Times New Roman"/>
        </w:rPr>
        <w:t>’</w:t>
      </w:r>
      <w:r w:rsidRPr="00F8712A">
        <w:rPr>
          <w:rFonts w:cs="Times New Roman"/>
        </w:rPr>
        <w:t xml:space="preserve">épée. </w:t>
      </w:r>
      <w:proofErr w:type="spellStart"/>
      <w:r w:rsidRPr="00F8712A">
        <w:rPr>
          <w:rFonts w:cs="Times New Roman"/>
        </w:rPr>
        <w:t>Cavallotti</w:t>
      </w:r>
      <w:proofErr w:type="spellEnd"/>
      <w:r w:rsidRPr="00F8712A">
        <w:rPr>
          <w:rFonts w:cs="Times New Roman"/>
        </w:rPr>
        <w:t>, avant le dernier, avait eu trente-deux duels</w:t>
      </w:r>
      <w:r>
        <w:rPr>
          <w:rFonts w:cs="Times New Roman"/>
        </w:rPr>
        <w:t> ;</w:t>
      </w:r>
      <w:r w:rsidRPr="00F8712A">
        <w:rPr>
          <w:rFonts w:cs="Times New Roman"/>
        </w:rPr>
        <w:t xml:space="preserve"> son adversaire, comme plus jeune, quinze</w:t>
      </w:r>
      <w:r>
        <w:rPr>
          <w:rFonts w:cs="Times New Roman"/>
        </w:rPr>
        <w:t> ;</w:t>
      </w:r>
      <w:r w:rsidRPr="00F8712A">
        <w:rPr>
          <w:rFonts w:cs="Times New Roman"/>
        </w:rPr>
        <w:t xml:space="preserve"> un des témoins, cinquante. Il ne</w:t>
      </w:r>
      <w:r>
        <w:rPr>
          <w:rFonts w:cs="Times New Roman"/>
        </w:rPr>
        <w:t xml:space="preserve"> </w:t>
      </w:r>
      <w:r w:rsidRPr="00F8712A">
        <w:rPr>
          <w:rFonts w:cs="Times New Roman"/>
        </w:rPr>
        <w:t>fallait pas moins que la débonnaireté de la presse pour ne pas s</w:t>
      </w:r>
      <w:r>
        <w:rPr>
          <w:rFonts w:cs="Times New Roman"/>
        </w:rPr>
        <w:t>’</w:t>
      </w:r>
      <w:r w:rsidRPr="00F8712A">
        <w:rPr>
          <w:rFonts w:cs="Times New Roman"/>
        </w:rPr>
        <w:t>attendre à ce que, à la longue, quelqu</w:t>
      </w:r>
      <w:r>
        <w:rPr>
          <w:rFonts w:cs="Times New Roman"/>
        </w:rPr>
        <w:t>’</w:t>
      </w:r>
      <w:r w:rsidRPr="00F8712A">
        <w:rPr>
          <w:rFonts w:cs="Times New Roman"/>
        </w:rPr>
        <w:t>un de ces chevaliers finît par y rester.</w:t>
      </w:r>
    </w:p>
    <w:p w14:paraId="5246986C" w14:textId="3B0BD57C" w:rsidR="00A1452B" w:rsidRPr="00F8712A" w:rsidRDefault="00A1452B" w:rsidP="00A1452B">
      <w:pPr>
        <w:pStyle w:val="Corpsdetexte"/>
        <w:rPr>
          <w:rFonts w:cs="Times New Roman"/>
        </w:rPr>
      </w:pPr>
      <w:r w:rsidRPr="00F8712A">
        <w:rPr>
          <w:rFonts w:cs="Times New Roman"/>
        </w:rPr>
        <w:t>La cause était futile, sans doute</w:t>
      </w:r>
      <w:r>
        <w:rPr>
          <w:rFonts w:cs="Times New Roman"/>
        </w:rPr>
        <w:t> :</w:t>
      </w:r>
      <w:r w:rsidRPr="00F8712A">
        <w:rPr>
          <w:rFonts w:cs="Times New Roman"/>
        </w:rPr>
        <w:t xml:space="preserve"> une dépêche de Rome publiée dans la </w:t>
      </w:r>
      <w:proofErr w:type="spellStart"/>
      <w:r w:rsidRPr="00F8712A">
        <w:rPr>
          <w:rFonts w:cs="Times New Roman"/>
          <w:i/>
        </w:rPr>
        <w:t>Gazzetta</w:t>
      </w:r>
      <w:proofErr w:type="spellEnd"/>
      <w:r w:rsidRPr="00F8712A">
        <w:rPr>
          <w:rFonts w:cs="Times New Roman"/>
          <w:i/>
        </w:rPr>
        <w:t xml:space="preserve"> di Venezia</w:t>
      </w:r>
      <w:r w:rsidRPr="00F8712A">
        <w:rPr>
          <w:rFonts w:cs="Times New Roman"/>
        </w:rPr>
        <w:t xml:space="preserve">, que le comte </w:t>
      </w:r>
      <w:proofErr w:type="spellStart"/>
      <w:r w:rsidRPr="00F8712A">
        <w:rPr>
          <w:rFonts w:cs="Times New Roman"/>
        </w:rPr>
        <w:t>Macola</w:t>
      </w:r>
      <w:proofErr w:type="spellEnd"/>
      <w:r w:rsidRPr="00F8712A">
        <w:rPr>
          <w:rFonts w:cs="Times New Roman"/>
        </w:rPr>
        <w:t xml:space="preserve"> dirige, et qui avait déplu à </w:t>
      </w:r>
      <w:proofErr w:type="spellStart"/>
      <w:r w:rsidRPr="00F8712A">
        <w:rPr>
          <w:rFonts w:cs="Times New Roman"/>
        </w:rPr>
        <w:t>Cavallotti</w:t>
      </w:r>
      <w:proofErr w:type="spellEnd"/>
      <w:r w:rsidRPr="00F8712A">
        <w:rPr>
          <w:rFonts w:cs="Times New Roman"/>
        </w:rPr>
        <w:t xml:space="preserve">. Mais y </w:t>
      </w:r>
      <w:del w:id="73" w:author="Marguerite-Marie Bordry" w:date="2018-12-07T17:05:00Z">
        <w:r w:rsidRPr="00F8712A" w:rsidDel="00ED054E">
          <w:rPr>
            <w:rFonts w:cs="Times New Roman"/>
          </w:rPr>
          <w:delText>a -t-il</w:delText>
        </w:r>
      </w:del>
      <w:ins w:id="74" w:author="Marguerite-Marie Bordry" w:date="2018-12-07T17:05:00Z">
        <w:r w:rsidR="00ED054E">
          <w:rPr>
            <w:rFonts w:cs="Times New Roman"/>
          </w:rPr>
          <w:t>a-t-il</w:t>
        </w:r>
      </w:ins>
      <w:r w:rsidRPr="00F8712A">
        <w:rPr>
          <w:rFonts w:cs="Times New Roman"/>
        </w:rPr>
        <w:t xml:space="preserve"> des causes sans importance, des querelles sans conséquences entre deux hommes qui représentent deux partis opposés, qui ont chacun pour soi ou contre soi toute une presse, toute une classe</w:t>
      </w:r>
      <w:r>
        <w:rPr>
          <w:rFonts w:cs="Times New Roman"/>
        </w:rPr>
        <w:t> ?</w:t>
      </w:r>
      <w:r w:rsidRPr="00F8712A">
        <w:rPr>
          <w:rFonts w:cs="Times New Roman"/>
        </w:rPr>
        <w:t xml:space="preserve"> La politique n</w:t>
      </w:r>
      <w:r>
        <w:rPr>
          <w:rFonts w:cs="Times New Roman"/>
        </w:rPr>
        <w:t>’</w:t>
      </w:r>
      <w:r w:rsidRPr="00F8712A">
        <w:rPr>
          <w:rFonts w:cs="Times New Roman"/>
        </w:rPr>
        <w:t xml:space="preserve">est désormais, </w:t>
      </w:r>
      <w:r>
        <w:rPr>
          <w:rFonts w:cs="Times New Roman"/>
        </w:rPr>
        <w:t>— </w:t>
      </w:r>
      <w:r w:rsidRPr="00F8712A">
        <w:rPr>
          <w:rFonts w:cs="Times New Roman"/>
        </w:rPr>
        <w:t>et quand donc a-t-elle été autre chose</w:t>
      </w:r>
      <w:r>
        <w:rPr>
          <w:rFonts w:cs="Times New Roman"/>
        </w:rPr>
        <w:t xml:space="preserve"> ? — </w:t>
      </w:r>
      <w:r w:rsidRPr="00F8712A">
        <w:rPr>
          <w:rFonts w:cs="Times New Roman"/>
        </w:rPr>
        <w:t>qu</w:t>
      </w:r>
      <w:r>
        <w:rPr>
          <w:rFonts w:cs="Times New Roman"/>
        </w:rPr>
        <w:t>’</w:t>
      </w:r>
      <w:r w:rsidRPr="00F8712A">
        <w:rPr>
          <w:rFonts w:cs="Times New Roman"/>
        </w:rPr>
        <w:t>une lutte sans trêve et sans scrupules</w:t>
      </w:r>
      <w:r>
        <w:rPr>
          <w:rFonts w:cs="Times New Roman"/>
        </w:rPr>
        <w:t> :</w:t>
      </w:r>
      <w:r w:rsidRPr="00F8712A">
        <w:rPr>
          <w:rFonts w:cs="Times New Roman"/>
        </w:rPr>
        <w:t xml:space="preserve"> même avec la plume, on ne se bat pas, on s</w:t>
      </w:r>
      <w:r>
        <w:rPr>
          <w:rFonts w:cs="Times New Roman"/>
        </w:rPr>
        <w:t>’</w:t>
      </w:r>
      <w:r w:rsidRPr="00F8712A">
        <w:rPr>
          <w:rFonts w:cs="Times New Roman"/>
        </w:rPr>
        <w:t>assomme</w:t>
      </w:r>
      <w:r>
        <w:rPr>
          <w:rFonts w:cs="Times New Roman"/>
        </w:rPr>
        <w:t> ;</w:t>
      </w:r>
      <w:r w:rsidRPr="00F8712A">
        <w:rPr>
          <w:rFonts w:cs="Times New Roman"/>
        </w:rPr>
        <w:t xml:space="preserve"> dans un homme on écrase une faction, et le pêle-mêle des haines, des accusations, des calomnies, des intrigues est tel, que qui en sort l</w:t>
      </w:r>
      <w:r>
        <w:rPr>
          <w:rFonts w:cs="Times New Roman"/>
        </w:rPr>
        <w:t>’</w:t>
      </w:r>
      <w:r w:rsidRPr="00F8712A">
        <w:rPr>
          <w:rFonts w:cs="Times New Roman"/>
        </w:rPr>
        <w:t>honneur intact peut remercier son bon génie.</w:t>
      </w:r>
    </w:p>
    <w:p w14:paraId="795253F4" w14:textId="77777777" w:rsidR="00A1452B" w:rsidRPr="00F8712A" w:rsidRDefault="00A1452B" w:rsidP="00A1452B">
      <w:pPr>
        <w:pStyle w:val="Corpsdetexte"/>
        <w:rPr>
          <w:rFonts w:cs="Times New Roman"/>
        </w:rPr>
      </w:pPr>
      <w:r w:rsidRPr="00F8712A">
        <w:rPr>
          <w:rFonts w:cs="Times New Roman"/>
        </w:rPr>
        <w:t xml:space="preserve">La popularité dont Felice </w:t>
      </w:r>
      <w:proofErr w:type="spellStart"/>
      <w:r w:rsidRPr="00F8712A">
        <w:rPr>
          <w:rFonts w:cs="Times New Roman"/>
        </w:rPr>
        <w:t>Cavallotti</w:t>
      </w:r>
      <w:proofErr w:type="spellEnd"/>
      <w:r w:rsidRPr="00F8712A">
        <w:rPr>
          <w:rFonts w:cs="Times New Roman"/>
        </w:rPr>
        <w:t xml:space="preserve"> jouissait en toute l</w:t>
      </w:r>
      <w:r>
        <w:rPr>
          <w:rFonts w:cs="Times New Roman"/>
        </w:rPr>
        <w:t>’</w:t>
      </w:r>
      <w:r w:rsidRPr="00F8712A">
        <w:rPr>
          <w:rFonts w:cs="Times New Roman"/>
        </w:rPr>
        <w:t>Italie avait sa raison d</w:t>
      </w:r>
      <w:r>
        <w:rPr>
          <w:rFonts w:cs="Times New Roman"/>
        </w:rPr>
        <w:t>’</w:t>
      </w:r>
      <w:r w:rsidRPr="00F8712A">
        <w:rPr>
          <w:rFonts w:cs="Times New Roman"/>
        </w:rPr>
        <w:t>être dans cet esprit de combativité poussé à la dernière exagération. Homme exubérant, passionné, redoutable, il pouvait inspirer des dévouements singuliers ou une aversion invincible, parce qu</w:t>
      </w:r>
      <w:r>
        <w:rPr>
          <w:rFonts w:cs="Times New Roman"/>
        </w:rPr>
        <w:t>’</w:t>
      </w:r>
      <w:r w:rsidRPr="00F8712A">
        <w:rPr>
          <w:rFonts w:cs="Times New Roman"/>
        </w:rPr>
        <w:t>il n</w:t>
      </w:r>
      <w:r>
        <w:rPr>
          <w:rFonts w:cs="Times New Roman"/>
        </w:rPr>
        <w:t>’</w:t>
      </w:r>
      <w:r w:rsidRPr="00F8712A">
        <w:rPr>
          <w:rFonts w:cs="Times New Roman"/>
        </w:rPr>
        <w:t>oubliait jamais d</w:t>
      </w:r>
      <w:r>
        <w:rPr>
          <w:rFonts w:cs="Times New Roman"/>
        </w:rPr>
        <w:t>’</w:t>
      </w:r>
      <w:r w:rsidRPr="00F8712A">
        <w:rPr>
          <w:rFonts w:cs="Times New Roman"/>
        </w:rPr>
        <w:t xml:space="preserve">être un homme de parti, ni à la Chambre, ni dans ses œuvres littéraires, ni dans ses lettres, ni dans ses articles. Là où il jouait un rôle quelconque, toute sérénité disparaissait comme par magie. Il était presque impossible de ne pas voir derrière lui la foule </w:t>
      </w:r>
      <w:r w:rsidRPr="00F8712A">
        <w:rPr>
          <w:rFonts w:cs="Times New Roman"/>
        </w:rPr>
        <w:lastRenderedPageBreak/>
        <w:t>qui s</w:t>
      </w:r>
      <w:r>
        <w:rPr>
          <w:rFonts w:cs="Times New Roman"/>
        </w:rPr>
        <w:t>’</w:t>
      </w:r>
      <w:r w:rsidRPr="00F8712A">
        <w:rPr>
          <w:rFonts w:cs="Times New Roman"/>
        </w:rPr>
        <w:t>exaltait et la foule qui l</w:t>
      </w:r>
      <w:r>
        <w:rPr>
          <w:rFonts w:cs="Times New Roman"/>
        </w:rPr>
        <w:t>’</w:t>
      </w:r>
      <w:r w:rsidRPr="00F8712A">
        <w:rPr>
          <w:rFonts w:cs="Times New Roman"/>
        </w:rPr>
        <w:t>attaquait. Après sa mort, bien des critiques, en croyant porter sur lui leur propre jugement, ne firent que répéter l</w:t>
      </w:r>
      <w:r>
        <w:rPr>
          <w:rFonts w:cs="Times New Roman"/>
        </w:rPr>
        <w:t>’</w:t>
      </w:r>
      <w:r w:rsidRPr="00F8712A">
        <w:rPr>
          <w:rFonts w:cs="Times New Roman"/>
        </w:rPr>
        <w:t>opinion d</w:t>
      </w:r>
      <w:r>
        <w:rPr>
          <w:rFonts w:cs="Times New Roman"/>
        </w:rPr>
        <w:t>’</w:t>
      </w:r>
      <w:r w:rsidRPr="00F8712A">
        <w:rPr>
          <w:rFonts w:cs="Times New Roman"/>
        </w:rPr>
        <w:t>une de ces deux foules passionnées, notamment de la première.</w:t>
      </w:r>
    </w:p>
    <w:p w14:paraId="666BA6FB" w14:textId="77777777" w:rsidR="00A1452B" w:rsidRPr="00F8712A" w:rsidRDefault="00A1452B" w:rsidP="00A1452B">
      <w:pPr>
        <w:pStyle w:val="Corpsdetexte"/>
        <w:rPr>
          <w:rFonts w:cs="Times New Roman"/>
        </w:rPr>
      </w:pPr>
      <w:r w:rsidRPr="00F8712A">
        <w:rPr>
          <w:rFonts w:cs="Times New Roman"/>
        </w:rPr>
        <w:t>Comme écrivain, il était médiocre. Ses œuvres nombreuses ne lui survivront pas, après la hausse du moment, n</w:t>
      </w:r>
      <w:r>
        <w:rPr>
          <w:rFonts w:cs="Times New Roman"/>
        </w:rPr>
        <w:t>’</w:t>
      </w:r>
      <w:r w:rsidRPr="00F8712A">
        <w:rPr>
          <w:rFonts w:cs="Times New Roman"/>
        </w:rPr>
        <w:t>ayant artistiquement aucun intérêt. Ce gladiateur était en poésie un romantique en retard, et il embarquait sa muse sur le navire vermoulu de la rhétorique, avec une lourde charge d</w:t>
      </w:r>
      <w:r>
        <w:rPr>
          <w:rFonts w:cs="Times New Roman"/>
        </w:rPr>
        <w:t>’</w:t>
      </w:r>
      <w:r w:rsidRPr="00F8712A">
        <w:rPr>
          <w:rFonts w:cs="Times New Roman"/>
        </w:rPr>
        <w:t>idéal sucré. La Grèce ancienne lui inspira plusieurs pièces de théâtre</w:t>
      </w:r>
      <w:r>
        <w:rPr>
          <w:rFonts w:cs="Times New Roman"/>
        </w:rPr>
        <w:t> :</w:t>
      </w:r>
      <w:r w:rsidRPr="00F8712A">
        <w:rPr>
          <w:rFonts w:cs="Times New Roman"/>
        </w:rPr>
        <w:t xml:space="preserve"> </w:t>
      </w:r>
      <w:r w:rsidRPr="00F8712A">
        <w:rPr>
          <w:rFonts w:cs="Times New Roman"/>
          <w:i/>
        </w:rPr>
        <w:t>Alcibiade</w:t>
      </w:r>
      <w:r w:rsidRPr="00F8712A">
        <w:rPr>
          <w:rFonts w:cs="Times New Roman"/>
        </w:rPr>
        <w:t xml:space="preserve">, </w:t>
      </w:r>
      <w:r w:rsidRPr="00F8712A">
        <w:rPr>
          <w:rFonts w:cs="Times New Roman"/>
          <w:i/>
        </w:rPr>
        <w:t xml:space="preserve">La femme de </w:t>
      </w:r>
      <w:proofErr w:type="spellStart"/>
      <w:r w:rsidRPr="00F8712A">
        <w:rPr>
          <w:rFonts w:cs="Times New Roman"/>
          <w:i/>
        </w:rPr>
        <w:t>Ménéclès</w:t>
      </w:r>
      <w:proofErr w:type="spellEnd"/>
      <w:r w:rsidRPr="00F8712A">
        <w:rPr>
          <w:rFonts w:cs="Times New Roman"/>
        </w:rPr>
        <w:t xml:space="preserve">, </w:t>
      </w:r>
      <w:proofErr w:type="spellStart"/>
      <w:r w:rsidRPr="00F8712A">
        <w:rPr>
          <w:rFonts w:cs="Times New Roman"/>
          <w:i/>
        </w:rPr>
        <w:t>Nycarete</w:t>
      </w:r>
      <w:proofErr w:type="spellEnd"/>
      <w:r w:rsidRPr="00F8712A">
        <w:rPr>
          <w:rFonts w:cs="Times New Roman"/>
        </w:rPr>
        <w:t xml:space="preserve">, etc., où rien ne manque, hormis la Grèce et les Grecs, qui lui ont soigneusement caché leur âme et leur esprit. Ses comédies modernes, généralement des levers de rideau comme </w:t>
      </w:r>
      <w:r w:rsidRPr="00F8712A">
        <w:rPr>
          <w:rFonts w:cs="Times New Roman"/>
          <w:i/>
        </w:rPr>
        <w:t>La fille de Jephté</w:t>
      </w:r>
      <w:r w:rsidRPr="00F8712A">
        <w:rPr>
          <w:rFonts w:cs="Times New Roman"/>
        </w:rPr>
        <w:t xml:space="preserve">, </w:t>
      </w:r>
      <w:r w:rsidRPr="00F8712A">
        <w:rPr>
          <w:rFonts w:cs="Times New Roman"/>
          <w:i/>
        </w:rPr>
        <w:t>La lune de miel</w:t>
      </w:r>
      <w:r w:rsidRPr="00F8712A">
        <w:rPr>
          <w:rFonts w:cs="Times New Roman"/>
        </w:rPr>
        <w:t xml:space="preserve">, </w:t>
      </w:r>
      <w:r w:rsidRPr="00F8712A">
        <w:rPr>
          <w:rFonts w:cs="Times New Roman"/>
          <w:i/>
        </w:rPr>
        <w:t xml:space="preserve">Sic vos non </w:t>
      </w:r>
      <w:proofErr w:type="spellStart"/>
      <w:r w:rsidRPr="00F8712A">
        <w:rPr>
          <w:rFonts w:cs="Times New Roman"/>
          <w:i/>
        </w:rPr>
        <w:t>vobis</w:t>
      </w:r>
      <w:proofErr w:type="spellEnd"/>
      <w:r w:rsidRPr="00F8712A">
        <w:rPr>
          <w:rFonts w:cs="Times New Roman"/>
        </w:rPr>
        <w:t>, étaient l</w:t>
      </w:r>
      <w:r>
        <w:rPr>
          <w:rFonts w:cs="Times New Roman"/>
        </w:rPr>
        <w:t>’</w:t>
      </w:r>
      <w:r w:rsidRPr="00F8712A">
        <w:rPr>
          <w:rFonts w:cs="Times New Roman"/>
        </w:rPr>
        <w:t>œuvre d</w:t>
      </w:r>
      <w:r>
        <w:rPr>
          <w:rFonts w:cs="Times New Roman"/>
        </w:rPr>
        <w:t>’</w:t>
      </w:r>
      <w:r w:rsidRPr="00F8712A">
        <w:rPr>
          <w:rFonts w:cs="Times New Roman"/>
        </w:rPr>
        <w:t>un homme qui, en compensation à un excès de violence, s</w:t>
      </w:r>
      <w:r>
        <w:rPr>
          <w:rFonts w:cs="Times New Roman"/>
        </w:rPr>
        <w:t>’</w:t>
      </w:r>
      <w:r w:rsidRPr="00F8712A">
        <w:rPr>
          <w:rFonts w:cs="Times New Roman"/>
        </w:rPr>
        <w:t>abandonnait à un excès de douceur, imaginant des personnages naïfs et poétiques, pèlerins égarés d</w:t>
      </w:r>
      <w:r>
        <w:rPr>
          <w:rFonts w:cs="Times New Roman"/>
        </w:rPr>
        <w:t>’</w:t>
      </w:r>
      <w:r w:rsidRPr="00F8712A">
        <w:rPr>
          <w:rFonts w:cs="Times New Roman"/>
        </w:rPr>
        <w:t xml:space="preserve">un monde irréel. À travers le tempérament littéraire de </w:t>
      </w:r>
      <w:proofErr w:type="spellStart"/>
      <w:r w:rsidRPr="00F8712A">
        <w:rPr>
          <w:rFonts w:cs="Times New Roman"/>
        </w:rPr>
        <w:t>Cavallotti</w:t>
      </w:r>
      <w:proofErr w:type="spellEnd"/>
      <w:r w:rsidRPr="00F8712A">
        <w:rPr>
          <w:rFonts w:cs="Times New Roman"/>
        </w:rPr>
        <w:t>, l</w:t>
      </w:r>
      <w:r>
        <w:rPr>
          <w:rFonts w:cs="Times New Roman"/>
        </w:rPr>
        <w:t>’</w:t>
      </w:r>
      <w:r w:rsidRPr="00F8712A">
        <w:rPr>
          <w:rFonts w:cs="Times New Roman"/>
        </w:rPr>
        <w:t>amour même se présentait comme un dieu larmoyant et asexué, le dieu de ces chevaliers hyperboliques qui se contentaient d</w:t>
      </w:r>
      <w:r>
        <w:rPr>
          <w:rFonts w:cs="Times New Roman"/>
        </w:rPr>
        <w:t>’</w:t>
      </w:r>
      <w:r w:rsidRPr="00F8712A">
        <w:rPr>
          <w:rFonts w:cs="Times New Roman"/>
        </w:rPr>
        <w:t xml:space="preserve">un mot, </w:t>
      </w:r>
      <w:proofErr w:type="gramStart"/>
      <w:r w:rsidRPr="00F8712A">
        <w:rPr>
          <w:rFonts w:cs="Times New Roman"/>
        </w:rPr>
        <w:t>d</w:t>
      </w:r>
      <w:r>
        <w:rPr>
          <w:rFonts w:cs="Times New Roman"/>
        </w:rPr>
        <w:t>’</w:t>
      </w:r>
      <w:r w:rsidRPr="00F8712A">
        <w:rPr>
          <w:rFonts w:cs="Times New Roman"/>
        </w:rPr>
        <w:t>un souris</w:t>
      </w:r>
      <w:proofErr w:type="gramEnd"/>
      <w:r w:rsidRPr="00F8712A">
        <w:rPr>
          <w:rFonts w:cs="Times New Roman"/>
        </w:rPr>
        <w:t>, d</w:t>
      </w:r>
      <w:r>
        <w:rPr>
          <w:rFonts w:cs="Times New Roman"/>
        </w:rPr>
        <w:t>’</w:t>
      </w:r>
      <w:r w:rsidRPr="00F8712A">
        <w:rPr>
          <w:rFonts w:cs="Times New Roman"/>
        </w:rPr>
        <w:t>un regard.</w:t>
      </w:r>
    </w:p>
    <w:p w14:paraId="4AF1E863" w14:textId="6520A3D7" w:rsidR="00A1452B" w:rsidRPr="00F8712A" w:rsidRDefault="00A1452B" w:rsidP="00A1452B">
      <w:pPr>
        <w:pStyle w:val="Corpsdetexte"/>
        <w:rPr>
          <w:rFonts w:cs="Times New Roman"/>
        </w:rPr>
      </w:pPr>
      <w:r w:rsidRPr="00F8712A">
        <w:rPr>
          <w:rFonts w:cs="Times New Roman"/>
        </w:rPr>
        <w:t xml:space="preserve">Mais le succès presque constant de ce théâtre deviendrait mystérieux si on refusait à </w:t>
      </w:r>
      <w:proofErr w:type="spellStart"/>
      <w:r w:rsidRPr="00F8712A">
        <w:rPr>
          <w:rFonts w:cs="Times New Roman"/>
        </w:rPr>
        <w:t>Cavallotti</w:t>
      </w:r>
      <w:proofErr w:type="spellEnd"/>
      <w:r w:rsidRPr="00F8712A">
        <w:rPr>
          <w:rFonts w:cs="Times New Roman"/>
        </w:rPr>
        <w:t xml:space="preserve"> la connaissance de son public. Peu lui importait l</w:t>
      </w:r>
      <w:r>
        <w:rPr>
          <w:rFonts w:cs="Times New Roman"/>
        </w:rPr>
        <w:t>’</w:t>
      </w:r>
      <w:r w:rsidRPr="00F8712A">
        <w:rPr>
          <w:rFonts w:cs="Times New Roman"/>
        </w:rPr>
        <w:t>opinion de l</w:t>
      </w:r>
      <w:r>
        <w:rPr>
          <w:rFonts w:cs="Times New Roman"/>
        </w:rPr>
        <w:t>’</w:t>
      </w:r>
      <w:r w:rsidRPr="00F8712A">
        <w:rPr>
          <w:rFonts w:cs="Times New Roman"/>
        </w:rPr>
        <w:t>élite intellectuelle, le jugement de la critique désintéressée. Il écrivait pour une démocratie littéraire, qui, vis-à-vis par exemple de la Grèce, n</w:t>
      </w:r>
      <w:r>
        <w:rPr>
          <w:rFonts w:cs="Times New Roman"/>
        </w:rPr>
        <w:t>’</w:t>
      </w:r>
      <w:r w:rsidRPr="00F8712A">
        <w:rPr>
          <w:rFonts w:cs="Times New Roman"/>
        </w:rPr>
        <w:t>exerçait aucun contrôle, de sorte qu</w:t>
      </w:r>
      <w:r>
        <w:rPr>
          <w:rFonts w:cs="Times New Roman"/>
        </w:rPr>
        <w:t>’</w:t>
      </w:r>
      <w:r w:rsidRPr="00F8712A">
        <w:rPr>
          <w:rFonts w:cs="Times New Roman"/>
        </w:rPr>
        <w:t xml:space="preserve">Alcibiade et </w:t>
      </w:r>
      <w:proofErr w:type="spellStart"/>
      <w:r w:rsidRPr="00F8712A">
        <w:rPr>
          <w:rFonts w:cs="Times New Roman"/>
        </w:rPr>
        <w:t>Nicarète</w:t>
      </w:r>
      <w:proofErr w:type="spellEnd"/>
      <w:r w:rsidRPr="00F8712A">
        <w:rPr>
          <w:rFonts w:cs="Times New Roman"/>
        </w:rPr>
        <w:t xml:space="preserve"> et </w:t>
      </w:r>
      <w:proofErr w:type="spellStart"/>
      <w:r w:rsidRPr="00F8712A">
        <w:rPr>
          <w:rFonts w:cs="Times New Roman"/>
        </w:rPr>
        <w:t>Ménéclès</w:t>
      </w:r>
      <w:proofErr w:type="spellEnd"/>
      <w:r w:rsidRPr="00F8712A">
        <w:rPr>
          <w:rFonts w:cs="Times New Roman"/>
        </w:rPr>
        <w:t xml:space="preserve"> et tous ces</w:t>
      </w:r>
      <w:r>
        <w:rPr>
          <w:rFonts w:cs="Times New Roman"/>
        </w:rPr>
        <w:t>,</w:t>
      </w:r>
      <w:r w:rsidRPr="00F8712A">
        <w:rPr>
          <w:rFonts w:cs="Times New Roman"/>
        </w:rPr>
        <w:t xml:space="preserve"> héros en papier mâché allaient intrépidement à la conquête d</w:t>
      </w:r>
      <w:r>
        <w:rPr>
          <w:rFonts w:cs="Times New Roman"/>
        </w:rPr>
        <w:t>’</w:t>
      </w:r>
      <w:r w:rsidRPr="00F8712A">
        <w:rPr>
          <w:rFonts w:cs="Times New Roman"/>
        </w:rPr>
        <w:t xml:space="preserve">un public facile. Enfin, </w:t>
      </w:r>
      <w:proofErr w:type="spellStart"/>
      <w:r w:rsidRPr="00F8712A">
        <w:rPr>
          <w:rFonts w:cs="Times New Roman"/>
        </w:rPr>
        <w:t>Cavallotti</w:t>
      </w:r>
      <w:proofErr w:type="spellEnd"/>
      <w:r w:rsidRPr="00F8712A">
        <w:rPr>
          <w:rFonts w:cs="Times New Roman"/>
        </w:rPr>
        <w:t xml:space="preserve"> ne voyait dans l</w:t>
      </w:r>
      <w:r>
        <w:rPr>
          <w:rFonts w:cs="Times New Roman"/>
        </w:rPr>
        <w:t>’</w:t>
      </w:r>
      <w:r w:rsidRPr="00F8712A">
        <w:rPr>
          <w:rFonts w:cs="Times New Roman"/>
        </w:rPr>
        <w:t>art qu</w:t>
      </w:r>
      <w:r>
        <w:rPr>
          <w:rFonts w:cs="Times New Roman"/>
        </w:rPr>
        <w:t>’</w:t>
      </w:r>
      <w:r w:rsidRPr="00F8712A">
        <w:rPr>
          <w:rFonts w:cs="Times New Roman"/>
        </w:rPr>
        <w:t>un moyen</w:t>
      </w:r>
      <w:r>
        <w:rPr>
          <w:rFonts w:cs="Times New Roman"/>
        </w:rPr>
        <w:t> ;</w:t>
      </w:r>
      <w:r w:rsidRPr="00F8712A">
        <w:rPr>
          <w:rFonts w:cs="Times New Roman"/>
        </w:rPr>
        <w:t xml:space="preserve"> insensible à toute évolution et à toute recherche, il se conservait aujourd</w:t>
      </w:r>
      <w:r>
        <w:rPr>
          <w:rFonts w:cs="Times New Roman"/>
        </w:rPr>
        <w:t>’</w:t>
      </w:r>
      <w:r w:rsidRPr="00F8712A">
        <w:rPr>
          <w:rFonts w:cs="Times New Roman"/>
        </w:rPr>
        <w:t>hui tel qu</w:t>
      </w:r>
      <w:r>
        <w:rPr>
          <w:rFonts w:cs="Times New Roman"/>
        </w:rPr>
        <w:t>’</w:t>
      </w:r>
      <w:r w:rsidRPr="00F8712A">
        <w:rPr>
          <w:rFonts w:cs="Times New Roman"/>
        </w:rPr>
        <w:t>au temps de sa jeunesse. Les éloges que lui prodiguent ses amis sont déplacés</w:t>
      </w:r>
      <w:r>
        <w:rPr>
          <w:rFonts w:cs="Times New Roman"/>
        </w:rPr>
        <w:t> ;</w:t>
      </w:r>
      <w:r w:rsidRPr="00F8712A">
        <w:rPr>
          <w:rFonts w:cs="Times New Roman"/>
        </w:rPr>
        <w:t xml:space="preserve"> </w:t>
      </w:r>
      <w:del w:id="75" w:author="Marguerite-Marie Bordry" w:date="2018-12-07T17:07:00Z">
        <w:r w:rsidRPr="00F8712A" w:rsidDel="00FD2CA1">
          <w:rPr>
            <w:rFonts w:cs="Times New Roman"/>
          </w:rPr>
          <w:delText>.</w:delText>
        </w:r>
      </w:del>
      <w:r w:rsidRPr="00F8712A">
        <w:rPr>
          <w:rFonts w:cs="Times New Roman"/>
        </w:rPr>
        <w:t>il n</w:t>
      </w:r>
      <w:r>
        <w:rPr>
          <w:rFonts w:cs="Times New Roman"/>
        </w:rPr>
        <w:t>’</w:t>
      </w:r>
      <w:r w:rsidRPr="00F8712A">
        <w:rPr>
          <w:rFonts w:cs="Times New Roman"/>
        </w:rPr>
        <w:t>avait pas de génie et sa muse était loin du rare ou du sublime</w:t>
      </w:r>
      <w:r>
        <w:rPr>
          <w:rFonts w:cs="Times New Roman"/>
        </w:rPr>
        <w:t> ;</w:t>
      </w:r>
      <w:r w:rsidRPr="00F8712A">
        <w:rPr>
          <w:rFonts w:cs="Times New Roman"/>
        </w:rPr>
        <w:t xml:space="preserve"> mais il laissait librement déborder son inspiration, et ainsi arrivait de temps à autre à une certaine originalité. Vouloir le comparer, c</w:t>
      </w:r>
      <w:r>
        <w:rPr>
          <w:rFonts w:cs="Times New Roman"/>
        </w:rPr>
        <w:t>’</w:t>
      </w:r>
      <w:r w:rsidRPr="00F8712A">
        <w:rPr>
          <w:rFonts w:cs="Times New Roman"/>
        </w:rPr>
        <w:t>est le détruire. Lui-même, d</w:t>
      </w:r>
      <w:r>
        <w:rPr>
          <w:rFonts w:cs="Times New Roman"/>
        </w:rPr>
        <w:t>’</w:t>
      </w:r>
      <w:r w:rsidRPr="00F8712A">
        <w:rPr>
          <w:rFonts w:cs="Times New Roman"/>
        </w:rPr>
        <w:t>ailleurs, ne considérait la littérature que comme un épisode de sa vie d</w:t>
      </w:r>
      <w:r>
        <w:rPr>
          <w:rFonts w:cs="Times New Roman"/>
        </w:rPr>
        <w:t>’</w:t>
      </w:r>
      <w:r w:rsidRPr="00F8712A">
        <w:rPr>
          <w:rFonts w:cs="Times New Roman"/>
        </w:rPr>
        <w:t>action. Un duel, un procès, un discours à la Chambre, une poésie ou une pièce de théâtre, voilà les étapes habituelles de son chemin.</w:t>
      </w:r>
    </w:p>
    <w:p w14:paraId="3D6D0BCF" w14:textId="77777777" w:rsidR="00A1452B" w:rsidRPr="00F8712A" w:rsidRDefault="00A1452B" w:rsidP="00A1452B">
      <w:pPr>
        <w:pStyle w:val="Corpsdetexte"/>
        <w:rPr>
          <w:rFonts w:cs="Times New Roman"/>
        </w:rPr>
      </w:pPr>
      <w:r w:rsidRPr="00F8712A">
        <w:rPr>
          <w:rFonts w:cs="Times New Roman"/>
        </w:rPr>
        <w:t>Toutefois, il faut être juste</w:t>
      </w:r>
      <w:r>
        <w:rPr>
          <w:rFonts w:cs="Times New Roman"/>
        </w:rPr>
        <w:t> :</w:t>
      </w:r>
      <w:r w:rsidRPr="00F8712A">
        <w:rPr>
          <w:rFonts w:cs="Times New Roman"/>
        </w:rPr>
        <w:t xml:space="preserve"> de belles pages marquent la carrière politique de </w:t>
      </w:r>
      <w:proofErr w:type="spellStart"/>
      <w:r w:rsidRPr="00F8712A">
        <w:rPr>
          <w:rFonts w:cs="Times New Roman"/>
        </w:rPr>
        <w:t>Cavallotti</w:t>
      </w:r>
      <w:proofErr w:type="spellEnd"/>
      <w:r w:rsidRPr="00F8712A">
        <w:rPr>
          <w:rFonts w:cs="Times New Roman"/>
        </w:rPr>
        <w:t>. En 1860, à dix-huit ans, il était dans les rangs de Garibaldi et il se battait à Milan et au Volturno</w:t>
      </w:r>
      <w:r>
        <w:rPr>
          <w:rFonts w:cs="Times New Roman"/>
        </w:rPr>
        <w:t> ;</w:t>
      </w:r>
      <w:r w:rsidRPr="00F8712A">
        <w:rPr>
          <w:rFonts w:cs="Times New Roman"/>
        </w:rPr>
        <w:t xml:space="preserve"> en 1866, il prenait part à la Campagne du Tyrol</w:t>
      </w:r>
      <w:r>
        <w:rPr>
          <w:rFonts w:cs="Times New Roman"/>
        </w:rPr>
        <w:t> ;</w:t>
      </w:r>
      <w:r w:rsidRPr="00F8712A">
        <w:rPr>
          <w:rFonts w:cs="Times New Roman"/>
        </w:rPr>
        <w:t xml:space="preserve"> en 1884, pendant le choléra terrible de Naples, il enrôlait des volontaires et volait au secours de la ville malheureuse. Trois dates, trois actes de bravoure.</w:t>
      </w:r>
    </w:p>
    <w:p w14:paraId="1B6AE8FB" w14:textId="77777777" w:rsidR="00A1452B" w:rsidRPr="00F8712A" w:rsidRDefault="00A1452B" w:rsidP="00A1452B">
      <w:pPr>
        <w:pStyle w:val="Corpsdetexte"/>
        <w:rPr>
          <w:rFonts w:cs="Times New Roman"/>
        </w:rPr>
      </w:pPr>
      <w:r w:rsidRPr="00F8712A">
        <w:rPr>
          <w:rFonts w:cs="Times New Roman"/>
        </w:rPr>
        <w:lastRenderedPageBreak/>
        <w:t>Tout le reste rentre dans la politique intérieure de l</w:t>
      </w:r>
      <w:r>
        <w:rPr>
          <w:rFonts w:cs="Times New Roman"/>
        </w:rPr>
        <w:t>’</w:t>
      </w:r>
      <w:r w:rsidRPr="00F8712A">
        <w:rPr>
          <w:rFonts w:cs="Times New Roman"/>
        </w:rPr>
        <w:t xml:space="preserve">Italie et manque de cette calme lumière du dévouement. À Milan, un journal, le </w:t>
      </w:r>
      <w:proofErr w:type="spellStart"/>
      <w:r w:rsidRPr="00F8712A">
        <w:rPr>
          <w:rFonts w:cs="Times New Roman"/>
          <w:i/>
        </w:rPr>
        <w:t>Gazzettino</w:t>
      </w:r>
      <w:proofErr w:type="spellEnd"/>
      <w:r w:rsidRPr="00F8712A">
        <w:rPr>
          <w:rFonts w:cs="Times New Roman"/>
          <w:i/>
        </w:rPr>
        <w:t xml:space="preserve"> Rosa</w:t>
      </w:r>
      <w:r w:rsidRPr="00F8712A">
        <w:rPr>
          <w:rFonts w:cs="Times New Roman"/>
        </w:rPr>
        <w:t xml:space="preserve">, est demeuré célèbre pour les articles que </w:t>
      </w:r>
      <w:proofErr w:type="spellStart"/>
      <w:r w:rsidRPr="00F8712A">
        <w:rPr>
          <w:rFonts w:cs="Times New Roman"/>
        </w:rPr>
        <w:t>Cavallotti</w:t>
      </w:r>
      <w:proofErr w:type="spellEnd"/>
      <w:r w:rsidRPr="00F8712A">
        <w:rPr>
          <w:rFonts w:cs="Times New Roman"/>
        </w:rPr>
        <w:t xml:space="preserve"> y publiait en 1867 en attaquant tout et tous, en faisait un charivari à abasourdir</w:t>
      </w:r>
      <w:r>
        <w:rPr>
          <w:rFonts w:cs="Times New Roman"/>
        </w:rPr>
        <w:t> ;</w:t>
      </w:r>
      <w:r w:rsidRPr="00F8712A">
        <w:rPr>
          <w:rFonts w:cs="Times New Roman"/>
        </w:rPr>
        <w:t xml:space="preserve"> le régiment de cavalerie des hussards de Plaisance y vit des allusions à ses officiers et immédiatement ce fut une grêle de défis et de duels</w:t>
      </w:r>
      <w:r>
        <w:rPr>
          <w:rFonts w:cs="Times New Roman"/>
        </w:rPr>
        <w:t> ;</w:t>
      </w:r>
      <w:r w:rsidRPr="00F8712A">
        <w:rPr>
          <w:rFonts w:cs="Times New Roman"/>
        </w:rPr>
        <w:t xml:space="preserve"> entre deux duels, </w:t>
      </w:r>
      <w:proofErr w:type="spellStart"/>
      <w:r w:rsidRPr="00F8712A">
        <w:rPr>
          <w:rFonts w:cs="Times New Roman"/>
        </w:rPr>
        <w:t>Cavallotti</w:t>
      </w:r>
      <w:proofErr w:type="spellEnd"/>
      <w:r w:rsidRPr="00F8712A">
        <w:rPr>
          <w:rFonts w:cs="Times New Roman"/>
        </w:rPr>
        <w:t xml:space="preserve"> continuait ses articles tapageurs</w:t>
      </w:r>
      <w:r>
        <w:rPr>
          <w:rFonts w:cs="Times New Roman"/>
        </w:rPr>
        <w:t> ;</w:t>
      </w:r>
      <w:r w:rsidRPr="00F8712A">
        <w:rPr>
          <w:rFonts w:cs="Times New Roman"/>
        </w:rPr>
        <w:t xml:space="preserve"> souvent, entre un duel et l</w:t>
      </w:r>
      <w:r>
        <w:rPr>
          <w:rFonts w:cs="Times New Roman"/>
        </w:rPr>
        <w:t>’</w:t>
      </w:r>
      <w:r w:rsidRPr="00F8712A">
        <w:rPr>
          <w:rFonts w:cs="Times New Roman"/>
        </w:rPr>
        <w:t>autre, il n</w:t>
      </w:r>
      <w:r>
        <w:rPr>
          <w:rFonts w:cs="Times New Roman"/>
        </w:rPr>
        <w:t>’</w:t>
      </w:r>
      <w:r w:rsidRPr="00F8712A">
        <w:rPr>
          <w:rFonts w:cs="Times New Roman"/>
        </w:rPr>
        <w:t>avait que le temps de refermer ses blessures</w:t>
      </w:r>
      <w:r>
        <w:rPr>
          <w:rFonts w:cs="Times New Roman"/>
        </w:rPr>
        <w:t> ;</w:t>
      </w:r>
      <w:r w:rsidRPr="00F8712A">
        <w:rPr>
          <w:rFonts w:cs="Times New Roman"/>
        </w:rPr>
        <w:t xml:space="preserve"> ses duels finis, voilà des procès dont cinq sur trente lui valurent des condamnations. De quoi parlait-il</w:t>
      </w:r>
      <w:r>
        <w:rPr>
          <w:rFonts w:cs="Times New Roman"/>
        </w:rPr>
        <w:t> ?</w:t>
      </w:r>
      <w:r w:rsidRPr="00F8712A">
        <w:rPr>
          <w:rFonts w:cs="Times New Roman"/>
        </w:rPr>
        <w:t xml:space="preserve"> Quelles sortes de choses épouvantables sortaient de sa plume</w:t>
      </w:r>
      <w:r>
        <w:rPr>
          <w:rFonts w:cs="Times New Roman"/>
        </w:rPr>
        <w:t> ?</w:t>
      </w:r>
      <w:r w:rsidRPr="00F8712A">
        <w:rPr>
          <w:rFonts w:cs="Times New Roman"/>
        </w:rPr>
        <w:t xml:space="preserve"> Il serait difficile de le dire, parce que tout devenait épouvantable et violent à travers son naturel irascible. Il lui fallait l</w:t>
      </w:r>
      <w:r>
        <w:rPr>
          <w:rFonts w:cs="Times New Roman"/>
        </w:rPr>
        <w:t>’</w:t>
      </w:r>
      <w:r w:rsidRPr="00F8712A">
        <w:rPr>
          <w:rFonts w:cs="Times New Roman"/>
        </w:rPr>
        <w:t>attaque à la baïonnette</w:t>
      </w:r>
      <w:r>
        <w:rPr>
          <w:rFonts w:cs="Times New Roman"/>
        </w:rPr>
        <w:t> ;</w:t>
      </w:r>
      <w:r w:rsidRPr="00F8712A">
        <w:rPr>
          <w:rFonts w:cs="Times New Roman"/>
        </w:rPr>
        <w:t xml:space="preserve"> lorsqu</w:t>
      </w:r>
      <w:r>
        <w:rPr>
          <w:rFonts w:cs="Times New Roman"/>
        </w:rPr>
        <w:t>’</w:t>
      </w:r>
      <w:r w:rsidRPr="00F8712A">
        <w:rPr>
          <w:rFonts w:cs="Times New Roman"/>
        </w:rPr>
        <w:t>il n</w:t>
      </w:r>
      <w:r>
        <w:rPr>
          <w:rFonts w:cs="Times New Roman"/>
        </w:rPr>
        <w:t>’</w:t>
      </w:r>
      <w:r w:rsidRPr="00F8712A">
        <w:rPr>
          <w:rFonts w:cs="Times New Roman"/>
        </w:rPr>
        <w:t>y avait pas d</w:t>
      </w:r>
      <w:r>
        <w:rPr>
          <w:rFonts w:cs="Times New Roman"/>
        </w:rPr>
        <w:t>’</w:t>
      </w:r>
      <w:r w:rsidRPr="00F8712A">
        <w:rPr>
          <w:rFonts w:cs="Times New Roman"/>
        </w:rPr>
        <w:t>ennemi, il fondait sur le vide, sur des moulins à vent, pour le goût d</w:t>
      </w:r>
      <w:r>
        <w:rPr>
          <w:rFonts w:cs="Times New Roman"/>
        </w:rPr>
        <w:t>’</w:t>
      </w:r>
      <w:r w:rsidRPr="00F8712A">
        <w:rPr>
          <w:rFonts w:cs="Times New Roman"/>
        </w:rPr>
        <w:t>entreprendre une course folle et de jeter des cris. Il aurait inventé le Minotaure pour jouer le rôle de Thésée, et son Minotaure était pour le moment la Monarchie</w:t>
      </w:r>
      <w:r>
        <w:rPr>
          <w:rFonts w:cs="Times New Roman"/>
        </w:rPr>
        <w:t> ;</w:t>
      </w:r>
      <w:r w:rsidRPr="00F8712A">
        <w:rPr>
          <w:rFonts w:cs="Times New Roman"/>
        </w:rPr>
        <w:t xml:space="preserve"> demain peut-être la République l</w:t>
      </w:r>
      <w:r>
        <w:rPr>
          <w:rFonts w:cs="Times New Roman"/>
        </w:rPr>
        <w:t>’</w:t>
      </w:r>
      <w:r w:rsidRPr="00F8712A">
        <w:rPr>
          <w:rFonts w:cs="Times New Roman"/>
        </w:rPr>
        <w:t>aurait vu parmi ses adversaires les plus acharnés.</w:t>
      </w:r>
    </w:p>
    <w:p w14:paraId="6F78A46C" w14:textId="77777777" w:rsidR="00A1452B" w:rsidRPr="00F8712A" w:rsidRDefault="00A1452B" w:rsidP="00A1452B">
      <w:pPr>
        <w:pStyle w:val="Corpsdetexte"/>
        <w:rPr>
          <w:rFonts w:cs="Times New Roman"/>
        </w:rPr>
      </w:pPr>
      <w:r w:rsidRPr="00F8712A">
        <w:rPr>
          <w:rFonts w:cs="Times New Roman"/>
        </w:rPr>
        <w:t>C</w:t>
      </w:r>
      <w:r>
        <w:rPr>
          <w:rFonts w:cs="Times New Roman"/>
        </w:rPr>
        <w:t>’</w:t>
      </w:r>
      <w:r w:rsidRPr="00F8712A">
        <w:rPr>
          <w:rFonts w:cs="Times New Roman"/>
        </w:rPr>
        <w:t>est pourquoi son œuvre politique ne lui survivra pas</w:t>
      </w:r>
      <w:r>
        <w:rPr>
          <w:rFonts w:cs="Times New Roman"/>
        </w:rPr>
        <w:t> ;</w:t>
      </w:r>
      <w:r w:rsidRPr="00F8712A">
        <w:rPr>
          <w:rFonts w:cs="Times New Roman"/>
        </w:rPr>
        <w:t xml:space="preserve"> il l</w:t>
      </w:r>
      <w:r>
        <w:rPr>
          <w:rFonts w:cs="Times New Roman"/>
        </w:rPr>
        <w:t>’</w:t>
      </w:r>
      <w:r w:rsidRPr="00F8712A">
        <w:rPr>
          <w:rFonts w:cs="Times New Roman"/>
        </w:rPr>
        <w:t>a mortellement blessée de sa propre main. Il n</w:t>
      </w:r>
      <w:r>
        <w:rPr>
          <w:rFonts w:cs="Times New Roman"/>
        </w:rPr>
        <w:t>’</w:t>
      </w:r>
      <w:r w:rsidRPr="00F8712A">
        <w:rPr>
          <w:rFonts w:cs="Times New Roman"/>
        </w:rPr>
        <w:t>avait pas de programme simple, limpide, et positif</w:t>
      </w:r>
      <w:r>
        <w:rPr>
          <w:rFonts w:cs="Times New Roman"/>
        </w:rPr>
        <w:t> :</w:t>
      </w:r>
      <w:r w:rsidRPr="00F8712A">
        <w:rPr>
          <w:rFonts w:cs="Times New Roman"/>
        </w:rPr>
        <w:t xml:space="preserve"> la critique l</w:t>
      </w:r>
      <w:r>
        <w:rPr>
          <w:rFonts w:cs="Times New Roman"/>
        </w:rPr>
        <w:t>’</w:t>
      </w:r>
      <w:r w:rsidRPr="00F8712A">
        <w:rPr>
          <w:rFonts w:cs="Times New Roman"/>
        </w:rPr>
        <w:t xml:space="preserve">absorbait tout entier et de sa critique on ne saurait même extraire un principe. Dernièrement, </w:t>
      </w:r>
      <w:proofErr w:type="spellStart"/>
      <w:r w:rsidRPr="00F8712A">
        <w:rPr>
          <w:rFonts w:cs="Times New Roman"/>
        </w:rPr>
        <w:t>Cavallotti</w:t>
      </w:r>
      <w:proofErr w:type="spellEnd"/>
      <w:r w:rsidRPr="00F8712A">
        <w:rPr>
          <w:rFonts w:cs="Times New Roman"/>
        </w:rPr>
        <w:t xml:space="preserve"> s</w:t>
      </w:r>
      <w:r>
        <w:rPr>
          <w:rFonts w:cs="Times New Roman"/>
        </w:rPr>
        <w:t>’</w:t>
      </w:r>
      <w:r w:rsidRPr="00F8712A">
        <w:rPr>
          <w:rFonts w:cs="Times New Roman"/>
        </w:rPr>
        <w:t>était attaché à la question morale avec la ténacité d</w:t>
      </w:r>
      <w:r>
        <w:rPr>
          <w:rFonts w:cs="Times New Roman"/>
        </w:rPr>
        <w:t>’</w:t>
      </w:r>
      <w:r w:rsidRPr="00F8712A">
        <w:rPr>
          <w:rFonts w:cs="Times New Roman"/>
        </w:rPr>
        <w:t>un homme qui a trouvé enfin son filon. D</w:t>
      </w:r>
      <w:r>
        <w:rPr>
          <w:rFonts w:cs="Times New Roman"/>
        </w:rPr>
        <w:t>’</w:t>
      </w:r>
      <w:r w:rsidRPr="00F8712A">
        <w:rPr>
          <w:rFonts w:cs="Times New Roman"/>
        </w:rPr>
        <w:t xml:space="preserve">une activité fiévreuse, il inondait ses journaux, </w:t>
      </w:r>
      <w:r w:rsidRPr="00F8712A">
        <w:rPr>
          <w:rFonts w:cs="Times New Roman"/>
          <w:i/>
        </w:rPr>
        <w:t xml:space="preserve">Il </w:t>
      </w:r>
      <w:proofErr w:type="spellStart"/>
      <w:r w:rsidRPr="00F8712A">
        <w:rPr>
          <w:rFonts w:cs="Times New Roman"/>
          <w:i/>
        </w:rPr>
        <w:t>Secolo</w:t>
      </w:r>
      <w:proofErr w:type="spellEnd"/>
      <w:r w:rsidRPr="00F8712A">
        <w:rPr>
          <w:rFonts w:cs="Times New Roman"/>
        </w:rPr>
        <w:t xml:space="preserve"> et </w:t>
      </w:r>
      <w:r w:rsidRPr="00F8712A">
        <w:rPr>
          <w:rFonts w:cs="Times New Roman"/>
          <w:i/>
        </w:rPr>
        <w:t xml:space="preserve">Don </w:t>
      </w:r>
      <w:proofErr w:type="spellStart"/>
      <w:r w:rsidRPr="00F8712A">
        <w:rPr>
          <w:rFonts w:cs="Times New Roman"/>
          <w:i/>
        </w:rPr>
        <w:t>Chisciotte</w:t>
      </w:r>
      <w:proofErr w:type="spellEnd"/>
      <w:r w:rsidRPr="00F8712A">
        <w:rPr>
          <w:rFonts w:cs="Times New Roman"/>
        </w:rPr>
        <w:t>, l</w:t>
      </w:r>
      <w:r>
        <w:rPr>
          <w:rFonts w:cs="Times New Roman"/>
        </w:rPr>
        <w:t>’</w:t>
      </w:r>
      <w:r w:rsidRPr="00F8712A">
        <w:rPr>
          <w:rFonts w:cs="Times New Roman"/>
        </w:rPr>
        <w:t>un à Milan, l</w:t>
      </w:r>
      <w:r>
        <w:rPr>
          <w:rFonts w:cs="Times New Roman"/>
        </w:rPr>
        <w:t>’</w:t>
      </w:r>
      <w:r w:rsidRPr="00F8712A">
        <w:rPr>
          <w:rFonts w:cs="Times New Roman"/>
        </w:rPr>
        <w:t>autre à Rome, de lettres politiques hérissées de pointes, de sarcasmes et de déclamations. Son but, l</w:t>
      </w:r>
      <w:r>
        <w:rPr>
          <w:rFonts w:cs="Times New Roman"/>
        </w:rPr>
        <w:t>’</w:t>
      </w:r>
      <w:r w:rsidRPr="00F8712A">
        <w:rPr>
          <w:rFonts w:cs="Times New Roman"/>
        </w:rPr>
        <w:t>épuration du monde parlementaire</w:t>
      </w:r>
      <w:r>
        <w:rPr>
          <w:rFonts w:cs="Times New Roman"/>
        </w:rPr>
        <w:t> ;</w:t>
      </w:r>
      <w:r w:rsidRPr="00F8712A">
        <w:rPr>
          <w:rFonts w:cs="Times New Roman"/>
        </w:rPr>
        <w:t xml:space="preserve"> ses armes, toutes celles que l</w:t>
      </w:r>
      <w:r>
        <w:rPr>
          <w:rFonts w:cs="Times New Roman"/>
        </w:rPr>
        <w:t>’</w:t>
      </w:r>
      <w:r w:rsidRPr="00F8712A">
        <w:rPr>
          <w:rFonts w:cs="Times New Roman"/>
        </w:rPr>
        <w:t>occasion lui offrait. La haine qu</w:t>
      </w:r>
      <w:r>
        <w:rPr>
          <w:rFonts w:cs="Times New Roman"/>
        </w:rPr>
        <w:t>’</w:t>
      </w:r>
      <w:r w:rsidRPr="00F8712A">
        <w:rPr>
          <w:rFonts w:cs="Times New Roman"/>
        </w:rPr>
        <w:t>il avait vouée à Crispi dépassait toutes les bornes du vraisemblable</w:t>
      </w:r>
      <w:r>
        <w:rPr>
          <w:rFonts w:cs="Times New Roman"/>
        </w:rPr>
        <w:t> ;</w:t>
      </w:r>
      <w:r w:rsidRPr="00F8712A">
        <w:rPr>
          <w:rFonts w:cs="Times New Roman"/>
        </w:rPr>
        <w:t xml:space="preserve"> il ne lui reconnaissait plus aucun mérite, il niait même le rôle notoire et lumineux que Crispi a joué dans les fastes de l</w:t>
      </w:r>
      <w:r>
        <w:rPr>
          <w:rFonts w:cs="Times New Roman"/>
        </w:rPr>
        <w:t>’</w:t>
      </w:r>
      <w:r w:rsidRPr="00F8712A">
        <w:rPr>
          <w:rFonts w:cs="Times New Roman"/>
        </w:rPr>
        <w:t>indépendance italienne</w:t>
      </w:r>
      <w:r>
        <w:rPr>
          <w:rFonts w:cs="Times New Roman"/>
        </w:rPr>
        <w:t> :</w:t>
      </w:r>
      <w:r w:rsidRPr="00F8712A">
        <w:rPr>
          <w:rFonts w:cs="Times New Roman"/>
        </w:rPr>
        <w:t xml:space="preserve"> le vocabulaire des invectives paraissait trop pauvre à </w:t>
      </w:r>
      <w:proofErr w:type="spellStart"/>
      <w:r w:rsidRPr="00F8712A">
        <w:rPr>
          <w:rFonts w:cs="Times New Roman"/>
        </w:rPr>
        <w:t>Cavallotti</w:t>
      </w:r>
      <w:proofErr w:type="spellEnd"/>
      <w:r w:rsidRPr="00F8712A">
        <w:rPr>
          <w:rFonts w:cs="Times New Roman"/>
        </w:rPr>
        <w:t xml:space="preserve"> pour accabler ce vieillard de soixante-quinze ans, dont il avait été l</w:t>
      </w:r>
      <w:r>
        <w:rPr>
          <w:rFonts w:cs="Times New Roman"/>
        </w:rPr>
        <w:t>’</w:t>
      </w:r>
      <w:r w:rsidRPr="00F8712A">
        <w:rPr>
          <w:rFonts w:cs="Times New Roman"/>
        </w:rPr>
        <w:t>ami, et qui restait debout avec sa belle énergie d</w:t>
      </w:r>
      <w:r>
        <w:rPr>
          <w:rFonts w:cs="Times New Roman"/>
        </w:rPr>
        <w:t>’</w:t>
      </w:r>
      <w:r w:rsidRPr="00F8712A">
        <w:rPr>
          <w:rFonts w:cs="Times New Roman"/>
        </w:rPr>
        <w:t>ancien combattant. Le résultat le plus sûr de cette campagne, aveuglement rancunière et nécessairement impuissante, fut une réaction de sympathie envers sa victime</w:t>
      </w:r>
      <w:r>
        <w:rPr>
          <w:rFonts w:cs="Times New Roman"/>
        </w:rPr>
        <w:t> ;</w:t>
      </w:r>
      <w:r w:rsidRPr="00F8712A">
        <w:rPr>
          <w:rFonts w:cs="Times New Roman"/>
        </w:rPr>
        <w:t xml:space="preserve"> encore un peu, et </w:t>
      </w:r>
      <w:proofErr w:type="spellStart"/>
      <w:r w:rsidRPr="00F8712A">
        <w:rPr>
          <w:rFonts w:cs="Times New Roman"/>
        </w:rPr>
        <w:t>Cavallotti</w:t>
      </w:r>
      <w:proofErr w:type="spellEnd"/>
      <w:r w:rsidRPr="00F8712A">
        <w:rPr>
          <w:rFonts w:cs="Times New Roman"/>
        </w:rPr>
        <w:t xml:space="preserve"> aurait naïvement préparé le retour de Crispi au pouvoir.</w:t>
      </w:r>
    </w:p>
    <w:p w14:paraId="0248A8C4" w14:textId="77777777" w:rsidR="00A1452B" w:rsidRPr="00F8712A" w:rsidRDefault="00A1452B" w:rsidP="00A1452B">
      <w:pPr>
        <w:pStyle w:val="Corpsdetexte"/>
        <w:rPr>
          <w:rFonts w:cs="Times New Roman"/>
        </w:rPr>
      </w:pPr>
      <w:r w:rsidRPr="00F8712A">
        <w:rPr>
          <w:rFonts w:cs="Times New Roman"/>
        </w:rPr>
        <w:t xml:space="preserve">Du reste, quant au flair politique de </w:t>
      </w:r>
      <w:proofErr w:type="spellStart"/>
      <w:r w:rsidRPr="00F8712A">
        <w:rPr>
          <w:rFonts w:cs="Times New Roman"/>
        </w:rPr>
        <w:t>Cavallotti</w:t>
      </w:r>
      <w:proofErr w:type="spellEnd"/>
      <w:r w:rsidRPr="00F8712A">
        <w:rPr>
          <w:rFonts w:cs="Times New Roman"/>
        </w:rPr>
        <w:t>, il est permis de douter. Ce vétéran de l</w:t>
      </w:r>
      <w:r>
        <w:rPr>
          <w:rFonts w:cs="Times New Roman"/>
        </w:rPr>
        <w:t>’</w:t>
      </w:r>
      <w:r w:rsidRPr="00F8712A">
        <w:rPr>
          <w:rFonts w:cs="Times New Roman"/>
        </w:rPr>
        <w:t>opposition systématique n</w:t>
      </w:r>
      <w:r>
        <w:rPr>
          <w:rFonts w:cs="Times New Roman"/>
        </w:rPr>
        <w:t>’</w:t>
      </w:r>
      <w:r w:rsidRPr="00F8712A">
        <w:rPr>
          <w:rFonts w:cs="Times New Roman"/>
        </w:rPr>
        <w:t>a eu d</w:t>
      </w:r>
      <w:r>
        <w:rPr>
          <w:rFonts w:cs="Times New Roman"/>
        </w:rPr>
        <w:t>’</w:t>
      </w:r>
      <w:r w:rsidRPr="00F8712A">
        <w:rPr>
          <w:rFonts w:cs="Times New Roman"/>
        </w:rPr>
        <w:t xml:space="preserve">indulgence que pour les ministres les plus </w:t>
      </w:r>
      <w:proofErr w:type="spellStart"/>
      <w:r w:rsidRPr="00F8712A">
        <w:rPr>
          <w:rFonts w:cs="Times New Roman"/>
        </w:rPr>
        <w:t>testiculairement</w:t>
      </w:r>
      <w:proofErr w:type="spellEnd"/>
      <w:r w:rsidRPr="00F8712A">
        <w:rPr>
          <w:rFonts w:cs="Times New Roman"/>
        </w:rPr>
        <w:t xml:space="preserve"> impuissants qu</w:t>
      </w:r>
      <w:r>
        <w:rPr>
          <w:rFonts w:cs="Times New Roman"/>
        </w:rPr>
        <w:t>’</w:t>
      </w:r>
      <w:r w:rsidRPr="00F8712A">
        <w:rPr>
          <w:rFonts w:cs="Times New Roman"/>
        </w:rPr>
        <w:t>on ait jamais vus sous la voûte du ciel</w:t>
      </w:r>
      <w:r>
        <w:rPr>
          <w:rFonts w:cs="Times New Roman"/>
        </w:rPr>
        <w:t> ;</w:t>
      </w:r>
      <w:r w:rsidRPr="00F8712A">
        <w:rPr>
          <w:rFonts w:cs="Times New Roman"/>
        </w:rPr>
        <w:t xml:space="preserve"> pour les esprits mesquins soutenus par la fortune et ahuris eux-mêmes de l</w:t>
      </w:r>
      <w:r>
        <w:rPr>
          <w:rFonts w:cs="Times New Roman"/>
        </w:rPr>
        <w:t>’</w:t>
      </w:r>
      <w:r w:rsidRPr="00F8712A">
        <w:rPr>
          <w:rFonts w:cs="Times New Roman"/>
        </w:rPr>
        <w:t>importance des fonctions dont on les supposait capables, il avait des tendresses fraternelles. Ce mirage de la politique vertueuse avait fini par offusquer complètement l</w:t>
      </w:r>
      <w:r>
        <w:rPr>
          <w:rFonts w:cs="Times New Roman"/>
        </w:rPr>
        <w:t>’</w:t>
      </w:r>
      <w:r w:rsidRPr="00F8712A">
        <w:rPr>
          <w:rFonts w:cs="Times New Roman"/>
        </w:rPr>
        <w:t xml:space="preserve">ancien pamphlétaire du </w:t>
      </w:r>
      <w:proofErr w:type="spellStart"/>
      <w:r w:rsidRPr="00F8712A">
        <w:rPr>
          <w:rFonts w:cs="Times New Roman"/>
          <w:i/>
        </w:rPr>
        <w:t>Gazzettino</w:t>
      </w:r>
      <w:proofErr w:type="spellEnd"/>
      <w:r w:rsidRPr="00F8712A">
        <w:rPr>
          <w:rFonts w:cs="Times New Roman"/>
          <w:i/>
        </w:rPr>
        <w:t xml:space="preserve"> Rosa</w:t>
      </w:r>
      <w:r w:rsidRPr="00ED7B76">
        <w:rPr>
          <w:rFonts w:cs="Times New Roman"/>
        </w:rPr>
        <w:t>. Il n</w:t>
      </w:r>
      <w:r w:rsidRPr="00F8712A">
        <w:rPr>
          <w:rFonts w:cs="Times New Roman"/>
        </w:rPr>
        <w:t xml:space="preserve">e voulait que des hommes </w:t>
      </w:r>
      <w:r w:rsidRPr="00F8712A">
        <w:rPr>
          <w:rFonts w:cs="Times New Roman"/>
        </w:rPr>
        <w:lastRenderedPageBreak/>
        <w:t>honnêtes, et il chérissait souvent d</w:t>
      </w:r>
      <w:r>
        <w:rPr>
          <w:rFonts w:cs="Times New Roman"/>
        </w:rPr>
        <w:t>’</w:t>
      </w:r>
      <w:r w:rsidRPr="00F8712A">
        <w:rPr>
          <w:rFonts w:cs="Times New Roman"/>
        </w:rPr>
        <w:t>honnêtes imbéciles.</w:t>
      </w:r>
    </w:p>
    <w:p w14:paraId="387F1F7A" w14:textId="77777777" w:rsidR="00A1452B" w:rsidRPr="00F8712A" w:rsidRDefault="00A1452B" w:rsidP="00A1452B">
      <w:pPr>
        <w:pStyle w:val="Corpsdetexte"/>
        <w:rPr>
          <w:rFonts w:cs="Times New Roman"/>
        </w:rPr>
      </w:pPr>
      <w:r w:rsidRPr="00F8712A">
        <w:rPr>
          <w:rFonts w:cs="Times New Roman"/>
        </w:rPr>
        <w:t>D</w:t>
      </w:r>
      <w:r>
        <w:rPr>
          <w:rFonts w:cs="Times New Roman"/>
        </w:rPr>
        <w:t>’</w:t>
      </w:r>
      <w:r w:rsidRPr="00F8712A">
        <w:rPr>
          <w:rFonts w:cs="Times New Roman"/>
        </w:rPr>
        <w:t>autre part, les intempérances habituelles de son style, l</w:t>
      </w:r>
      <w:r>
        <w:rPr>
          <w:rFonts w:cs="Times New Roman"/>
        </w:rPr>
        <w:t>’</w:t>
      </w:r>
      <w:r w:rsidRPr="00F8712A">
        <w:rPr>
          <w:rFonts w:cs="Times New Roman"/>
        </w:rPr>
        <w:t>exagération journalière des dangers qu</w:t>
      </w:r>
      <w:r>
        <w:rPr>
          <w:rFonts w:cs="Times New Roman"/>
        </w:rPr>
        <w:t>’</w:t>
      </w:r>
      <w:r w:rsidRPr="00F8712A">
        <w:rPr>
          <w:rFonts w:cs="Times New Roman"/>
        </w:rPr>
        <w:t>il voyait partout en Italie, rapetissaient l</w:t>
      </w:r>
      <w:r>
        <w:rPr>
          <w:rFonts w:cs="Times New Roman"/>
        </w:rPr>
        <w:t>’</w:t>
      </w:r>
      <w:r w:rsidRPr="00F8712A">
        <w:rPr>
          <w:rFonts w:cs="Times New Roman"/>
        </w:rPr>
        <w:t>œuvre du tribun populaire. Il est bien vrai qu</w:t>
      </w:r>
      <w:r>
        <w:rPr>
          <w:rFonts w:cs="Times New Roman"/>
        </w:rPr>
        <w:t>’</w:t>
      </w:r>
      <w:r w:rsidRPr="00F8712A">
        <w:rPr>
          <w:rFonts w:cs="Times New Roman"/>
        </w:rPr>
        <w:t>il n</w:t>
      </w:r>
      <w:r>
        <w:rPr>
          <w:rFonts w:cs="Times New Roman"/>
        </w:rPr>
        <w:t>’</w:t>
      </w:r>
      <w:r w:rsidRPr="00F8712A">
        <w:rPr>
          <w:rFonts w:cs="Times New Roman"/>
        </w:rPr>
        <w:t>y a que deux moyens pour charmer la foule</w:t>
      </w:r>
      <w:r>
        <w:rPr>
          <w:rFonts w:cs="Times New Roman"/>
        </w:rPr>
        <w:t> :</w:t>
      </w:r>
      <w:r w:rsidRPr="00F8712A">
        <w:rPr>
          <w:rFonts w:cs="Times New Roman"/>
        </w:rPr>
        <w:t xml:space="preserve"> les gros mots ou la libéralité princière</w:t>
      </w:r>
      <w:r>
        <w:rPr>
          <w:rFonts w:cs="Times New Roman"/>
        </w:rPr>
        <w:t> ;</w:t>
      </w:r>
      <w:r w:rsidRPr="00F8712A">
        <w:rPr>
          <w:rFonts w:cs="Times New Roman"/>
        </w:rPr>
        <w:t xml:space="preserve"> des deux, </w:t>
      </w:r>
      <w:proofErr w:type="spellStart"/>
      <w:r w:rsidRPr="00F8712A">
        <w:rPr>
          <w:rFonts w:cs="Times New Roman"/>
        </w:rPr>
        <w:t>Cavallotti</w:t>
      </w:r>
      <w:proofErr w:type="spellEnd"/>
      <w:r w:rsidRPr="00F8712A">
        <w:rPr>
          <w:rFonts w:cs="Times New Roman"/>
        </w:rPr>
        <w:t xml:space="preserve"> avait adopté le premier, et en jouait intarissablement, semant les mêmes fleurs de rhétorique, tulipes vulgaires, pour repousser une loi qu</w:t>
      </w:r>
      <w:r>
        <w:rPr>
          <w:rFonts w:cs="Times New Roman"/>
        </w:rPr>
        <w:t>’</w:t>
      </w:r>
      <w:r w:rsidRPr="00F8712A">
        <w:rPr>
          <w:rFonts w:cs="Times New Roman"/>
        </w:rPr>
        <w:t>il croyait nuisible ou pour révéler des commérages d</w:t>
      </w:r>
      <w:r>
        <w:rPr>
          <w:rFonts w:cs="Times New Roman"/>
        </w:rPr>
        <w:t>’</w:t>
      </w:r>
      <w:r w:rsidRPr="00F8712A">
        <w:rPr>
          <w:rFonts w:cs="Times New Roman"/>
        </w:rPr>
        <w:t>antichambre. Sa politique aigrissait les caractères les plus paisibles, grâce à l</w:t>
      </w:r>
      <w:r>
        <w:rPr>
          <w:rFonts w:cs="Times New Roman"/>
        </w:rPr>
        <w:t>’</w:t>
      </w:r>
      <w:r w:rsidRPr="00F8712A">
        <w:rPr>
          <w:rFonts w:cs="Times New Roman"/>
        </w:rPr>
        <w:t>outrecuidance avec laquelle ses journaux attaquaient et blessaient ses adversaires.</w:t>
      </w:r>
    </w:p>
    <w:p w14:paraId="7FE74E9B" w14:textId="77777777" w:rsidR="00A1452B" w:rsidRPr="00F8712A" w:rsidRDefault="00A1452B" w:rsidP="00A1452B">
      <w:pPr>
        <w:pStyle w:val="Corpsdetexte"/>
        <w:rPr>
          <w:rFonts w:cs="Times New Roman"/>
        </w:rPr>
      </w:pPr>
      <w:r w:rsidRPr="00F8712A">
        <w:rPr>
          <w:rFonts w:cs="Times New Roman"/>
        </w:rPr>
        <w:t>On peut donc penser que, si cette vie encore pleine de sève n</w:t>
      </w:r>
      <w:r>
        <w:rPr>
          <w:rFonts w:cs="Times New Roman"/>
        </w:rPr>
        <w:t>’</w:t>
      </w:r>
      <w:r w:rsidRPr="00F8712A">
        <w:rPr>
          <w:rFonts w:cs="Times New Roman"/>
        </w:rPr>
        <w:t xml:space="preserve">eût pas été tragiquement tronquée, </w:t>
      </w:r>
      <w:proofErr w:type="spellStart"/>
      <w:r w:rsidRPr="00F8712A">
        <w:rPr>
          <w:rFonts w:cs="Times New Roman"/>
        </w:rPr>
        <w:t>Cavallotti</w:t>
      </w:r>
      <w:proofErr w:type="spellEnd"/>
      <w:r w:rsidRPr="00F8712A">
        <w:rPr>
          <w:rFonts w:cs="Times New Roman"/>
        </w:rPr>
        <w:t xml:space="preserve"> aurait eu des biographes froidement sévères. L</w:t>
      </w:r>
      <w:r>
        <w:rPr>
          <w:rFonts w:cs="Times New Roman"/>
        </w:rPr>
        <w:t>’</w:t>
      </w:r>
      <w:r w:rsidRPr="00F8712A">
        <w:rPr>
          <w:rFonts w:cs="Times New Roman"/>
        </w:rPr>
        <w:t xml:space="preserve">issue malheureuse du duel avec le comte </w:t>
      </w:r>
      <w:proofErr w:type="spellStart"/>
      <w:r w:rsidRPr="00F8712A">
        <w:rPr>
          <w:rFonts w:cs="Times New Roman"/>
        </w:rPr>
        <w:t>Macola</w:t>
      </w:r>
      <w:proofErr w:type="spellEnd"/>
      <w:r w:rsidRPr="00F8712A">
        <w:rPr>
          <w:rFonts w:cs="Times New Roman"/>
        </w:rPr>
        <w:t xml:space="preserve"> a apprivoisé la critique, en laissant à l</w:t>
      </w:r>
      <w:r>
        <w:rPr>
          <w:rFonts w:cs="Times New Roman"/>
        </w:rPr>
        <w:t>’</w:t>
      </w:r>
      <w:r w:rsidRPr="00F8712A">
        <w:rPr>
          <w:rFonts w:cs="Times New Roman"/>
        </w:rPr>
        <w:t>histoire, quand elle s</w:t>
      </w:r>
      <w:r>
        <w:rPr>
          <w:rFonts w:cs="Times New Roman"/>
        </w:rPr>
        <w:t>’</w:t>
      </w:r>
      <w:r w:rsidRPr="00F8712A">
        <w:rPr>
          <w:rFonts w:cs="Times New Roman"/>
        </w:rPr>
        <w:t>en mêlera, le soin de rétablir les proportions de cet homme, maintenant grandi à l</w:t>
      </w:r>
      <w:r>
        <w:rPr>
          <w:rFonts w:cs="Times New Roman"/>
        </w:rPr>
        <w:t>’</w:t>
      </w:r>
      <w:r w:rsidRPr="00F8712A">
        <w:rPr>
          <w:rFonts w:cs="Times New Roman"/>
        </w:rPr>
        <w:t>excès par ses coreligionnaires.</w:t>
      </w:r>
    </w:p>
    <w:p w14:paraId="67BF857F" w14:textId="77777777" w:rsidR="00A1452B" w:rsidRPr="00F8712A" w:rsidRDefault="00A1452B" w:rsidP="00A1452B">
      <w:pPr>
        <w:pStyle w:val="Corpsdetexte"/>
        <w:rPr>
          <w:rFonts w:cs="Times New Roman"/>
        </w:rPr>
      </w:pPr>
      <w:r w:rsidRPr="00F8712A">
        <w:rPr>
          <w:rFonts w:cs="Times New Roman"/>
        </w:rPr>
        <w:t>Entré à la Chambre en 1873, ses vingt-cinq ans de vie parlementaire se sont écoulés sans rien créer de durable</w:t>
      </w:r>
      <w:r>
        <w:rPr>
          <w:rFonts w:cs="Times New Roman"/>
        </w:rPr>
        <w:t> ;</w:t>
      </w:r>
      <w:r w:rsidRPr="00F8712A">
        <w:rPr>
          <w:rFonts w:cs="Times New Roman"/>
        </w:rPr>
        <w:t xml:space="preserve"> même la question morale a fini par une bulle de savon, après un débat très long et sauvagement acharné. Les factions les plus avancées ne pouvaient pas reconnaître un chef dans </w:t>
      </w:r>
      <w:proofErr w:type="spellStart"/>
      <w:r w:rsidRPr="00F8712A">
        <w:rPr>
          <w:rFonts w:cs="Times New Roman"/>
        </w:rPr>
        <w:t>Cavallotti</w:t>
      </w:r>
      <w:proofErr w:type="spellEnd"/>
      <w:r>
        <w:rPr>
          <w:rFonts w:cs="Times New Roman"/>
        </w:rPr>
        <w:t> ;</w:t>
      </w:r>
      <w:r w:rsidRPr="00F8712A">
        <w:rPr>
          <w:rFonts w:cs="Times New Roman"/>
        </w:rPr>
        <w:t xml:space="preserve"> il était simplement démocratique et républicain</w:t>
      </w:r>
      <w:r>
        <w:rPr>
          <w:rFonts w:cs="Times New Roman"/>
        </w:rPr>
        <w:t> ;</w:t>
      </w:r>
      <w:r w:rsidRPr="00F8712A">
        <w:rPr>
          <w:rFonts w:cs="Times New Roman"/>
        </w:rPr>
        <w:t xml:space="preserve"> or, les socialistes ne se soucient guère de la république, qui pour eux est un rêve</w:t>
      </w:r>
      <w:r>
        <w:rPr>
          <w:rFonts w:cs="Times New Roman"/>
        </w:rPr>
        <w:t xml:space="preserve"> </w:t>
      </w:r>
      <w:r w:rsidRPr="00F8712A">
        <w:rPr>
          <w:rFonts w:cs="Times New Roman"/>
        </w:rPr>
        <w:t>déjà trop insignifiant, et ils se seraient gardés de répondre aux ordres d</w:t>
      </w:r>
      <w:r>
        <w:rPr>
          <w:rFonts w:cs="Times New Roman"/>
        </w:rPr>
        <w:t>’</w:t>
      </w:r>
      <w:r w:rsidRPr="00F8712A">
        <w:rPr>
          <w:rFonts w:cs="Times New Roman"/>
        </w:rPr>
        <w:t>un homme que l</w:t>
      </w:r>
      <w:r>
        <w:rPr>
          <w:rFonts w:cs="Times New Roman"/>
        </w:rPr>
        <w:t>’</w:t>
      </w:r>
      <w:r w:rsidRPr="00F8712A">
        <w:rPr>
          <w:rFonts w:cs="Times New Roman"/>
        </w:rPr>
        <w:t>opinion publique désignait comme le ministre du lendemain. Les conservateurs, à leur tour, n</w:t>
      </w:r>
      <w:r>
        <w:rPr>
          <w:rFonts w:cs="Times New Roman"/>
        </w:rPr>
        <w:t>’</w:t>
      </w:r>
      <w:r w:rsidRPr="00F8712A">
        <w:rPr>
          <w:rFonts w:cs="Times New Roman"/>
        </w:rPr>
        <w:t xml:space="preserve">auraient pas facilement oublié son passé éperdument antidynastique. Seule la démocratie, </w:t>
      </w:r>
      <w:r>
        <w:rPr>
          <w:rFonts w:cs="Times New Roman"/>
        </w:rPr>
        <w:t xml:space="preserve">— un mot assez vague, après tout, — </w:t>
      </w:r>
      <w:r w:rsidRPr="00F8712A">
        <w:rPr>
          <w:rFonts w:cs="Times New Roman"/>
        </w:rPr>
        <w:t xml:space="preserve">voyait en </w:t>
      </w:r>
      <w:proofErr w:type="spellStart"/>
      <w:r w:rsidRPr="00F8712A">
        <w:rPr>
          <w:rFonts w:cs="Times New Roman"/>
        </w:rPr>
        <w:t>Cavallotti</w:t>
      </w:r>
      <w:proofErr w:type="spellEnd"/>
      <w:r w:rsidRPr="00F8712A">
        <w:rPr>
          <w:rFonts w:cs="Times New Roman"/>
        </w:rPr>
        <w:t xml:space="preserve"> son paladin et son barde, en attendant le jour de le désavouer quand, au pouvoir, il aurait dû marcher franchement contre ses opinions de jadis.</w:t>
      </w:r>
    </w:p>
    <w:p w14:paraId="39713646" w14:textId="77777777" w:rsidR="00A1452B" w:rsidRPr="00F8712A" w:rsidRDefault="00A1452B" w:rsidP="00A1452B">
      <w:pPr>
        <w:pStyle w:val="Corpsdetexte"/>
        <w:rPr>
          <w:rFonts w:cs="Times New Roman"/>
        </w:rPr>
      </w:pPr>
      <w:r w:rsidRPr="00F8712A">
        <w:rPr>
          <w:rFonts w:cs="Times New Roman"/>
        </w:rPr>
        <w:t>Dans ces circonstances, le duel fatal survint.</w:t>
      </w:r>
    </w:p>
    <w:p w14:paraId="473BECCD" w14:textId="5001E81E" w:rsidR="00A1452B" w:rsidRPr="00F8712A" w:rsidRDefault="00A1452B" w:rsidP="00A1452B">
      <w:pPr>
        <w:pStyle w:val="Corpsdetexte"/>
        <w:rPr>
          <w:rFonts w:cs="Times New Roman"/>
        </w:rPr>
      </w:pPr>
      <w:r w:rsidRPr="00F8712A">
        <w:rPr>
          <w:rFonts w:cs="Times New Roman"/>
        </w:rPr>
        <w:t xml:space="preserve">Le comte </w:t>
      </w:r>
      <w:proofErr w:type="spellStart"/>
      <w:r w:rsidRPr="00F8712A">
        <w:rPr>
          <w:rFonts w:cs="Times New Roman"/>
        </w:rPr>
        <w:t>Ferruccio</w:t>
      </w:r>
      <w:proofErr w:type="spellEnd"/>
      <w:r w:rsidRPr="00F8712A">
        <w:rPr>
          <w:rFonts w:cs="Times New Roman"/>
        </w:rPr>
        <w:t xml:space="preserve"> </w:t>
      </w:r>
      <w:proofErr w:type="spellStart"/>
      <w:r w:rsidRPr="00F8712A">
        <w:rPr>
          <w:rFonts w:cs="Times New Roman"/>
        </w:rPr>
        <w:t>Macola</w:t>
      </w:r>
      <w:proofErr w:type="spellEnd"/>
      <w:r w:rsidRPr="00F8712A">
        <w:rPr>
          <w:rFonts w:cs="Times New Roman"/>
        </w:rPr>
        <w:t xml:space="preserve"> n</w:t>
      </w:r>
      <w:r>
        <w:rPr>
          <w:rFonts w:cs="Times New Roman"/>
        </w:rPr>
        <w:t>’</w:t>
      </w:r>
      <w:r w:rsidRPr="00F8712A">
        <w:rPr>
          <w:rFonts w:cs="Times New Roman"/>
        </w:rPr>
        <w:t>a pas encore quarante ans, mais son expérience de la vie publique lui ouvrit de bonne heure les portes du Parlement, où il montra un esprit froid et équilibré. Maintes fois, le journal qu</w:t>
      </w:r>
      <w:r>
        <w:rPr>
          <w:rFonts w:cs="Times New Roman"/>
        </w:rPr>
        <w:t>’</w:t>
      </w:r>
      <w:r w:rsidRPr="00F8712A">
        <w:rPr>
          <w:rFonts w:cs="Times New Roman"/>
        </w:rPr>
        <w:t>il dirige risqua l</w:t>
      </w:r>
      <w:r>
        <w:rPr>
          <w:rFonts w:cs="Times New Roman"/>
        </w:rPr>
        <w:t>’</w:t>
      </w:r>
      <w:r w:rsidRPr="00F8712A">
        <w:rPr>
          <w:rFonts w:cs="Times New Roman"/>
        </w:rPr>
        <w:t>impopularité par sa manière personnelle d</w:t>
      </w:r>
      <w:r>
        <w:rPr>
          <w:rFonts w:cs="Times New Roman"/>
        </w:rPr>
        <w:t>’</w:t>
      </w:r>
      <w:r w:rsidRPr="00F8712A">
        <w:rPr>
          <w:rFonts w:cs="Times New Roman"/>
        </w:rPr>
        <w:t xml:space="preserve">envisager certaines questions de politique intérieure. Au demeurant, il y avait entre </w:t>
      </w:r>
      <w:proofErr w:type="spellStart"/>
      <w:r w:rsidRPr="00F8712A">
        <w:rPr>
          <w:rFonts w:cs="Times New Roman"/>
        </w:rPr>
        <w:t>Macola</w:t>
      </w:r>
      <w:proofErr w:type="spellEnd"/>
      <w:r w:rsidRPr="00F8712A">
        <w:rPr>
          <w:rFonts w:cs="Times New Roman"/>
        </w:rPr>
        <w:t xml:space="preserve"> et </w:t>
      </w:r>
      <w:proofErr w:type="spellStart"/>
      <w:r w:rsidRPr="00F8712A">
        <w:rPr>
          <w:rFonts w:cs="Times New Roman"/>
        </w:rPr>
        <w:t>Cavallotti</w:t>
      </w:r>
      <w:proofErr w:type="spellEnd"/>
      <w:r w:rsidRPr="00F8712A">
        <w:rPr>
          <w:rFonts w:cs="Times New Roman"/>
        </w:rPr>
        <w:t xml:space="preserve"> un contraste bien marqué. Autant celui-là est calme et inaccessible aux impressions soudaines, autant celui-ci était prompt, ardent passionné. Même au physique, </w:t>
      </w:r>
      <w:proofErr w:type="spellStart"/>
      <w:r w:rsidRPr="00F8712A">
        <w:rPr>
          <w:rFonts w:cs="Times New Roman"/>
        </w:rPr>
        <w:t>Cavallotti</w:t>
      </w:r>
      <w:proofErr w:type="spellEnd"/>
      <w:r w:rsidRPr="00F8712A">
        <w:rPr>
          <w:rFonts w:cs="Times New Roman"/>
        </w:rPr>
        <w:t xml:space="preserve"> était de taille moyenne, trapu, sanguin</w:t>
      </w:r>
      <w:r>
        <w:rPr>
          <w:rFonts w:cs="Times New Roman"/>
        </w:rPr>
        <w:t> ;</w:t>
      </w:r>
      <w:r w:rsidRPr="00F8712A">
        <w:rPr>
          <w:rFonts w:cs="Times New Roman"/>
        </w:rPr>
        <w:t xml:space="preserve"> </w:t>
      </w:r>
      <w:proofErr w:type="spellStart"/>
      <w:r w:rsidRPr="00F8712A">
        <w:rPr>
          <w:rFonts w:cs="Times New Roman"/>
        </w:rPr>
        <w:t>Macola</w:t>
      </w:r>
      <w:proofErr w:type="spellEnd"/>
      <w:r w:rsidRPr="00F8712A">
        <w:rPr>
          <w:rFonts w:cs="Times New Roman"/>
        </w:rPr>
        <w:t xml:space="preserve"> est grand, souple, nerveux. Ils n</w:t>
      </w:r>
      <w:r>
        <w:rPr>
          <w:rFonts w:cs="Times New Roman"/>
        </w:rPr>
        <w:t>’</w:t>
      </w:r>
      <w:r w:rsidRPr="00F8712A">
        <w:rPr>
          <w:rFonts w:cs="Times New Roman"/>
        </w:rPr>
        <w:t xml:space="preserve">avaient </w:t>
      </w:r>
      <w:del w:id="76" w:author="Marguerite-Marie Bordry" w:date="2018-12-07T17:15:00Z">
        <w:r w:rsidRPr="00F8712A" w:rsidDel="00D02045">
          <w:rPr>
            <w:rFonts w:cs="Times New Roman"/>
          </w:rPr>
          <w:delText xml:space="preserve">pourpoints </w:delText>
        </w:r>
      </w:del>
      <w:ins w:id="77" w:author="Marguerite-Marie Bordry" w:date="2018-12-07T17:15:00Z">
        <w:r w:rsidR="00D02045">
          <w:rPr>
            <w:rFonts w:cs="Times New Roman"/>
          </w:rPr>
          <w:t>pour points</w:t>
        </w:r>
        <w:r w:rsidR="00D02045" w:rsidRPr="00F8712A">
          <w:rPr>
            <w:rFonts w:cs="Times New Roman"/>
          </w:rPr>
          <w:t xml:space="preserve"> </w:t>
        </w:r>
      </w:ins>
      <w:r w:rsidRPr="00F8712A">
        <w:rPr>
          <w:rFonts w:cs="Times New Roman"/>
        </w:rPr>
        <w:t>de contact qu</w:t>
      </w:r>
      <w:r>
        <w:rPr>
          <w:rFonts w:cs="Times New Roman"/>
        </w:rPr>
        <w:t>’</w:t>
      </w:r>
      <w:r w:rsidRPr="00F8712A">
        <w:rPr>
          <w:rFonts w:cs="Times New Roman"/>
        </w:rPr>
        <w:t>un courage à toute épreuve et une rare énergie.</w:t>
      </w:r>
    </w:p>
    <w:p w14:paraId="60F8585A" w14:textId="18B720B7" w:rsidR="00A1452B" w:rsidRPr="00F8712A" w:rsidRDefault="00A1452B" w:rsidP="00A1452B">
      <w:pPr>
        <w:pStyle w:val="Corpsdetexte"/>
        <w:rPr>
          <w:rFonts w:cs="Times New Roman"/>
        </w:rPr>
      </w:pPr>
      <w:r>
        <w:rPr>
          <w:rFonts w:cs="Times New Roman"/>
        </w:rPr>
        <w:lastRenderedPageBreak/>
        <w:t>Le 6 </w:t>
      </w:r>
      <w:r w:rsidRPr="00F8712A">
        <w:rPr>
          <w:rFonts w:cs="Times New Roman"/>
        </w:rPr>
        <w:t xml:space="preserve">mars, à trois heures, les deux adversaires avec leurs témoins se rencontraient à la Villa </w:t>
      </w:r>
      <w:del w:id="78" w:author="Marguerite-Marie Bordry" w:date="2018-12-07T17:17:00Z">
        <w:r w:rsidRPr="00F8712A" w:rsidDel="00090C8E">
          <w:rPr>
            <w:rFonts w:cs="Times New Roman"/>
          </w:rPr>
          <w:delText>Celleri</w:delText>
        </w:r>
      </w:del>
      <w:proofErr w:type="spellStart"/>
      <w:ins w:id="79" w:author="Marguerite-Marie Bordry" w:date="2018-12-07T17:17:00Z">
        <w:r w:rsidR="00090C8E">
          <w:rPr>
            <w:rFonts w:cs="Times New Roman"/>
          </w:rPr>
          <w:t>Cellere</w:t>
        </w:r>
      </w:ins>
      <w:proofErr w:type="spellEnd"/>
      <w:r w:rsidRPr="00F8712A">
        <w:rPr>
          <w:rFonts w:cs="Times New Roman"/>
        </w:rPr>
        <w:t xml:space="preserve">, hors de Porta </w:t>
      </w:r>
      <w:proofErr w:type="spellStart"/>
      <w:r w:rsidRPr="00F8712A">
        <w:rPr>
          <w:rFonts w:cs="Times New Roman"/>
        </w:rPr>
        <w:t>Maggiore</w:t>
      </w:r>
      <w:proofErr w:type="spellEnd"/>
      <w:r w:rsidRPr="00F8712A">
        <w:rPr>
          <w:rFonts w:cs="Times New Roman"/>
        </w:rPr>
        <w:t>, à Rome, dans un endroit délicieusement pittoresque. À trois heures et demie, le duel commençait</w:t>
      </w:r>
      <w:r>
        <w:rPr>
          <w:rFonts w:cs="Times New Roman"/>
        </w:rPr>
        <w:t> ;</w:t>
      </w:r>
      <w:r w:rsidRPr="00F8712A">
        <w:rPr>
          <w:rFonts w:cs="Times New Roman"/>
        </w:rPr>
        <w:t xml:space="preserve"> au troisième assaut, le comte </w:t>
      </w:r>
      <w:proofErr w:type="spellStart"/>
      <w:r w:rsidRPr="00F8712A">
        <w:rPr>
          <w:rFonts w:cs="Times New Roman"/>
        </w:rPr>
        <w:t>Macola</w:t>
      </w:r>
      <w:proofErr w:type="spellEnd"/>
      <w:r w:rsidRPr="00F8712A">
        <w:rPr>
          <w:rFonts w:cs="Times New Roman"/>
        </w:rPr>
        <w:t>, qui se bornait à se défendre, en voyant l</w:t>
      </w:r>
      <w:r>
        <w:rPr>
          <w:rFonts w:cs="Times New Roman"/>
        </w:rPr>
        <w:t>’</w:t>
      </w:r>
      <w:r w:rsidRPr="00F8712A">
        <w:rPr>
          <w:rFonts w:cs="Times New Roman"/>
        </w:rPr>
        <w:t>adversaire se jeter sur lui, se hâta de l</w:t>
      </w:r>
      <w:r>
        <w:rPr>
          <w:rFonts w:cs="Times New Roman"/>
        </w:rPr>
        <w:t>’</w:t>
      </w:r>
      <w:r w:rsidRPr="00F8712A">
        <w:rPr>
          <w:rFonts w:cs="Times New Roman"/>
        </w:rPr>
        <w:t xml:space="preserve">éloigner en détendant le bras. </w:t>
      </w:r>
      <w:proofErr w:type="spellStart"/>
      <w:r w:rsidRPr="00F8712A">
        <w:rPr>
          <w:rFonts w:cs="Times New Roman"/>
        </w:rPr>
        <w:t>Cavallotti</w:t>
      </w:r>
      <w:proofErr w:type="spellEnd"/>
      <w:r w:rsidRPr="00F8712A">
        <w:rPr>
          <w:rFonts w:cs="Times New Roman"/>
        </w:rPr>
        <w:t xml:space="preserve"> ne s</w:t>
      </w:r>
      <w:r>
        <w:rPr>
          <w:rFonts w:cs="Times New Roman"/>
        </w:rPr>
        <w:t>’</w:t>
      </w:r>
      <w:r w:rsidRPr="00F8712A">
        <w:rPr>
          <w:rFonts w:cs="Times New Roman"/>
        </w:rPr>
        <w:t xml:space="preserve">étant pas arrêté, le sabre de </w:t>
      </w:r>
      <w:proofErr w:type="spellStart"/>
      <w:r w:rsidRPr="00F8712A">
        <w:rPr>
          <w:rFonts w:cs="Times New Roman"/>
        </w:rPr>
        <w:t>Macola</w:t>
      </w:r>
      <w:proofErr w:type="spellEnd"/>
      <w:r w:rsidRPr="00F8712A">
        <w:rPr>
          <w:rFonts w:cs="Times New Roman"/>
        </w:rPr>
        <w:t xml:space="preserve"> lui entra dans la bouche, coupa la langue et s</w:t>
      </w:r>
      <w:r>
        <w:rPr>
          <w:rFonts w:cs="Times New Roman"/>
        </w:rPr>
        <w:t>’</w:t>
      </w:r>
      <w:r w:rsidRPr="00F8712A">
        <w:rPr>
          <w:rFonts w:cs="Times New Roman"/>
        </w:rPr>
        <w:t>enfonça dans la gorge. Quelques minutes après, il était mort.</w:t>
      </w:r>
    </w:p>
    <w:p w14:paraId="32625368" w14:textId="77777777" w:rsidR="00A1452B" w:rsidRPr="00F8712A" w:rsidRDefault="00A1452B" w:rsidP="00A1452B">
      <w:pPr>
        <w:pStyle w:val="Corpsdetexte"/>
        <w:rPr>
          <w:rFonts w:cs="Times New Roman"/>
        </w:rPr>
      </w:pPr>
      <w:r w:rsidRPr="00F8712A">
        <w:rPr>
          <w:rFonts w:cs="Times New Roman"/>
        </w:rPr>
        <w:t>Toute une carrière extraordinairement active, indéniablement remarquable se concluait de cette manière émouvante et sombre.</w:t>
      </w:r>
    </w:p>
    <w:p w14:paraId="0126870A" w14:textId="77777777" w:rsidR="00A1452B" w:rsidRPr="00F8712A" w:rsidRDefault="00A1452B" w:rsidP="00A1452B">
      <w:pPr>
        <w:pStyle w:val="Corpsdetexte"/>
        <w:rPr>
          <w:rFonts w:cs="Times New Roman"/>
        </w:rPr>
      </w:pPr>
      <w:proofErr w:type="spellStart"/>
      <w:r w:rsidRPr="00F8712A">
        <w:rPr>
          <w:rFonts w:cs="Times New Roman"/>
        </w:rPr>
        <w:t>Cavallotti</w:t>
      </w:r>
      <w:proofErr w:type="spellEnd"/>
      <w:r w:rsidRPr="00F8712A">
        <w:rPr>
          <w:rFonts w:cs="Times New Roman"/>
        </w:rPr>
        <w:t xml:space="preserve"> était un homme qui aurait pu marcher libre et tout seul. Il voulut conduire un parti et il eut en commun avec celui-ci les faiblesses, les erreurs, les excès qui distinguent les factions populaires. Lentement il se laissait gagner par cet aveugle exclusivisme qui illustra les petites républiques du moyen âge, et son action perdait en valeur ce qu</w:t>
      </w:r>
      <w:r>
        <w:rPr>
          <w:rFonts w:cs="Times New Roman"/>
        </w:rPr>
        <w:t>’</w:t>
      </w:r>
      <w:r w:rsidRPr="00F8712A">
        <w:rPr>
          <w:rFonts w:cs="Times New Roman"/>
        </w:rPr>
        <w:t>elle gagnait en violence.</w:t>
      </w:r>
    </w:p>
    <w:p w14:paraId="3E173E55" w14:textId="77777777" w:rsidR="00A1452B" w:rsidRPr="00F8712A" w:rsidRDefault="00A1452B" w:rsidP="00A1452B">
      <w:pPr>
        <w:pStyle w:val="Corpsdetexte"/>
        <w:rPr>
          <w:rFonts w:cs="Times New Roman"/>
        </w:rPr>
      </w:pPr>
      <w:r w:rsidRPr="00F8712A">
        <w:rPr>
          <w:rFonts w:cs="Times New Roman"/>
        </w:rPr>
        <w:t>Toujours est-il qu</w:t>
      </w:r>
      <w:r>
        <w:rPr>
          <w:rFonts w:cs="Times New Roman"/>
        </w:rPr>
        <w:t>’</w:t>
      </w:r>
      <w:r w:rsidRPr="00F8712A">
        <w:rPr>
          <w:rFonts w:cs="Times New Roman"/>
        </w:rPr>
        <w:t>en disant qu</w:t>
      </w:r>
      <w:r>
        <w:rPr>
          <w:rFonts w:cs="Times New Roman"/>
        </w:rPr>
        <w:t>’</w:t>
      </w:r>
      <w:r w:rsidRPr="00F8712A">
        <w:rPr>
          <w:rFonts w:cs="Times New Roman"/>
        </w:rPr>
        <w:t>il est mort sur la brèche, l</w:t>
      </w:r>
      <w:r>
        <w:rPr>
          <w:rFonts w:cs="Times New Roman"/>
        </w:rPr>
        <w:t>’</w:t>
      </w:r>
      <w:r w:rsidRPr="00F8712A">
        <w:rPr>
          <w:rFonts w:cs="Times New Roman"/>
        </w:rPr>
        <w:t>épée à la main, ses biographes futurs ne feront pas une métaphore surannée.</w:t>
      </w:r>
    </w:p>
    <w:p w14:paraId="1CBF2976" w14:textId="77777777" w:rsidR="00A1452B" w:rsidRPr="00F8712A" w:rsidRDefault="00A1452B" w:rsidP="00A1452B">
      <w:pPr>
        <w:pStyle w:val="dateline"/>
      </w:pPr>
      <w:r w:rsidRPr="00F8712A">
        <w:t>Florence, avril.</w:t>
      </w:r>
    </w:p>
    <w:p w14:paraId="6CA645FE" w14:textId="77777777" w:rsidR="00A1452B" w:rsidRDefault="00A1452B" w:rsidP="00A1452B">
      <w:pPr>
        <w:pStyle w:val="Titre2"/>
      </w:pPr>
      <w:r>
        <w:t xml:space="preserve">Voyages, archéologie. </w:t>
      </w:r>
      <w:r>
        <w:br/>
      </w:r>
      <w:r w:rsidRPr="00F8712A">
        <w:rPr>
          <w:rFonts w:cs="Times New Roman"/>
        </w:rPr>
        <w:t>Dom Guéranger</w:t>
      </w:r>
      <w:r>
        <w:rPr>
          <w:rFonts w:cs="Times New Roman"/>
        </w:rPr>
        <w:t> :</w:t>
      </w:r>
      <w:r w:rsidRPr="00F8712A">
        <w:rPr>
          <w:rFonts w:cs="Times New Roman"/>
        </w:rPr>
        <w:t xml:space="preserve"> </w:t>
      </w:r>
      <w:r w:rsidRPr="00F8712A">
        <w:rPr>
          <w:rFonts w:cs="Times New Roman"/>
          <w:i/>
        </w:rPr>
        <w:t>Sainte Cécile et la société romaine aux deux premiers siècles</w:t>
      </w:r>
      <w:r>
        <w:rPr>
          <w:rFonts w:cs="Times New Roman"/>
        </w:rPr>
        <w:t>, V. </w:t>
      </w:r>
      <w:proofErr w:type="spellStart"/>
      <w:r>
        <w:rPr>
          <w:rFonts w:cs="Times New Roman"/>
        </w:rPr>
        <w:t>Retaux</w:t>
      </w:r>
      <w:proofErr w:type="spellEnd"/>
      <w:r>
        <w:rPr>
          <w:rFonts w:cs="Times New Roman"/>
        </w:rPr>
        <w:t>, 2 vol., 7 </w:t>
      </w:r>
      <w:proofErr w:type="spellStart"/>
      <w:r w:rsidRPr="00F8712A">
        <w:rPr>
          <w:rFonts w:cs="Times New Roman"/>
        </w:rPr>
        <w:t>fr.</w:t>
      </w:r>
      <w:proofErr w:type="spellEnd"/>
    </w:p>
    <w:p w14:paraId="41D80EF8" w14:textId="77777777" w:rsidR="00A1452B" w:rsidRPr="00FE42C5" w:rsidRDefault="00A1452B" w:rsidP="00A1452B">
      <w:pPr>
        <w:pStyle w:val="term"/>
        <w:rPr>
          <w:lang w:val="en-GB"/>
        </w:rPr>
      </w:pPr>
      <w:proofErr w:type="gramStart"/>
      <w:r w:rsidRPr="00FE42C5">
        <w:rPr>
          <w:lang w:val="en-GB"/>
        </w:rPr>
        <w:t>id :</w:t>
      </w:r>
      <w:proofErr w:type="gramEnd"/>
      <w:r w:rsidRPr="00FE42C5">
        <w:rPr>
          <w:lang w:val="en-GB"/>
        </w:rPr>
        <w:t xml:space="preserve"> article-1898-05_564</w:t>
      </w:r>
    </w:p>
    <w:p w14:paraId="18C316F0" w14:textId="77777777" w:rsidR="00A1452B" w:rsidRPr="00FE42C5" w:rsidRDefault="00A1452B" w:rsidP="00A1452B">
      <w:pPr>
        <w:pStyle w:val="term"/>
        <w:rPr>
          <w:lang w:val="en-GB"/>
        </w:rPr>
      </w:pPr>
      <w:proofErr w:type="gramStart"/>
      <w:r w:rsidRPr="00FE42C5">
        <w:rPr>
          <w:lang w:val="en-GB"/>
        </w:rPr>
        <w:t>author :</w:t>
      </w:r>
      <w:proofErr w:type="gramEnd"/>
      <w:r w:rsidRPr="00FE42C5">
        <w:rPr>
          <w:lang w:val="en-GB"/>
        </w:rPr>
        <w:t xml:space="preserve"> </w:t>
      </w:r>
      <w:proofErr w:type="spellStart"/>
      <w:r w:rsidRPr="00FE42C5">
        <w:rPr>
          <w:rFonts w:eastAsiaTheme="majorEastAsia"/>
          <w:lang w:val="en-GB"/>
        </w:rPr>
        <w:t>Merki</w:t>
      </w:r>
      <w:proofErr w:type="spellEnd"/>
      <w:r w:rsidRPr="00FE42C5">
        <w:rPr>
          <w:rFonts w:eastAsiaTheme="majorEastAsia"/>
          <w:lang w:val="en-GB"/>
        </w:rPr>
        <w:t>, Charles (18..-19..)</w:t>
      </w:r>
    </w:p>
    <w:p w14:paraId="0F53BCAC"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Charles Merki</w:t>
      </w:r>
    </w:p>
    <w:p w14:paraId="1A79D0E7" w14:textId="77777777" w:rsidR="00A1452B" w:rsidRDefault="00A1452B" w:rsidP="00A1452B">
      <w:pPr>
        <w:pStyle w:val="term"/>
      </w:pPr>
      <w:proofErr w:type="gramStart"/>
      <w:r w:rsidRPr="00925B7B">
        <w:t>section</w:t>
      </w:r>
      <w:proofErr w:type="gramEnd"/>
      <w:r w:rsidRPr="00925B7B">
        <w:t xml:space="preserve"> : </w:t>
      </w:r>
      <w:r>
        <w:t>Voyages, archéologie</w:t>
      </w:r>
    </w:p>
    <w:p w14:paraId="4E4FED28"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rsidRPr="00F8712A">
        <w:t>Dom Guéranger</w:t>
      </w:r>
      <w:r>
        <w:t> :</w:t>
      </w:r>
      <w:r w:rsidRPr="00F8712A">
        <w:t xml:space="preserve"> </w:t>
      </w:r>
      <w:r w:rsidRPr="00F8712A">
        <w:rPr>
          <w:i/>
        </w:rPr>
        <w:t>Sainte Cécile et la société romaine aux deux premiers siècles</w:t>
      </w:r>
      <w:r>
        <w:t>, V. </w:t>
      </w:r>
      <w:proofErr w:type="spellStart"/>
      <w:r>
        <w:t>Retaux</w:t>
      </w:r>
      <w:proofErr w:type="spellEnd"/>
      <w:r>
        <w:t>, 2 vol., 7 </w:t>
      </w:r>
      <w:proofErr w:type="spellStart"/>
      <w:r w:rsidRPr="00F8712A">
        <w:t>fr.</w:t>
      </w:r>
      <w:proofErr w:type="spellEnd"/>
    </w:p>
    <w:p w14:paraId="6B49FD0F" w14:textId="77777777" w:rsidR="00A1452B" w:rsidRPr="00925B7B" w:rsidRDefault="00A1452B" w:rsidP="00A1452B">
      <w:pPr>
        <w:pStyle w:val="term"/>
      </w:pPr>
      <w:proofErr w:type="gramStart"/>
      <w:r w:rsidRPr="00925B7B">
        <w:t>date</w:t>
      </w:r>
      <w:proofErr w:type="gramEnd"/>
      <w:r w:rsidRPr="00925B7B">
        <w:t> :</w:t>
      </w:r>
      <w:r>
        <w:t xml:space="preserve"> 1898-05</w:t>
      </w:r>
    </w:p>
    <w:p w14:paraId="107E0703"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 numéro 101, mai 1898</w:t>
      </w:r>
      <w:r w:rsidRPr="00925B7B">
        <w:t xml:space="preserve">, </w:t>
      </w:r>
      <w:r>
        <w:t>p. 564-569 [564-566]</w:t>
      </w:r>
    </w:p>
    <w:p w14:paraId="4DDFBA8E" w14:textId="77777777" w:rsidR="00A1452B" w:rsidRDefault="00A1452B" w:rsidP="00A1452B">
      <w:pPr>
        <w:pStyle w:val="byline"/>
      </w:pPr>
      <w:r>
        <w:rPr>
          <w:smallCaps/>
        </w:rPr>
        <w:t>Charles Merki</w:t>
      </w:r>
      <w:r>
        <w:t>.</w:t>
      </w:r>
    </w:p>
    <w:p w14:paraId="1B04C9D5" w14:textId="77777777" w:rsidR="00A1452B" w:rsidRPr="00FE42C5" w:rsidRDefault="00A1452B" w:rsidP="00A1452B">
      <w:pPr>
        <w:pStyle w:val="bibl"/>
        <w:rPr>
          <w:lang w:val="it-IT"/>
        </w:rPr>
      </w:pPr>
      <w:r w:rsidRPr="00FE42C5">
        <w:rPr>
          <w:lang w:val="it-IT"/>
        </w:rPr>
        <w:t xml:space="preserve">Tome XXVI, </w:t>
      </w:r>
      <w:proofErr w:type="spellStart"/>
      <w:r w:rsidRPr="00FE42C5">
        <w:rPr>
          <w:lang w:val="it-IT"/>
        </w:rPr>
        <w:t>numéro</w:t>
      </w:r>
      <w:proofErr w:type="spellEnd"/>
      <w:r w:rsidRPr="00FE42C5">
        <w:rPr>
          <w:lang w:val="it-IT"/>
        </w:rPr>
        <w:t> 101, mai 1898, p. 564-569 [564-566].</w:t>
      </w:r>
    </w:p>
    <w:p w14:paraId="21BFA79A" w14:textId="3E43B11B" w:rsidR="00A1452B" w:rsidRPr="00F8712A" w:rsidRDefault="00A1452B" w:rsidP="00A1452B">
      <w:pPr>
        <w:pStyle w:val="Corpsdetexte"/>
        <w:rPr>
          <w:rFonts w:cs="Times New Roman"/>
        </w:rPr>
      </w:pPr>
      <w:r w:rsidRPr="00F8712A">
        <w:rPr>
          <w:rFonts w:cs="Times New Roman"/>
        </w:rPr>
        <w:t>Nous avons commencé ce mois par de pieuses lectures</w:t>
      </w:r>
      <w:r>
        <w:rPr>
          <w:rFonts w:cs="Times New Roman"/>
        </w:rPr>
        <w:t> ;</w:t>
      </w:r>
      <w:r w:rsidRPr="00F8712A">
        <w:rPr>
          <w:rFonts w:cs="Times New Roman"/>
        </w:rPr>
        <w:t xml:space="preserve"> grâces en soient rendues à la librairie </w:t>
      </w:r>
      <w:proofErr w:type="spellStart"/>
      <w:r w:rsidRPr="00F8712A">
        <w:rPr>
          <w:rFonts w:cs="Times New Roman"/>
        </w:rPr>
        <w:t>Retaux</w:t>
      </w:r>
      <w:proofErr w:type="spellEnd"/>
      <w:r w:rsidRPr="00F8712A">
        <w:rPr>
          <w:rFonts w:cs="Times New Roman"/>
        </w:rPr>
        <w:t xml:space="preserve"> qui met en vente une huitième édition du livre plusieurs fois remanié de Dom Guéranger, défunt abbé de Solesmes sur </w:t>
      </w:r>
      <w:r w:rsidRPr="00F8712A">
        <w:rPr>
          <w:rFonts w:cs="Times New Roman"/>
          <w:b/>
        </w:rPr>
        <w:t>Sainte Cécile et la Société Romaine aux deux premiers siècles</w:t>
      </w:r>
      <w:r w:rsidRPr="00F8712A">
        <w:rPr>
          <w:rFonts w:cs="Times New Roman"/>
        </w:rPr>
        <w:t xml:space="preserve">. </w:t>
      </w:r>
      <w:r>
        <w:rPr>
          <w:rFonts w:cs="Times New Roman"/>
        </w:rPr>
        <w:t>— </w:t>
      </w:r>
      <w:r w:rsidRPr="00F8712A">
        <w:rPr>
          <w:rFonts w:cs="Times New Roman"/>
        </w:rPr>
        <w:t xml:space="preserve">Sous sa forme primitive et en des proportions plus modestes, </w:t>
      </w:r>
      <w:r w:rsidRPr="00F8712A">
        <w:rPr>
          <w:rFonts w:cs="Times New Roman"/>
          <w:i/>
        </w:rPr>
        <w:t>Sainte Cécile</w:t>
      </w:r>
      <w:r w:rsidRPr="00F8712A">
        <w:rPr>
          <w:rFonts w:cs="Times New Roman"/>
        </w:rPr>
        <w:t xml:space="preserve"> par Dom Guéranger était une histoire simplement édifiante. Appuyé sur les travaux archéologiques de </w:t>
      </w:r>
      <w:r>
        <w:rPr>
          <w:rFonts w:cs="Times New Roman"/>
        </w:rPr>
        <w:t>M. de </w:t>
      </w:r>
      <w:r w:rsidRPr="00F8712A">
        <w:rPr>
          <w:rFonts w:cs="Times New Roman"/>
        </w:rPr>
        <w:t>Ro</w:t>
      </w:r>
      <w:r>
        <w:rPr>
          <w:rFonts w:cs="Times New Roman"/>
        </w:rPr>
        <w:t>ssi et du comte de Richemont</w:t>
      </w:r>
      <w:r>
        <w:rPr>
          <w:rStyle w:val="Appelnotedebasdep"/>
          <w:rFonts w:cs="Times New Roman"/>
        </w:rPr>
        <w:footnoteReference w:id="4"/>
      </w:r>
      <w:r w:rsidRPr="00F8712A">
        <w:rPr>
          <w:rFonts w:cs="Times New Roman"/>
        </w:rPr>
        <w:t xml:space="preserve"> qui explorèrent laborieusement les </w:t>
      </w:r>
      <w:r w:rsidRPr="00F8712A">
        <w:rPr>
          <w:rFonts w:cs="Times New Roman"/>
        </w:rPr>
        <w:lastRenderedPageBreak/>
        <w:t>catacombes de Rome, le savant abbé en tira un traité d</w:t>
      </w:r>
      <w:r>
        <w:rPr>
          <w:rFonts w:cs="Times New Roman"/>
        </w:rPr>
        <w:t>’</w:t>
      </w:r>
      <w:r w:rsidRPr="00F8712A">
        <w:rPr>
          <w:rFonts w:cs="Times New Roman"/>
        </w:rPr>
        <w:t xml:space="preserve">histoire religieuse, et de nouveau raconta </w:t>
      </w:r>
      <w:r>
        <w:rPr>
          <w:rFonts w:cs="Times New Roman"/>
        </w:rPr>
        <w:t>« </w:t>
      </w:r>
      <w:r w:rsidRPr="00F8712A">
        <w:rPr>
          <w:rFonts w:cs="Times New Roman"/>
        </w:rPr>
        <w:t>la conquête du monde romain au profit du Christ par ses apôtres et leurs successeurs, la fondation de l</w:t>
      </w:r>
      <w:r>
        <w:rPr>
          <w:rFonts w:cs="Times New Roman"/>
        </w:rPr>
        <w:t>’É</w:t>
      </w:r>
      <w:r w:rsidRPr="00F8712A">
        <w:rPr>
          <w:rFonts w:cs="Times New Roman"/>
        </w:rPr>
        <w:t>glise chrétie</w:t>
      </w:r>
      <w:r>
        <w:rPr>
          <w:rFonts w:cs="Times New Roman"/>
        </w:rPr>
        <w:t xml:space="preserve">nne qui est notre mère, et enfin </w:t>
      </w:r>
      <w:r w:rsidRPr="00F8712A">
        <w:rPr>
          <w:rFonts w:cs="Times New Roman"/>
        </w:rPr>
        <w:t>la vie d</w:t>
      </w:r>
      <w:r>
        <w:rPr>
          <w:rFonts w:cs="Times New Roman"/>
        </w:rPr>
        <w:t>’</w:t>
      </w:r>
      <w:r w:rsidRPr="00F8712A">
        <w:rPr>
          <w:rFonts w:cs="Times New Roman"/>
        </w:rPr>
        <w:t>une sainte que nous vénérons sur les autels</w:t>
      </w:r>
      <w:r>
        <w:rPr>
          <w:rFonts w:cs="Times New Roman"/>
        </w:rPr>
        <w:t> »</w:t>
      </w:r>
      <w:r w:rsidRPr="00F8712A">
        <w:rPr>
          <w:rFonts w:cs="Times New Roman"/>
        </w:rPr>
        <w:t>. L</w:t>
      </w:r>
      <w:r>
        <w:rPr>
          <w:rFonts w:cs="Times New Roman"/>
        </w:rPr>
        <w:t>’</w:t>
      </w:r>
      <w:r w:rsidRPr="00F8712A">
        <w:rPr>
          <w:rFonts w:cs="Times New Roman"/>
        </w:rPr>
        <w:t>histoire de Cécile, vierge et martyre, et patronne de la musique sans qu</w:t>
      </w:r>
      <w:r>
        <w:rPr>
          <w:rFonts w:cs="Times New Roman"/>
        </w:rPr>
        <w:t>’</w:t>
      </w:r>
      <w:r w:rsidRPr="00F8712A">
        <w:rPr>
          <w:rFonts w:cs="Times New Roman"/>
        </w:rPr>
        <w:t xml:space="preserve">on sache pourquoi </w:t>
      </w:r>
      <w:r>
        <w:rPr>
          <w:rFonts w:cs="Times New Roman"/>
        </w:rPr>
        <w:t>— </w:t>
      </w:r>
      <w:r w:rsidRPr="00F8712A">
        <w:rPr>
          <w:rFonts w:cs="Times New Roman"/>
        </w:rPr>
        <w:t>n</w:t>
      </w:r>
      <w:r>
        <w:rPr>
          <w:rFonts w:cs="Times New Roman"/>
        </w:rPr>
        <w:t>’</w:t>
      </w:r>
      <w:r w:rsidRPr="00F8712A">
        <w:rPr>
          <w:rFonts w:cs="Times New Roman"/>
        </w:rPr>
        <w:t>est donc plus ici qu</w:t>
      </w:r>
      <w:r>
        <w:rPr>
          <w:rFonts w:cs="Times New Roman"/>
        </w:rPr>
        <w:t>’</w:t>
      </w:r>
      <w:r w:rsidRPr="00F8712A">
        <w:rPr>
          <w:rFonts w:cs="Times New Roman"/>
        </w:rPr>
        <w:t>un épisode</w:t>
      </w:r>
      <w:r>
        <w:rPr>
          <w:rFonts w:cs="Times New Roman"/>
        </w:rPr>
        <w:t> ;</w:t>
      </w:r>
      <w:r w:rsidRPr="00F8712A">
        <w:rPr>
          <w:rFonts w:cs="Times New Roman"/>
        </w:rPr>
        <w:t xml:space="preserve"> même l</w:t>
      </w:r>
      <w:r>
        <w:rPr>
          <w:rFonts w:cs="Times New Roman"/>
        </w:rPr>
        <w:t>’</w:t>
      </w:r>
      <w:r w:rsidRPr="00F8712A">
        <w:rPr>
          <w:rFonts w:cs="Times New Roman"/>
        </w:rPr>
        <w:t>intérêt ne nous prend qu</w:t>
      </w:r>
      <w:r>
        <w:rPr>
          <w:rFonts w:cs="Times New Roman"/>
        </w:rPr>
        <w:t>’</w:t>
      </w:r>
      <w:r w:rsidRPr="00F8712A">
        <w:rPr>
          <w:rFonts w:cs="Times New Roman"/>
        </w:rPr>
        <w:t>aux détails de son histoire posthume</w:t>
      </w:r>
      <w:r>
        <w:rPr>
          <w:rFonts w:cs="Times New Roman"/>
        </w:rPr>
        <w:t> ;</w:t>
      </w:r>
      <w:r w:rsidRPr="00F8712A">
        <w:rPr>
          <w:rFonts w:cs="Times New Roman"/>
        </w:rPr>
        <w:t xml:space="preserve"> au récit de son invention par le pape </w:t>
      </w:r>
      <w:del w:id="84" w:author="Marguerite-Marie Bordry" w:date="2018-12-07T17:18:00Z">
        <w:r w:rsidRPr="00F8712A" w:rsidDel="007A41AE">
          <w:rPr>
            <w:rFonts w:cs="Times New Roman"/>
          </w:rPr>
          <w:delText xml:space="preserve">Paschal </w:delText>
        </w:r>
      </w:del>
      <w:ins w:id="85" w:author="Marguerite-Marie Bordry" w:date="2018-12-07T17:18:00Z">
        <w:r w:rsidR="007A41AE">
          <w:rPr>
            <w:rFonts w:cs="Times New Roman"/>
          </w:rPr>
          <w:t>Pascal</w:t>
        </w:r>
        <w:r w:rsidR="007A41AE" w:rsidRPr="00F8712A">
          <w:rPr>
            <w:rFonts w:cs="Times New Roman"/>
          </w:rPr>
          <w:t xml:space="preserve"> </w:t>
        </w:r>
      </w:ins>
      <w:r w:rsidRPr="00F8712A">
        <w:rPr>
          <w:rFonts w:cs="Times New Roman"/>
        </w:rPr>
        <w:t>qui la retrouva au Cimetière de Calliste</w:t>
      </w:r>
      <w:r>
        <w:rPr>
          <w:rFonts w:cs="Times New Roman"/>
        </w:rPr>
        <w:t> ;</w:t>
      </w:r>
      <w:r w:rsidRPr="00F8712A">
        <w:rPr>
          <w:rFonts w:cs="Times New Roman"/>
        </w:rPr>
        <w:t xml:space="preserve"> à sa seconde exhumation, au </w:t>
      </w:r>
      <w:proofErr w:type="spellStart"/>
      <w:r w:rsidRPr="00F8712A">
        <w:rPr>
          <w:rFonts w:cs="Times New Roman"/>
          <w:smallCaps/>
        </w:rPr>
        <w:t>xvi</w:t>
      </w:r>
      <w:r w:rsidRPr="00E554D0">
        <w:rPr>
          <w:vertAlign w:val="superscript"/>
        </w:rPr>
        <w:t>e</w:t>
      </w:r>
      <w:proofErr w:type="spellEnd"/>
      <w:r>
        <w:rPr>
          <w:rFonts w:cs="Times New Roman"/>
        </w:rPr>
        <w:t> </w:t>
      </w:r>
      <w:r w:rsidRPr="00F8712A">
        <w:rPr>
          <w:rFonts w:cs="Times New Roman"/>
        </w:rPr>
        <w:t>siècle,</w:t>
      </w:r>
      <w:r>
        <w:rPr>
          <w:rFonts w:cs="Times New Roman"/>
        </w:rPr>
        <w:t xml:space="preserve"> quand après quatorze cents ans l</w:t>
      </w:r>
      <w:r w:rsidRPr="00F8712A">
        <w:rPr>
          <w:rFonts w:cs="Times New Roman"/>
        </w:rPr>
        <w:t>e corps de la sainte, tiré des caves de sa basilique, apparut entier, en la pose de son agonie, et selon les plus incontestables témoignages exhalant une odeur de rose et de lis si pénétrante qu</w:t>
      </w:r>
      <w:r>
        <w:rPr>
          <w:rFonts w:cs="Times New Roman"/>
        </w:rPr>
        <w:t>’</w:t>
      </w:r>
      <w:r w:rsidRPr="00F8712A">
        <w:rPr>
          <w:rFonts w:cs="Times New Roman"/>
        </w:rPr>
        <w:t>on s</w:t>
      </w:r>
      <w:r>
        <w:rPr>
          <w:rFonts w:cs="Times New Roman"/>
        </w:rPr>
        <w:t>’</w:t>
      </w:r>
      <w:r w:rsidRPr="00F8712A">
        <w:rPr>
          <w:rFonts w:cs="Times New Roman"/>
        </w:rPr>
        <w:t>abstint de brûler de l</w:t>
      </w:r>
      <w:r>
        <w:rPr>
          <w:rFonts w:cs="Times New Roman"/>
        </w:rPr>
        <w:t>’</w:t>
      </w:r>
      <w:r w:rsidRPr="00F8712A">
        <w:rPr>
          <w:rFonts w:cs="Times New Roman"/>
        </w:rPr>
        <w:t xml:space="preserve">encens dans la chapelle où il fut déposé. </w:t>
      </w:r>
      <w:r>
        <w:rPr>
          <w:rFonts w:cs="Times New Roman"/>
        </w:rPr>
        <w:t>— </w:t>
      </w:r>
      <w:r w:rsidRPr="00F8712A">
        <w:rPr>
          <w:rFonts w:cs="Times New Roman"/>
        </w:rPr>
        <w:t>Il faut ajouter que le tableau de la société romaine que nous annonçait le titre, et où nous pensions trouver la vie des premiers chrétiens selon les écrits si nombreux des pères de l</w:t>
      </w:r>
      <w:r>
        <w:rPr>
          <w:rFonts w:cs="Times New Roman"/>
        </w:rPr>
        <w:t>’</w:t>
      </w:r>
      <w:r w:rsidRPr="00F8712A">
        <w:rPr>
          <w:rFonts w:cs="Times New Roman"/>
        </w:rPr>
        <w:t>Église, ne fut point davantage mis en valeur au cours de ces deux volumes. Dom Guéranger se contenta d</w:t>
      </w:r>
      <w:r>
        <w:rPr>
          <w:rFonts w:cs="Times New Roman"/>
        </w:rPr>
        <w:t>’</w:t>
      </w:r>
      <w:r w:rsidRPr="00F8712A">
        <w:rPr>
          <w:rFonts w:cs="Times New Roman"/>
        </w:rPr>
        <w:t>établir par les inscriptions que telle famille de l</w:t>
      </w:r>
      <w:r>
        <w:rPr>
          <w:rFonts w:cs="Times New Roman"/>
        </w:rPr>
        <w:t>’</w:t>
      </w:r>
      <w:r w:rsidRPr="00F8712A">
        <w:rPr>
          <w:rFonts w:cs="Times New Roman"/>
        </w:rPr>
        <w:t>aristocratie romaine avait été chrétienne</w:t>
      </w:r>
      <w:r>
        <w:rPr>
          <w:rFonts w:cs="Times New Roman"/>
        </w:rPr>
        <w:t> ;</w:t>
      </w:r>
      <w:r w:rsidRPr="00F8712A">
        <w:rPr>
          <w:rFonts w:cs="Times New Roman"/>
        </w:rPr>
        <w:t xml:space="preserve"> que telle autre pouvait bien, selon toute hypothèse, avoir donné l</w:t>
      </w:r>
      <w:r>
        <w:rPr>
          <w:rFonts w:cs="Times New Roman"/>
        </w:rPr>
        <w:t>’</w:t>
      </w:r>
      <w:r w:rsidRPr="00F8712A">
        <w:rPr>
          <w:rFonts w:cs="Times New Roman"/>
        </w:rPr>
        <w:t>un ou l</w:t>
      </w:r>
      <w:r>
        <w:rPr>
          <w:rFonts w:cs="Times New Roman"/>
        </w:rPr>
        <w:t>’</w:t>
      </w:r>
      <w:r w:rsidRPr="00F8712A">
        <w:rPr>
          <w:rFonts w:cs="Times New Roman"/>
        </w:rPr>
        <w:t xml:space="preserve">autre de ses membres à la communauté. </w:t>
      </w:r>
      <w:r>
        <w:rPr>
          <w:rFonts w:cs="Times New Roman"/>
        </w:rPr>
        <w:t>— </w:t>
      </w:r>
      <w:r w:rsidRPr="00F8712A">
        <w:rPr>
          <w:rFonts w:cs="Times New Roman"/>
        </w:rPr>
        <w:t>C</w:t>
      </w:r>
      <w:r>
        <w:rPr>
          <w:rFonts w:cs="Times New Roman"/>
        </w:rPr>
        <w:t>’</w:t>
      </w:r>
      <w:r w:rsidRPr="00F8712A">
        <w:rPr>
          <w:rFonts w:cs="Times New Roman"/>
        </w:rPr>
        <w:t>est qu</w:t>
      </w:r>
      <w:r>
        <w:rPr>
          <w:rFonts w:cs="Times New Roman"/>
        </w:rPr>
        <w:t>’</w:t>
      </w:r>
      <w:r w:rsidRPr="00F8712A">
        <w:rPr>
          <w:rFonts w:cs="Times New Roman"/>
        </w:rPr>
        <w:t>il s</w:t>
      </w:r>
      <w:r>
        <w:rPr>
          <w:rFonts w:cs="Times New Roman"/>
        </w:rPr>
        <w:t>’</w:t>
      </w:r>
      <w:r w:rsidRPr="00F8712A">
        <w:rPr>
          <w:rFonts w:cs="Times New Roman"/>
        </w:rPr>
        <w:t>agissait d</w:t>
      </w:r>
      <w:r>
        <w:rPr>
          <w:rFonts w:cs="Times New Roman"/>
        </w:rPr>
        <w:t>’</w:t>
      </w:r>
      <w:r w:rsidRPr="00F8712A">
        <w:rPr>
          <w:rFonts w:cs="Times New Roman"/>
        </w:rPr>
        <w:t>abord de répondre à des assertions, de prouver que les premiers chrétiens n</w:t>
      </w:r>
      <w:r>
        <w:rPr>
          <w:rFonts w:cs="Times New Roman"/>
        </w:rPr>
        <w:t>’</w:t>
      </w:r>
      <w:r w:rsidRPr="00F8712A">
        <w:rPr>
          <w:rFonts w:cs="Times New Roman"/>
        </w:rPr>
        <w:t>étaient point uniquement la populace de Rome</w:t>
      </w:r>
      <w:r>
        <w:rPr>
          <w:rFonts w:cs="Times New Roman"/>
        </w:rPr>
        <w:t> ;</w:t>
      </w:r>
      <w:r w:rsidRPr="00F8712A">
        <w:rPr>
          <w:rFonts w:cs="Times New Roman"/>
        </w:rPr>
        <w:t xml:space="preserve"> qu</w:t>
      </w:r>
      <w:r>
        <w:rPr>
          <w:rFonts w:cs="Times New Roman"/>
        </w:rPr>
        <w:t>’</w:t>
      </w:r>
      <w:r w:rsidRPr="00F8712A">
        <w:rPr>
          <w:rFonts w:cs="Times New Roman"/>
        </w:rPr>
        <w:t>il y avait parmi eux des patriciens, des hommes de savoir et de jugement, lesquels ne devaient point accepter à la légère la nouvelle doctrine. Tout auteur catholique a du polémiste</w:t>
      </w:r>
      <w:r>
        <w:rPr>
          <w:rFonts w:cs="Times New Roman"/>
        </w:rPr>
        <w:t> ;</w:t>
      </w:r>
      <w:r w:rsidRPr="00F8712A">
        <w:rPr>
          <w:rFonts w:cs="Times New Roman"/>
        </w:rPr>
        <w:t xml:space="preserve"> et le monde catholique, alors que Dom Guéranger refaisait son livre, s</w:t>
      </w:r>
      <w:r>
        <w:rPr>
          <w:rFonts w:cs="Times New Roman"/>
        </w:rPr>
        <w:t>’</w:t>
      </w:r>
      <w:r w:rsidRPr="00F8712A">
        <w:rPr>
          <w:rFonts w:cs="Times New Roman"/>
        </w:rPr>
        <w:t xml:space="preserve">égosillait devant </w:t>
      </w:r>
      <w:r w:rsidRPr="00937FDE">
        <w:rPr>
          <w:rStyle w:val="quotec"/>
        </w:rPr>
        <w:t>« l’audace inouïe de la critique allemande »</w:t>
      </w:r>
      <w:r w:rsidRPr="00F8712A">
        <w:rPr>
          <w:rFonts w:cs="Times New Roman"/>
        </w:rPr>
        <w:t xml:space="preserve">. On ne parle point ici de Renan, le </w:t>
      </w:r>
      <w:proofErr w:type="spellStart"/>
      <w:r w:rsidRPr="00F8712A">
        <w:rPr>
          <w:rFonts w:cs="Times New Roman"/>
        </w:rPr>
        <w:t>défroquat</w:t>
      </w:r>
      <w:proofErr w:type="spellEnd"/>
      <w:r w:rsidRPr="00F8712A">
        <w:rPr>
          <w:rFonts w:cs="Times New Roman"/>
        </w:rPr>
        <w:t xml:space="preserve"> et </w:t>
      </w:r>
      <w:r>
        <w:rPr>
          <w:rFonts w:cs="Times New Roman"/>
        </w:rPr>
        <w:t>« </w:t>
      </w:r>
      <w:r w:rsidRPr="00F8712A">
        <w:rPr>
          <w:rFonts w:cs="Times New Roman"/>
        </w:rPr>
        <w:t>la vieille vache pourrie</w:t>
      </w:r>
      <w:r>
        <w:rPr>
          <w:rFonts w:cs="Times New Roman"/>
        </w:rPr>
        <w:t> » ;</w:t>
      </w:r>
      <w:r w:rsidRPr="00F8712A">
        <w:rPr>
          <w:rFonts w:cs="Times New Roman"/>
        </w:rPr>
        <w:t xml:space="preserve"> mais l</w:t>
      </w:r>
      <w:r>
        <w:rPr>
          <w:rFonts w:cs="Times New Roman"/>
        </w:rPr>
        <w:t>’</w:t>
      </w:r>
      <w:r w:rsidRPr="00F8712A">
        <w:rPr>
          <w:rFonts w:cs="Times New Roman"/>
        </w:rPr>
        <w:t xml:space="preserve">école de </w:t>
      </w:r>
      <w:proofErr w:type="spellStart"/>
      <w:r w:rsidRPr="00F8712A">
        <w:rPr>
          <w:rFonts w:cs="Times New Roman"/>
        </w:rPr>
        <w:t>Tubingue</w:t>
      </w:r>
      <w:proofErr w:type="spellEnd"/>
      <w:r w:rsidRPr="00F8712A">
        <w:rPr>
          <w:rFonts w:cs="Times New Roman"/>
        </w:rPr>
        <w:t xml:space="preserve"> en de lourds bouquins discutait les actes des apôtres et jusqu</w:t>
      </w:r>
      <w:r>
        <w:rPr>
          <w:rFonts w:cs="Times New Roman"/>
        </w:rPr>
        <w:t>’</w:t>
      </w:r>
      <w:r w:rsidRPr="00F8712A">
        <w:rPr>
          <w:rFonts w:cs="Times New Roman"/>
        </w:rPr>
        <w:t xml:space="preserve">à la venue </w:t>
      </w:r>
      <w:r>
        <w:rPr>
          <w:rFonts w:cs="Times New Roman"/>
        </w:rPr>
        <w:t>de saint Pierre à Rome</w:t>
      </w:r>
      <w:r>
        <w:rPr>
          <w:rStyle w:val="Appelnotedebasdep"/>
          <w:rFonts w:cs="Times New Roman"/>
        </w:rPr>
        <w:footnoteReference w:id="5"/>
      </w:r>
      <w:r>
        <w:rPr>
          <w:rFonts w:cs="Times New Roman"/>
        </w:rPr>
        <w:t> ;</w:t>
      </w:r>
      <w:r w:rsidRPr="00F8712A">
        <w:rPr>
          <w:rFonts w:cs="Times New Roman"/>
        </w:rPr>
        <w:t xml:space="preserve"> Dom Guéranger déclare dans sa préface que </w:t>
      </w:r>
      <w:r>
        <w:rPr>
          <w:rFonts w:cs="Times New Roman"/>
        </w:rPr>
        <w:t>« </w:t>
      </w:r>
      <w:r w:rsidRPr="00F8712A">
        <w:rPr>
          <w:rFonts w:cs="Times New Roman"/>
        </w:rPr>
        <w:t>le rôle de Cécile sous les Antonius n</w:t>
      </w:r>
      <w:r>
        <w:rPr>
          <w:rFonts w:cs="Times New Roman"/>
        </w:rPr>
        <w:t>’</w:t>
      </w:r>
      <w:r w:rsidRPr="00F8712A">
        <w:rPr>
          <w:rFonts w:cs="Times New Roman"/>
        </w:rPr>
        <w:t>a pu être pleinement apprécié qu</w:t>
      </w:r>
      <w:r>
        <w:rPr>
          <w:rFonts w:cs="Times New Roman"/>
        </w:rPr>
        <w:t>’</w:t>
      </w:r>
      <w:r w:rsidRPr="00F8712A">
        <w:rPr>
          <w:rFonts w:cs="Times New Roman"/>
        </w:rPr>
        <w:t>à la suite d</w:t>
      </w:r>
      <w:r>
        <w:rPr>
          <w:rFonts w:cs="Times New Roman"/>
        </w:rPr>
        <w:t>’</w:t>
      </w:r>
      <w:r w:rsidRPr="00F8712A">
        <w:rPr>
          <w:rFonts w:cs="Times New Roman"/>
        </w:rPr>
        <w:t>un récit rétrospectif</w:t>
      </w:r>
      <w:r>
        <w:rPr>
          <w:rFonts w:cs="Times New Roman"/>
        </w:rPr>
        <w:t> »</w:t>
      </w:r>
      <w:r w:rsidRPr="00F8712A">
        <w:rPr>
          <w:rFonts w:cs="Times New Roman"/>
        </w:rPr>
        <w:t>. Avec nombre d</w:t>
      </w:r>
      <w:r>
        <w:rPr>
          <w:rFonts w:cs="Times New Roman"/>
        </w:rPr>
        <w:t>’</w:t>
      </w:r>
      <w:r w:rsidRPr="00F8712A">
        <w:rPr>
          <w:rFonts w:cs="Times New Roman"/>
        </w:rPr>
        <w:t>ecclésiastiques, dont les produits moins heureux gisent dans la poussière des quais, il refait ainsi l</w:t>
      </w:r>
      <w:r>
        <w:rPr>
          <w:rFonts w:cs="Times New Roman"/>
        </w:rPr>
        <w:t>’</w:t>
      </w:r>
      <w:r w:rsidRPr="00F8712A">
        <w:rPr>
          <w:rFonts w:cs="Times New Roman"/>
        </w:rPr>
        <w:t xml:space="preserve">histoire du christianisme à ses débuts, insiste </w:t>
      </w:r>
      <w:del w:id="86" w:author="Marguerite-Marie Bordry" w:date="2018-12-07T17:19:00Z">
        <w:r w:rsidRPr="00F8712A" w:rsidDel="006A482B">
          <w:rPr>
            <w:rFonts w:cs="Times New Roman"/>
          </w:rPr>
          <w:delText>su r</w:delText>
        </w:r>
      </w:del>
      <w:ins w:id="87" w:author="Marguerite-Marie Bordry" w:date="2018-12-07T17:19:00Z">
        <w:r w:rsidR="006A482B">
          <w:rPr>
            <w:rFonts w:cs="Times New Roman"/>
          </w:rPr>
          <w:t>sur</w:t>
        </w:r>
      </w:ins>
      <w:r w:rsidRPr="00F8712A">
        <w:rPr>
          <w:rFonts w:cs="Times New Roman"/>
        </w:rPr>
        <w:t xml:space="preserve"> les premiers papes et sur les martyrs, et la suprématie de l</w:t>
      </w:r>
      <w:r>
        <w:rPr>
          <w:rFonts w:cs="Times New Roman"/>
        </w:rPr>
        <w:t>’</w:t>
      </w:r>
      <w:r w:rsidRPr="00F8712A">
        <w:rPr>
          <w:rFonts w:cs="Times New Roman"/>
        </w:rPr>
        <w:t xml:space="preserve">église de Rome déjà acceptée par le monde chrétien. </w:t>
      </w:r>
      <w:r>
        <w:rPr>
          <w:rFonts w:cs="Times New Roman"/>
        </w:rPr>
        <w:t>— </w:t>
      </w:r>
      <w:r w:rsidRPr="00F8712A">
        <w:rPr>
          <w:rFonts w:cs="Times New Roman"/>
        </w:rPr>
        <w:t>Il faudrait discuter</w:t>
      </w:r>
      <w:r>
        <w:rPr>
          <w:rFonts w:cs="Times New Roman"/>
        </w:rPr>
        <w:t xml:space="preserve"> </w:t>
      </w:r>
      <w:r w:rsidRPr="00F8712A">
        <w:rPr>
          <w:rFonts w:cs="Times New Roman"/>
        </w:rPr>
        <w:t>ailleurs les raisons de chacun et des documents qui ne valent que par l</w:t>
      </w:r>
      <w:r>
        <w:rPr>
          <w:rFonts w:cs="Times New Roman"/>
        </w:rPr>
        <w:t>’</w:t>
      </w:r>
      <w:r w:rsidRPr="00F8712A">
        <w:rPr>
          <w:rFonts w:cs="Times New Roman"/>
        </w:rPr>
        <w:t>interprétation. Nous nous contenterons de dire que pour qui s</w:t>
      </w:r>
      <w:r>
        <w:rPr>
          <w:rFonts w:cs="Times New Roman"/>
        </w:rPr>
        <w:t>’</w:t>
      </w:r>
      <w:r w:rsidRPr="00F8712A">
        <w:rPr>
          <w:rFonts w:cs="Times New Roman"/>
        </w:rPr>
        <w:t xml:space="preserve">inquiète de la tradition catholique, ou simplement rechercher un peu de vérité, le présent livre reste des plus estimables. Les chapitres consacrés </w:t>
      </w:r>
      <w:r w:rsidRPr="00F8712A">
        <w:rPr>
          <w:rFonts w:cs="Times New Roman"/>
        </w:rPr>
        <w:lastRenderedPageBreak/>
        <w:t>à Rome souterraine et aux découvertes de la commission d</w:t>
      </w:r>
      <w:r>
        <w:rPr>
          <w:rFonts w:cs="Times New Roman"/>
        </w:rPr>
        <w:t>’</w:t>
      </w:r>
      <w:r w:rsidRPr="00F8712A">
        <w:rPr>
          <w:rFonts w:cs="Times New Roman"/>
        </w:rPr>
        <w:t>archéologie sacrée sont d</w:t>
      </w:r>
      <w:r>
        <w:rPr>
          <w:rFonts w:cs="Times New Roman"/>
        </w:rPr>
        <w:t>’</w:t>
      </w:r>
      <w:r w:rsidRPr="00F8712A">
        <w:rPr>
          <w:rFonts w:cs="Times New Roman"/>
        </w:rPr>
        <w:t>une érudition louable</w:t>
      </w:r>
      <w:r>
        <w:rPr>
          <w:rFonts w:cs="Times New Roman"/>
        </w:rPr>
        <w:t> ;</w:t>
      </w:r>
      <w:r w:rsidRPr="00F8712A">
        <w:rPr>
          <w:rFonts w:cs="Times New Roman"/>
        </w:rPr>
        <w:t xml:space="preserve"> nous ne saurions assez regretter dès lors que les éditeurs n</w:t>
      </w:r>
      <w:r>
        <w:rPr>
          <w:rFonts w:cs="Times New Roman"/>
        </w:rPr>
        <w:t>’</w:t>
      </w:r>
      <w:r w:rsidRPr="00F8712A">
        <w:rPr>
          <w:rFonts w:cs="Times New Roman"/>
        </w:rPr>
        <w:t xml:space="preserve">aient point cru convenable de joindre au présent tirage quelques planches donnant la topographie des catacombes et de Rome chrétienne aux premiers siècles. </w:t>
      </w:r>
      <w:r>
        <w:rPr>
          <w:rFonts w:cs="Times New Roman"/>
        </w:rPr>
        <w:t>— </w:t>
      </w:r>
      <w:r w:rsidRPr="00F8712A">
        <w:rPr>
          <w:rFonts w:cs="Times New Roman"/>
        </w:rPr>
        <w:t xml:space="preserve">Mais ne serait-ce point trop vouloir que de leur réclamer des </w:t>
      </w:r>
      <w:r>
        <w:rPr>
          <w:rFonts w:cs="Times New Roman"/>
        </w:rPr>
        <w:t>« </w:t>
      </w:r>
      <w:r w:rsidRPr="00F8712A">
        <w:rPr>
          <w:rFonts w:cs="Times New Roman"/>
        </w:rPr>
        <w:t>illustrations</w:t>
      </w:r>
      <w:r>
        <w:rPr>
          <w:rFonts w:cs="Times New Roman"/>
        </w:rPr>
        <w:t> »</w:t>
      </w:r>
      <w:r w:rsidRPr="00F8712A">
        <w:rPr>
          <w:rFonts w:cs="Times New Roman"/>
        </w:rPr>
        <w:t xml:space="preserve"> où elles paraissent susceptibles de contribuer à l</w:t>
      </w:r>
      <w:r>
        <w:rPr>
          <w:rFonts w:cs="Times New Roman"/>
        </w:rPr>
        <w:t>’</w:t>
      </w:r>
      <w:r w:rsidRPr="00F8712A">
        <w:rPr>
          <w:rFonts w:cs="Times New Roman"/>
        </w:rPr>
        <w:t>élucidation du texte</w:t>
      </w:r>
      <w:r>
        <w:rPr>
          <w:rFonts w:cs="Times New Roman"/>
        </w:rPr>
        <w:t> ?</w:t>
      </w:r>
    </w:p>
    <w:p w14:paraId="508D93C3" w14:textId="77777777" w:rsidR="00A1452B" w:rsidRPr="00937FDE" w:rsidRDefault="00A1452B" w:rsidP="00A1452B">
      <w:pPr>
        <w:pStyle w:val="Titre2"/>
      </w:pPr>
      <w:r>
        <w:t xml:space="preserve">Les Revues. </w:t>
      </w:r>
      <w:r>
        <w:br/>
      </w:r>
      <w:r>
        <w:rPr>
          <w:i/>
        </w:rPr>
        <w:t>La Quinzaine</w:t>
      </w:r>
      <w:r>
        <w:t xml:space="preserve"> [les </w:t>
      </w:r>
      <w:proofErr w:type="spellStart"/>
      <w:r>
        <w:rPr>
          <w:i/>
        </w:rPr>
        <w:t>Odi</w:t>
      </w:r>
      <w:proofErr w:type="spellEnd"/>
      <w:r>
        <w:rPr>
          <w:i/>
        </w:rPr>
        <w:t xml:space="preserve"> </w:t>
      </w:r>
      <w:proofErr w:type="spellStart"/>
      <w:r>
        <w:rPr>
          <w:i/>
        </w:rPr>
        <w:t>navali</w:t>
      </w:r>
      <w:proofErr w:type="spellEnd"/>
      <w:r>
        <w:t xml:space="preserve"> de Gabriele d’Annunzio]</w:t>
      </w:r>
    </w:p>
    <w:p w14:paraId="626A915B" w14:textId="77777777" w:rsidR="00A1452B" w:rsidRPr="00FE42C5" w:rsidRDefault="00A1452B" w:rsidP="00A1452B">
      <w:pPr>
        <w:pStyle w:val="term"/>
        <w:rPr>
          <w:lang w:val="en-GB"/>
        </w:rPr>
      </w:pPr>
      <w:proofErr w:type="gramStart"/>
      <w:r w:rsidRPr="00FE42C5">
        <w:rPr>
          <w:lang w:val="en-GB"/>
        </w:rPr>
        <w:t>id :</w:t>
      </w:r>
      <w:proofErr w:type="gramEnd"/>
      <w:r w:rsidRPr="00FE42C5">
        <w:rPr>
          <w:lang w:val="en-GB"/>
        </w:rPr>
        <w:t xml:space="preserve"> article-1898-05_574</w:t>
      </w:r>
    </w:p>
    <w:p w14:paraId="2D573104" w14:textId="77777777" w:rsidR="00A1452B" w:rsidRPr="00FE42C5" w:rsidRDefault="00A1452B" w:rsidP="00A1452B">
      <w:pPr>
        <w:pStyle w:val="term"/>
        <w:rPr>
          <w:lang w:val="en-GB"/>
        </w:rPr>
      </w:pPr>
      <w:proofErr w:type="gramStart"/>
      <w:r w:rsidRPr="00FE42C5">
        <w:rPr>
          <w:lang w:val="en-GB"/>
        </w:rPr>
        <w:t>author :</w:t>
      </w:r>
      <w:proofErr w:type="gramEnd"/>
      <w:r w:rsidRPr="00FE42C5">
        <w:rPr>
          <w:lang w:val="en-GB"/>
        </w:rPr>
        <w:t xml:space="preserve"> Hirsch, Charles-Henry (1860-1948)</w:t>
      </w:r>
    </w:p>
    <w:p w14:paraId="050041F2"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Charles-Henry Hirsch</w:t>
      </w:r>
    </w:p>
    <w:p w14:paraId="75EE8C12" w14:textId="77777777" w:rsidR="00A1452B" w:rsidRDefault="00A1452B" w:rsidP="00A1452B">
      <w:pPr>
        <w:pStyle w:val="term"/>
      </w:pPr>
      <w:proofErr w:type="gramStart"/>
      <w:r w:rsidRPr="00925B7B">
        <w:t>section</w:t>
      </w:r>
      <w:proofErr w:type="gramEnd"/>
      <w:r w:rsidRPr="00925B7B">
        <w:t xml:space="preserve"> : </w:t>
      </w:r>
      <w:r>
        <w:t>Les Revues</w:t>
      </w:r>
    </w:p>
    <w:p w14:paraId="5B80805B"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rPr>
          <w:i/>
        </w:rPr>
        <w:t>La Quinzaine</w:t>
      </w:r>
      <w:r>
        <w:t xml:space="preserve"> [les </w:t>
      </w:r>
      <w:proofErr w:type="spellStart"/>
      <w:r>
        <w:rPr>
          <w:i/>
        </w:rPr>
        <w:t>Odi</w:t>
      </w:r>
      <w:proofErr w:type="spellEnd"/>
      <w:r>
        <w:rPr>
          <w:i/>
        </w:rPr>
        <w:t xml:space="preserve"> </w:t>
      </w:r>
      <w:proofErr w:type="spellStart"/>
      <w:r>
        <w:rPr>
          <w:i/>
        </w:rPr>
        <w:t>navali</w:t>
      </w:r>
      <w:proofErr w:type="spellEnd"/>
      <w:r>
        <w:t xml:space="preserve"> de Gabriele d’Annunzio]</w:t>
      </w:r>
    </w:p>
    <w:p w14:paraId="6BC8F999" w14:textId="77777777" w:rsidR="00A1452B" w:rsidRPr="00925B7B" w:rsidRDefault="00A1452B" w:rsidP="00A1452B">
      <w:pPr>
        <w:pStyle w:val="term"/>
      </w:pPr>
      <w:proofErr w:type="gramStart"/>
      <w:r w:rsidRPr="00925B7B">
        <w:t>date</w:t>
      </w:r>
      <w:proofErr w:type="gramEnd"/>
      <w:r w:rsidRPr="00925B7B">
        <w:t> :</w:t>
      </w:r>
      <w:r>
        <w:t xml:space="preserve"> 1898-05</w:t>
      </w:r>
    </w:p>
    <w:p w14:paraId="181C5AEB"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 numéro 101, mai 1898</w:t>
      </w:r>
      <w:r w:rsidRPr="00925B7B">
        <w:t xml:space="preserve">, </w:t>
      </w:r>
      <w:r>
        <w:t>p. 569-576 [574-575]</w:t>
      </w:r>
    </w:p>
    <w:p w14:paraId="12D8B86C" w14:textId="77777777" w:rsidR="00A1452B" w:rsidRDefault="00A1452B" w:rsidP="00A1452B">
      <w:pPr>
        <w:pStyle w:val="byline"/>
      </w:pPr>
      <w:r w:rsidRPr="00540D3A">
        <w:rPr>
          <w:smallCaps/>
        </w:rPr>
        <w:t>Charles-Henry Hirsch</w:t>
      </w:r>
      <w:r>
        <w:t>.</w:t>
      </w:r>
    </w:p>
    <w:p w14:paraId="1F27D2EA" w14:textId="77777777" w:rsidR="00A1452B" w:rsidRDefault="00A1452B" w:rsidP="00A1452B">
      <w:pPr>
        <w:pStyle w:val="bibl"/>
      </w:pPr>
      <w:r>
        <w:t>Tome XXVI, numéro 101, mai 1898</w:t>
      </w:r>
      <w:r w:rsidRPr="00925B7B">
        <w:t xml:space="preserve">, </w:t>
      </w:r>
      <w:r>
        <w:t>p. 569-576 [574-575].</w:t>
      </w:r>
    </w:p>
    <w:p w14:paraId="55D32004" w14:textId="77777777" w:rsidR="00A1452B" w:rsidRPr="00F8712A" w:rsidRDefault="00A1452B" w:rsidP="00A1452B">
      <w:pPr>
        <w:pStyle w:val="Corpsdetexte"/>
        <w:rPr>
          <w:rFonts w:cs="Times New Roman"/>
        </w:rPr>
      </w:pPr>
      <w:r>
        <w:rPr>
          <w:rFonts w:cs="Times New Roman"/>
        </w:rPr>
        <w:t>M. </w:t>
      </w:r>
      <w:r w:rsidRPr="00F8712A">
        <w:rPr>
          <w:rFonts w:cs="Times New Roman"/>
        </w:rPr>
        <w:t xml:space="preserve">François </w:t>
      </w:r>
      <w:proofErr w:type="spellStart"/>
      <w:r w:rsidRPr="00F8712A">
        <w:rPr>
          <w:rFonts w:cs="Times New Roman"/>
        </w:rPr>
        <w:t>Descotes</w:t>
      </w:r>
      <w:proofErr w:type="spellEnd"/>
      <w:r w:rsidRPr="00F8712A">
        <w:rPr>
          <w:rFonts w:cs="Times New Roman"/>
        </w:rPr>
        <w:t xml:space="preserve"> donne </w:t>
      </w:r>
      <w:r>
        <w:rPr>
          <w:rFonts w:cs="Times New Roman"/>
        </w:rPr>
        <w:t>« </w:t>
      </w:r>
      <w:r w:rsidRPr="00F8712A">
        <w:rPr>
          <w:rFonts w:cs="Times New Roman"/>
        </w:rPr>
        <w:t>d</w:t>
      </w:r>
      <w:r>
        <w:rPr>
          <w:rFonts w:cs="Times New Roman"/>
        </w:rPr>
        <w:t>’après une tradu</w:t>
      </w:r>
      <w:r w:rsidRPr="00F8712A">
        <w:rPr>
          <w:rFonts w:cs="Times New Roman"/>
        </w:rPr>
        <w:t>ction inédite</w:t>
      </w:r>
      <w:r>
        <w:rPr>
          <w:rFonts w:cs="Times New Roman"/>
        </w:rPr>
        <w:t> »</w:t>
      </w:r>
      <w:r w:rsidRPr="00F8712A">
        <w:rPr>
          <w:rFonts w:cs="Times New Roman"/>
        </w:rPr>
        <w:t xml:space="preserve"> des extraits des </w:t>
      </w:r>
      <w:proofErr w:type="spellStart"/>
      <w:r w:rsidRPr="00F8712A">
        <w:rPr>
          <w:rFonts w:cs="Times New Roman"/>
          <w:i/>
        </w:rPr>
        <w:t>Odi</w:t>
      </w:r>
      <w:proofErr w:type="spellEnd"/>
      <w:r w:rsidRPr="00F8712A">
        <w:rPr>
          <w:rFonts w:cs="Times New Roman"/>
          <w:i/>
        </w:rPr>
        <w:t xml:space="preserve"> </w:t>
      </w:r>
      <w:proofErr w:type="spellStart"/>
      <w:r w:rsidRPr="00F8712A">
        <w:rPr>
          <w:rFonts w:cs="Times New Roman"/>
          <w:i/>
        </w:rPr>
        <w:t>navali</w:t>
      </w:r>
      <w:proofErr w:type="spellEnd"/>
      <w:r w:rsidRPr="00F8712A">
        <w:rPr>
          <w:rFonts w:cs="Times New Roman"/>
        </w:rPr>
        <w:t xml:space="preserve"> composées par </w:t>
      </w:r>
      <w:r>
        <w:rPr>
          <w:rFonts w:cs="Times New Roman"/>
        </w:rPr>
        <w:t>M. </w:t>
      </w:r>
      <w:r w:rsidRPr="00F8712A">
        <w:rPr>
          <w:rFonts w:cs="Times New Roman"/>
        </w:rPr>
        <w:t>Gabriel d</w:t>
      </w:r>
      <w:r>
        <w:rPr>
          <w:rFonts w:cs="Times New Roman"/>
        </w:rPr>
        <w:t>’</w:t>
      </w:r>
      <w:r w:rsidRPr="00F8712A">
        <w:rPr>
          <w:rFonts w:cs="Times New Roman"/>
        </w:rPr>
        <w:t>Annunzio en l</w:t>
      </w:r>
      <w:r>
        <w:rPr>
          <w:rFonts w:cs="Times New Roman"/>
        </w:rPr>
        <w:t>’</w:t>
      </w:r>
      <w:r w:rsidRPr="00F8712A">
        <w:rPr>
          <w:rFonts w:cs="Times New Roman"/>
        </w:rPr>
        <w:t>honneur de l</w:t>
      </w:r>
      <w:r>
        <w:rPr>
          <w:rFonts w:cs="Times New Roman"/>
        </w:rPr>
        <w:t>’</w:t>
      </w:r>
      <w:r w:rsidRPr="00F8712A">
        <w:rPr>
          <w:rFonts w:cs="Times New Roman"/>
        </w:rPr>
        <w:t xml:space="preserve">amiral de Saint-Bon, de la marine italienne </w:t>
      </w:r>
      <w:r w:rsidRPr="00F8712A">
        <w:rPr>
          <w:rFonts w:cs="Times New Roman"/>
          <w:b/>
        </w:rPr>
        <w:t>(La Quinzaine)</w:t>
      </w:r>
      <w:r>
        <w:rPr>
          <w:rFonts w:cs="Times New Roman"/>
        </w:rPr>
        <w:t> :</w:t>
      </w:r>
    </w:p>
    <w:p w14:paraId="1F801E75" w14:textId="77777777" w:rsidR="00A1452B" w:rsidRDefault="00A1452B" w:rsidP="00A1452B">
      <w:pPr>
        <w:pStyle w:val="quote"/>
      </w:pPr>
      <w:r>
        <w:t>« </w:t>
      </w:r>
      <w:r w:rsidRPr="00F8712A">
        <w:t>Armée d</w:t>
      </w:r>
      <w:r>
        <w:t>’</w:t>
      </w:r>
      <w:r w:rsidRPr="00F8712A">
        <w:t>Italie</w:t>
      </w:r>
      <w:r>
        <w:t> !</w:t>
      </w:r>
    </w:p>
    <w:p w14:paraId="111D42A7" w14:textId="77777777" w:rsidR="00A1452B" w:rsidRDefault="00A1452B" w:rsidP="00A1452B">
      <w:pPr>
        <w:pStyle w:val="quote"/>
      </w:pPr>
      <w:r>
        <w:t>» </w:t>
      </w:r>
      <w:r w:rsidRPr="00F8712A">
        <w:t>Au nom de l</w:t>
      </w:r>
      <w:r>
        <w:t>’</w:t>
      </w:r>
      <w:r w:rsidRPr="00F8712A">
        <w:t xml:space="preserve">Italie, de Dieu et du Roi, dans notre foi catholique, </w:t>
      </w:r>
      <w:r w:rsidRPr="00F8712A">
        <w:rPr>
          <w:smallCaps/>
        </w:rPr>
        <w:t>Simon de Saint-Bon</w:t>
      </w:r>
      <w:r w:rsidRPr="00F8712A">
        <w:t xml:space="preserve"> est mort. Le Grand Amiral en ce jour est mort. Navires à l</w:t>
      </w:r>
      <w:r>
        <w:t>’</w:t>
      </w:r>
      <w:r w:rsidRPr="00F8712A">
        <w:t>ancre, navires veillant en armes sur nos eaux</w:t>
      </w:r>
      <w:r>
        <w:t> ;</w:t>
      </w:r>
      <w:r w:rsidRPr="00F8712A">
        <w:t xml:space="preserve"> et vous, qui portez aux fils éloignés le salut de la Mère</w:t>
      </w:r>
      <w:r>
        <w:t> ;</w:t>
      </w:r>
      <w:r w:rsidRPr="00F8712A">
        <w:t xml:space="preserve"> </w:t>
      </w:r>
      <w:r>
        <w:t>— </w:t>
      </w:r>
      <w:r w:rsidRPr="00F8712A">
        <w:t xml:space="preserve">et vous aussi, immobiles dans les vastes arsenaux </w:t>
      </w:r>
      <w:proofErr w:type="spellStart"/>
      <w:r w:rsidRPr="00F8712A">
        <w:t>bruissants</w:t>
      </w:r>
      <w:proofErr w:type="spellEnd"/>
      <w:r w:rsidRPr="00F8712A">
        <w:t>, étincelants de feu dans la profondeur des forges où se trempe votre force</w:t>
      </w:r>
      <w:r>
        <w:t> ;</w:t>
      </w:r>
      <w:r w:rsidRPr="00F8712A">
        <w:t xml:space="preserve"> </w:t>
      </w:r>
      <w:r>
        <w:t>— </w:t>
      </w:r>
      <w:r w:rsidRPr="00F8712A">
        <w:t>vous tous qu</w:t>
      </w:r>
      <w:r>
        <w:t>’</w:t>
      </w:r>
      <w:r w:rsidRPr="00F8712A">
        <w:t>il aima, qu</w:t>
      </w:r>
      <w:r>
        <w:t>’</w:t>
      </w:r>
      <w:r w:rsidRPr="00F8712A">
        <w:t>il eut pour unique amour, que ses grands yeux de lion virent pour la dernière fois scintiller dans le golfe où Gênes resplendit (un rêve fit scintiller autre chose en son âme héroïque)</w:t>
      </w:r>
      <w:r>
        <w:t> ;</w:t>
      </w:r>
      <w:r w:rsidRPr="00F8712A">
        <w:t xml:space="preserve"> vous tous, navires, descendez vos drapeaux à mi-hampe</w:t>
      </w:r>
      <w:r>
        <w:t> !</w:t>
      </w:r>
      <w:r w:rsidRPr="00F8712A">
        <w:t xml:space="preserve"> Que le marteau ne frappe plus l</w:t>
      </w:r>
      <w:r>
        <w:t>’</w:t>
      </w:r>
      <w:r w:rsidRPr="00F8712A">
        <w:t>acier nouveau qui résonne</w:t>
      </w:r>
      <w:r>
        <w:t> ;</w:t>
      </w:r>
      <w:r w:rsidRPr="00F8712A">
        <w:t xml:space="preserve"> que s</w:t>
      </w:r>
      <w:r>
        <w:t>’</w:t>
      </w:r>
      <w:r w:rsidRPr="00F8712A">
        <w:t>éteignent les feux des arsenaux î Silence et douleur</w:t>
      </w:r>
      <w:r>
        <w:t> !</w:t>
      </w:r>
      <w:r w:rsidRPr="00F8712A">
        <w:t xml:space="preserve"> Il est mort. Le Grand Amiral en ce jour est mort….</w:t>
      </w:r>
    </w:p>
    <w:p w14:paraId="2A92B379" w14:textId="77777777" w:rsidR="00A1452B" w:rsidRPr="00F8712A" w:rsidRDefault="00A1452B" w:rsidP="00A1452B">
      <w:pPr>
        <w:pStyle w:val="quote"/>
      </w:pPr>
      <w:r>
        <w:t>» </w:t>
      </w:r>
      <w:r w:rsidRPr="00F8712A">
        <w:t>Au nom de l</w:t>
      </w:r>
      <w:r>
        <w:t>’</w:t>
      </w:r>
      <w:r w:rsidRPr="00F8712A">
        <w:t xml:space="preserve">Italie, de Dieu et du Roi, ayant défait les forces ennemies, coulé à pic dans la bataille quinze navires, en ayant capturé dix, les autres en fuite, réduits au silence, suivis de près et mis en péril, étant resté maître de la mer, Simon de Saint-Bon, déjà blessé au moment où le sort restait incertain et pourtant toujours debout, admirable à voir, enfin est tombé sur son pont de commandement, dans son sang et dans les plis du drapeau victorieux. Il est mort. Le Grand Amiral, en ce jour, est mort. Par sa volonté il sera enseveli dans la mer. Les </w:t>
      </w:r>
      <w:proofErr w:type="spellStart"/>
      <w:r w:rsidRPr="00F8712A">
        <w:t>ancres</w:t>
      </w:r>
      <w:proofErr w:type="spellEnd"/>
      <w:r w:rsidRPr="00F8712A">
        <w:t xml:space="preserve"> et les chaînes des dix navires prisonniers, par un droit sacré, avec lui, descendront dans la </w:t>
      </w:r>
      <w:r w:rsidRPr="00F8712A">
        <w:lastRenderedPageBreak/>
        <w:t>mer.</w:t>
      </w:r>
      <w:r>
        <w:t> »</w:t>
      </w:r>
    </w:p>
    <w:p w14:paraId="58FBE247" w14:textId="77777777" w:rsidR="00A1452B" w:rsidRDefault="00A1452B" w:rsidP="00A1452B">
      <w:pPr>
        <w:pStyle w:val="Titre2"/>
      </w:pPr>
      <w:r>
        <w:t xml:space="preserve">Lettres anglaises. </w:t>
      </w:r>
      <w:r>
        <w:br/>
        <w:t>Memento [extrait]</w:t>
      </w:r>
    </w:p>
    <w:p w14:paraId="522495E8" w14:textId="77777777" w:rsidR="00A1452B" w:rsidRPr="00925B7B" w:rsidRDefault="00A1452B" w:rsidP="00A1452B">
      <w:pPr>
        <w:pStyle w:val="term"/>
      </w:pPr>
      <w:proofErr w:type="gramStart"/>
      <w:r w:rsidRPr="00925B7B">
        <w:t>id</w:t>
      </w:r>
      <w:proofErr w:type="gramEnd"/>
      <w:r w:rsidRPr="00925B7B">
        <w:t> : article-</w:t>
      </w:r>
      <w:r>
        <w:t>1898</w:t>
      </w:r>
      <w:r w:rsidRPr="00925B7B">
        <w:t>-</w:t>
      </w:r>
      <w:r>
        <w:t>05_625</w:t>
      </w:r>
    </w:p>
    <w:p w14:paraId="6097D67F" w14:textId="77777777" w:rsidR="00A1452B" w:rsidRPr="00FE42C5" w:rsidRDefault="00A1452B" w:rsidP="00A1452B">
      <w:pPr>
        <w:pStyle w:val="term"/>
        <w:rPr>
          <w:lang w:val="en-GB"/>
        </w:rPr>
      </w:pPr>
      <w:proofErr w:type="gramStart"/>
      <w:r w:rsidRPr="00FE42C5">
        <w:rPr>
          <w:lang w:val="en-GB"/>
        </w:rPr>
        <w:t>author :</w:t>
      </w:r>
      <w:proofErr w:type="gramEnd"/>
      <w:r w:rsidRPr="00FE42C5">
        <w:rPr>
          <w:lang w:val="en-GB"/>
        </w:rPr>
        <w:t xml:space="preserve"> </w:t>
      </w:r>
      <w:proofErr w:type="spellStart"/>
      <w:r w:rsidRPr="00FE42C5">
        <w:rPr>
          <w:lang w:val="en-GB"/>
        </w:rPr>
        <w:t>Davray</w:t>
      </w:r>
      <w:proofErr w:type="spellEnd"/>
      <w:r w:rsidRPr="00FE42C5">
        <w:rPr>
          <w:lang w:val="en-GB"/>
        </w:rPr>
        <w:t>, Henry D. (1873-1944)</w:t>
      </w:r>
    </w:p>
    <w:p w14:paraId="3C0CB196" w14:textId="77777777" w:rsidR="00A1452B" w:rsidRDefault="00A1452B" w:rsidP="00A1452B">
      <w:pPr>
        <w:pStyle w:val="term"/>
      </w:pPr>
      <w:proofErr w:type="gramStart"/>
      <w:r w:rsidRPr="00FE42C5">
        <w:rPr>
          <w:lang w:val="en-GB"/>
        </w:rPr>
        <w:t>signed :</w:t>
      </w:r>
      <w:proofErr w:type="gramEnd"/>
      <w:r w:rsidRPr="00FE42C5">
        <w:rPr>
          <w:lang w:val="en-GB"/>
        </w:rPr>
        <w:t xml:space="preserve"> Henry-D. </w:t>
      </w:r>
      <w:proofErr w:type="spellStart"/>
      <w:r w:rsidRPr="00937FDE">
        <w:t>Davray</w:t>
      </w:r>
      <w:proofErr w:type="spellEnd"/>
    </w:p>
    <w:p w14:paraId="4E058D1A" w14:textId="77777777" w:rsidR="00A1452B" w:rsidRDefault="00A1452B" w:rsidP="00A1452B">
      <w:pPr>
        <w:pStyle w:val="term"/>
      </w:pPr>
      <w:proofErr w:type="gramStart"/>
      <w:r w:rsidRPr="00925B7B">
        <w:t>section</w:t>
      </w:r>
      <w:proofErr w:type="gramEnd"/>
      <w:r w:rsidRPr="00925B7B">
        <w:t xml:space="preserve"> : </w:t>
      </w:r>
      <w:r>
        <w:t>Lettres anglaises</w:t>
      </w:r>
    </w:p>
    <w:p w14:paraId="4602EE78"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Memento [extrait]</w:t>
      </w:r>
    </w:p>
    <w:p w14:paraId="79834B21" w14:textId="77777777" w:rsidR="00A1452B" w:rsidRPr="00106ECF" w:rsidRDefault="00A1452B" w:rsidP="00A1452B">
      <w:pPr>
        <w:pStyle w:val="term"/>
        <w:rPr>
          <w:lang w:val="en-GB"/>
          <w:rPrChange w:id="88" w:author="Marguerite-Marie Bordry" w:date="2018-12-07T15:39:00Z">
            <w:rPr/>
          </w:rPrChange>
        </w:rPr>
      </w:pPr>
      <w:proofErr w:type="gramStart"/>
      <w:r w:rsidRPr="00106ECF">
        <w:rPr>
          <w:lang w:val="en-GB"/>
          <w:rPrChange w:id="89" w:author="Marguerite-Marie Bordry" w:date="2018-12-07T15:39:00Z">
            <w:rPr/>
          </w:rPrChange>
        </w:rPr>
        <w:t>date :</w:t>
      </w:r>
      <w:proofErr w:type="gramEnd"/>
      <w:r w:rsidRPr="00106ECF">
        <w:rPr>
          <w:lang w:val="en-GB"/>
          <w:rPrChange w:id="90" w:author="Marguerite-Marie Bordry" w:date="2018-12-07T15:39:00Z">
            <w:rPr/>
          </w:rPrChange>
        </w:rPr>
        <w:t xml:space="preserve"> 1898-05</w:t>
      </w:r>
    </w:p>
    <w:p w14:paraId="3CE63384" w14:textId="77777777" w:rsidR="00A1452B" w:rsidRPr="00106ECF" w:rsidRDefault="00A1452B" w:rsidP="00A1452B">
      <w:pPr>
        <w:pStyle w:val="term"/>
        <w:rPr>
          <w:lang w:val="en-GB"/>
          <w:rPrChange w:id="91" w:author="Marguerite-Marie Bordry" w:date="2018-12-07T15:39:00Z">
            <w:rPr/>
          </w:rPrChange>
        </w:rPr>
      </w:pPr>
      <w:proofErr w:type="gramStart"/>
      <w:r w:rsidRPr="00106ECF">
        <w:rPr>
          <w:lang w:val="en-GB"/>
          <w:rPrChange w:id="92" w:author="Marguerite-Marie Bordry" w:date="2018-12-07T15:39:00Z">
            <w:rPr/>
          </w:rPrChange>
        </w:rPr>
        <w:t>ref :</w:t>
      </w:r>
      <w:proofErr w:type="gramEnd"/>
      <w:r w:rsidRPr="00106ECF">
        <w:rPr>
          <w:lang w:val="en-GB"/>
          <w:rPrChange w:id="93" w:author="Marguerite-Marie Bordry" w:date="2018-12-07T15:39:00Z">
            <w:rPr/>
          </w:rPrChange>
        </w:rPr>
        <w:t xml:space="preserve"> Tome XXVI, </w:t>
      </w:r>
      <w:proofErr w:type="spellStart"/>
      <w:r w:rsidRPr="00106ECF">
        <w:rPr>
          <w:lang w:val="en-GB"/>
          <w:rPrChange w:id="94" w:author="Marguerite-Marie Bordry" w:date="2018-12-07T15:39:00Z">
            <w:rPr/>
          </w:rPrChange>
        </w:rPr>
        <w:t>numéro</w:t>
      </w:r>
      <w:proofErr w:type="spellEnd"/>
      <w:r w:rsidRPr="00106ECF">
        <w:rPr>
          <w:lang w:val="en-GB"/>
          <w:rPrChange w:id="95" w:author="Marguerite-Marie Bordry" w:date="2018-12-07T15:39:00Z">
            <w:rPr/>
          </w:rPrChange>
        </w:rPr>
        <w:t xml:space="preserve"> 101, </w:t>
      </w:r>
      <w:proofErr w:type="spellStart"/>
      <w:r w:rsidRPr="00106ECF">
        <w:rPr>
          <w:lang w:val="en-GB"/>
          <w:rPrChange w:id="96" w:author="Marguerite-Marie Bordry" w:date="2018-12-07T15:39:00Z">
            <w:rPr/>
          </w:rPrChange>
        </w:rPr>
        <w:t>mai</w:t>
      </w:r>
      <w:proofErr w:type="spellEnd"/>
      <w:r w:rsidRPr="00106ECF">
        <w:rPr>
          <w:lang w:val="en-GB"/>
          <w:rPrChange w:id="97" w:author="Marguerite-Marie Bordry" w:date="2018-12-07T15:39:00Z">
            <w:rPr/>
          </w:rPrChange>
        </w:rPr>
        <w:t> 1898, p. 623-627 [625]</w:t>
      </w:r>
    </w:p>
    <w:p w14:paraId="6653129D" w14:textId="77777777" w:rsidR="00A1452B" w:rsidRPr="00106ECF" w:rsidRDefault="00A1452B" w:rsidP="00A1452B">
      <w:pPr>
        <w:pStyle w:val="byline"/>
        <w:rPr>
          <w:lang w:val="en-GB"/>
          <w:rPrChange w:id="98" w:author="Marguerite-Marie Bordry" w:date="2018-12-07T15:39:00Z">
            <w:rPr/>
          </w:rPrChange>
        </w:rPr>
      </w:pPr>
      <w:r w:rsidRPr="00106ECF">
        <w:rPr>
          <w:smallCaps/>
          <w:lang w:val="en-GB"/>
          <w:rPrChange w:id="99" w:author="Marguerite-Marie Bordry" w:date="2018-12-07T15:39:00Z">
            <w:rPr>
              <w:smallCaps/>
            </w:rPr>
          </w:rPrChange>
        </w:rPr>
        <w:t>Henry-D. </w:t>
      </w:r>
      <w:proofErr w:type="spellStart"/>
      <w:r w:rsidRPr="00106ECF">
        <w:rPr>
          <w:smallCaps/>
          <w:lang w:val="en-GB"/>
          <w:rPrChange w:id="100" w:author="Marguerite-Marie Bordry" w:date="2018-12-07T15:39:00Z">
            <w:rPr>
              <w:smallCaps/>
            </w:rPr>
          </w:rPrChange>
        </w:rPr>
        <w:t>Davray</w:t>
      </w:r>
      <w:proofErr w:type="spellEnd"/>
      <w:r w:rsidRPr="00106ECF">
        <w:rPr>
          <w:lang w:val="en-GB"/>
          <w:rPrChange w:id="101" w:author="Marguerite-Marie Bordry" w:date="2018-12-07T15:39:00Z">
            <w:rPr/>
          </w:rPrChange>
        </w:rPr>
        <w:t>.</w:t>
      </w:r>
    </w:p>
    <w:p w14:paraId="1BFDEBB3" w14:textId="77777777" w:rsidR="00A1452B" w:rsidRPr="00FE42C5" w:rsidRDefault="00A1452B" w:rsidP="00A1452B">
      <w:pPr>
        <w:pStyle w:val="bibl"/>
        <w:rPr>
          <w:lang w:val="it-IT"/>
        </w:rPr>
      </w:pPr>
      <w:r w:rsidRPr="00FE42C5">
        <w:rPr>
          <w:lang w:val="it-IT"/>
        </w:rPr>
        <w:t xml:space="preserve">Tome XXVI, </w:t>
      </w:r>
      <w:proofErr w:type="spellStart"/>
      <w:r w:rsidRPr="00FE42C5">
        <w:rPr>
          <w:lang w:val="it-IT"/>
        </w:rPr>
        <w:t>numéro</w:t>
      </w:r>
      <w:proofErr w:type="spellEnd"/>
      <w:r w:rsidRPr="00FE42C5">
        <w:rPr>
          <w:lang w:val="it-IT"/>
        </w:rPr>
        <w:t> 101, mai 1898, p. 623-627 [625].</w:t>
      </w:r>
    </w:p>
    <w:p w14:paraId="7748039F" w14:textId="77777777" w:rsidR="00A1452B" w:rsidRPr="00F8712A" w:rsidRDefault="00A1452B" w:rsidP="00A1452B">
      <w:pPr>
        <w:pStyle w:val="Corpsdetexte"/>
        <w:rPr>
          <w:rFonts w:cs="Times New Roman"/>
        </w:rPr>
      </w:pPr>
      <w:r w:rsidRPr="00F8712A">
        <w:rPr>
          <w:rFonts w:cs="Times New Roman"/>
          <w:b/>
        </w:rPr>
        <w:t xml:space="preserve">The Saturday </w:t>
      </w:r>
      <w:proofErr w:type="spellStart"/>
      <w:r w:rsidRPr="00F8712A">
        <w:rPr>
          <w:rFonts w:cs="Times New Roman"/>
          <w:b/>
        </w:rPr>
        <w:t>Review</w:t>
      </w:r>
      <w:proofErr w:type="spellEnd"/>
      <w:r w:rsidRPr="00F8712A">
        <w:rPr>
          <w:rFonts w:cs="Times New Roman"/>
          <w:b/>
        </w:rPr>
        <w:t xml:space="preserve"> </w:t>
      </w:r>
      <w:r>
        <w:rPr>
          <w:rFonts w:cs="Times New Roman"/>
        </w:rPr>
        <w:t>(19 </w:t>
      </w:r>
      <w:r w:rsidRPr="00F8712A">
        <w:rPr>
          <w:rFonts w:cs="Times New Roman"/>
        </w:rPr>
        <w:t xml:space="preserve">février). </w:t>
      </w:r>
      <w:r>
        <w:rPr>
          <w:rFonts w:cs="Times New Roman"/>
        </w:rPr>
        <w:t>— </w:t>
      </w:r>
      <w:r w:rsidRPr="00F8712A">
        <w:rPr>
          <w:rFonts w:cs="Times New Roman"/>
        </w:rPr>
        <w:t xml:space="preserve">[…] un article sur le </w:t>
      </w:r>
      <w:r w:rsidRPr="00F8712A">
        <w:rPr>
          <w:rFonts w:cs="Times New Roman"/>
          <w:i/>
        </w:rPr>
        <w:t>Portrait d</w:t>
      </w:r>
      <w:r>
        <w:rPr>
          <w:rFonts w:cs="Times New Roman"/>
          <w:i/>
        </w:rPr>
        <w:t>’</w:t>
      </w:r>
      <w:r w:rsidRPr="00F8712A">
        <w:rPr>
          <w:rFonts w:cs="Times New Roman"/>
          <w:i/>
        </w:rPr>
        <w:t>Amerigo Vespucci</w:t>
      </w:r>
      <w:r w:rsidRPr="00F8712A">
        <w:rPr>
          <w:rFonts w:cs="Times New Roman"/>
        </w:rPr>
        <w:t xml:space="preserve"> par Ghirlandajo, récemment découvert.</w:t>
      </w:r>
    </w:p>
    <w:p w14:paraId="20BFE38C" w14:textId="77777777" w:rsidR="00A1452B" w:rsidRPr="00F8712A" w:rsidRDefault="00A1452B" w:rsidP="00A1452B">
      <w:pPr>
        <w:pStyle w:val="Corpsdetexte"/>
        <w:rPr>
          <w:rFonts w:cs="Times New Roman"/>
        </w:rPr>
      </w:pPr>
      <w:r w:rsidRPr="00F8712A">
        <w:rPr>
          <w:rFonts w:cs="Times New Roman"/>
        </w:rPr>
        <w:t>[…]</w:t>
      </w:r>
    </w:p>
    <w:p w14:paraId="7C894434" w14:textId="77777777" w:rsidR="00A1452B" w:rsidRDefault="00A1452B" w:rsidP="00A1452B">
      <w:pPr>
        <w:pStyle w:val="Titre1"/>
      </w:pPr>
      <w:r>
        <w:t>Tome XXVI, numéro 102, juin 1898</w:t>
      </w:r>
    </w:p>
    <w:p w14:paraId="390A70A2" w14:textId="77777777" w:rsidR="00A1452B" w:rsidRDefault="00A1452B" w:rsidP="00A1452B">
      <w:pPr>
        <w:pStyle w:val="Titre2"/>
      </w:pPr>
      <w:r>
        <w:t>Lettres italiennes</w:t>
      </w:r>
    </w:p>
    <w:p w14:paraId="608FC680"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article-1898-06_917</w:t>
      </w:r>
    </w:p>
    <w:p w14:paraId="06BEF991"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6778D3B7"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 xml:space="preserve">Luciano </w:t>
      </w:r>
      <w:proofErr w:type="spellStart"/>
      <w:r w:rsidRPr="0071019C">
        <w:rPr>
          <w:rFonts w:eastAsiaTheme="majorEastAsia"/>
        </w:rPr>
        <w:t>Zùccoli</w:t>
      </w:r>
      <w:proofErr w:type="spellEnd"/>
    </w:p>
    <w:p w14:paraId="215EFB7C" w14:textId="77777777" w:rsidR="00A1452B" w:rsidRDefault="00A1452B" w:rsidP="00A1452B">
      <w:pPr>
        <w:pStyle w:val="term"/>
      </w:pPr>
      <w:proofErr w:type="gramStart"/>
      <w:r w:rsidRPr="00925B7B">
        <w:t>section</w:t>
      </w:r>
      <w:proofErr w:type="gramEnd"/>
      <w:r w:rsidRPr="00925B7B">
        <w:t xml:space="preserve"> : </w:t>
      </w:r>
      <w:r>
        <w:t>Lettres italiennes</w:t>
      </w:r>
    </w:p>
    <w:p w14:paraId="53E27C04"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Lettres italiennes</w:t>
      </w:r>
    </w:p>
    <w:p w14:paraId="32BC9998" w14:textId="77777777" w:rsidR="00A1452B" w:rsidRPr="00925B7B" w:rsidRDefault="00A1452B" w:rsidP="00A1452B">
      <w:pPr>
        <w:pStyle w:val="term"/>
      </w:pPr>
      <w:proofErr w:type="gramStart"/>
      <w:r w:rsidRPr="00925B7B">
        <w:t>date</w:t>
      </w:r>
      <w:proofErr w:type="gramEnd"/>
      <w:r w:rsidRPr="00925B7B">
        <w:t> :</w:t>
      </w:r>
      <w:r>
        <w:t xml:space="preserve"> 1898-06</w:t>
      </w:r>
    </w:p>
    <w:p w14:paraId="085D2487"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 numéro 102, juin 1898</w:t>
      </w:r>
      <w:r w:rsidRPr="00925B7B">
        <w:t xml:space="preserve">, </w:t>
      </w:r>
      <w:r>
        <w:t>p. 917-923</w:t>
      </w:r>
    </w:p>
    <w:p w14:paraId="784F0D61" w14:textId="77777777" w:rsidR="00A1452B" w:rsidRPr="00FE42C5" w:rsidRDefault="00A1452B" w:rsidP="00A1452B">
      <w:pPr>
        <w:pStyle w:val="byline"/>
        <w:rPr>
          <w:lang w:val="it-IT"/>
        </w:rPr>
      </w:pPr>
      <w:r w:rsidRPr="00FE42C5">
        <w:rPr>
          <w:smallCaps/>
          <w:lang w:val="it-IT"/>
        </w:rPr>
        <w:t xml:space="preserve">Luciano </w:t>
      </w:r>
      <w:proofErr w:type="spellStart"/>
      <w:r w:rsidRPr="00FE42C5">
        <w:rPr>
          <w:smallCaps/>
          <w:lang w:val="it-IT"/>
        </w:rPr>
        <w:t>Zùccoli</w:t>
      </w:r>
      <w:proofErr w:type="spellEnd"/>
      <w:r w:rsidRPr="00FE42C5">
        <w:rPr>
          <w:lang w:val="it-IT"/>
        </w:rPr>
        <w:t>.</w:t>
      </w:r>
    </w:p>
    <w:p w14:paraId="0BC1473D" w14:textId="77777777" w:rsidR="00A1452B" w:rsidRPr="00FE42C5" w:rsidRDefault="00A1452B" w:rsidP="00A1452B">
      <w:pPr>
        <w:pStyle w:val="bibl"/>
        <w:rPr>
          <w:lang w:val="it-IT"/>
        </w:rPr>
      </w:pPr>
      <w:r w:rsidRPr="00FE42C5">
        <w:rPr>
          <w:lang w:val="it-IT"/>
        </w:rPr>
        <w:t xml:space="preserve">Tome XXVI, </w:t>
      </w:r>
      <w:proofErr w:type="spellStart"/>
      <w:r w:rsidRPr="00FE42C5">
        <w:rPr>
          <w:lang w:val="it-IT"/>
        </w:rPr>
        <w:t>numéro</w:t>
      </w:r>
      <w:proofErr w:type="spellEnd"/>
      <w:r w:rsidRPr="00FE42C5">
        <w:rPr>
          <w:lang w:val="it-IT"/>
        </w:rPr>
        <w:t xml:space="preserve"> 102, </w:t>
      </w:r>
      <w:proofErr w:type="spellStart"/>
      <w:r w:rsidRPr="00FE42C5">
        <w:rPr>
          <w:lang w:val="it-IT"/>
        </w:rPr>
        <w:t>juin</w:t>
      </w:r>
      <w:proofErr w:type="spellEnd"/>
      <w:r w:rsidRPr="00FE42C5">
        <w:rPr>
          <w:lang w:val="it-IT"/>
        </w:rPr>
        <w:t> 1898, p. 917-923.</w:t>
      </w:r>
    </w:p>
    <w:p w14:paraId="10D6B286" w14:textId="77777777" w:rsidR="00A1452B" w:rsidRPr="00FE42C5" w:rsidRDefault="00A1452B" w:rsidP="00A1452B">
      <w:pPr>
        <w:pStyle w:val="Titre3"/>
        <w:rPr>
          <w:lang w:val="it-IT"/>
        </w:rPr>
      </w:pPr>
      <w:r w:rsidRPr="00FE42C5">
        <w:rPr>
          <w:lang w:val="it-IT"/>
        </w:rPr>
        <w:t>F. </w:t>
      </w:r>
      <w:proofErr w:type="gramStart"/>
      <w:r w:rsidRPr="00FE42C5">
        <w:rPr>
          <w:lang w:val="it-IT"/>
        </w:rPr>
        <w:t>Cavallotti :</w:t>
      </w:r>
      <w:proofErr w:type="gramEnd"/>
      <w:r w:rsidRPr="00FE42C5">
        <w:rPr>
          <w:lang w:val="it-IT"/>
        </w:rPr>
        <w:t xml:space="preserve"> </w:t>
      </w:r>
      <w:r w:rsidRPr="00FE42C5">
        <w:rPr>
          <w:i/>
          <w:lang w:val="it-IT"/>
        </w:rPr>
        <w:t>Italia e Grecia</w:t>
      </w:r>
    </w:p>
    <w:p w14:paraId="178B7D79"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article-1898-06_917a</w:t>
      </w:r>
    </w:p>
    <w:p w14:paraId="5D5946AC"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44F92BC5" w14:textId="77777777" w:rsidR="00A1452B" w:rsidRPr="00FE42C5" w:rsidRDefault="00A1452B" w:rsidP="00A1452B">
      <w:pPr>
        <w:pStyle w:val="term"/>
        <w:rPr>
          <w:lang w:val="it-IT"/>
        </w:rPr>
      </w:pPr>
      <w:proofErr w:type="spellStart"/>
      <w:proofErr w:type="gramStart"/>
      <w:r w:rsidRPr="00FE42C5">
        <w:rPr>
          <w:lang w:val="it-IT"/>
        </w:rPr>
        <w:t>signed</w:t>
      </w:r>
      <w:proofErr w:type="spellEnd"/>
      <w:r w:rsidRPr="00FE42C5">
        <w:rPr>
          <w:lang w:val="it-IT"/>
        </w:rPr>
        <w:t> :</w:t>
      </w:r>
      <w:proofErr w:type="gramEnd"/>
      <w:r w:rsidRPr="00FE42C5">
        <w:rPr>
          <w:lang w:val="it-IT"/>
        </w:rPr>
        <w:t xml:space="preserve"> Luciano </w:t>
      </w:r>
      <w:proofErr w:type="spellStart"/>
      <w:r w:rsidRPr="00FE42C5">
        <w:rPr>
          <w:rFonts w:eastAsiaTheme="majorEastAsia"/>
          <w:lang w:val="it-IT"/>
        </w:rPr>
        <w:t>Zùccoli</w:t>
      </w:r>
      <w:proofErr w:type="spellEnd"/>
    </w:p>
    <w:p w14:paraId="26110500" w14:textId="77777777" w:rsidR="00A1452B" w:rsidRPr="00FE42C5" w:rsidRDefault="00A1452B" w:rsidP="00A1452B">
      <w:pPr>
        <w:pStyle w:val="term"/>
        <w:rPr>
          <w:lang w:val="it-IT"/>
        </w:rPr>
      </w:pPr>
      <w:proofErr w:type="gramStart"/>
      <w:r w:rsidRPr="00FE42C5">
        <w:rPr>
          <w:lang w:val="it-IT"/>
        </w:rPr>
        <w:t>section :</w:t>
      </w:r>
      <w:proofErr w:type="gramEnd"/>
      <w:r w:rsidRPr="00FE42C5">
        <w:rPr>
          <w:lang w:val="it-IT"/>
        </w:rPr>
        <w:t xml:space="preserve"> </w:t>
      </w:r>
      <w:proofErr w:type="spellStart"/>
      <w:r w:rsidRPr="00FE42C5">
        <w:rPr>
          <w:lang w:val="it-IT"/>
        </w:rPr>
        <w:t>Lettres</w:t>
      </w:r>
      <w:proofErr w:type="spellEnd"/>
      <w:r w:rsidRPr="00FE42C5">
        <w:rPr>
          <w:lang w:val="it-IT"/>
        </w:rPr>
        <w:t xml:space="preserve"> </w:t>
      </w:r>
      <w:proofErr w:type="spellStart"/>
      <w:r w:rsidRPr="00FE42C5">
        <w:rPr>
          <w:lang w:val="it-IT"/>
        </w:rPr>
        <w:t>italiennes</w:t>
      </w:r>
      <w:proofErr w:type="spellEnd"/>
    </w:p>
    <w:p w14:paraId="75F9A212" w14:textId="77777777" w:rsidR="00A1452B" w:rsidRPr="00FE42C5" w:rsidRDefault="00A1452B" w:rsidP="00A1452B">
      <w:pPr>
        <w:pStyle w:val="term"/>
        <w:rPr>
          <w:lang w:val="it-IT"/>
        </w:rPr>
      </w:pPr>
      <w:proofErr w:type="spellStart"/>
      <w:proofErr w:type="gramStart"/>
      <w:r w:rsidRPr="00FE42C5">
        <w:rPr>
          <w:lang w:val="it-IT"/>
        </w:rPr>
        <w:t>title</w:t>
      </w:r>
      <w:proofErr w:type="spellEnd"/>
      <w:r w:rsidRPr="00FE42C5">
        <w:rPr>
          <w:lang w:val="it-IT"/>
        </w:rPr>
        <w:t> :</w:t>
      </w:r>
      <w:proofErr w:type="gramEnd"/>
      <w:r w:rsidRPr="00FE42C5">
        <w:rPr>
          <w:lang w:val="it-IT"/>
        </w:rPr>
        <w:t xml:space="preserve"> F. Cavallotti : </w:t>
      </w:r>
      <w:r w:rsidRPr="00FE42C5">
        <w:rPr>
          <w:i/>
          <w:lang w:val="it-IT"/>
        </w:rPr>
        <w:t>Italia e Grecia</w:t>
      </w:r>
    </w:p>
    <w:p w14:paraId="04CB7AEA" w14:textId="77777777" w:rsidR="00A1452B" w:rsidRPr="00925B7B" w:rsidRDefault="00A1452B" w:rsidP="00A1452B">
      <w:pPr>
        <w:pStyle w:val="term"/>
      </w:pPr>
      <w:proofErr w:type="gramStart"/>
      <w:r w:rsidRPr="00925B7B">
        <w:t>date</w:t>
      </w:r>
      <w:proofErr w:type="gramEnd"/>
      <w:r w:rsidRPr="00925B7B">
        <w:t> :</w:t>
      </w:r>
      <w:r>
        <w:t xml:space="preserve"> 1898-06</w:t>
      </w:r>
    </w:p>
    <w:p w14:paraId="0D37058E"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 numéro 102, juin 1898</w:t>
      </w:r>
      <w:r w:rsidRPr="00925B7B">
        <w:t xml:space="preserve">, </w:t>
      </w:r>
      <w:r>
        <w:t>p. 917-923 [917-918]</w:t>
      </w:r>
    </w:p>
    <w:p w14:paraId="12DCC1F3" w14:textId="77777777" w:rsidR="00A1452B" w:rsidRPr="00F8712A" w:rsidRDefault="00A1452B" w:rsidP="00A1452B">
      <w:pPr>
        <w:pStyle w:val="Corpsdetexte"/>
        <w:rPr>
          <w:rFonts w:cs="Times New Roman"/>
        </w:rPr>
      </w:pPr>
      <w:r w:rsidRPr="00F8712A">
        <w:rPr>
          <w:rFonts w:cs="Times New Roman"/>
          <w:b/>
        </w:rPr>
        <w:t xml:space="preserve">Italia e </w:t>
      </w:r>
      <w:proofErr w:type="spellStart"/>
      <w:r w:rsidRPr="00F8712A">
        <w:rPr>
          <w:rFonts w:cs="Times New Roman"/>
          <w:b/>
        </w:rPr>
        <w:t>Grecia</w:t>
      </w:r>
      <w:proofErr w:type="spellEnd"/>
      <w:r w:rsidRPr="00F8712A">
        <w:rPr>
          <w:rFonts w:cs="Times New Roman"/>
        </w:rPr>
        <w:t xml:space="preserve"> (Catane, </w:t>
      </w:r>
      <w:proofErr w:type="spellStart"/>
      <w:r w:rsidRPr="00F8712A">
        <w:rPr>
          <w:rFonts w:cs="Times New Roman"/>
        </w:rPr>
        <w:t>Giannota</w:t>
      </w:r>
      <w:proofErr w:type="spellEnd"/>
      <w:r w:rsidRPr="00F8712A">
        <w:rPr>
          <w:rFonts w:cs="Times New Roman"/>
        </w:rPr>
        <w:t xml:space="preserve">), de Felice </w:t>
      </w:r>
      <w:proofErr w:type="spellStart"/>
      <w:r w:rsidRPr="00F8712A">
        <w:rPr>
          <w:rFonts w:cs="Times New Roman"/>
        </w:rPr>
        <w:t>Cavallotti</w:t>
      </w:r>
      <w:proofErr w:type="spellEnd"/>
      <w:r w:rsidRPr="00F8712A">
        <w:rPr>
          <w:rFonts w:cs="Times New Roman"/>
        </w:rPr>
        <w:t>, vient d</w:t>
      </w:r>
      <w:r>
        <w:rPr>
          <w:rFonts w:cs="Times New Roman"/>
        </w:rPr>
        <w:t>’</w:t>
      </w:r>
      <w:r w:rsidRPr="00F8712A">
        <w:rPr>
          <w:rFonts w:cs="Times New Roman"/>
        </w:rPr>
        <w:t>avoir, par la mort soudaine de l</w:t>
      </w:r>
      <w:r>
        <w:rPr>
          <w:rFonts w:cs="Times New Roman"/>
        </w:rPr>
        <w:t>’</w:t>
      </w:r>
      <w:r w:rsidRPr="00F8712A">
        <w:rPr>
          <w:rFonts w:cs="Times New Roman"/>
        </w:rPr>
        <w:t>auteur, une importance qu</w:t>
      </w:r>
      <w:r>
        <w:rPr>
          <w:rFonts w:cs="Times New Roman"/>
        </w:rPr>
        <w:t>’</w:t>
      </w:r>
      <w:r w:rsidRPr="00F8712A">
        <w:rPr>
          <w:rFonts w:cs="Times New Roman"/>
        </w:rPr>
        <w:t xml:space="preserve">en tout autre moment on ne lui aurait pas reconnue. Ce petit livre contient les discours que </w:t>
      </w:r>
      <w:proofErr w:type="spellStart"/>
      <w:r w:rsidRPr="00F8712A">
        <w:rPr>
          <w:rFonts w:cs="Times New Roman"/>
        </w:rPr>
        <w:t>Cavallotti</w:t>
      </w:r>
      <w:proofErr w:type="spellEnd"/>
      <w:r w:rsidRPr="00F8712A">
        <w:rPr>
          <w:rFonts w:cs="Times New Roman"/>
        </w:rPr>
        <w:t xml:space="preserve"> prononçait au Parlement et dans les réunions publiques au sujet de la dernière guerre turco-grecque, et les épitaphes dictées par le député de la gauche extrême pour les malheureux Italiens qui ont bien voulu se faire tuer comme volontaires. Je ne </w:t>
      </w:r>
      <w:r w:rsidRPr="00F8712A">
        <w:rPr>
          <w:rFonts w:cs="Times New Roman"/>
        </w:rPr>
        <w:lastRenderedPageBreak/>
        <w:t>m</w:t>
      </w:r>
      <w:r>
        <w:rPr>
          <w:rFonts w:cs="Times New Roman"/>
        </w:rPr>
        <w:t>’</w:t>
      </w:r>
      <w:r w:rsidRPr="00F8712A">
        <w:rPr>
          <w:rFonts w:cs="Times New Roman"/>
        </w:rPr>
        <w:t>exprime par sur les mérites de ces plaidoyers</w:t>
      </w:r>
      <w:r>
        <w:rPr>
          <w:rFonts w:cs="Times New Roman"/>
        </w:rPr>
        <w:t> ;</w:t>
      </w:r>
      <w:r w:rsidRPr="00F8712A">
        <w:rPr>
          <w:rFonts w:cs="Times New Roman"/>
        </w:rPr>
        <w:t xml:space="preserve"> politiquement, ils offrent un témoignage frappant de l</w:t>
      </w:r>
      <w:r>
        <w:rPr>
          <w:rFonts w:cs="Times New Roman"/>
        </w:rPr>
        <w:t>’</w:t>
      </w:r>
      <w:r w:rsidRPr="00F8712A">
        <w:rPr>
          <w:rFonts w:cs="Times New Roman"/>
        </w:rPr>
        <w:t xml:space="preserve">importance que </w:t>
      </w:r>
      <w:proofErr w:type="spellStart"/>
      <w:r w:rsidRPr="00F8712A">
        <w:rPr>
          <w:rFonts w:cs="Times New Roman"/>
        </w:rPr>
        <w:t>Cavallotti</w:t>
      </w:r>
      <w:proofErr w:type="spellEnd"/>
      <w:r w:rsidRPr="00F8712A">
        <w:rPr>
          <w:rFonts w:cs="Times New Roman"/>
        </w:rPr>
        <w:t xml:space="preserve"> croyait pouvoir donner à cette échauffourée ridicule. Au demeurant, il n</w:t>
      </w:r>
      <w:r>
        <w:rPr>
          <w:rFonts w:cs="Times New Roman"/>
        </w:rPr>
        <w:t>’</w:t>
      </w:r>
      <w:r w:rsidRPr="00F8712A">
        <w:rPr>
          <w:rFonts w:cs="Times New Roman"/>
        </w:rPr>
        <w:t>était pas seul à s</w:t>
      </w:r>
      <w:r>
        <w:rPr>
          <w:rFonts w:cs="Times New Roman"/>
        </w:rPr>
        <w:t>’</w:t>
      </w:r>
      <w:r w:rsidRPr="00F8712A">
        <w:rPr>
          <w:rFonts w:cs="Times New Roman"/>
        </w:rPr>
        <w:t>abuser sur une affaire de Bourse déguisée en guerre d</w:t>
      </w:r>
      <w:r>
        <w:rPr>
          <w:rFonts w:cs="Times New Roman"/>
        </w:rPr>
        <w:t>’</w:t>
      </w:r>
      <w:r w:rsidRPr="00F8712A">
        <w:rPr>
          <w:rFonts w:cs="Times New Roman"/>
        </w:rPr>
        <w:t>indépendance, et son livre reste comme un signe de ces temps, naïfs quand même.</w:t>
      </w:r>
    </w:p>
    <w:p w14:paraId="3A0944F2" w14:textId="77777777" w:rsidR="00A1452B" w:rsidRPr="00FE42C5" w:rsidRDefault="00A1452B" w:rsidP="00A1452B">
      <w:pPr>
        <w:pStyle w:val="Titre3"/>
        <w:rPr>
          <w:lang w:val="it-IT"/>
        </w:rPr>
      </w:pPr>
      <w:r w:rsidRPr="00FE42C5">
        <w:rPr>
          <w:lang w:val="it-IT"/>
        </w:rPr>
        <w:t>C. </w:t>
      </w:r>
      <w:proofErr w:type="gramStart"/>
      <w:r w:rsidRPr="00FE42C5">
        <w:rPr>
          <w:lang w:val="it-IT"/>
        </w:rPr>
        <w:t>Lombroso :</w:t>
      </w:r>
      <w:proofErr w:type="gramEnd"/>
      <w:r w:rsidRPr="00FE42C5">
        <w:rPr>
          <w:lang w:val="it-IT"/>
        </w:rPr>
        <w:t xml:space="preserve"> </w:t>
      </w:r>
      <w:r w:rsidRPr="00FE42C5">
        <w:rPr>
          <w:i/>
          <w:lang w:val="it-IT"/>
        </w:rPr>
        <w:t>In Calabria</w:t>
      </w:r>
    </w:p>
    <w:p w14:paraId="10A6BE33"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article-1898-06_918a</w:t>
      </w:r>
    </w:p>
    <w:p w14:paraId="67DB6C89"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67DFC4F2" w14:textId="77777777" w:rsidR="00A1452B" w:rsidRPr="00FE42C5" w:rsidRDefault="00A1452B" w:rsidP="00A1452B">
      <w:pPr>
        <w:pStyle w:val="term"/>
        <w:rPr>
          <w:lang w:val="it-IT"/>
        </w:rPr>
      </w:pPr>
      <w:proofErr w:type="spellStart"/>
      <w:proofErr w:type="gramStart"/>
      <w:r w:rsidRPr="00FE42C5">
        <w:rPr>
          <w:lang w:val="it-IT"/>
        </w:rPr>
        <w:t>signed</w:t>
      </w:r>
      <w:proofErr w:type="spellEnd"/>
      <w:r w:rsidRPr="00FE42C5">
        <w:rPr>
          <w:lang w:val="it-IT"/>
        </w:rPr>
        <w:t> :</w:t>
      </w:r>
      <w:proofErr w:type="gramEnd"/>
      <w:r w:rsidRPr="00FE42C5">
        <w:rPr>
          <w:lang w:val="it-IT"/>
        </w:rPr>
        <w:t xml:space="preserve"> Luciano </w:t>
      </w:r>
      <w:proofErr w:type="spellStart"/>
      <w:r w:rsidRPr="00FE42C5">
        <w:rPr>
          <w:rFonts w:eastAsiaTheme="majorEastAsia"/>
          <w:lang w:val="it-IT"/>
        </w:rPr>
        <w:t>Zùccoli</w:t>
      </w:r>
      <w:proofErr w:type="spellEnd"/>
    </w:p>
    <w:p w14:paraId="0E935773" w14:textId="77777777" w:rsidR="00A1452B" w:rsidRDefault="00A1452B" w:rsidP="00A1452B">
      <w:pPr>
        <w:pStyle w:val="term"/>
      </w:pPr>
      <w:proofErr w:type="gramStart"/>
      <w:r w:rsidRPr="00925B7B">
        <w:t>section</w:t>
      </w:r>
      <w:proofErr w:type="gramEnd"/>
      <w:r w:rsidRPr="00925B7B">
        <w:t xml:space="preserve"> : </w:t>
      </w:r>
      <w:r>
        <w:t>Lettres italiennes</w:t>
      </w:r>
    </w:p>
    <w:p w14:paraId="458EA0F5"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C. </w:t>
      </w:r>
      <w:r w:rsidRPr="00F8712A">
        <w:t>Lombroso</w:t>
      </w:r>
      <w:r>
        <w:t> :</w:t>
      </w:r>
      <w:r w:rsidRPr="00F8712A">
        <w:t xml:space="preserve"> </w:t>
      </w:r>
      <w:r w:rsidRPr="00F8712A">
        <w:rPr>
          <w:i/>
        </w:rPr>
        <w:t xml:space="preserve">In </w:t>
      </w:r>
      <w:proofErr w:type="spellStart"/>
      <w:r w:rsidRPr="00F8712A">
        <w:rPr>
          <w:i/>
        </w:rPr>
        <w:t>Calabria</w:t>
      </w:r>
      <w:proofErr w:type="spellEnd"/>
    </w:p>
    <w:p w14:paraId="0BC1AA1A" w14:textId="77777777" w:rsidR="00A1452B" w:rsidRPr="00925B7B" w:rsidRDefault="00A1452B" w:rsidP="00A1452B">
      <w:pPr>
        <w:pStyle w:val="term"/>
      </w:pPr>
      <w:proofErr w:type="gramStart"/>
      <w:r w:rsidRPr="00925B7B">
        <w:t>date</w:t>
      </w:r>
      <w:proofErr w:type="gramEnd"/>
      <w:r w:rsidRPr="00925B7B">
        <w:t> :</w:t>
      </w:r>
      <w:r>
        <w:t xml:space="preserve"> 1898-06</w:t>
      </w:r>
    </w:p>
    <w:p w14:paraId="1FA76BC8"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 numéro 102, juin 1898</w:t>
      </w:r>
      <w:r w:rsidRPr="00925B7B">
        <w:t xml:space="preserve">, </w:t>
      </w:r>
      <w:r>
        <w:t>p. 917-923 [918]</w:t>
      </w:r>
    </w:p>
    <w:p w14:paraId="74DEA44E" w14:textId="77777777" w:rsidR="00A1452B" w:rsidRPr="00F8712A" w:rsidRDefault="00A1452B" w:rsidP="00A1452B">
      <w:pPr>
        <w:pStyle w:val="Corpsdetexte"/>
        <w:rPr>
          <w:rFonts w:cs="Times New Roman"/>
        </w:rPr>
      </w:pPr>
      <w:r w:rsidRPr="00F8712A">
        <w:rPr>
          <w:rFonts w:cs="Times New Roman"/>
          <w:b/>
        </w:rPr>
        <w:t xml:space="preserve">In </w:t>
      </w:r>
      <w:proofErr w:type="spellStart"/>
      <w:r w:rsidRPr="00F8712A">
        <w:rPr>
          <w:rFonts w:cs="Times New Roman"/>
          <w:b/>
        </w:rPr>
        <w:t>Calabria</w:t>
      </w:r>
      <w:proofErr w:type="spellEnd"/>
      <w:r w:rsidRPr="00F8712A">
        <w:rPr>
          <w:rFonts w:cs="Times New Roman"/>
        </w:rPr>
        <w:t xml:space="preserve"> (Catane, </w:t>
      </w:r>
      <w:proofErr w:type="spellStart"/>
      <w:r w:rsidRPr="00F8712A">
        <w:rPr>
          <w:rFonts w:cs="Times New Roman"/>
        </w:rPr>
        <w:t>Giannotta</w:t>
      </w:r>
      <w:proofErr w:type="spellEnd"/>
      <w:r w:rsidRPr="00F8712A">
        <w:rPr>
          <w:rFonts w:cs="Times New Roman"/>
        </w:rPr>
        <w:t>) présente bon nombre d</w:t>
      </w:r>
      <w:r>
        <w:rPr>
          <w:rFonts w:cs="Times New Roman"/>
        </w:rPr>
        <w:t>’</w:t>
      </w:r>
      <w:r w:rsidRPr="00F8712A">
        <w:rPr>
          <w:rFonts w:cs="Times New Roman"/>
        </w:rPr>
        <w:t xml:space="preserve">observations curieuses que </w:t>
      </w:r>
      <w:r>
        <w:rPr>
          <w:rFonts w:cs="Times New Roman"/>
        </w:rPr>
        <w:t>M. </w:t>
      </w:r>
      <w:r w:rsidRPr="00F8712A">
        <w:rPr>
          <w:rFonts w:cs="Times New Roman"/>
        </w:rPr>
        <w:t xml:space="preserve">Cesare Lombroso, se trouvant il y a trente-cinq ans en Calabre, recueillait sur les mœurs, la littérature, les traditions de cette province. Plusieurs de ces études ont un remarquable intérêt, notamment là où </w:t>
      </w:r>
      <w:r>
        <w:rPr>
          <w:rFonts w:cs="Times New Roman"/>
        </w:rPr>
        <w:t>M. </w:t>
      </w:r>
      <w:r w:rsidRPr="00F8712A">
        <w:rPr>
          <w:rFonts w:cs="Times New Roman"/>
        </w:rPr>
        <w:t>Lombroso nous donne des spécimens du dialecte des anciennes colonies grecques établies en Calabre. Mais c</w:t>
      </w:r>
      <w:r>
        <w:rPr>
          <w:rFonts w:cs="Times New Roman"/>
        </w:rPr>
        <w:t>’</w:t>
      </w:r>
      <w:r w:rsidRPr="00F8712A">
        <w:rPr>
          <w:rFonts w:cs="Times New Roman"/>
        </w:rPr>
        <w:t>est dommage qu</w:t>
      </w:r>
      <w:r>
        <w:rPr>
          <w:rFonts w:cs="Times New Roman"/>
        </w:rPr>
        <w:t>’</w:t>
      </w:r>
      <w:r w:rsidRPr="00F8712A">
        <w:rPr>
          <w:rFonts w:cs="Times New Roman"/>
        </w:rPr>
        <w:t>il n</w:t>
      </w:r>
      <w:r>
        <w:rPr>
          <w:rFonts w:cs="Times New Roman"/>
        </w:rPr>
        <w:t>’</w:t>
      </w:r>
      <w:r w:rsidRPr="00F8712A">
        <w:rPr>
          <w:rFonts w:cs="Times New Roman"/>
        </w:rPr>
        <w:t>ait pas été tenté de faire plus long et qu</w:t>
      </w:r>
      <w:r>
        <w:rPr>
          <w:rFonts w:cs="Times New Roman"/>
        </w:rPr>
        <w:t>’</w:t>
      </w:r>
      <w:r w:rsidRPr="00F8712A">
        <w:rPr>
          <w:rFonts w:cs="Times New Roman"/>
        </w:rPr>
        <w:t>il ait traité des matières si disparates et si importantes qu</w:t>
      </w:r>
      <w:r>
        <w:rPr>
          <w:rFonts w:cs="Times New Roman"/>
        </w:rPr>
        <w:t>’</w:t>
      </w:r>
      <w:r w:rsidRPr="00F8712A">
        <w:rPr>
          <w:rFonts w:cs="Times New Roman"/>
        </w:rPr>
        <w:t>une seule aurait pu suffire à son œuvre. Il nous entretient pêle-mêle de questions littéraires, de la pathologie, de la criminalité, de l</w:t>
      </w:r>
      <w:r>
        <w:rPr>
          <w:rFonts w:cs="Times New Roman"/>
        </w:rPr>
        <w:t>’</w:t>
      </w:r>
      <w:r w:rsidRPr="00F8712A">
        <w:rPr>
          <w:rFonts w:cs="Times New Roman"/>
        </w:rPr>
        <w:t xml:space="preserve">hygiène et du </w:t>
      </w:r>
      <w:r w:rsidRPr="00F8712A">
        <w:rPr>
          <w:rFonts w:cs="Times New Roman"/>
          <w:i/>
        </w:rPr>
        <w:t>folklore</w:t>
      </w:r>
      <w:r w:rsidRPr="00F8712A">
        <w:rPr>
          <w:rFonts w:cs="Times New Roman"/>
        </w:rPr>
        <w:t xml:space="preserve"> du pays</w:t>
      </w:r>
      <w:r>
        <w:rPr>
          <w:rFonts w:cs="Times New Roman"/>
        </w:rPr>
        <w:t> ;</w:t>
      </w:r>
      <w:r w:rsidRPr="00F8712A">
        <w:rPr>
          <w:rFonts w:cs="Times New Roman"/>
        </w:rPr>
        <w:t xml:space="preserve"> ce qui, à la longue, nous donne l</w:t>
      </w:r>
      <w:r>
        <w:rPr>
          <w:rFonts w:cs="Times New Roman"/>
        </w:rPr>
        <w:t>’</w:t>
      </w:r>
      <w:r w:rsidRPr="00F8712A">
        <w:rPr>
          <w:rFonts w:cs="Times New Roman"/>
        </w:rPr>
        <w:t>impression d</w:t>
      </w:r>
      <w:r>
        <w:rPr>
          <w:rFonts w:cs="Times New Roman"/>
        </w:rPr>
        <w:t>’</w:t>
      </w:r>
      <w:r w:rsidRPr="00F8712A">
        <w:rPr>
          <w:rFonts w:cs="Times New Roman"/>
        </w:rPr>
        <w:t>un travail, sans un but bien clair.</w:t>
      </w:r>
    </w:p>
    <w:p w14:paraId="1C523D93" w14:textId="77777777" w:rsidR="00A1452B" w:rsidRPr="00FE42C5" w:rsidRDefault="00A1452B" w:rsidP="00A1452B">
      <w:pPr>
        <w:pStyle w:val="Titre3"/>
        <w:rPr>
          <w:lang w:val="it-IT"/>
        </w:rPr>
      </w:pPr>
      <w:r w:rsidRPr="00FE42C5">
        <w:rPr>
          <w:lang w:val="it-IT"/>
        </w:rPr>
        <w:t>L. </w:t>
      </w:r>
      <w:proofErr w:type="gramStart"/>
      <w:r w:rsidRPr="00FE42C5">
        <w:rPr>
          <w:lang w:val="it-IT"/>
        </w:rPr>
        <w:t>Capuana :</w:t>
      </w:r>
      <w:proofErr w:type="gramEnd"/>
      <w:r w:rsidRPr="00FE42C5">
        <w:rPr>
          <w:lang w:val="it-IT"/>
        </w:rPr>
        <w:t xml:space="preserve"> </w:t>
      </w:r>
      <w:r w:rsidRPr="00FE42C5">
        <w:rPr>
          <w:i/>
          <w:lang w:val="it-IT"/>
        </w:rPr>
        <w:t>L’Isola del sole</w:t>
      </w:r>
    </w:p>
    <w:p w14:paraId="1A10DFFC"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article-1898-06_918b</w:t>
      </w:r>
    </w:p>
    <w:p w14:paraId="146D8723"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48E61338" w14:textId="77777777" w:rsidR="00A1452B" w:rsidRPr="00FE42C5" w:rsidRDefault="00A1452B" w:rsidP="00A1452B">
      <w:pPr>
        <w:pStyle w:val="term"/>
        <w:rPr>
          <w:lang w:val="it-IT"/>
        </w:rPr>
      </w:pPr>
      <w:proofErr w:type="spellStart"/>
      <w:proofErr w:type="gramStart"/>
      <w:r w:rsidRPr="00FE42C5">
        <w:rPr>
          <w:lang w:val="it-IT"/>
        </w:rPr>
        <w:t>signed</w:t>
      </w:r>
      <w:proofErr w:type="spellEnd"/>
      <w:r w:rsidRPr="00FE42C5">
        <w:rPr>
          <w:lang w:val="it-IT"/>
        </w:rPr>
        <w:t> :</w:t>
      </w:r>
      <w:proofErr w:type="gramEnd"/>
      <w:r w:rsidRPr="00FE42C5">
        <w:rPr>
          <w:lang w:val="it-IT"/>
        </w:rPr>
        <w:t xml:space="preserve"> Luciano </w:t>
      </w:r>
      <w:proofErr w:type="spellStart"/>
      <w:r w:rsidRPr="00FE42C5">
        <w:rPr>
          <w:rFonts w:eastAsiaTheme="majorEastAsia"/>
          <w:lang w:val="it-IT"/>
        </w:rPr>
        <w:t>Zùccoli</w:t>
      </w:r>
      <w:proofErr w:type="spellEnd"/>
    </w:p>
    <w:p w14:paraId="3D7C2C74" w14:textId="77777777" w:rsidR="00A1452B" w:rsidRDefault="00A1452B" w:rsidP="00A1452B">
      <w:pPr>
        <w:pStyle w:val="term"/>
      </w:pPr>
      <w:proofErr w:type="gramStart"/>
      <w:r w:rsidRPr="00925B7B">
        <w:t>section</w:t>
      </w:r>
      <w:proofErr w:type="gramEnd"/>
      <w:r w:rsidRPr="00925B7B">
        <w:t xml:space="preserve"> : </w:t>
      </w:r>
      <w:r>
        <w:t>Lettres italiennes</w:t>
      </w:r>
    </w:p>
    <w:p w14:paraId="5FC22133"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L. </w:t>
      </w:r>
      <w:proofErr w:type="spellStart"/>
      <w:r w:rsidRPr="00F8712A">
        <w:t>Capuana</w:t>
      </w:r>
      <w:proofErr w:type="spellEnd"/>
      <w:r>
        <w:t> :</w:t>
      </w:r>
      <w:r w:rsidRPr="00F8712A">
        <w:t xml:space="preserve"> </w:t>
      </w:r>
      <w:r w:rsidRPr="00F8712A">
        <w:rPr>
          <w:i/>
        </w:rPr>
        <w:t>L</w:t>
      </w:r>
      <w:r>
        <w:rPr>
          <w:i/>
        </w:rPr>
        <w:t>’</w:t>
      </w:r>
      <w:r w:rsidRPr="00F8712A">
        <w:rPr>
          <w:i/>
        </w:rPr>
        <w:t>Isola del sole</w:t>
      </w:r>
    </w:p>
    <w:p w14:paraId="3580912C" w14:textId="77777777" w:rsidR="00A1452B" w:rsidRPr="00925B7B" w:rsidRDefault="00A1452B" w:rsidP="00A1452B">
      <w:pPr>
        <w:pStyle w:val="term"/>
      </w:pPr>
      <w:proofErr w:type="gramStart"/>
      <w:r w:rsidRPr="00925B7B">
        <w:t>date</w:t>
      </w:r>
      <w:proofErr w:type="gramEnd"/>
      <w:r w:rsidRPr="00925B7B">
        <w:t> :</w:t>
      </w:r>
      <w:r>
        <w:t xml:space="preserve"> 1898-06</w:t>
      </w:r>
    </w:p>
    <w:p w14:paraId="204E1130"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 numéro 102, juin 1898</w:t>
      </w:r>
      <w:r w:rsidRPr="00925B7B">
        <w:t xml:space="preserve">, </w:t>
      </w:r>
      <w:r>
        <w:t>p. 917-923 [918]</w:t>
      </w:r>
    </w:p>
    <w:p w14:paraId="6DF62DDC" w14:textId="77777777" w:rsidR="00A1452B" w:rsidRPr="00F8712A" w:rsidRDefault="00A1452B" w:rsidP="00A1452B">
      <w:pPr>
        <w:pStyle w:val="Corpsdetexte"/>
        <w:rPr>
          <w:rFonts w:cs="Times New Roman"/>
        </w:rPr>
      </w:pPr>
      <w:r w:rsidRPr="00F8712A">
        <w:rPr>
          <w:rFonts w:cs="Times New Roman"/>
          <w:b/>
        </w:rPr>
        <w:t>L</w:t>
      </w:r>
      <w:r>
        <w:rPr>
          <w:rFonts w:cs="Times New Roman"/>
          <w:b/>
        </w:rPr>
        <w:t>’</w:t>
      </w:r>
      <w:r w:rsidRPr="00F8712A">
        <w:rPr>
          <w:rFonts w:cs="Times New Roman"/>
          <w:b/>
        </w:rPr>
        <w:t xml:space="preserve">Isola del </w:t>
      </w:r>
      <w:proofErr w:type="spellStart"/>
      <w:r w:rsidRPr="00F8712A">
        <w:rPr>
          <w:rFonts w:cs="Times New Roman"/>
          <w:b/>
        </w:rPr>
        <w:t>sole</w:t>
      </w:r>
      <w:proofErr w:type="spellEnd"/>
      <w:r w:rsidRPr="00F8712A">
        <w:rPr>
          <w:rFonts w:cs="Times New Roman"/>
        </w:rPr>
        <w:t xml:space="preserve"> (Catane, </w:t>
      </w:r>
      <w:proofErr w:type="spellStart"/>
      <w:r w:rsidRPr="00F8712A">
        <w:rPr>
          <w:rFonts w:cs="Times New Roman"/>
        </w:rPr>
        <w:t>Giannotta</w:t>
      </w:r>
      <w:proofErr w:type="spellEnd"/>
      <w:r w:rsidRPr="00F8712A">
        <w:rPr>
          <w:rFonts w:cs="Times New Roman"/>
        </w:rPr>
        <w:t xml:space="preserve">), de </w:t>
      </w:r>
      <w:r>
        <w:rPr>
          <w:rFonts w:cs="Times New Roman"/>
        </w:rPr>
        <w:t>M. </w:t>
      </w:r>
      <w:r w:rsidRPr="00F8712A">
        <w:rPr>
          <w:rFonts w:cs="Times New Roman"/>
        </w:rPr>
        <w:t xml:space="preserve">Luigi </w:t>
      </w:r>
      <w:proofErr w:type="spellStart"/>
      <w:r w:rsidRPr="00F8712A">
        <w:rPr>
          <w:rFonts w:cs="Times New Roman"/>
        </w:rPr>
        <w:t>Capuana</w:t>
      </w:r>
      <w:proofErr w:type="spellEnd"/>
      <w:r w:rsidRPr="00F8712A">
        <w:rPr>
          <w:rFonts w:cs="Times New Roman"/>
        </w:rPr>
        <w:t>, nous porte plus au midi de l</w:t>
      </w:r>
      <w:r>
        <w:rPr>
          <w:rFonts w:cs="Times New Roman"/>
        </w:rPr>
        <w:t>’</w:t>
      </w:r>
      <w:r w:rsidRPr="00F8712A">
        <w:rPr>
          <w:rFonts w:cs="Times New Roman"/>
        </w:rPr>
        <w:t>Italie, en Sicile. Il n</w:t>
      </w:r>
      <w:r>
        <w:rPr>
          <w:rFonts w:cs="Times New Roman"/>
        </w:rPr>
        <w:t>’</w:t>
      </w:r>
      <w:r w:rsidRPr="00F8712A">
        <w:rPr>
          <w:rFonts w:cs="Times New Roman"/>
        </w:rPr>
        <w:t>est que trop vrai que nous ayons sur cette île du soleil quelques préventions défavorables</w:t>
      </w:r>
      <w:r>
        <w:rPr>
          <w:rFonts w:cs="Times New Roman"/>
        </w:rPr>
        <w:t> ;</w:t>
      </w:r>
      <w:r w:rsidRPr="00F8712A">
        <w:rPr>
          <w:rFonts w:cs="Times New Roman"/>
        </w:rPr>
        <w:t xml:space="preserve"> même les Italiens qui voyagent peu ou qui voyaient mal, sont portés à faire une seule et même chose du paysan sicilien et du brigand</w:t>
      </w:r>
      <w:r>
        <w:rPr>
          <w:rFonts w:cs="Times New Roman"/>
        </w:rPr>
        <w:t> ;</w:t>
      </w:r>
      <w:r w:rsidRPr="00F8712A">
        <w:rPr>
          <w:rFonts w:cs="Times New Roman"/>
        </w:rPr>
        <w:t xml:space="preserve"> on voit ce peuple à travers les nouvelles mélodramatiques des vieilles écoles italienne et française, et on fait souvent une règle de l</w:t>
      </w:r>
      <w:r>
        <w:rPr>
          <w:rFonts w:cs="Times New Roman"/>
        </w:rPr>
        <w:t>’</w:t>
      </w:r>
      <w:r w:rsidRPr="00F8712A">
        <w:rPr>
          <w:rFonts w:cs="Times New Roman"/>
        </w:rPr>
        <w:t xml:space="preserve">exception. </w:t>
      </w:r>
      <w:r>
        <w:rPr>
          <w:rFonts w:cs="Times New Roman"/>
        </w:rPr>
        <w:t>M. </w:t>
      </w:r>
      <w:proofErr w:type="spellStart"/>
      <w:r w:rsidRPr="00F8712A">
        <w:rPr>
          <w:rFonts w:cs="Times New Roman"/>
        </w:rPr>
        <w:t>Capuana</w:t>
      </w:r>
      <w:proofErr w:type="spellEnd"/>
      <w:r w:rsidRPr="00F8712A">
        <w:rPr>
          <w:rFonts w:cs="Times New Roman"/>
        </w:rPr>
        <w:t>, qui avec M</w:t>
      </w:r>
      <w:r>
        <w:rPr>
          <w:rFonts w:cs="Times New Roman"/>
        </w:rPr>
        <w:t>M. </w:t>
      </w:r>
      <w:r w:rsidRPr="00F8712A">
        <w:rPr>
          <w:rFonts w:cs="Times New Roman"/>
        </w:rPr>
        <w:t>Verga et De Roberto forme l</w:t>
      </w:r>
      <w:r>
        <w:rPr>
          <w:rFonts w:cs="Times New Roman"/>
        </w:rPr>
        <w:t>’</w:t>
      </w:r>
      <w:r w:rsidRPr="00F8712A">
        <w:rPr>
          <w:rFonts w:cs="Times New Roman"/>
        </w:rPr>
        <w:t>illustre triade littéraire de la Sicile, lève enfin la voix en faveur de ce pays pittoresque et méconnu</w:t>
      </w:r>
      <w:r>
        <w:rPr>
          <w:rFonts w:cs="Times New Roman"/>
        </w:rPr>
        <w:t> ;</w:t>
      </w:r>
      <w:r w:rsidRPr="00F8712A">
        <w:rPr>
          <w:rFonts w:cs="Times New Roman"/>
        </w:rPr>
        <w:t xml:space="preserve"> dans plusieurs chapitres chauds et brillants, s</w:t>
      </w:r>
      <w:r>
        <w:rPr>
          <w:rFonts w:cs="Times New Roman"/>
        </w:rPr>
        <w:t>’</w:t>
      </w:r>
      <w:r w:rsidRPr="00F8712A">
        <w:rPr>
          <w:rFonts w:cs="Times New Roman"/>
        </w:rPr>
        <w:t>il n</w:t>
      </w:r>
      <w:r>
        <w:rPr>
          <w:rFonts w:cs="Times New Roman"/>
        </w:rPr>
        <w:t>’</w:t>
      </w:r>
      <w:r w:rsidRPr="00F8712A">
        <w:rPr>
          <w:rFonts w:cs="Times New Roman"/>
        </w:rPr>
        <w:t>efface pas complètement la légende, il la réduit à des proportions qui mettent l</w:t>
      </w:r>
      <w:r>
        <w:rPr>
          <w:rFonts w:cs="Times New Roman"/>
        </w:rPr>
        <w:t>’</w:t>
      </w:r>
      <w:r w:rsidRPr="00F8712A">
        <w:rPr>
          <w:rFonts w:cs="Times New Roman"/>
        </w:rPr>
        <w:t>île du soleil sur le pied de tout autre pays, où l</w:t>
      </w:r>
      <w:r>
        <w:rPr>
          <w:rFonts w:cs="Times New Roman"/>
        </w:rPr>
        <w:t>’</w:t>
      </w:r>
      <w:r w:rsidRPr="00F8712A">
        <w:rPr>
          <w:rFonts w:cs="Times New Roman"/>
        </w:rPr>
        <w:t>on vole et l</w:t>
      </w:r>
      <w:r>
        <w:rPr>
          <w:rFonts w:cs="Times New Roman"/>
        </w:rPr>
        <w:t>’</w:t>
      </w:r>
      <w:r w:rsidRPr="00F8712A">
        <w:rPr>
          <w:rFonts w:cs="Times New Roman"/>
        </w:rPr>
        <w:t xml:space="preserve">on tue </w:t>
      </w:r>
      <w:r w:rsidRPr="00F8712A">
        <w:rPr>
          <w:rFonts w:cs="Times New Roman"/>
        </w:rPr>
        <w:lastRenderedPageBreak/>
        <w:t xml:space="preserve">de temps à autre, sans en faire une spécialité ethnographique. Le livre de </w:t>
      </w:r>
      <w:r>
        <w:rPr>
          <w:rFonts w:cs="Times New Roman"/>
        </w:rPr>
        <w:t>M. </w:t>
      </w:r>
      <w:proofErr w:type="spellStart"/>
      <w:r w:rsidRPr="00F8712A">
        <w:rPr>
          <w:rFonts w:cs="Times New Roman"/>
        </w:rPr>
        <w:t>Capuana</w:t>
      </w:r>
      <w:proofErr w:type="spellEnd"/>
      <w:r w:rsidRPr="00F8712A">
        <w:rPr>
          <w:rFonts w:cs="Times New Roman"/>
        </w:rPr>
        <w:t xml:space="preserve"> est mouvementé et riche d</w:t>
      </w:r>
      <w:r>
        <w:rPr>
          <w:rFonts w:cs="Times New Roman"/>
        </w:rPr>
        <w:t>’</w:t>
      </w:r>
      <w:r w:rsidRPr="00F8712A">
        <w:rPr>
          <w:rFonts w:cs="Times New Roman"/>
        </w:rPr>
        <w:t>anecdotes</w:t>
      </w:r>
      <w:r>
        <w:rPr>
          <w:rFonts w:cs="Times New Roman"/>
        </w:rPr>
        <w:t> ;</w:t>
      </w:r>
      <w:r w:rsidRPr="00F8712A">
        <w:rPr>
          <w:rFonts w:cs="Times New Roman"/>
        </w:rPr>
        <w:t xml:space="preserve"> on le lit donc avec plaisir et non sans profit.</w:t>
      </w:r>
    </w:p>
    <w:p w14:paraId="184A3F72" w14:textId="77777777" w:rsidR="00A1452B" w:rsidRPr="00FE42C5" w:rsidRDefault="00A1452B" w:rsidP="00A1452B">
      <w:pPr>
        <w:pStyle w:val="Titre3"/>
        <w:rPr>
          <w:lang w:val="it-IT"/>
        </w:rPr>
      </w:pPr>
      <w:r w:rsidRPr="00FE42C5">
        <w:rPr>
          <w:lang w:val="it-IT"/>
        </w:rPr>
        <w:t>M. </w:t>
      </w:r>
      <w:proofErr w:type="gramStart"/>
      <w:r w:rsidRPr="00FE42C5">
        <w:rPr>
          <w:lang w:val="it-IT"/>
        </w:rPr>
        <w:t>Morasso :</w:t>
      </w:r>
      <w:proofErr w:type="gramEnd"/>
      <w:r w:rsidRPr="00FE42C5">
        <w:rPr>
          <w:lang w:val="it-IT"/>
        </w:rPr>
        <w:t xml:space="preserve"> </w:t>
      </w:r>
      <w:r w:rsidRPr="00FE42C5">
        <w:rPr>
          <w:i/>
          <w:lang w:val="it-IT"/>
        </w:rPr>
        <w:t>Uomini e idee del domani</w:t>
      </w:r>
    </w:p>
    <w:p w14:paraId="7370A8E4"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article-1898-06_918c</w:t>
      </w:r>
    </w:p>
    <w:p w14:paraId="440C20AC"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204E4B6A" w14:textId="77777777" w:rsidR="00A1452B" w:rsidRPr="00FE42C5" w:rsidRDefault="00A1452B" w:rsidP="00A1452B">
      <w:pPr>
        <w:pStyle w:val="term"/>
        <w:rPr>
          <w:lang w:val="it-IT"/>
        </w:rPr>
      </w:pPr>
      <w:proofErr w:type="spellStart"/>
      <w:proofErr w:type="gramStart"/>
      <w:r w:rsidRPr="00FE42C5">
        <w:rPr>
          <w:lang w:val="it-IT"/>
        </w:rPr>
        <w:t>signed</w:t>
      </w:r>
      <w:proofErr w:type="spellEnd"/>
      <w:r w:rsidRPr="00FE42C5">
        <w:rPr>
          <w:lang w:val="it-IT"/>
        </w:rPr>
        <w:t> :</w:t>
      </w:r>
      <w:proofErr w:type="gramEnd"/>
      <w:r w:rsidRPr="00FE42C5">
        <w:rPr>
          <w:lang w:val="it-IT"/>
        </w:rPr>
        <w:t xml:space="preserve"> Luciano </w:t>
      </w:r>
      <w:proofErr w:type="spellStart"/>
      <w:r w:rsidRPr="00FE42C5">
        <w:rPr>
          <w:rFonts w:eastAsiaTheme="majorEastAsia"/>
          <w:lang w:val="it-IT"/>
        </w:rPr>
        <w:t>Zùccoli</w:t>
      </w:r>
      <w:proofErr w:type="spellEnd"/>
    </w:p>
    <w:p w14:paraId="76AFEEAE" w14:textId="77777777" w:rsidR="00A1452B" w:rsidRPr="00FE42C5" w:rsidRDefault="00A1452B" w:rsidP="00A1452B">
      <w:pPr>
        <w:pStyle w:val="term"/>
        <w:rPr>
          <w:lang w:val="it-IT"/>
        </w:rPr>
      </w:pPr>
      <w:proofErr w:type="gramStart"/>
      <w:r w:rsidRPr="00FE42C5">
        <w:rPr>
          <w:lang w:val="it-IT"/>
        </w:rPr>
        <w:t>section :</w:t>
      </w:r>
      <w:proofErr w:type="gramEnd"/>
      <w:r w:rsidRPr="00FE42C5">
        <w:rPr>
          <w:lang w:val="it-IT"/>
        </w:rPr>
        <w:t xml:space="preserve"> </w:t>
      </w:r>
      <w:proofErr w:type="spellStart"/>
      <w:r w:rsidRPr="00FE42C5">
        <w:rPr>
          <w:lang w:val="it-IT"/>
        </w:rPr>
        <w:t>Lettres</w:t>
      </w:r>
      <w:proofErr w:type="spellEnd"/>
      <w:r w:rsidRPr="00FE42C5">
        <w:rPr>
          <w:lang w:val="it-IT"/>
        </w:rPr>
        <w:t xml:space="preserve"> </w:t>
      </w:r>
      <w:proofErr w:type="spellStart"/>
      <w:r w:rsidRPr="00FE42C5">
        <w:rPr>
          <w:lang w:val="it-IT"/>
        </w:rPr>
        <w:t>italiennes</w:t>
      </w:r>
      <w:proofErr w:type="spellEnd"/>
    </w:p>
    <w:p w14:paraId="56648CDC" w14:textId="77777777" w:rsidR="00A1452B" w:rsidRPr="00FE42C5" w:rsidRDefault="00A1452B" w:rsidP="00A1452B">
      <w:pPr>
        <w:pStyle w:val="term"/>
        <w:rPr>
          <w:lang w:val="it-IT"/>
        </w:rPr>
      </w:pPr>
      <w:proofErr w:type="spellStart"/>
      <w:proofErr w:type="gramStart"/>
      <w:r w:rsidRPr="00FE42C5">
        <w:rPr>
          <w:lang w:val="it-IT"/>
        </w:rPr>
        <w:t>title</w:t>
      </w:r>
      <w:proofErr w:type="spellEnd"/>
      <w:r w:rsidRPr="00FE42C5">
        <w:rPr>
          <w:lang w:val="it-IT"/>
        </w:rPr>
        <w:t> :</w:t>
      </w:r>
      <w:proofErr w:type="gramEnd"/>
      <w:r w:rsidRPr="00FE42C5">
        <w:rPr>
          <w:lang w:val="it-IT"/>
        </w:rPr>
        <w:t xml:space="preserve"> M. Morasso : </w:t>
      </w:r>
      <w:r w:rsidRPr="00FE42C5">
        <w:rPr>
          <w:i/>
          <w:lang w:val="it-IT"/>
        </w:rPr>
        <w:t>Uomini e idee del domani</w:t>
      </w:r>
    </w:p>
    <w:p w14:paraId="6A7CB34E" w14:textId="77777777" w:rsidR="00A1452B" w:rsidRPr="00925B7B" w:rsidRDefault="00A1452B" w:rsidP="00A1452B">
      <w:pPr>
        <w:pStyle w:val="term"/>
      </w:pPr>
      <w:proofErr w:type="gramStart"/>
      <w:r w:rsidRPr="00925B7B">
        <w:t>date</w:t>
      </w:r>
      <w:proofErr w:type="gramEnd"/>
      <w:r w:rsidRPr="00925B7B">
        <w:t> :</w:t>
      </w:r>
      <w:r>
        <w:t xml:space="preserve"> 1898-06</w:t>
      </w:r>
    </w:p>
    <w:p w14:paraId="4CF799F1"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 numéro 102, juin 1898</w:t>
      </w:r>
      <w:r w:rsidRPr="00925B7B">
        <w:t xml:space="preserve">, </w:t>
      </w:r>
      <w:r>
        <w:t>p. 917-923 [918-920]</w:t>
      </w:r>
    </w:p>
    <w:p w14:paraId="51D98DE3" w14:textId="0847200F" w:rsidR="00A1452B" w:rsidRPr="00F8712A" w:rsidRDefault="00A1452B" w:rsidP="00A1452B">
      <w:pPr>
        <w:pStyle w:val="Corpsdetexte"/>
        <w:rPr>
          <w:rFonts w:cs="Times New Roman"/>
        </w:rPr>
      </w:pPr>
      <w:proofErr w:type="spellStart"/>
      <w:r w:rsidRPr="00F8712A">
        <w:rPr>
          <w:rFonts w:cs="Times New Roman"/>
          <w:b/>
        </w:rPr>
        <w:t>Uomini</w:t>
      </w:r>
      <w:proofErr w:type="spellEnd"/>
      <w:r w:rsidRPr="00F8712A">
        <w:rPr>
          <w:rFonts w:cs="Times New Roman"/>
          <w:b/>
        </w:rPr>
        <w:t xml:space="preserve"> e </w:t>
      </w:r>
      <w:proofErr w:type="spellStart"/>
      <w:r w:rsidRPr="00F8712A">
        <w:rPr>
          <w:rFonts w:cs="Times New Roman"/>
          <w:b/>
        </w:rPr>
        <w:t>idee</w:t>
      </w:r>
      <w:proofErr w:type="spellEnd"/>
      <w:r w:rsidRPr="00F8712A">
        <w:rPr>
          <w:rFonts w:cs="Times New Roman"/>
          <w:b/>
        </w:rPr>
        <w:t xml:space="preserve"> del </w:t>
      </w:r>
      <w:proofErr w:type="spellStart"/>
      <w:r w:rsidRPr="00F8712A">
        <w:rPr>
          <w:rFonts w:cs="Times New Roman"/>
          <w:b/>
        </w:rPr>
        <w:t>domani</w:t>
      </w:r>
      <w:proofErr w:type="spellEnd"/>
      <w:r w:rsidRPr="00F8712A">
        <w:rPr>
          <w:rFonts w:cs="Times New Roman"/>
        </w:rPr>
        <w:t xml:space="preserve"> (Turin, Bocca), par </w:t>
      </w:r>
      <w:r>
        <w:rPr>
          <w:rFonts w:cs="Times New Roman"/>
        </w:rPr>
        <w:t>M. </w:t>
      </w:r>
      <w:r w:rsidRPr="00F8712A">
        <w:rPr>
          <w:rFonts w:cs="Times New Roman"/>
        </w:rPr>
        <w:t>Mario Morasso, est l</w:t>
      </w:r>
      <w:r>
        <w:rPr>
          <w:rFonts w:cs="Times New Roman"/>
        </w:rPr>
        <w:t>’</w:t>
      </w:r>
      <w:r w:rsidRPr="00F8712A">
        <w:rPr>
          <w:rFonts w:cs="Times New Roman"/>
        </w:rPr>
        <w:t>œuvre d</w:t>
      </w:r>
      <w:r>
        <w:rPr>
          <w:rFonts w:cs="Times New Roman"/>
        </w:rPr>
        <w:t>’</w:t>
      </w:r>
      <w:r w:rsidRPr="00F8712A">
        <w:rPr>
          <w:rFonts w:cs="Times New Roman"/>
        </w:rPr>
        <w:t>un talent encore jeune, âpre et désordonné, quoique singulièrement conscient et robuste</w:t>
      </w:r>
      <w:r>
        <w:rPr>
          <w:rFonts w:cs="Times New Roman"/>
        </w:rPr>
        <w:t> ;</w:t>
      </w:r>
      <w:r w:rsidRPr="00F8712A">
        <w:rPr>
          <w:rFonts w:cs="Times New Roman"/>
        </w:rPr>
        <w:t xml:space="preserve"> le</w:t>
      </w:r>
      <w:r>
        <w:rPr>
          <w:rFonts w:cs="Times New Roman"/>
        </w:rPr>
        <w:t xml:space="preserve"> </w:t>
      </w:r>
      <w:r w:rsidRPr="00F8712A">
        <w:rPr>
          <w:rFonts w:cs="Times New Roman"/>
        </w:rPr>
        <w:t>défaut le plus dangereux de cet écrivain, c</w:t>
      </w:r>
      <w:r>
        <w:rPr>
          <w:rFonts w:cs="Times New Roman"/>
        </w:rPr>
        <w:t>’</w:t>
      </w:r>
      <w:r w:rsidRPr="00F8712A">
        <w:rPr>
          <w:rFonts w:cs="Times New Roman"/>
        </w:rPr>
        <w:t xml:space="preserve">est </w:t>
      </w:r>
      <w:del w:id="102" w:author="Marguerite-Marie Bordry" w:date="2018-12-07T17:23:00Z">
        <w:r w:rsidRPr="00F8712A" w:rsidDel="002253B3">
          <w:rPr>
            <w:rFonts w:cs="Times New Roman"/>
          </w:rPr>
          <w:delText xml:space="preserve">In </w:delText>
        </w:r>
      </w:del>
      <w:ins w:id="103" w:author="Marguerite-Marie Bordry" w:date="2018-12-07T17:23:00Z">
        <w:r w:rsidR="002253B3">
          <w:rPr>
            <w:rFonts w:cs="Times New Roman"/>
          </w:rPr>
          <w:t>la</w:t>
        </w:r>
        <w:r w:rsidR="002253B3" w:rsidRPr="00F8712A">
          <w:rPr>
            <w:rFonts w:cs="Times New Roman"/>
          </w:rPr>
          <w:t xml:space="preserve"> </w:t>
        </w:r>
      </w:ins>
      <w:r w:rsidRPr="00F8712A">
        <w:rPr>
          <w:rFonts w:cs="Times New Roman"/>
        </w:rPr>
        <w:t xml:space="preserve">foi dans un avenir social trop absolument dissemblable du présent et du passé. </w:t>
      </w:r>
      <w:r w:rsidRPr="00F8712A">
        <w:rPr>
          <w:rFonts w:cs="Times New Roman"/>
          <w:i/>
        </w:rPr>
        <w:t>L</w:t>
      </w:r>
      <w:r>
        <w:rPr>
          <w:rFonts w:cs="Times New Roman"/>
          <w:i/>
        </w:rPr>
        <w:t>’</w:t>
      </w:r>
      <w:proofErr w:type="spellStart"/>
      <w:r w:rsidRPr="00F8712A">
        <w:rPr>
          <w:rFonts w:cs="Times New Roman"/>
          <w:i/>
        </w:rPr>
        <w:t>égoarchie</w:t>
      </w:r>
      <w:proofErr w:type="spellEnd"/>
      <w:r w:rsidRPr="00F8712A">
        <w:rPr>
          <w:rFonts w:cs="Times New Roman"/>
        </w:rPr>
        <w:t>, c</w:t>
      </w:r>
      <w:r>
        <w:rPr>
          <w:rFonts w:cs="Times New Roman"/>
        </w:rPr>
        <w:t>’</w:t>
      </w:r>
      <w:r w:rsidRPr="00F8712A">
        <w:rPr>
          <w:rFonts w:cs="Times New Roman"/>
        </w:rPr>
        <w:t>est-à-dire le sentiment de soi-même, la personnalité érigée en religion jalouse et fière, c</w:t>
      </w:r>
      <w:r>
        <w:rPr>
          <w:rFonts w:cs="Times New Roman"/>
        </w:rPr>
        <w:t>’</w:t>
      </w:r>
      <w:r w:rsidRPr="00F8712A">
        <w:rPr>
          <w:rFonts w:cs="Times New Roman"/>
        </w:rPr>
        <w:t>est le fond de ce livre comme c</w:t>
      </w:r>
      <w:r>
        <w:rPr>
          <w:rFonts w:cs="Times New Roman"/>
        </w:rPr>
        <w:t>’</w:t>
      </w:r>
      <w:r w:rsidRPr="00F8712A">
        <w:rPr>
          <w:rFonts w:cs="Times New Roman"/>
        </w:rPr>
        <w:t>est le fond de l</w:t>
      </w:r>
      <w:r>
        <w:rPr>
          <w:rFonts w:cs="Times New Roman"/>
        </w:rPr>
        <w:t>’</w:t>
      </w:r>
      <w:r w:rsidRPr="00F8712A">
        <w:rPr>
          <w:rFonts w:cs="Times New Roman"/>
        </w:rPr>
        <w:t>âme du jeune penseur qui l</w:t>
      </w:r>
      <w:r>
        <w:rPr>
          <w:rFonts w:cs="Times New Roman"/>
        </w:rPr>
        <w:t>’</w:t>
      </w:r>
      <w:r w:rsidRPr="00F8712A">
        <w:rPr>
          <w:rFonts w:cs="Times New Roman"/>
        </w:rPr>
        <w:t>a dicté</w:t>
      </w:r>
      <w:r>
        <w:rPr>
          <w:rFonts w:cs="Times New Roman"/>
        </w:rPr>
        <w:t> ;</w:t>
      </w:r>
      <w:r w:rsidRPr="00F8712A">
        <w:rPr>
          <w:rFonts w:cs="Times New Roman"/>
        </w:rPr>
        <w:t xml:space="preserve"> mais serré dans un monde plat, utilitaire, insouciant et mou, serré enfin dans la société moderne, </w:t>
      </w:r>
      <w:r>
        <w:rPr>
          <w:rFonts w:cs="Times New Roman"/>
        </w:rPr>
        <w:t>M. </w:t>
      </w:r>
      <w:r w:rsidRPr="00F8712A">
        <w:rPr>
          <w:rFonts w:cs="Times New Roman"/>
        </w:rPr>
        <w:t>Morasso a pour le moment toute l</w:t>
      </w:r>
      <w:r>
        <w:rPr>
          <w:rFonts w:cs="Times New Roman"/>
        </w:rPr>
        <w:t>’</w:t>
      </w:r>
      <w:r w:rsidRPr="00F8712A">
        <w:rPr>
          <w:rFonts w:cs="Times New Roman"/>
        </w:rPr>
        <w:t>allure d</w:t>
      </w:r>
      <w:r>
        <w:rPr>
          <w:rFonts w:cs="Times New Roman"/>
        </w:rPr>
        <w:t>’</w:t>
      </w:r>
      <w:r w:rsidRPr="00F8712A">
        <w:rPr>
          <w:rFonts w:cs="Times New Roman"/>
        </w:rPr>
        <w:t>un réactionnaire, ce qui peut inspirer des antipathies plutôt que d</w:t>
      </w:r>
      <w:r>
        <w:rPr>
          <w:rFonts w:cs="Times New Roman"/>
        </w:rPr>
        <w:t>’</w:t>
      </w:r>
      <w:r w:rsidRPr="00F8712A">
        <w:rPr>
          <w:rFonts w:cs="Times New Roman"/>
        </w:rPr>
        <w:t>aider à la cause qu</w:t>
      </w:r>
      <w:r>
        <w:rPr>
          <w:rFonts w:cs="Times New Roman"/>
        </w:rPr>
        <w:t>’</w:t>
      </w:r>
      <w:r w:rsidRPr="00F8712A">
        <w:rPr>
          <w:rFonts w:cs="Times New Roman"/>
        </w:rPr>
        <w:t>il prêche. Comme le titre du livre nous le révèle, l</w:t>
      </w:r>
      <w:r>
        <w:rPr>
          <w:rFonts w:cs="Times New Roman"/>
        </w:rPr>
        <w:t>’</w:t>
      </w:r>
      <w:r w:rsidRPr="00F8712A">
        <w:rPr>
          <w:rFonts w:cs="Times New Roman"/>
        </w:rPr>
        <w:t>auteur tâche d</w:t>
      </w:r>
      <w:r>
        <w:rPr>
          <w:rFonts w:cs="Times New Roman"/>
        </w:rPr>
        <w:t>’</w:t>
      </w:r>
      <w:r w:rsidRPr="00F8712A">
        <w:rPr>
          <w:rFonts w:cs="Times New Roman"/>
        </w:rPr>
        <w:t>insuffler la vie à des aspirations nouvelles, encore vagues, encore faibles, encore pâles</w:t>
      </w:r>
      <w:r>
        <w:rPr>
          <w:rFonts w:cs="Times New Roman"/>
        </w:rPr>
        <w:t> ;</w:t>
      </w:r>
      <w:r w:rsidRPr="00F8712A">
        <w:rPr>
          <w:rFonts w:cs="Times New Roman"/>
        </w:rPr>
        <w:t xml:space="preserve"> il marche donc forcément dans un pays de brouillard, où plusieurs se refuseraient à le suivre. Il est pourtant assez remarquable qu</w:t>
      </w:r>
      <w:r>
        <w:rPr>
          <w:rFonts w:cs="Times New Roman"/>
        </w:rPr>
        <w:t>’</w:t>
      </w:r>
      <w:r w:rsidRPr="00F8712A">
        <w:rPr>
          <w:rFonts w:cs="Times New Roman"/>
        </w:rPr>
        <w:t>il ne se soit pas complètement égaré et que son talent jette parfois une lumière vive sur les problèmes qu</w:t>
      </w:r>
      <w:r>
        <w:rPr>
          <w:rFonts w:cs="Times New Roman"/>
        </w:rPr>
        <w:t>’</w:t>
      </w:r>
      <w:r w:rsidRPr="00F8712A">
        <w:rPr>
          <w:rFonts w:cs="Times New Roman"/>
        </w:rPr>
        <w:t>il affronte. Son œuvre est le résultat de sérieuses études, et en effet, lorsqu</w:t>
      </w:r>
      <w:r>
        <w:rPr>
          <w:rFonts w:cs="Times New Roman"/>
        </w:rPr>
        <w:t>’</w:t>
      </w:r>
      <w:r w:rsidRPr="00F8712A">
        <w:rPr>
          <w:rFonts w:cs="Times New Roman"/>
        </w:rPr>
        <w:t>il se borne à la partie positive, à l</w:t>
      </w:r>
      <w:r>
        <w:rPr>
          <w:rFonts w:cs="Times New Roman"/>
        </w:rPr>
        <w:t>’</w:t>
      </w:r>
      <w:r w:rsidRPr="00F8712A">
        <w:rPr>
          <w:rFonts w:cs="Times New Roman"/>
        </w:rPr>
        <w:t>origine des races européennes, à l</w:t>
      </w:r>
      <w:r>
        <w:rPr>
          <w:rFonts w:cs="Times New Roman"/>
        </w:rPr>
        <w:t>’</w:t>
      </w:r>
      <w:r w:rsidRPr="00F8712A">
        <w:rPr>
          <w:rFonts w:cs="Times New Roman"/>
        </w:rPr>
        <w:t>art primitif, à la physiologie du métier des armes, à la question sexuelle, etc., ses vues sont claires, maintes fois hardies et</w:t>
      </w:r>
      <w:r>
        <w:rPr>
          <w:rFonts w:cs="Times New Roman"/>
        </w:rPr>
        <w:t xml:space="preserve"> originales. Le défaut, je le ré</w:t>
      </w:r>
      <w:r w:rsidRPr="00F8712A">
        <w:rPr>
          <w:rFonts w:cs="Times New Roman"/>
        </w:rPr>
        <w:t>pète, c</w:t>
      </w:r>
      <w:r>
        <w:rPr>
          <w:rFonts w:cs="Times New Roman"/>
        </w:rPr>
        <w:t>’</w:t>
      </w:r>
      <w:r w:rsidRPr="00F8712A">
        <w:rPr>
          <w:rFonts w:cs="Times New Roman"/>
        </w:rPr>
        <w:t>est l</w:t>
      </w:r>
      <w:r>
        <w:rPr>
          <w:rFonts w:cs="Times New Roman"/>
        </w:rPr>
        <w:t>’</w:t>
      </w:r>
      <w:r w:rsidRPr="00F8712A">
        <w:rPr>
          <w:rFonts w:cs="Times New Roman"/>
        </w:rPr>
        <w:t>avenir calculé et prophétisé sur cette base positive. Me</w:t>
      </w:r>
      <w:ins w:id="104" w:author="Marguerite-Marie Bordry" w:date="2018-12-07T17:23:00Z">
        <w:r w:rsidR="008E3F31">
          <w:rPr>
            <w:rFonts w:cs="Times New Roman"/>
          </w:rPr>
          <w:t>s</w:t>
        </w:r>
      </w:ins>
      <w:r w:rsidRPr="00F8712A">
        <w:rPr>
          <w:rFonts w:cs="Times New Roman"/>
        </w:rPr>
        <w:t xml:space="preserve"> convictions, ou mieux mon scepticisme, tendent à me faire croire qu</w:t>
      </w:r>
      <w:r>
        <w:rPr>
          <w:rFonts w:cs="Times New Roman"/>
        </w:rPr>
        <w:t>’</w:t>
      </w:r>
      <w:r w:rsidRPr="00F8712A">
        <w:rPr>
          <w:rFonts w:cs="Times New Roman"/>
        </w:rPr>
        <w:t>il n</w:t>
      </w:r>
      <w:r>
        <w:rPr>
          <w:rFonts w:cs="Times New Roman"/>
        </w:rPr>
        <w:t>’</w:t>
      </w:r>
      <w:r w:rsidRPr="00F8712A">
        <w:rPr>
          <w:rFonts w:cs="Times New Roman"/>
        </w:rPr>
        <w:t>y a pas d</w:t>
      </w:r>
      <w:r>
        <w:rPr>
          <w:rFonts w:cs="Times New Roman"/>
        </w:rPr>
        <w:t>’</w:t>
      </w:r>
      <w:r w:rsidRPr="00F8712A">
        <w:rPr>
          <w:rFonts w:cs="Times New Roman"/>
        </w:rPr>
        <w:t>avenir pour l</w:t>
      </w:r>
      <w:r>
        <w:rPr>
          <w:rFonts w:cs="Times New Roman"/>
        </w:rPr>
        <w:t>’</w:t>
      </w:r>
      <w:r w:rsidRPr="00F8712A">
        <w:rPr>
          <w:rFonts w:cs="Times New Roman"/>
        </w:rPr>
        <w:t>âme, couleuvre douloureuse qui se replie infatigablement sur elle-même. Non pour l</w:t>
      </w:r>
      <w:r>
        <w:rPr>
          <w:rFonts w:cs="Times New Roman"/>
        </w:rPr>
        <w:t>’</w:t>
      </w:r>
      <w:r w:rsidRPr="00F8712A">
        <w:rPr>
          <w:rFonts w:cs="Times New Roman"/>
        </w:rPr>
        <w:t>âme, mais pour la collectivité, il y a ce qui s</w:t>
      </w:r>
      <w:r>
        <w:rPr>
          <w:rFonts w:cs="Times New Roman"/>
        </w:rPr>
        <w:t>’</w:t>
      </w:r>
      <w:r w:rsidRPr="00F8712A">
        <w:rPr>
          <w:rFonts w:cs="Times New Roman"/>
        </w:rPr>
        <w:t>appelle naïvement progrès, le chemin de fer au lieu de la diligence, le télégraphe au lieu du messager, la lumière électrique au lieu d</w:t>
      </w:r>
      <w:r>
        <w:rPr>
          <w:rFonts w:cs="Times New Roman"/>
        </w:rPr>
        <w:t>’</w:t>
      </w:r>
      <w:r w:rsidRPr="00F8712A">
        <w:rPr>
          <w:rFonts w:cs="Times New Roman"/>
        </w:rPr>
        <w:t>une chandelle de suif</w:t>
      </w:r>
      <w:r>
        <w:rPr>
          <w:rFonts w:cs="Times New Roman"/>
        </w:rPr>
        <w:t> ;</w:t>
      </w:r>
      <w:r w:rsidRPr="00F8712A">
        <w:rPr>
          <w:rFonts w:cs="Times New Roman"/>
        </w:rPr>
        <w:t xml:space="preserve"> dans ce genre, nous avons aussi un avenir, la machine à voler, les aérostats dirigeables, tout ce qui, enfin peut faire le bonheur de </w:t>
      </w:r>
      <w:r>
        <w:rPr>
          <w:rFonts w:cs="Times New Roman"/>
        </w:rPr>
        <w:t>M. </w:t>
      </w:r>
      <w:r w:rsidRPr="00F8712A">
        <w:rPr>
          <w:rFonts w:cs="Times New Roman"/>
        </w:rPr>
        <w:t>Guglielmo Ferre</w:t>
      </w:r>
      <w:r>
        <w:rPr>
          <w:rFonts w:cs="Times New Roman"/>
        </w:rPr>
        <w:t>r</w:t>
      </w:r>
      <w:r w:rsidRPr="00F8712A">
        <w:rPr>
          <w:rFonts w:cs="Times New Roman"/>
        </w:rPr>
        <w:t>o. Mais cela n</w:t>
      </w:r>
      <w:r>
        <w:rPr>
          <w:rFonts w:cs="Times New Roman"/>
        </w:rPr>
        <w:t>’</w:t>
      </w:r>
      <w:r w:rsidRPr="00F8712A">
        <w:rPr>
          <w:rFonts w:cs="Times New Roman"/>
        </w:rPr>
        <w:t>intéresse pas l</w:t>
      </w:r>
      <w:r>
        <w:rPr>
          <w:rFonts w:cs="Times New Roman"/>
        </w:rPr>
        <w:t>’</w:t>
      </w:r>
      <w:r w:rsidRPr="00F8712A">
        <w:rPr>
          <w:rFonts w:cs="Times New Roman"/>
        </w:rPr>
        <w:t xml:space="preserve">âme, pour laquelle les siècles futurs passeront en vain. Or, </w:t>
      </w:r>
      <w:r>
        <w:rPr>
          <w:rFonts w:cs="Times New Roman"/>
        </w:rPr>
        <w:t>M. </w:t>
      </w:r>
      <w:r w:rsidRPr="00F8712A">
        <w:rPr>
          <w:rFonts w:cs="Times New Roman"/>
        </w:rPr>
        <w:t>Morasso a l</w:t>
      </w:r>
      <w:r>
        <w:rPr>
          <w:rFonts w:cs="Times New Roman"/>
        </w:rPr>
        <w:t>’</w:t>
      </w:r>
      <w:r w:rsidRPr="00F8712A">
        <w:rPr>
          <w:rFonts w:cs="Times New Roman"/>
        </w:rPr>
        <w:t>air de croire vraiment à quelque mutation radicale de la Société, basée sur des mutations radicales de l</w:t>
      </w:r>
      <w:r>
        <w:rPr>
          <w:rFonts w:cs="Times New Roman"/>
        </w:rPr>
        <w:t>’</w:t>
      </w:r>
      <w:r w:rsidRPr="00F8712A">
        <w:rPr>
          <w:rFonts w:cs="Times New Roman"/>
        </w:rPr>
        <w:t xml:space="preserve">âme et sur la religion du </w:t>
      </w:r>
      <w:r w:rsidRPr="00F8712A">
        <w:rPr>
          <w:rFonts w:cs="Times New Roman"/>
          <w:i/>
        </w:rPr>
        <w:t xml:space="preserve">moi, </w:t>
      </w:r>
      <w:r w:rsidRPr="00F8712A">
        <w:rPr>
          <w:rFonts w:cs="Times New Roman"/>
        </w:rPr>
        <w:t>sur l</w:t>
      </w:r>
      <w:r>
        <w:rPr>
          <w:rFonts w:cs="Times New Roman"/>
        </w:rPr>
        <w:t>’</w:t>
      </w:r>
      <w:proofErr w:type="spellStart"/>
      <w:r w:rsidRPr="00F8712A">
        <w:rPr>
          <w:rFonts w:cs="Times New Roman"/>
        </w:rPr>
        <w:t>égoarchie</w:t>
      </w:r>
      <w:proofErr w:type="spellEnd"/>
      <w:r w:rsidRPr="00F8712A">
        <w:rPr>
          <w:rFonts w:cs="Times New Roman"/>
        </w:rPr>
        <w:t>, en un mot</w:t>
      </w:r>
      <w:r>
        <w:rPr>
          <w:rFonts w:cs="Times New Roman"/>
        </w:rPr>
        <w:t> :</w:t>
      </w:r>
      <w:r w:rsidRPr="00F8712A">
        <w:rPr>
          <w:rFonts w:cs="Times New Roman"/>
        </w:rPr>
        <w:t xml:space="preserve"> c</w:t>
      </w:r>
      <w:r>
        <w:rPr>
          <w:rFonts w:cs="Times New Roman"/>
        </w:rPr>
        <w:t>’</w:t>
      </w:r>
      <w:r w:rsidRPr="00F8712A">
        <w:rPr>
          <w:rFonts w:cs="Times New Roman"/>
        </w:rPr>
        <w:t xml:space="preserve">est-à-dire que </w:t>
      </w:r>
      <w:r>
        <w:rPr>
          <w:rFonts w:cs="Times New Roman"/>
        </w:rPr>
        <w:t>M. </w:t>
      </w:r>
      <w:r w:rsidRPr="00F8712A">
        <w:rPr>
          <w:rFonts w:cs="Times New Roman"/>
        </w:rPr>
        <w:t>Morasso prévoit la dissolution de la société pour l</w:t>
      </w:r>
      <w:r>
        <w:rPr>
          <w:rFonts w:cs="Times New Roman"/>
        </w:rPr>
        <w:t>’</w:t>
      </w:r>
      <w:r w:rsidRPr="00F8712A">
        <w:rPr>
          <w:rFonts w:cs="Times New Roman"/>
        </w:rPr>
        <w:t>avantage exclusif de l</w:t>
      </w:r>
      <w:r>
        <w:rPr>
          <w:rFonts w:cs="Times New Roman"/>
        </w:rPr>
        <w:t>’</w:t>
      </w:r>
      <w:r w:rsidRPr="00F8712A">
        <w:rPr>
          <w:rFonts w:cs="Times New Roman"/>
        </w:rPr>
        <w:t>individu. S</w:t>
      </w:r>
      <w:r>
        <w:rPr>
          <w:rFonts w:cs="Times New Roman"/>
        </w:rPr>
        <w:t>’</w:t>
      </w:r>
      <w:r w:rsidRPr="00F8712A">
        <w:rPr>
          <w:rFonts w:cs="Times New Roman"/>
        </w:rPr>
        <w:t>il est permis d</w:t>
      </w:r>
      <w:r>
        <w:rPr>
          <w:rFonts w:cs="Times New Roman"/>
        </w:rPr>
        <w:t>’</w:t>
      </w:r>
      <w:r w:rsidRPr="00F8712A">
        <w:rPr>
          <w:rFonts w:cs="Times New Roman"/>
        </w:rPr>
        <w:t xml:space="preserve">exprimer encore mon opinion </w:t>
      </w:r>
      <w:r w:rsidRPr="00F8712A">
        <w:rPr>
          <w:rFonts w:cs="Times New Roman"/>
        </w:rPr>
        <w:lastRenderedPageBreak/>
        <w:t>personnelle, je crois qu</w:t>
      </w:r>
      <w:r>
        <w:rPr>
          <w:rFonts w:cs="Times New Roman"/>
        </w:rPr>
        <w:t>’</w:t>
      </w:r>
      <w:r w:rsidRPr="00F8712A">
        <w:rPr>
          <w:rFonts w:cs="Times New Roman"/>
        </w:rPr>
        <w:t>il y a ici un effet de fascination</w:t>
      </w:r>
      <w:r>
        <w:rPr>
          <w:rFonts w:cs="Times New Roman"/>
        </w:rPr>
        <w:t> ;</w:t>
      </w:r>
      <w:r w:rsidRPr="00F8712A">
        <w:rPr>
          <w:rFonts w:cs="Times New Roman"/>
        </w:rPr>
        <w:t xml:space="preserve"> les philosophes modernes c</w:t>
      </w:r>
      <w:r>
        <w:rPr>
          <w:rFonts w:cs="Times New Roman"/>
        </w:rPr>
        <w:t>r</w:t>
      </w:r>
      <w:r w:rsidRPr="00F8712A">
        <w:rPr>
          <w:rFonts w:cs="Times New Roman"/>
        </w:rPr>
        <w:t>oient que la répétition d</w:t>
      </w:r>
      <w:r>
        <w:rPr>
          <w:rFonts w:cs="Times New Roman"/>
        </w:rPr>
        <w:t>’</w:t>
      </w:r>
      <w:r w:rsidRPr="00F8712A">
        <w:rPr>
          <w:rFonts w:cs="Times New Roman"/>
        </w:rPr>
        <w:t>une idée finit par lui donner de l</w:t>
      </w:r>
      <w:r>
        <w:rPr>
          <w:rFonts w:cs="Times New Roman"/>
        </w:rPr>
        <w:t>’</w:t>
      </w:r>
      <w:r w:rsidRPr="00F8712A">
        <w:rPr>
          <w:rFonts w:cs="Times New Roman"/>
        </w:rPr>
        <w:t>importance. Au fond, l</w:t>
      </w:r>
      <w:r>
        <w:rPr>
          <w:rFonts w:cs="Times New Roman"/>
        </w:rPr>
        <w:t>’</w:t>
      </w:r>
      <w:proofErr w:type="spellStart"/>
      <w:r w:rsidRPr="00F8712A">
        <w:rPr>
          <w:rFonts w:cs="Times New Roman"/>
        </w:rPr>
        <w:t>égoarchie</w:t>
      </w:r>
      <w:proofErr w:type="spellEnd"/>
      <w:r w:rsidRPr="00F8712A">
        <w:rPr>
          <w:rFonts w:cs="Times New Roman"/>
        </w:rPr>
        <w:t xml:space="preserve"> n</w:t>
      </w:r>
      <w:r>
        <w:rPr>
          <w:rFonts w:cs="Times New Roman"/>
        </w:rPr>
        <w:t>’</w:t>
      </w:r>
      <w:r w:rsidRPr="00F8712A">
        <w:rPr>
          <w:rFonts w:cs="Times New Roman"/>
        </w:rPr>
        <w:t>offre rien de nouveau</w:t>
      </w:r>
      <w:r>
        <w:rPr>
          <w:rFonts w:cs="Times New Roman"/>
        </w:rPr>
        <w:t> ;</w:t>
      </w:r>
      <w:r w:rsidRPr="00F8712A">
        <w:rPr>
          <w:rFonts w:cs="Times New Roman"/>
        </w:rPr>
        <w:t xml:space="preserve"> c</w:t>
      </w:r>
      <w:r>
        <w:rPr>
          <w:rFonts w:cs="Times New Roman"/>
        </w:rPr>
        <w:t>’</w:t>
      </w:r>
      <w:r w:rsidRPr="00F8712A">
        <w:rPr>
          <w:rFonts w:cs="Times New Roman"/>
        </w:rPr>
        <w:t>est de l</w:t>
      </w:r>
      <w:r>
        <w:rPr>
          <w:rFonts w:cs="Times New Roman"/>
        </w:rPr>
        <w:t>’</w:t>
      </w:r>
      <w:r w:rsidRPr="00F8712A">
        <w:rPr>
          <w:rFonts w:cs="Times New Roman"/>
        </w:rPr>
        <w:t>égoïsme conscient, décidé et volontaire</w:t>
      </w:r>
      <w:r>
        <w:rPr>
          <w:rFonts w:cs="Times New Roman"/>
        </w:rPr>
        <w:t> ; Napoléon et Goe</w:t>
      </w:r>
      <w:r w:rsidRPr="00F8712A">
        <w:rPr>
          <w:rFonts w:cs="Times New Roman"/>
        </w:rPr>
        <w:t xml:space="preserve">the étaient deux </w:t>
      </w:r>
      <w:proofErr w:type="spellStart"/>
      <w:r w:rsidRPr="00F8712A">
        <w:rPr>
          <w:rFonts w:cs="Times New Roman"/>
        </w:rPr>
        <w:t>égoarchistes</w:t>
      </w:r>
      <w:proofErr w:type="spellEnd"/>
      <w:r w:rsidRPr="00F8712A">
        <w:rPr>
          <w:rFonts w:cs="Times New Roman"/>
        </w:rPr>
        <w:t>, mais comme Nietzsche n</w:t>
      </w:r>
      <w:r>
        <w:rPr>
          <w:rFonts w:cs="Times New Roman"/>
        </w:rPr>
        <w:t>’</w:t>
      </w:r>
      <w:r w:rsidRPr="00F8712A">
        <w:rPr>
          <w:rFonts w:cs="Times New Roman"/>
        </w:rPr>
        <w:t>était alors pas encore né, personne ne pensait à exploiter les sentiments directifs de ces deux grands hommes pour en établir une religion philosophique, impraticable, puisque les égoïstes, les forts, les dominateurs,</w:t>
      </w:r>
      <w:r>
        <w:rPr>
          <w:rFonts w:cs="Times New Roman"/>
        </w:rPr>
        <w:t xml:space="preserve"> </w:t>
      </w:r>
      <w:r w:rsidRPr="00F8712A">
        <w:rPr>
          <w:rFonts w:cs="Times New Roman"/>
        </w:rPr>
        <w:t>les volontaires naissent et ne se fabriquent pas, ou se forment graduellement par la déception, par le mépris. Le culte du moi est donc un phénomène isolé, et, surtout, inavoué par ceux qui savent le pratiquer sérieusement</w:t>
      </w:r>
      <w:r>
        <w:rPr>
          <w:rFonts w:cs="Times New Roman"/>
        </w:rPr>
        <w:t> ;</w:t>
      </w:r>
      <w:r w:rsidRPr="00F8712A">
        <w:rPr>
          <w:rFonts w:cs="Times New Roman"/>
        </w:rPr>
        <w:t xml:space="preserve"> ni </w:t>
      </w:r>
      <w:r>
        <w:rPr>
          <w:rFonts w:cs="Times New Roman"/>
        </w:rPr>
        <w:t>César Borgia, ni Napoléon, ni Goe</w:t>
      </w:r>
      <w:r w:rsidRPr="00F8712A">
        <w:rPr>
          <w:rFonts w:cs="Times New Roman"/>
        </w:rPr>
        <w:t>the n</w:t>
      </w:r>
      <w:r>
        <w:rPr>
          <w:rFonts w:cs="Times New Roman"/>
        </w:rPr>
        <w:t>’</w:t>
      </w:r>
      <w:r w:rsidRPr="00F8712A">
        <w:rPr>
          <w:rFonts w:cs="Times New Roman"/>
        </w:rPr>
        <w:t>ont jamais déclaré au monde qu</w:t>
      </w:r>
      <w:r>
        <w:rPr>
          <w:rFonts w:cs="Times New Roman"/>
        </w:rPr>
        <w:t>’</w:t>
      </w:r>
      <w:r w:rsidRPr="00F8712A">
        <w:rPr>
          <w:rFonts w:cs="Times New Roman"/>
        </w:rPr>
        <w:t>ils travaillaient pour leur profit, mais ils tâchaient de trouver toujours un point de départ avouable, généreux, héroïque, pour les spectateurs. Les théories philosophiques sont de belles choses sur le papier, mais elles sont belles justement parce qu</w:t>
      </w:r>
      <w:r>
        <w:rPr>
          <w:rFonts w:cs="Times New Roman"/>
        </w:rPr>
        <w:t>’</w:t>
      </w:r>
      <w:r w:rsidRPr="00F8712A">
        <w:rPr>
          <w:rFonts w:cs="Times New Roman"/>
        </w:rPr>
        <w:t>elles sont sur le papier, et quatre-vingt-dix-neuf fois sur cent, si on essaie de les mettre en pratique, elles échouent. On comprend parfaitement Frédéric Nietzsche qui, dans une série de travaux violents et personnels, prêche l</w:t>
      </w:r>
      <w:r>
        <w:rPr>
          <w:rFonts w:cs="Times New Roman"/>
        </w:rPr>
        <w:t>’</w:t>
      </w:r>
      <w:r w:rsidRPr="00F8712A">
        <w:rPr>
          <w:rFonts w:cs="Times New Roman"/>
        </w:rPr>
        <w:t xml:space="preserve">avent des </w:t>
      </w:r>
      <w:r>
        <w:rPr>
          <w:rFonts w:cs="Times New Roman"/>
        </w:rPr>
        <w:t>« </w:t>
      </w:r>
      <w:r w:rsidRPr="00F8712A">
        <w:rPr>
          <w:rFonts w:cs="Times New Roman"/>
        </w:rPr>
        <w:t>lions qui rient</w:t>
      </w:r>
      <w:r>
        <w:rPr>
          <w:rFonts w:cs="Times New Roman"/>
        </w:rPr>
        <w:t> »</w:t>
      </w:r>
      <w:r w:rsidRPr="00F8712A">
        <w:rPr>
          <w:rFonts w:cs="Times New Roman"/>
        </w:rPr>
        <w:t>, mais on ne comprendrait pas un homme d</w:t>
      </w:r>
      <w:r>
        <w:rPr>
          <w:rFonts w:cs="Times New Roman"/>
        </w:rPr>
        <w:t>’</w:t>
      </w:r>
      <w:r w:rsidRPr="00F8712A">
        <w:rPr>
          <w:rFonts w:cs="Times New Roman"/>
        </w:rPr>
        <w:t>État, un politicien, même un simple bourgeois, qui poseraient carrément en lions de l</w:t>
      </w:r>
      <w:r>
        <w:rPr>
          <w:rFonts w:cs="Times New Roman"/>
        </w:rPr>
        <w:t>’</w:t>
      </w:r>
      <w:r w:rsidRPr="00F8712A">
        <w:rPr>
          <w:rFonts w:cs="Times New Roman"/>
        </w:rPr>
        <w:t>avenir, à moins qu</w:t>
      </w:r>
      <w:r>
        <w:rPr>
          <w:rFonts w:cs="Times New Roman"/>
        </w:rPr>
        <w:t>’</w:t>
      </w:r>
      <w:r w:rsidRPr="00F8712A">
        <w:rPr>
          <w:rFonts w:cs="Times New Roman"/>
        </w:rPr>
        <w:t>ils ne voulussent jouer le rôle de cet autre animal, qui du lion n</w:t>
      </w:r>
      <w:r>
        <w:rPr>
          <w:rFonts w:cs="Times New Roman"/>
        </w:rPr>
        <w:t>’</w:t>
      </w:r>
      <w:r w:rsidRPr="00F8712A">
        <w:rPr>
          <w:rFonts w:cs="Times New Roman"/>
        </w:rPr>
        <w:t xml:space="preserve">avait que la peau. À mon avis, donc, </w:t>
      </w:r>
      <w:r>
        <w:rPr>
          <w:rFonts w:cs="Times New Roman"/>
        </w:rPr>
        <w:t>M. </w:t>
      </w:r>
      <w:r w:rsidRPr="00F8712A">
        <w:rPr>
          <w:rFonts w:cs="Times New Roman"/>
        </w:rPr>
        <w:t xml:space="preserve">Morasso, tout en marchant par une voie parfaitement opposée et dans un but social et politique décidément contraire à celui de </w:t>
      </w:r>
      <w:r>
        <w:rPr>
          <w:rFonts w:cs="Times New Roman"/>
        </w:rPr>
        <w:t>M. </w:t>
      </w:r>
      <w:r w:rsidRPr="00F8712A">
        <w:rPr>
          <w:rFonts w:cs="Times New Roman"/>
        </w:rPr>
        <w:t xml:space="preserve">Ferrero, présente le défaut de ce dernier, que je remarquai il y a quelques mois à propos du </w:t>
      </w:r>
      <w:proofErr w:type="spellStart"/>
      <w:r w:rsidRPr="00F8712A">
        <w:rPr>
          <w:rFonts w:cs="Times New Roman"/>
          <w:i/>
        </w:rPr>
        <w:t>Militarismo</w:t>
      </w:r>
      <w:proofErr w:type="spellEnd"/>
      <w:r>
        <w:rPr>
          <w:rFonts w:cs="Times New Roman"/>
        </w:rPr>
        <w:t> :</w:t>
      </w:r>
      <w:r w:rsidRPr="00F8712A">
        <w:rPr>
          <w:rFonts w:cs="Times New Roman"/>
        </w:rPr>
        <w:t xml:space="preserve"> une confiance aveugle dans un avenir, que </w:t>
      </w:r>
      <w:r>
        <w:rPr>
          <w:rFonts w:cs="Times New Roman"/>
        </w:rPr>
        <w:t>M. </w:t>
      </w:r>
      <w:r w:rsidRPr="00F8712A">
        <w:rPr>
          <w:rFonts w:cs="Times New Roman"/>
        </w:rPr>
        <w:t>Morasso rêve et souhaite comme le triomphe de l</w:t>
      </w:r>
      <w:r>
        <w:rPr>
          <w:rFonts w:cs="Times New Roman"/>
        </w:rPr>
        <w:t>’</w:t>
      </w:r>
      <w:r w:rsidRPr="00F8712A">
        <w:rPr>
          <w:rFonts w:cs="Times New Roman"/>
        </w:rPr>
        <w:t xml:space="preserve">individualisme le plus effréné, et que </w:t>
      </w:r>
      <w:r>
        <w:rPr>
          <w:rFonts w:cs="Times New Roman"/>
        </w:rPr>
        <w:t>M. </w:t>
      </w:r>
      <w:r w:rsidRPr="00F8712A">
        <w:rPr>
          <w:rFonts w:cs="Times New Roman"/>
        </w:rPr>
        <w:t>Ferrero attend et invoque comme la réalisation de la paix universelle. Doué d</w:t>
      </w:r>
      <w:r>
        <w:rPr>
          <w:rFonts w:cs="Times New Roman"/>
        </w:rPr>
        <w:t>’</w:t>
      </w:r>
      <w:r w:rsidRPr="00F8712A">
        <w:rPr>
          <w:rFonts w:cs="Times New Roman"/>
        </w:rPr>
        <w:t>un talent réel et d</w:t>
      </w:r>
      <w:r>
        <w:rPr>
          <w:rFonts w:cs="Times New Roman"/>
        </w:rPr>
        <w:t>’</w:t>
      </w:r>
      <w:r w:rsidRPr="00F8712A">
        <w:rPr>
          <w:rFonts w:cs="Times New Roman"/>
        </w:rPr>
        <w:t xml:space="preserve">une culture très appréciable, </w:t>
      </w:r>
      <w:r>
        <w:rPr>
          <w:rFonts w:cs="Times New Roman"/>
        </w:rPr>
        <w:t>M. </w:t>
      </w:r>
      <w:r w:rsidRPr="00F8712A">
        <w:rPr>
          <w:rFonts w:cs="Times New Roman"/>
        </w:rPr>
        <w:t>Morasso a devant soi une carrière brillante</w:t>
      </w:r>
      <w:r>
        <w:rPr>
          <w:rFonts w:cs="Times New Roman"/>
        </w:rPr>
        <w:t> ;</w:t>
      </w:r>
      <w:r w:rsidRPr="00F8712A">
        <w:rPr>
          <w:rFonts w:cs="Times New Roman"/>
        </w:rPr>
        <w:t xml:space="preserve"> son âme est pleine d</w:t>
      </w:r>
      <w:r>
        <w:rPr>
          <w:rFonts w:cs="Times New Roman"/>
        </w:rPr>
        <w:t>’</w:t>
      </w:r>
      <w:r w:rsidRPr="00F8712A">
        <w:rPr>
          <w:rFonts w:cs="Times New Roman"/>
        </w:rPr>
        <w:t>idéal, débordante de jeunesse. J</w:t>
      </w:r>
      <w:r>
        <w:rPr>
          <w:rFonts w:cs="Times New Roman"/>
        </w:rPr>
        <w:t>’</w:t>
      </w:r>
      <w:r w:rsidRPr="00F8712A">
        <w:rPr>
          <w:rFonts w:cs="Times New Roman"/>
        </w:rPr>
        <w:t>aime à croire qu</w:t>
      </w:r>
      <w:r>
        <w:rPr>
          <w:rFonts w:cs="Times New Roman"/>
        </w:rPr>
        <w:t>’</w:t>
      </w:r>
      <w:r w:rsidRPr="00F8712A">
        <w:rPr>
          <w:rFonts w:cs="Times New Roman"/>
        </w:rPr>
        <w:t>il sera plus prudent la prochaine fois</w:t>
      </w:r>
      <w:r>
        <w:rPr>
          <w:rFonts w:cs="Times New Roman"/>
        </w:rPr>
        <w:t> ;</w:t>
      </w:r>
      <w:r w:rsidRPr="00F8712A">
        <w:rPr>
          <w:rFonts w:cs="Times New Roman"/>
        </w:rPr>
        <w:t xml:space="preserve"> et cependant il faut reconnaître qu</w:t>
      </w:r>
      <w:r>
        <w:rPr>
          <w:rFonts w:cs="Times New Roman"/>
        </w:rPr>
        <w:t>’</w:t>
      </w:r>
      <w:r w:rsidRPr="00F8712A">
        <w:rPr>
          <w:rFonts w:cs="Times New Roman"/>
        </w:rPr>
        <w:t>il nous a donné une œuvre forte, après tout, et aristocratique, laquelle doit éveiller l</w:t>
      </w:r>
      <w:r>
        <w:rPr>
          <w:rFonts w:cs="Times New Roman"/>
        </w:rPr>
        <w:t>’</w:t>
      </w:r>
      <w:r w:rsidRPr="00F8712A">
        <w:rPr>
          <w:rFonts w:cs="Times New Roman"/>
        </w:rPr>
        <w:t>attention, en suscitant des polémiques élégantes.</w:t>
      </w:r>
    </w:p>
    <w:p w14:paraId="2225276A" w14:textId="77777777" w:rsidR="00A1452B" w:rsidRPr="00FE42C5" w:rsidRDefault="00A1452B" w:rsidP="00A1452B">
      <w:pPr>
        <w:pStyle w:val="Titre3"/>
        <w:rPr>
          <w:lang w:val="it-IT"/>
        </w:rPr>
      </w:pPr>
      <w:r w:rsidRPr="00FE42C5">
        <w:rPr>
          <w:lang w:val="it-IT"/>
        </w:rPr>
        <w:t>E. </w:t>
      </w:r>
      <w:proofErr w:type="gramStart"/>
      <w:r w:rsidRPr="00FE42C5">
        <w:rPr>
          <w:lang w:val="it-IT"/>
        </w:rPr>
        <w:t>Corradini :</w:t>
      </w:r>
      <w:proofErr w:type="gramEnd"/>
      <w:r w:rsidRPr="00FE42C5">
        <w:rPr>
          <w:lang w:val="it-IT"/>
        </w:rPr>
        <w:t xml:space="preserve"> </w:t>
      </w:r>
      <w:r w:rsidRPr="00FE42C5">
        <w:rPr>
          <w:i/>
          <w:lang w:val="it-IT"/>
        </w:rPr>
        <w:t>La Verginità</w:t>
      </w:r>
      <w:r w:rsidRPr="00FE42C5">
        <w:rPr>
          <w:lang w:val="it-IT"/>
        </w:rPr>
        <w:t>.</w:t>
      </w:r>
    </w:p>
    <w:p w14:paraId="0665E135"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article-1898-06_920</w:t>
      </w:r>
    </w:p>
    <w:p w14:paraId="0D7D5D9D"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1D7CFBB9" w14:textId="77777777" w:rsidR="00A1452B" w:rsidRPr="00FE42C5" w:rsidRDefault="00A1452B" w:rsidP="00A1452B">
      <w:pPr>
        <w:pStyle w:val="term"/>
        <w:rPr>
          <w:lang w:val="it-IT"/>
        </w:rPr>
      </w:pPr>
      <w:proofErr w:type="spellStart"/>
      <w:proofErr w:type="gramStart"/>
      <w:r w:rsidRPr="00FE42C5">
        <w:rPr>
          <w:lang w:val="it-IT"/>
        </w:rPr>
        <w:t>signed</w:t>
      </w:r>
      <w:proofErr w:type="spellEnd"/>
      <w:r w:rsidRPr="00FE42C5">
        <w:rPr>
          <w:lang w:val="it-IT"/>
        </w:rPr>
        <w:t> :</w:t>
      </w:r>
      <w:proofErr w:type="gramEnd"/>
      <w:r w:rsidRPr="00FE42C5">
        <w:rPr>
          <w:lang w:val="it-IT"/>
        </w:rPr>
        <w:t xml:space="preserve"> Luciano </w:t>
      </w:r>
      <w:proofErr w:type="spellStart"/>
      <w:r w:rsidRPr="00FE42C5">
        <w:rPr>
          <w:rFonts w:eastAsiaTheme="majorEastAsia"/>
          <w:lang w:val="it-IT"/>
        </w:rPr>
        <w:t>Zùccoli</w:t>
      </w:r>
      <w:proofErr w:type="spellEnd"/>
    </w:p>
    <w:p w14:paraId="5ED197B6" w14:textId="77777777" w:rsidR="00A1452B" w:rsidRDefault="00A1452B" w:rsidP="00A1452B">
      <w:pPr>
        <w:pStyle w:val="term"/>
      </w:pPr>
      <w:proofErr w:type="gramStart"/>
      <w:r w:rsidRPr="00925B7B">
        <w:t>section</w:t>
      </w:r>
      <w:proofErr w:type="gramEnd"/>
      <w:r w:rsidRPr="00925B7B">
        <w:t xml:space="preserve"> : </w:t>
      </w:r>
      <w:r>
        <w:t>Lettres italiennes</w:t>
      </w:r>
    </w:p>
    <w:p w14:paraId="29B6011A"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p>
    <w:p w14:paraId="46551012" w14:textId="77777777" w:rsidR="00A1452B" w:rsidRPr="00925B7B" w:rsidRDefault="00A1452B" w:rsidP="00A1452B">
      <w:pPr>
        <w:pStyle w:val="term"/>
      </w:pPr>
      <w:proofErr w:type="gramStart"/>
      <w:r w:rsidRPr="00925B7B">
        <w:t>date</w:t>
      </w:r>
      <w:proofErr w:type="gramEnd"/>
      <w:r w:rsidRPr="00925B7B">
        <w:t> :</w:t>
      </w:r>
      <w:r>
        <w:t xml:space="preserve"> 1898-06</w:t>
      </w:r>
    </w:p>
    <w:p w14:paraId="48566345"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 numéro 102, juin 1898</w:t>
      </w:r>
      <w:r w:rsidRPr="00925B7B">
        <w:t xml:space="preserve">, </w:t>
      </w:r>
      <w:r>
        <w:t>p. 917-923 [920-922]</w:t>
      </w:r>
    </w:p>
    <w:p w14:paraId="352B3B03" w14:textId="65DFD8F3" w:rsidR="00A1452B" w:rsidRPr="00F8712A" w:rsidRDefault="00A1452B" w:rsidP="00A1452B">
      <w:pPr>
        <w:pStyle w:val="Corpsdetexte"/>
        <w:rPr>
          <w:rFonts w:cs="Times New Roman"/>
        </w:rPr>
      </w:pPr>
      <w:r w:rsidRPr="00F8712A">
        <w:rPr>
          <w:rFonts w:cs="Times New Roman"/>
          <w:b/>
        </w:rPr>
        <w:t xml:space="preserve">La </w:t>
      </w:r>
      <w:proofErr w:type="spellStart"/>
      <w:r w:rsidRPr="00F8712A">
        <w:rPr>
          <w:rFonts w:cs="Times New Roman"/>
          <w:b/>
        </w:rPr>
        <w:t>Verginità</w:t>
      </w:r>
      <w:proofErr w:type="spellEnd"/>
      <w:r w:rsidRPr="00F8712A">
        <w:rPr>
          <w:rFonts w:cs="Times New Roman"/>
        </w:rPr>
        <w:t xml:space="preserve"> (Florence, au </w:t>
      </w:r>
      <w:r w:rsidRPr="00F8712A">
        <w:rPr>
          <w:rFonts w:cs="Times New Roman"/>
          <w:i/>
        </w:rPr>
        <w:t>Marzocco</w:t>
      </w:r>
      <w:r w:rsidRPr="00F8712A">
        <w:rPr>
          <w:rFonts w:cs="Times New Roman"/>
        </w:rPr>
        <w:t xml:space="preserve">), par </w:t>
      </w:r>
      <w:r>
        <w:rPr>
          <w:rFonts w:cs="Times New Roman"/>
        </w:rPr>
        <w:t>M. </w:t>
      </w:r>
      <w:r w:rsidRPr="00F8712A">
        <w:rPr>
          <w:rFonts w:cs="Times New Roman"/>
        </w:rPr>
        <w:t>Enrico Corradini, montre que ce jeune littérateur est admirablement doué pour les études d</w:t>
      </w:r>
      <w:r>
        <w:rPr>
          <w:rFonts w:cs="Times New Roman"/>
        </w:rPr>
        <w:t>’</w:t>
      </w:r>
      <w:r w:rsidRPr="00F8712A">
        <w:rPr>
          <w:rFonts w:cs="Times New Roman"/>
        </w:rPr>
        <w:t>âme et pour le drame passionnel, qu</w:t>
      </w:r>
      <w:r>
        <w:rPr>
          <w:rFonts w:cs="Times New Roman"/>
        </w:rPr>
        <w:t>’</w:t>
      </w:r>
      <w:r w:rsidRPr="00F8712A">
        <w:rPr>
          <w:rFonts w:cs="Times New Roman"/>
        </w:rPr>
        <w:t xml:space="preserve">il sait </w:t>
      </w:r>
      <w:r w:rsidRPr="00F8712A">
        <w:rPr>
          <w:rFonts w:cs="Times New Roman"/>
        </w:rPr>
        <w:lastRenderedPageBreak/>
        <w:t xml:space="preserve">traiter avec souplesse, en choisissant heureusement les détails, sans jamais se distraire de son but. </w:t>
      </w:r>
      <w:r w:rsidRPr="00F8712A">
        <w:rPr>
          <w:rFonts w:cs="Times New Roman"/>
          <w:i/>
        </w:rPr>
        <w:t>La Gioia</w:t>
      </w:r>
      <w:r w:rsidRPr="00F8712A">
        <w:rPr>
          <w:rFonts w:cs="Times New Roman"/>
        </w:rPr>
        <w:t>, le roman qui a précédé celui dont je m</w:t>
      </w:r>
      <w:r>
        <w:rPr>
          <w:rFonts w:cs="Times New Roman"/>
        </w:rPr>
        <w:t>’</w:t>
      </w:r>
      <w:r w:rsidRPr="00F8712A">
        <w:rPr>
          <w:rFonts w:cs="Times New Roman"/>
        </w:rPr>
        <w:t>occupe aujourd</w:t>
      </w:r>
      <w:r>
        <w:rPr>
          <w:rFonts w:cs="Times New Roman"/>
        </w:rPr>
        <w:t>’</w:t>
      </w:r>
      <w:r w:rsidRPr="00F8712A">
        <w:rPr>
          <w:rFonts w:cs="Times New Roman"/>
        </w:rPr>
        <w:t>hui, tout en révélant une personnalité fine et un talent plein de goût, n</w:t>
      </w:r>
      <w:r>
        <w:rPr>
          <w:rFonts w:cs="Times New Roman"/>
        </w:rPr>
        <w:t>’</w:t>
      </w:r>
      <w:r w:rsidRPr="00F8712A">
        <w:rPr>
          <w:rFonts w:cs="Times New Roman"/>
        </w:rPr>
        <w:t>était pas complet</w:t>
      </w:r>
      <w:r>
        <w:rPr>
          <w:rFonts w:cs="Times New Roman"/>
        </w:rPr>
        <w:t> :</w:t>
      </w:r>
      <w:r w:rsidRPr="00F8712A">
        <w:rPr>
          <w:rFonts w:cs="Times New Roman"/>
        </w:rPr>
        <w:t xml:space="preserve"> une suite de scènes charmantes qui manquaient d</w:t>
      </w:r>
      <w:r>
        <w:rPr>
          <w:rFonts w:cs="Times New Roman"/>
        </w:rPr>
        <w:t>’</w:t>
      </w:r>
      <w:r w:rsidRPr="00F8712A">
        <w:rPr>
          <w:rFonts w:cs="Times New Roman"/>
        </w:rPr>
        <w:t>un fort lien</w:t>
      </w:r>
      <w:r>
        <w:rPr>
          <w:rFonts w:cs="Times New Roman"/>
        </w:rPr>
        <w:t> ;</w:t>
      </w:r>
      <w:r w:rsidRPr="00F8712A">
        <w:rPr>
          <w:rFonts w:cs="Times New Roman"/>
        </w:rPr>
        <w:t xml:space="preserve"> l</w:t>
      </w:r>
      <w:r>
        <w:rPr>
          <w:rFonts w:cs="Times New Roman"/>
        </w:rPr>
        <w:t>’</w:t>
      </w:r>
      <w:r w:rsidRPr="00F8712A">
        <w:rPr>
          <w:rFonts w:cs="Times New Roman"/>
        </w:rPr>
        <w:t xml:space="preserve">épine dorsale du livre était à peine marquée. </w:t>
      </w:r>
      <w:r w:rsidRPr="00F8712A">
        <w:rPr>
          <w:rFonts w:cs="Times New Roman"/>
          <w:i/>
        </w:rPr>
        <w:t xml:space="preserve">La </w:t>
      </w:r>
      <w:proofErr w:type="spellStart"/>
      <w:r w:rsidRPr="00F8712A">
        <w:rPr>
          <w:rFonts w:cs="Times New Roman"/>
          <w:i/>
        </w:rPr>
        <w:t>Verginità</w:t>
      </w:r>
      <w:proofErr w:type="spellEnd"/>
      <w:r w:rsidRPr="00F8712A">
        <w:rPr>
          <w:rFonts w:cs="Times New Roman"/>
        </w:rPr>
        <w:t xml:space="preserve"> décèle au contraire une préparation longue et mûre, tandis que l</w:t>
      </w:r>
      <w:r>
        <w:rPr>
          <w:rFonts w:cs="Times New Roman"/>
        </w:rPr>
        <w:t>’</w:t>
      </w:r>
      <w:r w:rsidRPr="00F8712A">
        <w:rPr>
          <w:rFonts w:cs="Times New Roman"/>
        </w:rPr>
        <w:t>action se développe avec une rapidité énergique</w:t>
      </w:r>
      <w:r>
        <w:rPr>
          <w:rFonts w:cs="Times New Roman"/>
        </w:rPr>
        <w:t> :</w:t>
      </w:r>
      <w:r w:rsidRPr="00F8712A">
        <w:rPr>
          <w:rFonts w:cs="Times New Roman"/>
        </w:rPr>
        <w:t xml:space="preserve"> en effet, tout le roman ne tient que deux cent trente </w:t>
      </w:r>
      <w:del w:id="105" w:author="Marguerite-Marie Bordry" w:date="2018-12-07T17:25:00Z">
        <w:r w:rsidRPr="00F8712A" w:rsidDel="00855004">
          <w:rPr>
            <w:rFonts w:cs="Times New Roman"/>
          </w:rPr>
          <w:delText>page</w:delText>
        </w:r>
      </w:del>
      <w:ins w:id="106" w:author="Marguerite-Marie Bordry" w:date="2018-12-07T17:25:00Z">
        <w:r w:rsidR="00855004">
          <w:rPr>
            <w:rFonts w:cs="Times New Roman"/>
          </w:rPr>
          <w:t>pages</w:t>
        </w:r>
      </w:ins>
      <w:r w:rsidRPr="00F8712A">
        <w:rPr>
          <w:rFonts w:cs="Times New Roman"/>
        </w:rPr>
        <w:t>, mais savoir être bref et pourtant significatif, c</w:t>
      </w:r>
      <w:r>
        <w:rPr>
          <w:rFonts w:cs="Times New Roman"/>
        </w:rPr>
        <w:t>’</w:t>
      </w:r>
      <w:r w:rsidRPr="00F8712A">
        <w:rPr>
          <w:rFonts w:cs="Times New Roman"/>
        </w:rPr>
        <w:t>est un secret des plus rares. Il ne s</w:t>
      </w:r>
      <w:r>
        <w:rPr>
          <w:rFonts w:cs="Times New Roman"/>
        </w:rPr>
        <w:t>’</w:t>
      </w:r>
      <w:r w:rsidRPr="00F8712A">
        <w:rPr>
          <w:rFonts w:cs="Times New Roman"/>
        </w:rPr>
        <w:t>agit pas de la virginité féminine</w:t>
      </w:r>
      <w:r>
        <w:rPr>
          <w:rFonts w:cs="Times New Roman"/>
        </w:rPr>
        <w:t> ;</w:t>
      </w:r>
      <w:r w:rsidRPr="00F8712A">
        <w:rPr>
          <w:rFonts w:cs="Times New Roman"/>
        </w:rPr>
        <w:t xml:space="preserve"> sans doute, celle-ci est attrayante et mystérieuse, mais elle est désormais si commune, j</w:t>
      </w:r>
      <w:r>
        <w:rPr>
          <w:rFonts w:cs="Times New Roman"/>
        </w:rPr>
        <w:t>’</w:t>
      </w:r>
      <w:r w:rsidRPr="00F8712A">
        <w:rPr>
          <w:rFonts w:cs="Times New Roman"/>
        </w:rPr>
        <w:t>entends dans le roman, qu</w:t>
      </w:r>
      <w:r>
        <w:rPr>
          <w:rFonts w:cs="Times New Roman"/>
        </w:rPr>
        <w:t>’</w:t>
      </w:r>
      <w:r w:rsidRPr="00F8712A">
        <w:rPr>
          <w:rFonts w:cs="Times New Roman"/>
        </w:rPr>
        <w:t>il faut vraiment passer dans l</w:t>
      </w:r>
      <w:r>
        <w:rPr>
          <w:rFonts w:cs="Times New Roman"/>
        </w:rPr>
        <w:t>’</w:t>
      </w:r>
      <w:r w:rsidRPr="00F8712A">
        <w:rPr>
          <w:rFonts w:cs="Times New Roman"/>
        </w:rPr>
        <w:t>autre camp, chez l</w:t>
      </w:r>
      <w:r>
        <w:rPr>
          <w:rFonts w:cs="Times New Roman"/>
        </w:rPr>
        <w:t>’</w:t>
      </w:r>
      <w:r w:rsidRPr="00F8712A">
        <w:rPr>
          <w:rFonts w:cs="Times New Roman"/>
        </w:rPr>
        <w:t>autre sexe, pour trouver du nouveau. La vierge, c</w:t>
      </w:r>
      <w:r>
        <w:rPr>
          <w:rFonts w:cs="Times New Roman"/>
        </w:rPr>
        <w:t>’</w:t>
      </w:r>
      <w:r w:rsidRPr="00F8712A">
        <w:rPr>
          <w:rFonts w:cs="Times New Roman"/>
        </w:rPr>
        <w:t xml:space="preserve">est donc un jeune homme, </w:t>
      </w:r>
      <w:proofErr w:type="spellStart"/>
      <w:r w:rsidRPr="00F8712A">
        <w:rPr>
          <w:rFonts w:cs="Times New Roman"/>
        </w:rPr>
        <w:t>Attilio</w:t>
      </w:r>
      <w:proofErr w:type="spellEnd"/>
      <w:r w:rsidRPr="00F8712A">
        <w:rPr>
          <w:rFonts w:cs="Times New Roman"/>
        </w:rPr>
        <w:t xml:space="preserve"> </w:t>
      </w:r>
      <w:proofErr w:type="spellStart"/>
      <w:r w:rsidRPr="00F8712A">
        <w:rPr>
          <w:rFonts w:cs="Times New Roman"/>
        </w:rPr>
        <w:t>Palagonia</w:t>
      </w:r>
      <w:proofErr w:type="spellEnd"/>
      <w:r w:rsidRPr="00F8712A">
        <w:rPr>
          <w:rFonts w:cs="Times New Roman"/>
        </w:rPr>
        <w:t>, qui entre dans la vie par la porte tout ouverte de la grande passion. Plus heureux que tant d</w:t>
      </w:r>
      <w:r>
        <w:rPr>
          <w:rFonts w:cs="Times New Roman"/>
        </w:rPr>
        <w:t>’</w:t>
      </w:r>
      <w:r w:rsidRPr="00F8712A">
        <w:rPr>
          <w:rFonts w:cs="Times New Roman"/>
        </w:rPr>
        <w:t>autres, qui apprennent l</w:t>
      </w:r>
      <w:r>
        <w:rPr>
          <w:rFonts w:cs="Times New Roman"/>
        </w:rPr>
        <w:t>’amour et la femme</w:t>
      </w:r>
      <w:r w:rsidRPr="00F8712A">
        <w:rPr>
          <w:rFonts w:cs="Times New Roman"/>
        </w:rPr>
        <w:t xml:space="preserve"> dans des lieux à peine tolérables, </w:t>
      </w:r>
      <w:proofErr w:type="spellStart"/>
      <w:r w:rsidRPr="00F8712A">
        <w:rPr>
          <w:rFonts w:cs="Times New Roman"/>
        </w:rPr>
        <w:t>Attilio</w:t>
      </w:r>
      <w:proofErr w:type="spellEnd"/>
      <w:r w:rsidRPr="00F8712A">
        <w:rPr>
          <w:rFonts w:cs="Times New Roman"/>
        </w:rPr>
        <w:t xml:space="preserve"> trouve sur sa voie une grande actrice, une grande dépravée esthétique, </w:t>
      </w:r>
      <w:proofErr w:type="spellStart"/>
      <w:r w:rsidRPr="00F8712A">
        <w:rPr>
          <w:rFonts w:cs="Times New Roman"/>
        </w:rPr>
        <w:t>Saveria</w:t>
      </w:r>
      <w:proofErr w:type="spellEnd"/>
      <w:r w:rsidRPr="00F8712A">
        <w:rPr>
          <w:rFonts w:cs="Times New Roman"/>
        </w:rPr>
        <w:t>, qui, à son tour, est liée d</w:t>
      </w:r>
      <w:r>
        <w:rPr>
          <w:rFonts w:cs="Times New Roman"/>
        </w:rPr>
        <w:t>’</w:t>
      </w:r>
      <w:r w:rsidRPr="00F8712A">
        <w:rPr>
          <w:rFonts w:cs="Times New Roman"/>
        </w:rPr>
        <w:t>une liaison faite de souvenirs et de vices, de désirs et d</w:t>
      </w:r>
      <w:r>
        <w:rPr>
          <w:rFonts w:cs="Times New Roman"/>
        </w:rPr>
        <w:t>’</w:t>
      </w:r>
      <w:r w:rsidRPr="00F8712A">
        <w:rPr>
          <w:rFonts w:cs="Times New Roman"/>
        </w:rPr>
        <w:t xml:space="preserve">émotions, de haine et de nécessité physique, à </w:t>
      </w:r>
      <w:proofErr w:type="spellStart"/>
      <w:r w:rsidRPr="00F8712A">
        <w:rPr>
          <w:rFonts w:cs="Times New Roman"/>
        </w:rPr>
        <w:t>Ercole</w:t>
      </w:r>
      <w:proofErr w:type="spellEnd"/>
      <w:r w:rsidRPr="00F8712A">
        <w:rPr>
          <w:rFonts w:cs="Times New Roman"/>
        </w:rPr>
        <w:t xml:space="preserve"> </w:t>
      </w:r>
      <w:proofErr w:type="spellStart"/>
      <w:r w:rsidRPr="00F8712A">
        <w:rPr>
          <w:rFonts w:cs="Times New Roman"/>
        </w:rPr>
        <w:t>Grabba</w:t>
      </w:r>
      <w:proofErr w:type="spellEnd"/>
      <w:r w:rsidRPr="00F8712A">
        <w:rPr>
          <w:rFonts w:cs="Times New Roman"/>
        </w:rPr>
        <w:t>, le cousin d</w:t>
      </w:r>
      <w:r>
        <w:rPr>
          <w:rFonts w:cs="Times New Roman"/>
        </w:rPr>
        <w:t>’</w:t>
      </w:r>
      <w:proofErr w:type="spellStart"/>
      <w:r w:rsidRPr="00F8712A">
        <w:rPr>
          <w:rFonts w:cs="Times New Roman"/>
        </w:rPr>
        <w:t>Attilio</w:t>
      </w:r>
      <w:proofErr w:type="spellEnd"/>
      <w:r w:rsidRPr="00F8712A">
        <w:rPr>
          <w:rFonts w:cs="Times New Roman"/>
        </w:rPr>
        <w:t xml:space="preserve">. Avec une habileté de psychologue consommé, </w:t>
      </w:r>
      <w:r>
        <w:rPr>
          <w:rFonts w:cs="Times New Roman"/>
        </w:rPr>
        <w:t>M. </w:t>
      </w:r>
      <w:r w:rsidRPr="00F8712A">
        <w:rPr>
          <w:rFonts w:cs="Times New Roman"/>
        </w:rPr>
        <w:t>Corradini suit la naissance à la vie sentimentale et l</w:t>
      </w:r>
      <w:r>
        <w:rPr>
          <w:rFonts w:cs="Times New Roman"/>
        </w:rPr>
        <w:t>’</w:t>
      </w:r>
      <w:r w:rsidRPr="00F8712A">
        <w:rPr>
          <w:rFonts w:cs="Times New Roman"/>
        </w:rPr>
        <w:t>essor du jeune homme</w:t>
      </w:r>
      <w:r>
        <w:rPr>
          <w:rFonts w:cs="Times New Roman"/>
        </w:rPr>
        <w:t> :</w:t>
      </w:r>
      <w:r w:rsidRPr="00F8712A">
        <w:rPr>
          <w:rFonts w:cs="Times New Roman"/>
        </w:rPr>
        <w:t xml:space="preserve"> il en fait un type inoubliable, violent et doux, puéril et impérieux. Mais, en le plaçant dans la vie ardente et mouvementée des hommes de lettres et des gens de théâtre, l</w:t>
      </w:r>
      <w:r>
        <w:rPr>
          <w:rFonts w:cs="Times New Roman"/>
        </w:rPr>
        <w:t>’</w:t>
      </w:r>
      <w:r w:rsidRPr="00F8712A">
        <w:rPr>
          <w:rFonts w:cs="Times New Roman"/>
        </w:rPr>
        <w:t>auteur se garde de donner à son protagoniste un rôle inactif. Loin de là, cette virginité psychologique d</w:t>
      </w:r>
      <w:r>
        <w:rPr>
          <w:rFonts w:cs="Times New Roman"/>
        </w:rPr>
        <w:t>’</w:t>
      </w:r>
      <w:proofErr w:type="spellStart"/>
      <w:r w:rsidRPr="00F8712A">
        <w:rPr>
          <w:rFonts w:cs="Times New Roman"/>
        </w:rPr>
        <w:t>Attilio</w:t>
      </w:r>
      <w:proofErr w:type="spellEnd"/>
      <w:r w:rsidRPr="00F8712A">
        <w:rPr>
          <w:rFonts w:cs="Times New Roman"/>
        </w:rPr>
        <w:t xml:space="preserve"> est une force qui agit plus qu</w:t>
      </w:r>
      <w:r>
        <w:rPr>
          <w:rFonts w:cs="Times New Roman"/>
        </w:rPr>
        <w:t>’</w:t>
      </w:r>
      <w:r w:rsidRPr="00F8712A">
        <w:rPr>
          <w:rFonts w:cs="Times New Roman"/>
        </w:rPr>
        <w:t>elle n</w:t>
      </w:r>
      <w:r>
        <w:rPr>
          <w:rFonts w:cs="Times New Roman"/>
        </w:rPr>
        <w:t>’</w:t>
      </w:r>
      <w:r w:rsidRPr="00F8712A">
        <w:rPr>
          <w:rFonts w:cs="Times New Roman"/>
        </w:rPr>
        <w:t>obéit à l</w:t>
      </w:r>
      <w:r>
        <w:rPr>
          <w:rFonts w:cs="Times New Roman"/>
        </w:rPr>
        <w:t>’</w:t>
      </w:r>
      <w:r w:rsidRPr="00F8712A">
        <w:rPr>
          <w:rFonts w:cs="Times New Roman"/>
        </w:rPr>
        <w:t xml:space="preserve">action du milieu. </w:t>
      </w:r>
      <w:proofErr w:type="spellStart"/>
      <w:r w:rsidRPr="00F8712A">
        <w:rPr>
          <w:rFonts w:cs="Times New Roman"/>
        </w:rPr>
        <w:t>Saveria</w:t>
      </w:r>
      <w:proofErr w:type="spellEnd"/>
      <w:r w:rsidRPr="00F8712A">
        <w:rPr>
          <w:rFonts w:cs="Times New Roman"/>
        </w:rPr>
        <w:t>, la jeune actrice, en subit tout l</w:t>
      </w:r>
      <w:r>
        <w:rPr>
          <w:rFonts w:cs="Times New Roman"/>
        </w:rPr>
        <w:t>’</w:t>
      </w:r>
      <w:r w:rsidRPr="00F8712A">
        <w:rPr>
          <w:rFonts w:cs="Times New Roman"/>
        </w:rPr>
        <w:t>attrait</w:t>
      </w:r>
      <w:r>
        <w:rPr>
          <w:rFonts w:cs="Times New Roman"/>
        </w:rPr>
        <w:t> ;</w:t>
      </w:r>
      <w:r w:rsidRPr="00F8712A">
        <w:rPr>
          <w:rFonts w:cs="Times New Roman"/>
        </w:rPr>
        <w:t xml:space="preserve"> et, profondément troublée par la foi dont </w:t>
      </w:r>
      <w:proofErr w:type="spellStart"/>
      <w:r w:rsidRPr="00F8712A">
        <w:rPr>
          <w:rFonts w:cs="Times New Roman"/>
        </w:rPr>
        <w:t>Attilio</w:t>
      </w:r>
      <w:proofErr w:type="spellEnd"/>
      <w:r w:rsidRPr="00F8712A">
        <w:rPr>
          <w:rFonts w:cs="Times New Roman"/>
        </w:rPr>
        <w:t xml:space="preserve"> l</w:t>
      </w:r>
      <w:r>
        <w:rPr>
          <w:rFonts w:cs="Times New Roman"/>
        </w:rPr>
        <w:t>’</w:t>
      </w:r>
      <w:r w:rsidRPr="00F8712A">
        <w:rPr>
          <w:rFonts w:cs="Times New Roman"/>
        </w:rPr>
        <w:t>entoure, elle devient à son tour l</w:t>
      </w:r>
      <w:r>
        <w:rPr>
          <w:rFonts w:cs="Times New Roman"/>
        </w:rPr>
        <w:t>’</w:t>
      </w:r>
      <w:r w:rsidRPr="00F8712A">
        <w:rPr>
          <w:rFonts w:cs="Times New Roman"/>
        </w:rPr>
        <w:t>esclave de l</w:t>
      </w:r>
      <w:r>
        <w:rPr>
          <w:rFonts w:cs="Times New Roman"/>
        </w:rPr>
        <w:t>’</w:t>
      </w:r>
      <w:r w:rsidRPr="00F8712A">
        <w:rPr>
          <w:rFonts w:cs="Times New Roman"/>
        </w:rPr>
        <w:t>homme conquis. Ils vivent, les deux amoureux, dans une villa aux environs de Florence, dans cette campagne toscane qui offre à l</w:t>
      </w:r>
      <w:r>
        <w:rPr>
          <w:rFonts w:cs="Times New Roman"/>
        </w:rPr>
        <w:t>’</w:t>
      </w:r>
      <w:r w:rsidRPr="00F8712A">
        <w:rPr>
          <w:rFonts w:cs="Times New Roman"/>
        </w:rPr>
        <w:t>artiste un sujet inépuisable de tableaux délicats</w:t>
      </w:r>
      <w:r>
        <w:rPr>
          <w:rFonts w:cs="Times New Roman"/>
        </w:rPr>
        <w:t> ;</w:t>
      </w:r>
      <w:r w:rsidRPr="00F8712A">
        <w:rPr>
          <w:rFonts w:cs="Times New Roman"/>
        </w:rPr>
        <w:t xml:space="preserve"> et </w:t>
      </w:r>
      <w:proofErr w:type="spellStart"/>
      <w:r w:rsidRPr="00F8712A">
        <w:rPr>
          <w:rFonts w:cs="Times New Roman"/>
        </w:rPr>
        <w:t>Ercole</w:t>
      </w:r>
      <w:proofErr w:type="spellEnd"/>
      <w:r w:rsidRPr="00F8712A">
        <w:rPr>
          <w:rFonts w:cs="Times New Roman"/>
        </w:rPr>
        <w:t xml:space="preserve"> </w:t>
      </w:r>
      <w:proofErr w:type="spellStart"/>
      <w:r w:rsidRPr="00F8712A">
        <w:rPr>
          <w:rFonts w:cs="Times New Roman"/>
        </w:rPr>
        <w:t>Grabba</w:t>
      </w:r>
      <w:proofErr w:type="spellEnd"/>
      <w:r w:rsidRPr="00F8712A">
        <w:rPr>
          <w:rFonts w:cs="Times New Roman"/>
        </w:rPr>
        <w:t>, l</w:t>
      </w:r>
      <w:r>
        <w:rPr>
          <w:rFonts w:cs="Times New Roman"/>
        </w:rPr>
        <w:t>’</w:t>
      </w:r>
      <w:r w:rsidRPr="00F8712A">
        <w:rPr>
          <w:rFonts w:cs="Times New Roman"/>
        </w:rPr>
        <w:t>homme blasé, l</w:t>
      </w:r>
      <w:r>
        <w:rPr>
          <w:rFonts w:cs="Times New Roman"/>
        </w:rPr>
        <w:t>’</w:t>
      </w:r>
      <w:r w:rsidRPr="00F8712A">
        <w:rPr>
          <w:rFonts w:cs="Times New Roman"/>
        </w:rPr>
        <w:t>écrivain célèbre dont l</w:t>
      </w:r>
      <w:r>
        <w:rPr>
          <w:rFonts w:cs="Times New Roman"/>
        </w:rPr>
        <w:t>’</w:t>
      </w:r>
      <w:r w:rsidRPr="00F8712A">
        <w:rPr>
          <w:rFonts w:cs="Times New Roman"/>
        </w:rPr>
        <w:t xml:space="preserve">amour sauvage pour </w:t>
      </w:r>
      <w:proofErr w:type="spellStart"/>
      <w:r w:rsidRPr="00F8712A">
        <w:rPr>
          <w:rFonts w:cs="Times New Roman"/>
        </w:rPr>
        <w:t>Saveria</w:t>
      </w:r>
      <w:proofErr w:type="spellEnd"/>
      <w:r w:rsidRPr="00F8712A">
        <w:rPr>
          <w:rFonts w:cs="Times New Roman"/>
        </w:rPr>
        <w:t xml:space="preserve"> représente peut-être le dernier motif de vie, survient tout à coup. Comme en pleine idylle, </w:t>
      </w:r>
      <w:r>
        <w:rPr>
          <w:rFonts w:cs="Times New Roman"/>
        </w:rPr>
        <w:t>M. </w:t>
      </w:r>
      <w:r w:rsidRPr="00F8712A">
        <w:rPr>
          <w:rFonts w:cs="Times New Roman"/>
        </w:rPr>
        <w:t>Corradini a su choisir des couleurs riantes, pleine</w:t>
      </w:r>
      <w:ins w:id="107" w:author="Marguerite-Marie Bordry" w:date="2018-12-07T17:26:00Z">
        <w:r w:rsidR="00721CAE">
          <w:rPr>
            <w:rFonts w:cs="Times New Roman"/>
          </w:rPr>
          <w:t>s</w:t>
        </w:r>
      </w:ins>
      <w:r w:rsidRPr="00F8712A">
        <w:rPr>
          <w:rFonts w:cs="Times New Roman"/>
        </w:rPr>
        <w:t xml:space="preserve"> de lumières, pour la scène entre </w:t>
      </w:r>
      <w:proofErr w:type="spellStart"/>
      <w:r w:rsidRPr="00F8712A">
        <w:rPr>
          <w:rFonts w:cs="Times New Roman"/>
        </w:rPr>
        <w:t>Ercole</w:t>
      </w:r>
      <w:proofErr w:type="spellEnd"/>
      <w:r w:rsidRPr="00F8712A">
        <w:rPr>
          <w:rFonts w:cs="Times New Roman"/>
        </w:rPr>
        <w:t xml:space="preserve"> et </w:t>
      </w:r>
      <w:proofErr w:type="spellStart"/>
      <w:r w:rsidRPr="00F8712A">
        <w:rPr>
          <w:rFonts w:cs="Times New Roman"/>
        </w:rPr>
        <w:t>Saveria</w:t>
      </w:r>
      <w:proofErr w:type="spellEnd"/>
      <w:r>
        <w:rPr>
          <w:rFonts w:cs="Times New Roman"/>
        </w:rPr>
        <w:t> ;</w:t>
      </w:r>
      <w:r w:rsidRPr="00F8712A">
        <w:rPr>
          <w:rFonts w:cs="Times New Roman"/>
        </w:rPr>
        <w:t xml:space="preserve"> il y a des traits singulièrement vigoureux</w:t>
      </w:r>
      <w:r>
        <w:rPr>
          <w:rFonts w:cs="Times New Roman"/>
        </w:rPr>
        <w:t> ;</w:t>
      </w:r>
      <w:r w:rsidRPr="00F8712A">
        <w:rPr>
          <w:rFonts w:cs="Times New Roman"/>
        </w:rPr>
        <w:t xml:space="preserve"> cet homme qui hait et qui aime, qui veut arracher l</w:t>
      </w:r>
      <w:r>
        <w:rPr>
          <w:rFonts w:cs="Times New Roman"/>
        </w:rPr>
        <w:t>’</w:t>
      </w:r>
      <w:r w:rsidRPr="00F8712A">
        <w:rPr>
          <w:rFonts w:cs="Times New Roman"/>
        </w:rPr>
        <w:t>enfant naïf aux tendresses empoisonnées de la femme et la femme aux transports fiévreux de l</w:t>
      </w:r>
      <w:r>
        <w:rPr>
          <w:rFonts w:cs="Times New Roman"/>
        </w:rPr>
        <w:t>’</w:t>
      </w:r>
      <w:r w:rsidRPr="00F8712A">
        <w:rPr>
          <w:rFonts w:cs="Times New Roman"/>
        </w:rPr>
        <w:t>enfant, est une figure puissante, magistrale. Il est d</w:t>
      </w:r>
      <w:r>
        <w:rPr>
          <w:rFonts w:cs="Times New Roman"/>
        </w:rPr>
        <w:t>’</w:t>
      </w:r>
      <w:r w:rsidRPr="00F8712A">
        <w:rPr>
          <w:rFonts w:cs="Times New Roman"/>
        </w:rPr>
        <w:t>ailleurs impossible que je tâche avec des adjectifs de montrer la beauté de ces pages et d</w:t>
      </w:r>
      <w:r>
        <w:rPr>
          <w:rFonts w:cs="Times New Roman"/>
        </w:rPr>
        <w:t>’</w:t>
      </w:r>
      <w:r w:rsidRPr="00F8712A">
        <w:rPr>
          <w:rFonts w:cs="Times New Roman"/>
        </w:rPr>
        <w:t>autres</w:t>
      </w:r>
      <w:r>
        <w:rPr>
          <w:rFonts w:cs="Times New Roman"/>
        </w:rPr>
        <w:t> ;</w:t>
      </w:r>
      <w:r w:rsidRPr="00F8712A">
        <w:rPr>
          <w:rFonts w:cs="Times New Roman"/>
        </w:rPr>
        <w:t xml:space="preserve"> on ne raconte ni l</w:t>
      </w:r>
      <w:r>
        <w:rPr>
          <w:rFonts w:cs="Times New Roman"/>
        </w:rPr>
        <w:t>’</w:t>
      </w:r>
      <w:r w:rsidRPr="00F8712A">
        <w:rPr>
          <w:rFonts w:cs="Times New Roman"/>
        </w:rPr>
        <w:t>eurythmie, ni les détails d</w:t>
      </w:r>
      <w:r>
        <w:rPr>
          <w:rFonts w:cs="Times New Roman"/>
        </w:rPr>
        <w:t>’</w:t>
      </w:r>
      <w:r w:rsidRPr="00F8712A">
        <w:rPr>
          <w:rFonts w:cs="Times New Roman"/>
        </w:rPr>
        <w:t>une œuvre littéraire</w:t>
      </w:r>
      <w:r>
        <w:rPr>
          <w:rFonts w:cs="Times New Roman"/>
        </w:rPr>
        <w:t> :</w:t>
      </w:r>
      <w:r w:rsidRPr="00F8712A">
        <w:rPr>
          <w:rFonts w:cs="Times New Roman"/>
        </w:rPr>
        <w:t xml:space="preserve"> il faut se borner à une constatation. C</w:t>
      </w:r>
      <w:r>
        <w:rPr>
          <w:rFonts w:cs="Times New Roman"/>
        </w:rPr>
        <w:t>’</w:t>
      </w:r>
      <w:r w:rsidRPr="00F8712A">
        <w:rPr>
          <w:rFonts w:cs="Times New Roman"/>
        </w:rPr>
        <w:t>est pourquoi j</w:t>
      </w:r>
      <w:r>
        <w:rPr>
          <w:rFonts w:cs="Times New Roman"/>
        </w:rPr>
        <w:t>’</w:t>
      </w:r>
      <w:r w:rsidRPr="00F8712A">
        <w:rPr>
          <w:rFonts w:cs="Times New Roman"/>
        </w:rPr>
        <w:t>arrive rapidement au suprême moment du drame. La victoire d</w:t>
      </w:r>
      <w:r>
        <w:rPr>
          <w:rFonts w:cs="Times New Roman"/>
        </w:rPr>
        <w:t>’</w:t>
      </w:r>
      <w:proofErr w:type="spellStart"/>
      <w:r w:rsidRPr="00F8712A">
        <w:rPr>
          <w:rFonts w:cs="Times New Roman"/>
        </w:rPr>
        <w:t>Ercole</w:t>
      </w:r>
      <w:proofErr w:type="spellEnd"/>
      <w:r w:rsidRPr="00F8712A">
        <w:rPr>
          <w:rFonts w:cs="Times New Roman"/>
        </w:rPr>
        <w:t xml:space="preserve"> </w:t>
      </w:r>
      <w:proofErr w:type="spellStart"/>
      <w:r w:rsidRPr="00F8712A">
        <w:rPr>
          <w:rFonts w:cs="Times New Roman"/>
        </w:rPr>
        <w:t>Grabba</w:t>
      </w:r>
      <w:proofErr w:type="spellEnd"/>
      <w:r w:rsidRPr="00F8712A">
        <w:rPr>
          <w:rFonts w:cs="Times New Roman"/>
        </w:rPr>
        <w:t xml:space="preserve"> est de courte durée</w:t>
      </w:r>
      <w:r>
        <w:rPr>
          <w:rFonts w:cs="Times New Roman"/>
        </w:rPr>
        <w:t> ;</w:t>
      </w:r>
      <w:r w:rsidRPr="00F8712A">
        <w:rPr>
          <w:rFonts w:cs="Times New Roman"/>
        </w:rPr>
        <w:t xml:space="preserve"> il entraîne avec lui </w:t>
      </w:r>
      <w:proofErr w:type="spellStart"/>
      <w:r w:rsidRPr="00F8712A">
        <w:rPr>
          <w:rFonts w:cs="Times New Roman"/>
        </w:rPr>
        <w:t>Attilio</w:t>
      </w:r>
      <w:proofErr w:type="spellEnd"/>
      <w:r w:rsidRPr="00F8712A">
        <w:rPr>
          <w:rFonts w:cs="Times New Roman"/>
        </w:rPr>
        <w:t>, et dans un de ces élans qui peuvent faire sourire ceux qui sont en dehors de la folie amoureuse, les deux cousins, les deux victimes se promettent d</w:t>
      </w:r>
      <w:r>
        <w:rPr>
          <w:rFonts w:cs="Times New Roman"/>
        </w:rPr>
        <w:t>’</w:t>
      </w:r>
      <w:r w:rsidRPr="00F8712A">
        <w:rPr>
          <w:rFonts w:cs="Times New Roman"/>
        </w:rPr>
        <w:t xml:space="preserve">oublier la joie enchanteresse </w:t>
      </w:r>
      <w:r w:rsidRPr="00F8712A">
        <w:rPr>
          <w:rFonts w:cs="Times New Roman"/>
        </w:rPr>
        <w:lastRenderedPageBreak/>
        <w:t>dont ils se sont enfin séparés</w:t>
      </w:r>
      <w:r>
        <w:rPr>
          <w:rFonts w:cs="Times New Roman"/>
        </w:rPr>
        <w:t> ;</w:t>
      </w:r>
      <w:r w:rsidRPr="00F8712A">
        <w:rPr>
          <w:rFonts w:cs="Times New Roman"/>
        </w:rPr>
        <w:t xml:space="preserve"> ils détruisent tout ce qui reste de leurs amours, jusqu</w:t>
      </w:r>
      <w:r>
        <w:rPr>
          <w:rFonts w:cs="Times New Roman"/>
        </w:rPr>
        <w:t>’</w:t>
      </w:r>
      <w:r w:rsidRPr="00F8712A">
        <w:rPr>
          <w:rFonts w:cs="Times New Roman"/>
        </w:rPr>
        <w:t xml:space="preserve">aux portraits de </w:t>
      </w:r>
      <w:proofErr w:type="spellStart"/>
      <w:r w:rsidRPr="00F8712A">
        <w:rPr>
          <w:rFonts w:cs="Times New Roman"/>
        </w:rPr>
        <w:t>Saveria</w:t>
      </w:r>
      <w:proofErr w:type="spellEnd"/>
      <w:r w:rsidRPr="00F8712A">
        <w:rPr>
          <w:rFonts w:cs="Times New Roman"/>
        </w:rPr>
        <w:t>. Puis, ils vont braver leur passion</w:t>
      </w:r>
      <w:r>
        <w:rPr>
          <w:rFonts w:cs="Times New Roman"/>
        </w:rPr>
        <w:t> ;</w:t>
      </w:r>
      <w:r w:rsidRPr="00F8712A">
        <w:rPr>
          <w:rFonts w:cs="Times New Roman"/>
        </w:rPr>
        <w:t xml:space="preserve"> ils partent pour l</w:t>
      </w:r>
      <w:r>
        <w:rPr>
          <w:rFonts w:cs="Times New Roman"/>
        </w:rPr>
        <w:t>’</w:t>
      </w:r>
      <w:r w:rsidRPr="00F8712A">
        <w:rPr>
          <w:rFonts w:cs="Times New Roman"/>
        </w:rPr>
        <w:t xml:space="preserve">étranger où </w:t>
      </w:r>
      <w:proofErr w:type="spellStart"/>
      <w:r w:rsidRPr="00F8712A">
        <w:rPr>
          <w:rFonts w:cs="Times New Roman"/>
        </w:rPr>
        <w:t>Saveria</w:t>
      </w:r>
      <w:proofErr w:type="spellEnd"/>
      <w:r w:rsidRPr="00F8712A">
        <w:rPr>
          <w:rFonts w:cs="Times New Roman"/>
        </w:rPr>
        <w:t xml:space="preserve"> a repris sa carrière de triomphes éblouissants</w:t>
      </w:r>
      <w:r>
        <w:rPr>
          <w:rFonts w:cs="Times New Roman"/>
        </w:rPr>
        <w:t> ;</w:t>
      </w:r>
      <w:r w:rsidRPr="00F8712A">
        <w:rPr>
          <w:rFonts w:cs="Times New Roman"/>
        </w:rPr>
        <w:t xml:space="preserve"> mais </w:t>
      </w:r>
      <w:proofErr w:type="spellStart"/>
      <w:r w:rsidRPr="00F8712A">
        <w:rPr>
          <w:rFonts w:cs="Times New Roman"/>
        </w:rPr>
        <w:t>Ercole</w:t>
      </w:r>
      <w:proofErr w:type="spellEnd"/>
      <w:r w:rsidRPr="00F8712A">
        <w:rPr>
          <w:rFonts w:cs="Times New Roman"/>
        </w:rPr>
        <w:t xml:space="preserve"> n</w:t>
      </w:r>
      <w:r>
        <w:rPr>
          <w:rFonts w:cs="Times New Roman"/>
        </w:rPr>
        <w:t>’</w:t>
      </w:r>
      <w:r w:rsidRPr="00F8712A">
        <w:rPr>
          <w:rFonts w:cs="Times New Roman"/>
        </w:rPr>
        <w:t>a plus cette vertu inquiétante et féroce de la première jeunesse, qui s</w:t>
      </w:r>
      <w:r>
        <w:rPr>
          <w:rFonts w:cs="Times New Roman"/>
        </w:rPr>
        <w:t>’</w:t>
      </w:r>
      <w:r w:rsidRPr="00F8712A">
        <w:rPr>
          <w:rFonts w:cs="Times New Roman"/>
        </w:rPr>
        <w:t>attache et s</w:t>
      </w:r>
      <w:r>
        <w:rPr>
          <w:rFonts w:cs="Times New Roman"/>
        </w:rPr>
        <w:t>’</w:t>
      </w:r>
      <w:r w:rsidRPr="00F8712A">
        <w:rPr>
          <w:rFonts w:cs="Times New Roman"/>
        </w:rPr>
        <w:t xml:space="preserve">arrache avec la même promptitude, qui se donne et se reprend à temps. Des deux, </w:t>
      </w:r>
      <w:proofErr w:type="spellStart"/>
      <w:r w:rsidRPr="00F8712A">
        <w:rPr>
          <w:rFonts w:cs="Times New Roman"/>
        </w:rPr>
        <w:t>Ercole</w:t>
      </w:r>
      <w:proofErr w:type="spellEnd"/>
      <w:r w:rsidRPr="00F8712A">
        <w:rPr>
          <w:rFonts w:cs="Times New Roman"/>
        </w:rPr>
        <w:t xml:space="preserve"> est le plus faible</w:t>
      </w:r>
      <w:r>
        <w:rPr>
          <w:rFonts w:cs="Times New Roman"/>
        </w:rPr>
        <w:t> ;</w:t>
      </w:r>
      <w:r w:rsidRPr="00F8712A">
        <w:rPr>
          <w:rFonts w:cs="Times New Roman"/>
        </w:rPr>
        <w:t xml:space="preserve"> </w:t>
      </w:r>
      <w:proofErr w:type="spellStart"/>
      <w:r w:rsidRPr="00F8712A">
        <w:rPr>
          <w:rFonts w:cs="Times New Roman"/>
        </w:rPr>
        <w:t>Attilio</w:t>
      </w:r>
      <w:proofErr w:type="spellEnd"/>
      <w:r w:rsidRPr="00F8712A">
        <w:rPr>
          <w:rFonts w:cs="Times New Roman"/>
        </w:rPr>
        <w:t xml:space="preserve"> revoit </w:t>
      </w:r>
      <w:proofErr w:type="spellStart"/>
      <w:r w:rsidRPr="00F8712A">
        <w:rPr>
          <w:rFonts w:cs="Times New Roman"/>
        </w:rPr>
        <w:t>Saveria</w:t>
      </w:r>
      <w:proofErr w:type="spellEnd"/>
      <w:r w:rsidRPr="00F8712A">
        <w:rPr>
          <w:rFonts w:cs="Times New Roman"/>
        </w:rPr>
        <w:t xml:space="preserve"> avec plaisir, peut-être avec amour, mais il est encore maître de soi et désireux de vivre</w:t>
      </w:r>
      <w:r>
        <w:rPr>
          <w:rFonts w:cs="Times New Roman"/>
        </w:rPr>
        <w:t> ;</w:t>
      </w:r>
      <w:r w:rsidRPr="00F8712A">
        <w:rPr>
          <w:rFonts w:cs="Times New Roman"/>
        </w:rPr>
        <w:t xml:space="preserve"> </w:t>
      </w:r>
      <w:proofErr w:type="spellStart"/>
      <w:r w:rsidRPr="00F8712A">
        <w:rPr>
          <w:rFonts w:cs="Times New Roman"/>
        </w:rPr>
        <w:t>Ercole</w:t>
      </w:r>
      <w:proofErr w:type="spellEnd"/>
      <w:r w:rsidRPr="00F8712A">
        <w:rPr>
          <w:rFonts w:cs="Times New Roman"/>
        </w:rPr>
        <w:t xml:space="preserve"> paye de la vie son illusion de liberté… Le roman de </w:t>
      </w:r>
      <w:r>
        <w:rPr>
          <w:rFonts w:cs="Times New Roman"/>
        </w:rPr>
        <w:t>M. </w:t>
      </w:r>
      <w:r w:rsidRPr="00F8712A">
        <w:rPr>
          <w:rFonts w:cs="Times New Roman"/>
        </w:rPr>
        <w:t>Corradini est tout là</w:t>
      </w:r>
      <w:r>
        <w:rPr>
          <w:rFonts w:cs="Times New Roman"/>
        </w:rPr>
        <w:t> :</w:t>
      </w:r>
      <w:r w:rsidRPr="00F8712A">
        <w:rPr>
          <w:rFonts w:cs="Times New Roman"/>
        </w:rPr>
        <w:t xml:space="preserve"> une lutte d</w:t>
      </w:r>
      <w:r>
        <w:rPr>
          <w:rFonts w:cs="Times New Roman"/>
        </w:rPr>
        <w:t>’</w:t>
      </w:r>
      <w:r w:rsidRPr="00F8712A">
        <w:rPr>
          <w:rFonts w:cs="Times New Roman"/>
        </w:rPr>
        <w:t>âmes acharnée, presque sauvage, toujours extrêmement intéressante, étudiée avec une patience infinie et un art peu commun. Je pense aussi que la langue dont l</w:t>
      </w:r>
      <w:r>
        <w:rPr>
          <w:rFonts w:cs="Times New Roman"/>
        </w:rPr>
        <w:t>’</w:t>
      </w:r>
      <w:r w:rsidRPr="00F8712A">
        <w:rPr>
          <w:rFonts w:cs="Times New Roman"/>
        </w:rPr>
        <w:t>auteur se sert a beaucoup gagné, en oubliant complètement et définitivement les exemples de d</w:t>
      </w:r>
      <w:r>
        <w:rPr>
          <w:rFonts w:cs="Times New Roman"/>
        </w:rPr>
        <w:t>’</w:t>
      </w:r>
      <w:r w:rsidRPr="00F8712A">
        <w:rPr>
          <w:rFonts w:cs="Times New Roman"/>
        </w:rPr>
        <w:t xml:space="preserve">Annunzio, tout en se conservant riche, flexible, cristalline. Il est donc à souhaiter que </w:t>
      </w:r>
      <w:r>
        <w:rPr>
          <w:rFonts w:cs="Times New Roman"/>
        </w:rPr>
        <w:t>M. </w:t>
      </w:r>
      <w:r w:rsidRPr="00F8712A">
        <w:rPr>
          <w:rFonts w:cs="Times New Roman"/>
        </w:rPr>
        <w:t>Corradini sache se soustraire aux habitudes d</w:t>
      </w:r>
      <w:r>
        <w:rPr>
          <w:rFonts w:cs="Times New Roman"/>
        </w:rPr>
        <w:t>’</w:t>
      </w:r>
      <w:r w:rsidRPr="00F8712A">
        <w:rPr>
          <w:rFonts w:cs="Times New Roman"/>
        </w:rPr>
        <w:t>une paresse toute toscane pour se taire moins souvent et pour continuer ses succès.</w:t>
      </w:r>
    </w:p>
    <w:p w14:paraId="5683BFF9" w14:textId="77777777" w:rsidR="00A1452B" w:rsidRPr="00FE42C5" w:rsidRDefault="00A1452B" w:rsidP="00A1452B">
      <w:pPr>
        <w:pStyle w:val="Titre3"/>
        <w:rPr>
          <w:lang w:val="it-IT"/>
        </w:rPr>
      </w:pPr>
      <w:r w:rsidRPr="00FE42C5">
        <w:rPr>
          <w:lang w:val="it-IT"/>
        </w:rPr>
        <w:t>Marginalia</w:t>
      </w:r>
    </w:p>
    <w:p w14:paraId="1768A427"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article-1898-06_922a</w:t>
      </w:r>
    </w:p>
    <w:p w14:paraId="246E26D7"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30D4C233"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 xml:space="preserve">Luciano </w:t>
      </w:r>
      <w:proofErr w:type="spellStart"/>
      <w:r w:rsidRPr="0071019C">
        <w:rPr>
          <w:rFonts w:eastAsiaTheme="majorEastAsia"/>
        </w:rPr>
        <w:t>Zùccoli</w:t>
      </w:r>
      <w:proofErr w:type="spellEnd"/>
    </w:p>
    <w:p w14:paraId="6D2AEBED" w14:textId="77777777" w:rsidR="00A1452B" w:rsidRDefault="00A1452B" w:rsidP="00A1452B">
      <w:pPr>
        <w:pStyle w:val="term"/>
      </w:pPr>
      <w:proofErr w:type="gramStart"/>
      <w:r w:rsidRPr="00925B7B">
        <w:t>section</w:t>
      </w:r>
      <w:proofErr w:type="gramEnd"/>
      <w:r w:rsidRPr="00925B7B">
        <w:t xml:space="preserve"> : </w:t>
      </w:r>
      <w:r>
        <w:t>Lettres italiennes</w:t>
      </w:r>
    </w:p>
    <w:p w14:paraId="22A9D54A"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proofErr w:type="spellStart"/>
      <w:r w:rsidRPr="00F8712A">
        <w:rPr>
          <w:b/>
        </w:rPr>
        <w:t>Marginalia</w:t>
      </w:r>
      <w:proofErr w:type="spellEnd"/>
    </w:p>
    <w:p w14:paraId="68684AD4" w14:textId="77777777" w:rsidR="00A1452B" w:rsidRPr="00925B7B" w:rsidRDefault="00A1452B" w:rsidP="00A1452B">
      <w:pPr>
        <w:pStyle w:val="term"/>
      </w:pPr>
      <w:proofErr w:type="gramStart"/>
      <w:r w:rsidRPr="00925B7B">
        <w:t>date</w:t>
      </w:r>
      <w:proofErr w:type="gramEnd"/>
      <w:r w:rsidRPr="00925B7B">
        <w:t> :</w:t>
      </w:r>
      <w:r>
        <w:t xml:space="preserve"> 1898-06</w:t>
      </w:r>
    </w:p>
    <w:p w14:paraId="040B83C8"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 numéro 102, juin 1898</w:t>
      </w:r>
      <w:r w:rsidRPr="00925B7B">
        <w:t xml:space="preserve">, </w:t>
      </w:r>
      <w:r>
        <w:t>p. 917-923 [922]</w:t>
      </w:r>
    </w:p>
    <w:p w14:paraId="48CB3E30" w14:textId="77777777" w:rsidR="00A1452B" w:rsidRPr="00F8712A" w:rsidRDefault="00A1452B" w:rsidP="00A1452B">
      <w:pPr>
        <w:pStyle w:val="Corpsdetexte"/>
        <w:rPr>
          <w:rFonts w:cs="Times New Roman"/>
        </w:rPr>
      </w:pPr>
      <w:r w:rsidRPr="00F8712A">
        <w:rPr>
          <w:rFonts w:cs="Times New Roman"/>
        </w:rPr>
        <w:t>Pendant les fêtes d</w:t>
      </w:r>
      <w:r>
        <w:rPr>
          <w:rFonts w:cs="Times New Roman"/>
        </w:rPr>
        <w:t>’</w:t>
      </w:r>
      <w:r w:rsidRPr="00F8712A">
        <w:rPr>
          <w:rFonts w:cs="Times New Roman"/>
        </w:rPr>
        <w:t>avril pour le centenaire d</w:t>
      </w:r>
      <w:r>
        <w:rPr>
          <w:rFonts w:cs="Times New Roman"/>
        </w:rPr>
        <w:t>’</w:t>
      </w:r>
      <w:r w:rsidRPr="00F8712A">
        <w:rPr>
          <w:rFonts w:cs="Times New Roman"/>
        </w:rPr>
        <w:t xml:space="preserve">Amerigo Vespucci, on a joué à Florence le </w:t>
      </w:r>
      <w:r w:rsidRPr="00F8712A">
        <w:rPr>
          <w:rFonts w:cs="Times New Roman"/>
          <w:i/>
        </w:rPr>
        <w:t>Plutus</w:t>
      </w:r>
      <w:r w:rsidRPr="00F8712A">
        <w:rPr>
          <w:rFonts w:cs="Times New Roman"/>
        </w:rPr>
        <w:t xml:space="preserve"> d</w:t>
      </w:r>
      <w:r>
        <w:rPr>
          <w:rFonts w:cs="Times New Roman"/>
        </w:rPr>
        <w:t>’</w:t>
      </w:r>
      <w:r w:rsidRPr="00F8712A">
        <w:rPr>
          <w:rFonts w:cs="Times New Roman"/>
        </w:rPr>
        <w:t xml:space="preserve">Aristophane, traduit et par malheur forcément expurgé par </w:t>
      </w:r>
      <w:r>
        <w:rPr>
          <w:rFonts w:cs="Times New Roman"/>
        </w:rPr>
        <w:t>M. </w:t>
      </w:r>
      <w:r w:rsidRPr="00F8712A">
        <w:rPr>
          <w:rFonts w:cs="Times New Roman"/>
        </w:rPr>
        <w:t>Augusto Franchetti. Quoique cette comédie ne soit pas des plus caractéristiques du grand satirique, elle a eu beaucoup de succès</w:t>
      </w:r>
      <w:r>
        <w:rPr>
          <w:rFonts w:cs="Times New Roman"/>
        </w:rPr>
        <w:t> ;</w:t>
      </w:r>
      <w:r w:rsidRPr="00F8712A">
        <w:rPr>
          <w:rFonts w:cs="Times New Roman"/>
        </w:rPr>
        <w:t xml:space="preserve"> la reconstitution a été d</w:t>
      </w:r>
      <w:r>
        <w:rPr>
          <w:rFonts w:cs="Times New Roman"/>
        </w:rPr>
        <w:t>’</w:t>
      </w:r>
      <w:r w:rsidRPr="00F8712A">
        <w:rPr>
          <w:rFonts w:cs="Times New Roman"/>
        </w:rPr>
        <w:t>ailleurs parfaite</w:t>
      </w:r>
      <w:r>
        <w:rPr>
          <w:rFonts w:cs="Times New Roman"/>
        </w:rPr>
        <w:t> ;</w:t>
      </w:r>
      <w:r w:rsidRPr="00F8712A">
        <w:rPr>
          <w:rFonts w:cs="Times New Roman"/>
        </w:rPr>
        <w:t xml:space="preserve"> la scène était fixe et en relief</w:t>
      </w:r>
      <w:r>
        <w:rPr>
          <w:rFonts w:cs="Times New Roman"/>
        </w:rPr>
        <w:t> ;</w:t>
      </w:r>
      <w:r w:rsidRPr="00F8712A">
        <w:rPr>
          <w:rFonts w:cs="Times New Roman"/>
        </w:rPr>
        <w:t xml:space="preserve"> les personnages portaient les masques grecs. Je ne comprends pas trop, toutefois, pourquoi on a confié les rôles à des étudiants, la comédie étant traduite en bon et sonore italien. Toujours est-il que les acteurs se sont fait honneur, et lorsque la reine est arrivée à Florence, elle a fait répéter le spectacle et, à ce qui paraît, l</w:t>
      </w:r>
      <w:r>
        <w:rPr>
          <w:rFonts w:cs="Times New Roman"/>
        </w:rPr>
        <w:t>’</w:t>
      </w:r>
      <w:r w:rsidRPr="00F8712A">
        <w:rPr>
          <w:rFonts w:cs="Times New Roman"/>
        </w:rPr>
        <w:t>a vivement goûté.</w:t>
      </w:r>
    </w:p>
    <w:p w14:paraId="381D898F" w14:textId="578C9DDD" w:rsidR="00A1452B" w:rsidRPr="00F8712A" w:rsidRDefault="00A1452B" w:rsidP="00A1452B">
      <w:pPr>
        <w:pStyle w:val="Corpsdetexte"/>
        <w:rPr>
          <w:rFonts w:cs="Times New Roman"/>
        </w:rPr>
      </w:pPr>
      <w:r w:rsidRPr="00F8712A">
        <w:rPr>
          <w:rFonts w:cs="Times New Roman"/>
        </w:rPr>
        <w:t>À Milan, on a pensé à élever un monument à la mémoire de l</w:t>
      </w:r>
      <w:r>
        <w:rPr>
          <w:rFonts w:cs="Times New Roman"/>
        </w:rPr>
        <w:t>’</w:t>
      </w:r>
      <w:r w:rsidRPr="00F8712A">
        <w:rPr>
          <w:rFonts w:cs="Times New Roman"/>
        </w:rPr>
        <w:t xml:space="preserve">abbé Giuseppe Parini, </w:t>
      </w:r>
      <w:del w:id="108" w:author="Marguerite-Marie Bordry" w:date="2018-12-07T17:28:00Z">
        <w:r w:rsidRPr="00F8712A" w:rsidDel="00D16A90">
          <w:rPr>
            <w:rFonts w:cs="Times New Roman"/>
          </w:rPr>
          <w:delText xml:space="preserve">ne </w:delText>
        </w:r>
      </w:del>
      <w:ins w:id="109" w:author="Marguerite-Marie Bordry" w:date="2018-12-07T17:28:00Z">
        <w:r w:rsidR="00D16A90" w:rsidRPr="00F8712A">
          <w:rPr>
            <w:rFonts w:cs="Times New Roman"/>
          </w:rPr>
          <w:t>n</w:t>
        </w:r>
        <w:r w:rsidR="00D16A90">
          <w:rPr>
            <w:rFonts w:cs="Times New Roman"/>
          </w:rPr>
          <w:t>é</w:t>
        </w:r>
        <w:r w:rsidR="00D16A90" w:rsidRPr="00F8712A">
          <w:rPr>
            <w:rFonts w:cs="Times New Roman"/>
          </w:rPr>
          <w:t xml:space="preserve"> </w:t>
        </w:r>
      </w:ins>
      <w:r w:rsidRPr="00F8712A">
        <w:rPr>
          <w:rFonts w:cs="Times New Roman"/>
        </w:rPr>
        <w:t>en 1729, mort en 1799, un des plus illustres entre nos poètes satiriques, et dont les œuvres ont une très haute portée nationale. Cela est parfaitement juste</w:t>
      </w:r>
      <w:r>
        <w:rPr>
          <w:rFonts w:cs="Times New Roman"/>
        </w:rPr>
        <w:t> ;</w:t>
      </w:r>
      <w:r w:rsidRPr="00F8712A">
        <w:rPr>
          <w:rFonts w:cs="Times New Roman"/>
        </w:rPr>
        <w:t xml:space="preserve"> mais on a choisi dans ce but la nouvelle place Elliptique, où les partisans de </w:t>
      </w:r>
      <w:proofErr w:type="spellStart"/>
      <w:r w:rsidRPr="00F8712A">
        <w:rPr>
          <w:rFonts w:cs="Times New Roman"/>
        </w:rPr>
        <w:t>Cavallotti</w:t>
      </w:r>
      <w:proofErr w:type="spellEnd"/>
      <w:r w:rsidRPr="00F8712A">
        <w:rPr>
          <w:rFonts w:cs="Times New Roman"/>
        </w:rPr>
        <w:t xml:space="preserve"> voulaient à leur tour élever un monument à ce dernier. Après un débat non sans chaleur et non sans une pointe de comique, les admirateurs de Parini l</w:t>
      </w:r>
      <w:r>
        <w:rPr>
          <w:rFonts w:cs="Times New Roman"/>
        </w:rPr>
        <w:t>’</w:t>
      </w:r>
      <w:r w:rsidRPr="00F8712A">
        <w:rPr>
          <w:rFonts w:cs="Times New Roman"/>
        </w:rPr>
        <w:t xml:space="preserve">ont emporté, et la place Elliptique reste au grand poète. Les amis de </w:t>
      </w:r>
      <w:proofErr w:type="spellStart"/>
      <w:r w:rsidRPr="00F8712A">
        <w:rPr>
          <w:rFonts w:cs="Times New Roman"/>
        </w:rPr>
        <w:t>Cavallotti</w:t>
      </w:r>
      <w:proofErr w:type="spellEnd"/>
      <w:r w:rsidRPr="00F8712A">
        <w:rPr>
          <w:rFonts w:cs="Times New Roman"/>
        </w:rPr>
        <w:t xml:space="preserve"> se proposant de prendre leur revanche, projettent maintenant de planter sa statue à </w:t>
      </w:r>
      <w:del w:id="110" w:author="Marguerite-Marie Bordry" w:date="2018-12-07T17:28:00Z">
        <w:r w:rsidRPr="00F8712A" w:rsidDel="00DE63A4">
          <w:rPr>
            <w:rFonts w:cs="Times New Roman"/>
          </w:rPr>
          <w:delText xml:space="preserve">côte </w:delText>
        </w:r>
      </w:del>
      <w:ins w:id="111" w:author="Marguerite-Marie Bordry" w:date="2018-12-07T17:28:00Z">
        <w:r w:rsidR="00DE63A4" w:rsidRPr="00F8712A">
          <w:rPr>
            <w:rFonts w:cs="Times New Roman"/>
          </w:rPr>
          <w:t>côt</w:t>
        </w:r>
        <w:r w:rsidR="00DE63A4">
          <w:rPr>
            <w:rFonts w:cs="Times New Roman"/>
          </w:rPr>
          <w:t>é</w:t>
        </w:r>
        <w:r w:rsidR="00DE63A4" w:rsidRPr="00F8712A">
          <w:rPr>
            <w:rFonts w:cs="Times New Roman"/>
          </w:rPr>
          <w:t xml:space="preserve"> </w:t>
        </w:r>
      </w:ins>
      <w:r w:rsidRPr="00F8712A">
        <w:rPr>
          <w:rFonts w:cs="Times New Roman"/>
        </w:rPr>
        <w:t>de l</w:t>
      </w:r>
      <w:r>
        <w:rPr>
          <w:rFonts w:cs="Times New Roman"/>
        </w:rPr>
        <w:t>’</w:t>
      </w:r>
      <w:r w:rsidRPr="00F8712A">
        <w:rPr>
          <w:rFonts w:cs="Times New Roman"/>
        </w:rPr>
        <w:t>autre, et quand on pense que non loin de là s</w:t>
      </w:r>
      <w:r>
        <w:rPr>
          <w:rFonts w:cs="Times New Roman"/>
        </w:rPr>
        <w:t>’</w:t>
      </w:r>
      <w:r w:rsidRPr="00F8712A">
        <w:rPr>
          <w:rFonts w:cs="Times New Roman"/>
        </w:rPr>
        <w:t xml:space="preserve">élève aussi sur cette place un monument à </w:t>
      </w:r>
      <w:r w:rsidRPr="00F8712A">
        <w:rPr>
          <w:rFonts w:cs="Times New Roman"/>
        </w:rPr>
        <w:lastRenderedPageBreak/>
        <w:t xml:space="preserve">Garibaldi, on se prend à souhaiter que les admirateurs de </w:t>
      </w:r>
      <w:proofErr w:type="spellStart"/>
      <w:r w:rsidRPr="00F8712A">
        <w:rPr>
          <w:rFonts w:cs="Times New Roman"/>
        </w:rPr>
        <w:t>Cavallotti</w:t>
      </w:r>
      <w:proofErr w:type="spellEnd"/>
      <w:r w:rsidRPr="00F8712A">
        <w:rPr>
          <w:rFonts w:cs="Times New Roman"/>
        </w:rPr>
        <w:t xml:space="preserve"> renoncent à cette prétention, dans l</w:t>
      </w:r>
      <w:r>
        <w:rPr>
          <w:rFonts w:cs="Times New Roman"/>
        </w:rPr>
        <w:t>’</w:t>
      </w:r>
      <w:r w:rsidRPr="00F8712A">
        <w:rPr>
          <w:rFonts w:cs="Times New Roman"/>
        </w:rPr>
        <w:t>intérêt même de la mémoire qu</w:t>
      </w:r>
      <w:r>
        <w:rPr>
          <w:rFonts w:cs="Times New Roman"/>
        </w:rPr>
        <w:t>’</w:t>
      </w:r>
      <w:r w:rsidRPr="00F8712A">
        <w:rPr>
          <w:rFonts w:cs="Times New Roman"/>
        </w:rPr>
        <w:t>ils veulent honorer.</w:t>
      </w:r>
    </w:p>
    <w:p w14:paraId="60330FC9" w14:textId="77777777" w:rsidR="00A1452B" w:rsidRPr="00FE42C5" w:rsidRDefault="00A1452B" w:rsidP="00A1452B">
      <w:pPr>
        <w:pStyle w:val="Titre3"/>
        <w:rPr>
          <w:lang w:val="it-IT"/>
        </w:rPr>
      </w:pPr>
      <w:r w:rsidRPr="00FE42C5">
        <w:rPr>
          <w:lang w:val="it-IT"/>
        </w:rPr>
        <w:t>Memento</w:t>
      </w:r>
    </w:p>
    <w:p w14:paraId="21F16DE2" w14:textId="77777777" w:rsidR="00A1452B" w:rsidRPr="00FE42C5" w:rsidRDefault="00A1452B" w:rsidP="00A1452B">
      <w:pPr>
        <w:pStyle w:val="term"/>
        <w:rPr>
          <w:lang w:val="it-IT"/>
        </w:rPr>
      </w:pPr>
      <w:proofErr w:type="gramStart"/>
      <w:r w:rsidRPr="00FE42C5">
        <w:rPr>
          <w:lang w:val="it-IT"/>
        </w:rPr>
        <w:t>id :</w:t>
      </w:r>
      <w:proofErr w:type="gramEnd"/>
      <w:r w:rsidRPr="00FE42C5">
        <w:rPr>
          <w:lang w:val="it-IT"/>
        </w:rPr>
        <w:t xml:space="preserve"> article-1898-06_922b</w:t>
      </w:r>
    </w:p>
    <w:p w14:paraId="4611451A" w14:textId="77777777" w:rsidR="00A1452B" w:rsidRPr="00FE42C5" w:rsidRDefault="00A1452B" w:rsidP="00A1452B">
      <w:pPr>
        <w:pStyle w:val="term"/>
        <w:rPr>
          <w:lang w:val="it-IT"/>
        </w:rPr>
      </w:pPr>
      <w:proofErr w:type="spellStart"/>
      <w:proofErr w:type="gramStart"/>
      <w:r w:rsidRPr="00FE42C5">
        <w:rPr>
          <w:lang w:val="it-IT"/>
        </w:rPr>
        <w:t>author</w:t>
      </w:r>
      <w:proofErr w:type="spellEnd"/>
      <w:r w:rsidRPr="00FE42C5">
        <w:rPr>
          <w:lang w:val="it-IT"/>
        </w:rPr>
        <w:t> :</w:t>
      </w:r>
      <w:proofErr w:type="gramEnd"/>
      <w:r w:rsidRPr="00FE42C5">
        <w:rPr>
          <w:lang w:val="it-IT"/>
        </w:rPr>
        <w:t xml:space="preserve"> </w:t>
      </w:r>
      <w:proofErr w:type="spellStart"/>
      <w:r w:rsidRPr="00FE42C5">
        <w:rPr>
          <w:rFonts w:eastAsiaTheme="majorEastAsia"/>
          <w:lang w:val="it-IT"/>
        </w:rPr>
        <w:t>Zùccoli</w:t>
      </w:r>
      <w:proofErr w:type="spellEnd"/>
      <w:r w:rsidRPr="00FE42C5">
        <w:rPr>
          <w:rFonts w:eastAsiaTheme="majorEastAsia"/>
          <w:lang w:val="it-IT"/>
        </w:rPr>
        <w:t>, Luciano (1868-1929)</w:t>
      </w:r>
    </w:p>
    <w:p w14:paraId="1F94D3A9"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 xml:space="preserve">Luciano </w:t>
      </w:r>
      <w:proofErr w:type="spellStart"/>
      <w:r w:rsidRPr="0071019C">
        <w:rPr>
          <w:rFonts w:eastAsiaTheme="majorEastAsia"/>
        </w:rPr>
        <w:t>Zùccoli</w:t>
      </w:r>
      <w:proofErr w:type="spellEnd"/>
    </w:p>
    <w:p w14:paraId="2B88AC60" w14:textId="77777777" w:rsidR="00A1452B" w:rsidRDefault="00A1452B" w:rsidP="00A1452B">
      <w:pPr>
        <w:pStyle w:val="term"/>
      </w:pPr>
      <w:proofErr w:type="gramStart"/>
      <w:r w:rsidRPr="00925B7B">
        <w:t>section</w:t>
      </w:r>
      <w:proofErr w:type="gramEnd"/>
      <w:r w:rsidRPr="00925B7B">
        <w:t xml:space="preserve"> : </w:t>
      </w:r>
      <w:r>
        <w:t>Lettres italiennes</w:t>
      </w:r>
    </w:p>
    <w:p w14:paraId="35499845"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Memento</w:t>
      </w:r>
    </w:p>
    <w:p w14:paraId="63636E26" w14:textId="77777777" w:rsidR="00A1452B" w:rsidRPr="00925B7B" w:rsidRDefault="00A1452B" w:rsidP="00A1452B">
      <w:pPr>
        <w:pStyle w:val="term"/>
      </w:pPr>
      <w:proofErr w:type="gramStart"/>
      <w:r w:rsidRPr="00925B7B">
        <w:t>date</w:t>
      </w:r>
      <w:proofErr w:type="gramEnd"/>
      <w:r w:rsidRPr="00925B7B">
        <w:t> :</w:t>
      </w:r>
      <w:r>
        <w:t xml:space="preserve"> 1898-06</w:t>
      </w:r>
    </w:p>
    <w:p w14:paraId="788594E6"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 numéro 102, juin 1898</w:t>
      </w:r>
      <w:r w:rsidRPr="00925B7B">
        <w:t xml:space="preserve">, </w:t>
      </w:r>
      <w:r>
        <w:t>p. 917-923 [922-923]</w:t>
      </w:r>
    </w:p>
    <w:p w14:paraId="37AE2761" w14:textId="5A042D3D" w:rsidR="00A1452B" w:rsidRPr="00FE42C5" w:rsidRDefault="00A1452B" w:rsidP="00A1452B">
      <w:pPr>
        <w:pStyle w:val="Corpsdetexte"/>
        <w:rPr>
          <w:rFonts w:cs="Times New Roman"/>
          <w:lang w:val="it-IT"/>
        </w:rPr>
      </w:pPr>
      <w:r w:rsidRPr="00FE42C5">
        <w:rPr>
          <w:rFonts w:cs="Times New Roman"/>
          <w:lang w:val="it-IT"/>
        </w:rPr>
        <w:t>M. </w:t>
      </w:r>
      <w:proofErr w:type="gramStart"/>
      <w:r w:rsidRPr="00FE42C5">
        <w:rPr>
          <w:rFonts w:cs="Times New Roman"/>
          <w:lang w:val="it-IT"/>
        </w:rPr>
        <w:t>Morasso :</w:t>
      </w:r>
      <w:proofErr w:type="gramEnd"/>
      <w:r w:rsidRPr="00FE42C5">
        <w:rPr>
          <w:rFonts w:cs="Times New Roman"/>
          <w:lang w:val="it-IT"/>
        </w:rPr>
        <w:t xml:space="preserve"> </w:t>
      </w:r>
      <w:r w:rsidRPr="00FE42C5">
        <w:rPr>
          <w:rFonts w:cs="Times New Roman"/>
          <w:i/>
          <w:lang w:val="it-IT"/>
        </w:rPr>
        <w:t xml:space="preserve">Uomini e idee </w:t>
      </w:r>
      <w:del w:id="112" w:author="Marguerite-Marie Bordry" w:date="2018-12-07T17:29:00Z">
        <w:r w:rsidRPr="00FE42C5" w:rsidDel="005D196B">
          <w:rPr>
            <w:rFonts w:cs="Times New Roman"/>
            <w:i/>
            <w:lang w:val="it-IT"/>
          </w:rPr>
          <w:delText xml:space="preserve">dei </w:delText>
        </w:r>
      </w:del>
      <w:ins w:id="113" w:author="Marguerite-Marie Bordry" w:date="2018-12-07T17:29:00Z">
        <w:r w:rsidR="005D196B" w:rsidRPr="00FE42C5">
          <w:rPr>
            <w:rFonts w:cs="Times New Roman"/>
            <w:i/>
            <w:lang w:val="it-IT"/>
          </w:rPr>
          <w:t>de</w:t>
        </w:r>
        <w:r w:rsidR="005D196B">
          <w:rPr>
            <w:rFonts w:cs="Times New Roman"/>
            <w:i/>
            <w:lang w:val="it-IT"/>
          </w:rPr>
          <w:t>l</w:t>
        </w:r>
        <w:r w:rsidR="005D196B" w:rsidRPr="00FE42C5">
          <w:rPr>
            <w:rFonts w:cs="Times New Roman"/>
            <w:i/>
            <w:lang w:val="it-IT"/>
          </w:rPr>
          <w:t xml:space="preserve"> </w:t>
        </w:r>
      </w:ins>
      <w:r w:rsidRPr="00FE42C5">
        <w:rPr>
          <w:rFonts w:cs="Times New Roman"/>
          <w:i/>
          <w:lang w:val="it-IT"/>
        </w:rPr>
        <w:t>domani</w:t>
      </w:r>
      <w:r w:rsidRPr="00FE42C5">
        <w:rPr>
          <w:rFonts w:cs="Times New Roman"/>
          <w:lang w:val="it-IT"/>
        </w:rPr>
        <w:t xml:space="preserve"> (</w:t>
      </w:r>
      <w:proofErr w:type="spellStart"/>
      <w:r w:rsidRPr="00FE42C5">
        <w:rPr>
          <w:rFonts w:cs="Times New Roman"/>
          <w:lang w:val="it-IT"/>
        </w:rPr>
        <w:t>Turin</w:t>
      </w:r>
      <w:proofErr w:type="spellEnd"/>
      <w:r w:rsidRPr="00FE42C5">
        <w:rPr>
          <w:rFonts w:cs="Times New Roman"/>
          <w:lang w:val="it-IT"/>
        </w:rPr>
        <w:t xml:space="preserve">, </w:t>
      </w:r>
      <w:proofErr w:type="spellStart"/>
      <w:r w:rsidRPr="00FE42C5">
        <w:rPr>
          <w:rFonts w:cs="Times New Roman"/>
          <w:lang w:val="it-IT"/>
        </w:rPr>
        <w:t>Flli</w:t>
      </w:r>
      <w:proofErr w:type="spellEnd"/>
      <w:r w:rsidRPr="00FE42C5">
        <w:rPr>
          <w:rFonts w:cs="Times New Roman"/>
          <w:lang w:val="it-IT"/>
        </w:rPr>
        <w:t>. Bocca). — G. </w:t>
      </w:r>
      <w:proofErr w:type="spellStart"/>
      <w:r w:rsidRPr="00FE42C5">
        <w:rPr>
          <w:rFonts w:cs="Times New Roman"/>
          <w:lang w:val="it-IT"/>
        </w:rPr>
        <w:t>Trespioli</w:t>
      </w:r>
      <w:proofErr w:type="spellEnd"/>
      <w:r w:rsidRPr="00FE42C5">
        <w:rPr>
          <w:rFonts w:cs="Times New Roman"/>
          <w:lang w:val="it-IT"/>
        </w:rPr>
        <w:t xml:space="preserve">, </w:t>
      </w:r>
      <w:r w:rsidRPr="00FE42C5">
        <w:rPr>
          <w:rFonts w:cs="Times New Roman"/>
          <w:i/>
          <w:lang w:val="it-IT"/>
        </w:rPr>
        <w:t>L’Atteso</w:t>
      </w:r>
      <w:r w:rsidRPr="00FE42C5">
        <w:rPr>
          <w:rFonts w:cs="Times New Roman"/>
          <w:lang w:val="it-IT"/>
        </w:rPr>
        <w:t xml:space="preserve">, </w:t>
      </w:r>
      <w:proofErr w:type="spellStart"/>
      <w:r w:rsidRPr="00FE42C5">
        <w:rPr>
          <w:rFonts w:cs="Times New Roman"/>
          <w:lang w:val="it-IT"/>
        </w:rPr>
        <w:t>roman</w:t>
      </w:r>
      <w:proofErr w:type="spellEnd"/>
      <w:r w:rsidRPr="00FE42C5">
        <w:rPr>
          <w:rFonts w:cs="Times New Roman"/>
          <w:lang w:val="it-IT"/>
        </w:rPr>
        <w:t xml:space="preserve"> (Parme, R. Pellegrini). — C. Lombroso, </w:t>
      </w:r>
      <w:r w:rsidRPr="00FE42C5">
        <w:rPr>
          <w:rFonts w:cs="Times New Roman"/>
          <w:i/>
          <w:lang w:val="it-IT"/>
        </w:rPr>
        <w:t xml:space="preserve">In </w:t>
      </w:r>
      <w:proofErr w:type="gramStart"/>
      <w:r w:rsidRPr="00FE42C5">
        <w:rPr>
          <w:rFonts w:cs="Times New Roman"/>
          <w:i/>
          <w:lang w:val="it-IT"/>
        </w:rPr>
        <w:t>Calabria</w:t>
      </w:r>
      <w:r w:rsidRPr="00FE42C5">
        <w:rPr>
          <w:rFonts w:cs="Times New Roman"/>
          <w:lang w:val="it-IT"/>
        </w:rPr>
        <w:t> ;</w:t>
      </w:r>
      <w:proofErr w:type="gramEnd"/>
      <w:r w:rsidRPr="00FE42C5">
        <w:rPr>
          <w:rFonts w:cs="Times New Roman"/>
          <w:lang w:val="it-IT"/>
        </w:rPr>
        <w:t xml:space="preserve"> F. Cavallotti, </w:t>
      </w:r>
      <w:r w:rsidRPr="00FE42C5">
        <w:rPr>
          <w:rFonts w:cs="Times New Roman"/>
          <w:i/>
          <w:lang w:val="it-IT"/>
        </w:rPr>
        <w:t>Italia e Grecia</w:t>
      </w:r>
      <w:r w:rsidRPr="00FE42C5">
        <w:rPr>
          <w:rFonts w:cs="Times New Roman"/>
          <w:lang w:val="it-IT"/>
        </w:rPr>
        <w:t xml:space="preserve"> ; L. Capuana, </w:t>
      </w:r>
      <w:r w:rsidRPr="00FE42C5">
        <w:rPr>
          <w:rFonts w:cs="Times New Roman"/>
          <w:i/>
          <w:lang w:val="it-IT"/>
        </w:rPr>
        <w:t>L’Isola del Sole</w:t>
      </w:r>
      <w:r w:rsidRPr="00FE42C5">
        <w:rPr>
          <w:rFonts w:cs="Times New Roman"/>
          <w:lang w:val="it-IT"/>
        </w:rPr>
        <w:t xml:space="preserve"> (Catane, Giannotta). — </w:t>
      </w:r>
      <w:bookmarkStart w:id="114" w:name="bookmark29"/>
      <w:bookmarkEnd w:id="114"/>
      <w:r w:rsidRPr="00FE42C5">
        <w:rPr>
          <w:rFonts w:cs="Times New Roman"/>
          <w:lang w:val="it-IT"/>
        </w:rPr>
        <w:t xml:space="preserve">E. Corradini, </w:t>
      </w:r>
      <w:r w:rsidRPr="00FE42C5">
        <w:rPr>
          <w:rFonts w:cs="Times New Roman"/>
          <w:i/>
          <w:lang w:val="it-IT"/>
        </w:rPr>
        <w:t>La Verginità</w:t>
      </w:r>
      <w:r w:rsidRPr="00FE42C5">
        <w:rPr>
          <w:rFonts w:cs="Times New Roman"/>
          <w:lang w:val="it-IT"/>
        </w:rPr>
        <w:t xml:space="preserve">, </w:t>
      </w:r>
      <w:proofErr w:type="spellStart"/>
      <w:proofErr w:type="gramStart"/>
      <w:r w:rsidRPr="00FE42C5">
        <w:rPr>
          <w:rFonts w:cs="Times New Roman"/>
          <w:lang w:val="it-IT"/>
        </w:rPr>
        <w:t>roman</w:t>
      </w:r>
      <w:proofErr w:type="spellEnd"/>
      <w:r w:rsidRPr="00FE42C5">
        <w:rPr>
          <w:rFonts w:cs="Times New Roman"/>
          <w:lang w:val="it-IT"/>
        </w:rPr>
        <w:t> ;</w:t>
      </w:r>
      <w:proofErr w:type="gramEnd"/>
      <w:r w:rsidRPr="00FE42C5">
        <w:rPr>
          <w:rFonts w:cs="Times New Roman"/>
          <w:lang w:val="it-IT"/>
        </w:rPr>
        <w:t xml:space="preserve"> </w:t>
      </w:r>
      <w:proofErr w:type="spellStart"/>
      <w:r w:rsidRPr="00FE42C5">
        <w:rPr>
          <w:rFonts w:cs="Times New Roman"/>
          <w:lang w:val="it-IT"/>
        </w:rPr>
        <w:t>Th</w:t>
      </w:r>
      <w:proofErr w:type="spellEnd"/>
      <w:r w:rsidRPr="00FE42C5">
        <w:rPr>
          <w:rFonts w:cs="Times New Roman"/>
          <w:lang w:val="it-IT"/>
        </w:rPr>
        <w:t xml:space="preserve">. Neal, </w:t>
      </w:r>
      <w:r w:rsidRPr="00FE42C5">
        <w:rPr>
          <w:rFonts w:cs="Times New Roman"/>
          <w:i/>
          <w:lang w:val="it-IT"/>
        </w:rPr>
        <w:t xml:space="preserve">Studi di </w:t>
      </w:r>
      <w:proofErr w:type="spellStart"/>
      <w:r w:rsidRPr="00FE42C5">
        <w:rPr>
          <w:rFonts w:cs="Times New Roman"/>
          <w:i/>
          <w:lang w:val="it-IT"/>
        </w:rPr>
        <w:t>litterature</w:t>
      </w:r>
      <w:proofErr w:type="spellEnd"/>
      <w:r w:rsidRPr="00FE42C5">
        <w:rPr>
          <w:rFonts w:cs="Times New Roman"/>
          <w:i/>
          <w:lang w:val="it-IT"/>
        </w:rPr>
        <w:t xml:space="preserve"> e d’arte</w:t>
      </w:r>
      <w:r w:rsidRPr="00FE42C5">
        <w:rPr>
          <w:rFonts w:cs="Times New Roman"/>
          <w:lang w:val="it-IT"/>
        </w:rPr>
        <w:t xml:space="preserve"> (Florence, </w:t>
      </w:r>
      <w:proofErr w:type="spellStart"/>
      <w:r w:rsidRPr="00FE42C5">
        <w:rPr>
          <w:rFonts w:cs="Times New Roman"/>
          <w:lang w:val="it-IT"/>
        </w:rPr>
        <w:t>éditions</w:t>
      </w:r>
      <w:proofErr w:type="spellEnd"/>
      <w:r w:rsidRPr="00FE42C5">
        <w:rPr>
          <w:rFonts w:cs="Times New Roman"/>
          <w:lang w:val="it-IT"/>
        </w:rPr>
        <w:t xml:space="preserve"> du </w:t>
      </w:r>
      <w:r w:rsidRPr="00FE42C5">
        <w:rPr>
          <w:rFonts w:cs="Times New Roman"/>
          <w:i/>
          <w:lang w:val="it-IT"/>
        </w:rPr>
        <w:t>Marzocco</w:t>
      </w:r>
      <w:r w:rsidRPr="00FE42C5">
        <w:rPr>
          <w:rFonts w:cs="Times New Roman"/>
          <w:lang w:val="it-IT"/>
        </w:rPr>
        <w:t xml:space="preserve">). — T. Giordana, </w:t>
      </w:r>
      <w:r w:rsidRPr="00FE42C5">
        <w:rPr>
          <w:rFonts w:cs="Times New Roman"/>
          <w:i/>
          <w:lang w:val="it-IT"/>
        </w:rPr>
        <w:t>La Fiamma e l’Ombra</w:t>
      </w:r>
      <w:r w:rsidRPr="00FE42C5">
        <w:rPr>
          <w:rFonts w:cs="Times New Roman"/>
          <w:lang w:val="it-IT"/>
        </w:rPr>
        <w:t xml:space="preserve"> (</w:t>
      </w:r>
      <w:proofErr w:type="spellStart"/>
      <w:r w:rsidRPr="00FE42C5">
        <w:rPr>
          <w:rFonts w:cs="Times New Roman"/>
          <w:lang w:val="it-IT"/>
        </w:rPr>
        <w:t>Turin</w:t>
      </w:r>
      <w:proofErr w:type="spellEnd"/>
      <w:r w:rsidRPr="00FE42C5">
        <w:rPr>
          <w:rFonts w:cs="Times New Roman"/>
          <w:lang w:val="it-IT"/>
        </w:rPr>
        <w:t>, Roux).</w:t>
      </w:r>
    </w:p>
    <w:p w14:paraId="2F297667" w14:textId="77777777" w:rsidR="00A1452B" w:rsidRDefault="00A1452B" w:rsidP="00A1452B">
      <w:pPr>
        <w:pStyle w:val="Titre1"/>
      </w:pPr>
      <w:r>
        <w:t>Tome XXVII, numéro 103, juillet 1898</w:t>
      </w:r>
    </w:p>
    <w:p w14:paraId="64B00FCD" w14:textId="77777777" w:rsidR="00A1452B" w:rsidRPr="00DA7419" w:rsidRDefault="00A1452B" w:rsidP="00A1452B">
      <w:pPr>
        <w:pStyle w:val="Titre2"/>
      </w:pPr>
      <w:r>
        <w:t xml:space="preserve">Les Romans. </w:t>
      </w:r>
      <w:r>
        <w:br/>
        <w:t>A. </w:t>
      </w:r>
      <w:proofErr w:type="spellStart"/>
      <w:r>
        <w:t>Butti</w:t>
      </w:r>
      <w:proofErr w:type="spellEnd"/>
      <w:r>
        <w:t xml:space="preserve"> et Lécuyer, </w:t>
      </w:r>
      <w:r>
        <w:rPr>
          <w:i/>
        </w:rPr>
        <w:t>L’Automate</w:t>
      </w:r>
      <w:r>
        <w:t>, « Mercure de France », 3.50</w:t>
      </w:r>
    </w:p>
    <w:p w14:paraId="515B2920" w14:textId="77777777" w:rsidR="00A1452B" w:rsidRPr="00FE42C5" w:rsidRDefault="00A1452B" w:rsidP="00A1452B">
      <w:pPr>
        <w:pStyle w:val="term"/>
        <w:rPr>
          <w:lang w:val="en-GB"/>
        </w:rPr>
      </w:pPr>
      <w:proofErr w:type="gramStart"/>
      <w:r w:rsidRPr="00FE42C5">
        <w:rPr>
          <w:lang w:val="en-GB"/>
        </w:rPr>
        <w:t>id :</w:t>
      </w:r>
      <w:proofErr w:type="gramEnd"/>
      <w:r w:rsidRPr="00FE42C5">
        <w:rPr>
          <w:lang w:val="en-GB"/>
        </w:rPr>
        <w:t xml:space="preserve"> article-1898-07_229</w:t>
      </w:r>
    </w:p>
    <w:p w14:paraId="3145A1EB" w14:textId="77777777" w:rsidR="00A1452B" w:rsidRPr="00FE42C5" w:rsidRDefault="00A1452B" w:rsidP="00A1452B">
      <w:pPr>
        <w:pStyle w:val="term"/>
        <w:rPr>
          <w:lang w:val="en-GB"/>
        </w:rPr>
      </w:pPr>
      <w:proofErr w:type="gramStart"/>
      <w:r w:rsidRPr="00FE42C5">
        <w:rPr>
          <w:lang w:val="en-GB"/>
        </w:rPr>
        <w:t>author :</w:t>
      </w:r>
      <w:proofErr w:type="gramEnd"/>
      <w:r w:rsidRPr="00FE42C5">
        <w:rPr>
          <w:lang w:val="en-GB"/>
        </w:rPr>
        <w:t xml:space="preserve"> </w:t>
      </w:r>
      <w:proofErr w:type="spellStart"/>
      <w:r w:rsidRPr="00FE42C5">
        <w:rPr>
          <w:lang w:val="en-GB"/>
        </w:rPr>
        <w:t>Rachilde</w:t>
      </w:r>
      <w:proofErr w:type="spellEnd"/>
      <w:r w:rsidRPr="00FE42C5">
        <w:rPr>
          <w:lang w:val="en-GB"/>
        </w:rPr>
        <w:t xml:space="preserve"> (1860-1953)</w:t>
      </w:r>
    </w:p>
    <w:p w14:paraId="5761806C" w14:textId="77777777" w:rsidR="00A1452B" w:rsidRPr="00FE42C5" w:rsidRDefault="00A1452B" w:rsidP="00A1452B">
      <w:pPr>
        <w:pStyle w:val="term"/>
        <w:rPr>
          <w:lang w:val="en-GB"/>
        </w:rPr>
      </w:pPr>
      <w:proofErr w:type="gramStart"/>
      <w:r w:rsidRPr="00FE42C5">
        <w:rPr>
          <w:lang w:val="en-GB"/>
        </w:rPr>
        <w:t>signed :</w:t>
      </w:r>
      <w:proofErr w:type="gramEnd"/>
      <w:r w:rsidRPr="00FE42C5">
        <w:rPr>
          <w:lang w:val="en-GB"/>
        </w:rPr>
        <w:t xml:space="preserve"> </w:t>
      </w:r>
      <w:proofErr w:type="spellStart"/>
      <w:r w:rsidRPr="00FE42C5">
        <w:rPr>
          <w:lang w:val="en-GB"/>
        </w:rPr>
        <w:t>Rachilde</w:t>
      </w:r>
      <w:proofErr w:type="spellEnd"/>
    </w:p>
    <w:p w14:paraId="52889716" w14:textId="77777777" w:rsidR="00A1452B" w:rsidRDefault="00A1452B" w:rsidP="00A1452B">
      <w:pPr>
        <w:pStyle w:val="term"/>
      </w:pPr>
      <w:proofErr w:type="gramStart"/>
      <w:r w:rsidRPr="00925B7B">
        <w:t>section</w:t>
      </w:r>
      <w:proofErr w:type="gramEnd"/>
      <w:r>
        <w:t> : Les Romans</w:t>
      </w:r>
    </w:p>
    <w:p w14:paraId="5D18F764"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A. </w:t>
      </w:r>
      <w:proofErr w:type="spellStart"/>
      <w:r>
        <w:t>Butti</w:t>
      </w:r>
      <w:proofErr w:type="spellEnd"/>
      <w:r>
        <w:t xml:space="preserve"> et Lécuyer, </w:t>
      </w:r>
      <w:r>
        <w:rPr>
          <w:i/>
        </w:rPr>
        <w:t>L’Automate</w:t>
      </w:r>
      <w:r>
        <w:t>, « Mercure de France », 3.50</w:t>
      </w:r>
    </w:p>
    <w:p w14:paraId="21D78D59" w14:textId="77777777" w:rsidR="00A1452B" w:rsidRPr="00925B7B" w:rsidRDefault="00A1452B" w:rsidP="00A1452B">
      <w:pPr>
        <w:pStyle w:val="term"/>
      </w:pPr>
      <w:proofErr w:type="gramStart"/>
      <w:r w:rsidRPr="00925B7B">
        <w:t>date</w:t>
      </w:r>
      <w:proofErr w:type="gramEnd"/>
      <w:r w:rsidRPr="00925B7B">
        <w:t> :</w:t>
      </w:r>
      <w:r>
        <w:t xml:space="preserve"> 1898-07</w:t>
      </w:r>
    </w:p>
    <w:p w14:paraId="655656E3"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XXVII, numéro 103, juillet 1898</w:t>
      </w:r>
      <w:r w:rsidRPr="00925B7B">
        <w:t xml:space="preserve">, </w:t>
      </w:r>
      <w:r>
        <w:t>p. 227-233 [229]</w:t>
      </w:r>
    </w:p>
    <w:p w14:paraId="3C502E36" w14:textId="77777777" w:rsidR="00A1452B" w:rsidRDefault="00A1452B" w:rsidP="00A1452B">
      <w:pPr>
        <w:pStyle w:val="byline"/>
      </w:pPr>
      <w:r>
        <w:rPr>
          <w:smallCaps/>
        </w:rPr>
        <w:t>Rachilde</w:t>
      </w:r>
      <w:r>
        <w:t>.</w:t>
      </w:r>
    </w:p>
    <w:p w14:paraId="6B09AF19" w14:textId="77777777" w:rsidR="00A1452B" w:rsidRDefault="00A1452B" w:rsidP="00A1452B">
      <w:pPr>
        <w:pStyle w:val="bibl"/>
      </w:pPr>
      <w:r>
        <w:t>Tome XXVII, numéro 103, juillet 1898</w:t>
      </w:r>
      <w:r w:rsidRPr="00925B7B">
        <w:t xml:space="preserve">, </w:t>
      </w:r>
      <w:r>
        <w:t>p. 227-233 [229].</w:t>
      </w:r>
    </w:p>
    <w:p w14:paraId="6D8F37FB" w14:textId="77777777" w:rsidR="00A1452B" w:rsidRPr="00F8712A" w:rsidRDefault="00A1452B" w:rsidP="00A1452B">
      <w:pPr>
        <w:pStyle w:val="Corpsdetexte"/>
        <w:rPr>
          <w:rFonts w:cs="Times New Roman"/>
        </w:rPr>
      </w:pPr>
      <w:r w:rsidRPr="00F8712A">
        <w:rPr>
          <w:rFonts w:cs="Times New Roman"/>
          <w:b/>
        </w:rPr>
        <w:t>L</w:t>
      </w:r>
      <w:r>
        <w:rPr>
          <w:rFonts w:cs="Times New Roman"/>
          <w:b/>
        </w:rPr>
        <w:t>’</w:t>
      </w:r>
      <w:r w:rsidRPr="00F8712A">
        <w:rPr>
          <w:rFonts w:cs="Times New Roman"/>
          <w:b/>
        </w:rPr>
        <w:t>Automate</w:t>
      </w:r>
      <w:r w:rsidRPr="00F8712A">
        <w:rPr>
          <w:rFonts w:cs="Times New Roman"/>
        </w:rPr>
        <w:t xml:space="preserve">, par </w:t>
      </w:r>
      <w:r>
        <w:rPr>
          <w:rFonts w:cs="Times New Roman"/>
        </w:rPr>
        <w:t>B. A. </w:t>
      </w:r>
      <w:proofErr w:type="spellStart"/>
      <w:r w:rsidRPr="00F8712A">
        <w:rPr>
          <w:rFonts w:cs="Times New Roman"/>
        </w:rPr>
        <w:t>Butti</w:t>
      </w:r>
      <w:proofErr w:type="spellEnd"/>
      <w:r w:rsidRPr="00F8712A">
        <w:rPr>
          <w:rFonts w:cs="Times New Roman"/>
        </w:rPr>
        <w:t>, traduit de l</w:t>
      </w:r>
      <w:r>
        <w:rPr>
          <w:rFonts w:cs="Times New Roman"/>
        </w:rPr>
        <w:t>’</w:t>
      </w:r>
      <w:r w:rsidRPr="00F8712A">
        <w:rPr>
          <w:rFonts w:cs="Times New Roman"/>
        </w:rPr>
        <w:t xml:space="preserve">italien par </w:t>
      </w:r>
      <w:r>
        <w:rPr>
          <w:rFonts w:cs="Times New Roman"/>
        </w:rPr>
        <w:t>M. </w:t>
      </w:r>
      <w:r w:rsidRPr="00F8712A">
        <w:rPr>
          <w:rFonts w:cs="Times New Roman"/>
        </w:rPr>
        <w:t>Lécuyer. L</w:t>
      </w:r>
      <w:r>
        <w:rPr>
          <w:rFonts w:cs="Times New Roman"/>
        </w:rPr>
        <w:t>’</w:t>
      </w:r>
      <w:r w:rsidRPr="00F8712A">
        <w:rPr>
          <w:rFonts w:cs="Times New Roman"/>
        </w:rPr>
        <w:t>histoire d</w:t>
      </w:r>
      <w:r>
        <w:rPr>
          <w:rFonts w:cs="Times New Roman"/>
        </w:rPr>
        <w:t>’</w:t>
      </w:r>
      <w:r w:rsidRPr="00F8712A">
        <w:rPr>
          <w:rFonts w:cs="Times New Roman"/>
        </w:rPr>
        <w:t>un homme, sans plus. Ce n</w:t>
      </w:r>
      <w:r>
        <w:rPr>
          <w:rFonts w:cs="Times New Roman"/>
        </w:rPr>
        <w:t>’</w:t>
      </w:r>
      <w:r w:rsidRPr="00F8712A">
        <w:rPr>
          <w:rFonts w:cs="Times New Roman"/>
        </w:rPr>
        <w:t>est pas flatteur pour les hommes. Très bons premiers chapitres où l</w:t>
      </w:r>
      <w:r>
        <w:rPr>
          <w:rFonts w:cs="Times New Roman"/>
        </w:rPr>
        <w:t>’</w:t>
      </w:r>
      <w:r w:rsidRPr="00F8712A">
        <w:rPr>
          <w:rFonts w:cs="Times New Roman"/>
        </w:rPr>
        <w:t>on voit l</w:t>
      </w:r>
      <w:r>
        <w:rPr>
          <w:rFonts w:cs="Times New Roman"/>
        </w:rPr>
        <w:t>’</w:t>
      </w:r>
      <w:r w:rsidRPr="00F8712A">
        <w:rPr>
          <w:rFonts w:cs="Times New Roman"/>
        </w:rPr>
        <w:t xml:space="preserve">enfance du petit </w:t>
      </w:r>
      <w:proofErr w:type="spellStart"/>
      <w:r w:rsidRPr="00F8712A">
        <w:rPr>
          <w:rFonts w:cs="Times New Roman"/>
        </w:rPr>
        <w:t>Attilio</w:t>
      </w:r>
      <w:proofErr w:type="spellEnd"/>
      <w:r w:rsidRPr="00F8712A">
        <w:rPr>
          <w:rFonts w:cs="Times New Roman"/>
        </w:rPr>
        <w:t xml:space="preserve"> développer tout ce qu</w:t>
      </w:r>
      <w:r>
        <w:rPr>
          <w:rFonts w:cs="Times New Roman"/>
        </w:rPr>
        <w:t>’</w:t>
      </w:r>
      <w:r w:rsidRPr="00F8712A">
        <w:rPr>
          <w:rFonts w:cs="Times New Roman"/>
        </w:rPr>
        <w:t>il sera plus tard, en quelque sorte malgré lui. Langue agréable et fort française.</w:t>
      </w:r>
    </w:p>
    <w:p w14:paraId="2A639996" w14:textId="77777777" w:rsidR="00A1452B" w:rsidRDefault="00A1452B" w:rsidP="00A1452B">
      <w:pPr>
        <w:pStyle w:val="Titre2"/>
      </w:pPr>
      <w:r>
        <w:t>Histoire, sociologie [extraits]</w:t>
      </w:r>
    </w:p>
    <w:p w14:paraId="4A07DDA4" w14:textId="77777777" w:rsidR="00A1452B" w:rsidRPr="00925B7B" w:rsidRDefault="00A1452B" w:rsidP="00A1452B">
      <w:pPr>
        <w:pStyle w:val="term"/>
      </w:pPr>
      <w:proofErr w:type="gramStart"/>
      <w:r w:rsidRPr="00925B7B">
        <w:t>id</w:t>
      </w:r>
      <w:proofErr w:type="gramEnd"/>
      <w:r w:rsidRPr="00925B7B">
        <w:t> : article-</w:t>
      </w:r>
      <w:r>
        <w:t>1898</w:t>
      </w:r>
      <w:r w:rsidRPr="00925B7B">
        <w:t>-</w:t>
      </w:r>
      <w:r>
        <w:t>07_233</w:t>
      </w:r>
    </w:p>
    <w:p w14:paraId="2ACEC7BA" w14:textId="77777777" w:rsidR="00A1452B" w:rsidRPr="00925B7B" w:rsidRDefault="00A1452B" w:rsidP="00A1452B">
      <w:pPr>
        <w:pStyle w:val="term"/>
      </w:pPr>
      <w:proofErr w:type="spellStart"/>
      <w:proofErr w:type="gramStart"/>
      <w:r w:rsidRPr="00925B7B">
        <w:t>author</w:t>
      </w:r>
      <w:proofErr w:type="spellEnd"/>
      <w:proofErr w:type="gramEnd"/>
      <w:r w:rsidRPr="00925B7B">
        <w:t xml:space="preserve"> : </w:t>
      </w:r>
      <w:proofErr w:type="spellStart"/>
      <w:r w:rsidRPr="00DA7419">
        <w:t>Collière</w:t>
      </w:r>
      <w:proofErr w:type="spellEnd"/>
      <w:r w:rsidRPr="00DA7419">
        <w:t>, Marcel</w:t>
      </w:r>
      <w:r>
        <w:t xml:space="preserve"> (1863-1932)</w:t>
      </w:r>
    </w:p>
    <w:p w14:paraId="59D0FAAB"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 xml:space="preserve">Marcel </w:t>
      </w:r>
      <w:proofErr w:type="spellStart"/>
      <w:r>
        <w:t>Collière</w:t>
      </w:r>
      <w:proofErr w:type="spellEnd"/>
    </w:p>
    <w:p w14:paraId="412D52A1" w14:textId="77777777" w:rsidR="00A1452B" w:rsidRDefault="00A1452B" w:rsidP="00A1452B">
      <w:pPr>
        <w:pStyle w:val="term"/>
      </w:pPr>
      <w:proofErr w:type="gramStart"/>
      <w:r w:rsidRPr="00925B7B">
        <w:t>section</w:t>
      </w:r>
      <w:proofErr w:type="gramEnd"/>
      <w:r>
        <w:t> : Histoire, sociologie</w:t>
      </w:r>
    </w:p>
    <w:p w14:paraId="02C7C288"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Histoire, sociologie [extraits]</w:t>
      </w:r>
    </w:p>
    <w:p w14:paraId="447E9F4B" w14:textId="77777777" w:rsidR="00A1452B" w:rsidRPr="00925B7B" w:rsidRDefault="00A1452B" w:rsidP="00A1452B">
      <w:pPr>
        <w:pStyle w:val="term"/>
      </w:pPr>
      <w:proofErr w:type="gramStart"/>
      <w:r w:rsidRPr="00925B7B">
        <w:t>date</w:t>
      </w:r>
      <w:proofErr w:type="gramEnd"/>
      <w:r w:rsidRPr="00925B7B">
        <w:t> :</w:t>
      </w:r>
      <w:r>
        <w:t xml:space="preserve"> 1898-07</w:t>
      </w:r>
    </w:p>
    <w:p w14:paraId="48B1C974" w14:textId="77777777" w:rsidR="00A1452B" w:rsidRDefault="00A1452B" w:rsidP="00A1452B">
      <w:pPr>
        <w:pStyle w:val="term"/>
      </w:pPr>
      <w:proofErr w:type="spellStart"/>
      <w:proofErr w:type="gramStart"/>
      <w:r w:rsidRPr="00925B7B">
        <w:lastRenderedPageBreak/>
        <w:t>ref</w:t>
      </w:r>
      <w:proofErr w:type="spellEnd"/>
      <w:proofErr w:type="gramEnd"/>
      <w:r w:rsidRPr="00925B7B">
        <w:t xml:space="preserve"> : </w:t>
      </w:r>
      <w:r>
        <w:t>Tome XXVII, numéro 103, juillet 1898</w:t>
      </w:r>
      <w:r w:rsidRPr="00925B7B">
        <w:t xml:space="preserve">, </w:t>
      </w:r>
      <w:r>
        <w:t>p. 233-240 [239]</w:t>
      </w:r>
    </w:p>
    <w:p w14:paraId="678A4360" w14:textId="77777777" w:rsidR="00A1452B" w:rsidRDefault="00A1452B" w:rsidP="00A1452B">
      <w:pPr>
        <w:pStyle w:val="byline"/>
      </w:pPr>
      <w:r w:rsidRPr="00DA7419">
        <w:rPr>
          <w:smallCaps/>
        </w:rPr>
        <w:t xml:space="preserve">Marcel </w:t>
      </w:r>
      <w:proofErr w:type="spellStart"/>
      <w:r w:rsidRPr="00DA7419">
        <w:rPr>
          <w:smallCaps/>
        </w:rPr>
        <w:t>Collière</w:t>
      </w:r>
      <w:proofErr w:type="spellEnd"/>
      <w:r>
        <w:t>.</w:t>
      </w:r>
    </w:p>
    <w:p w14:paraId="3E47AAB8" w14:textId="77777777" w:rsidR="00A1452B" w:rsidRDefault="00A1452B" w:rsidP="00A1452B">
      <w:pPr>
        <w:pStyle w:val="bibl"/>
      </w:pPr>
      <w:r>
        <w:t>Tome XXVII, numéro 103, juillet 1898</w:t>
      </w:r>
      <w:r w:rsidRPr="00925B7B">
        <w:t xml:space="preserve">, </w:t>
      </w:r>
      <w:r>
        <w:t>p. 233-240 [239].</w:t>
      </w:r>
    </w:p>
    <w:p w14:paraId="5E6D1D73" w14:textId="77777777" w:rsidR="00A1452B" w:rsidRPr="00DA7419" w:rsidRDefault="00A1452B" w:rsidP="00A1452B">
      <w:pPr>
        <w:pStyle w:val="Titre3"/>
      </w:pPr>
      <w:r>
        <w:t>H. </w:t>
      </w:r>
      <w:proofErr w:type="spellStart"/>
      <w:r>
        <w:t>Tolra</w:t>
      </w:r>
      <w:proofErr w:type="spellEnd"/>
      <w:r>
        <w:t xml:space="preserve"> : </w:t>
      </w:r>
      <w:r>
        <w:rPr>
          <w:i/>
        </w:rPr>
        <w:t xml:space="preserve">Saint Pierre </w:t>
      </w:r>
      <w:proofErr w:type="spellStart"/>
      <w:r>
        <w:rPr>
          <w:i/>
        </w:rPr>
        <w:t>Orséolo</w:t>
      </w:r>
      <w:proofErr w:type="spellEnd"/>
      <w:r>
        <w:t xml:space="preserve">, </w:t>
      </w:r>
      <w:proofErr w:type="spellStart"/>
      <w:r>
        <w:t>Fontemoing</w:t>
      </w:r>
      <w:proofErr w:type="spellEnd"/>
      <w:r>
        <w:t>, 7.50</w:t>
      </w:r>
    </w:p>
    <w:p w14:paraId="1B0F9EFE" w14:textId="77777777" w:rsidR="00A1452B" w:rsidRPr="00925B7B" w:rsidRDefault="00A1452B" w:rsidP="00A1452B">
      <w:pPr>
        <w:pStyle w:val="term"/>
      </w:pPr>
      <w:proofErr w:type="gramStart"/>
      <w:r w:rsidRPr="00925B7B">
        <w:t>id</w:t>
      </w:r>
      <w:proofErr w:type="gramEnd"/>
      <w:r w:rsidRPr="00925B7B">
        <w:t> : article-</w:t>
      </w:r>
      <w:r>
        <w:t>1898</w:t>
      </w:r>
      <w:r w:rsidRPr="00925B7B">
        <w:t>-</w:t>
      </w:r>
      <w:r>
        <w:t>07_239a</w:t>
      </w:r>
    </w:p>
    <w:p w14:paraId="4153446D" w14:textId="77777777" w:rsidR="00A1452B" w:rsidRPr="00925B7B" w:rsidRDefault="00A1452B" w:rsidP="00A1452B">
      <w:pPr>
        <w:pStyle w:val="term"/>
      </w:pPr>
      <w:proofErr w:type="spellStart"/>
      <w:proofErr w:type="gramStart"/>
      <w:r w:rsidRPr="00925B7B">
        <w:t>author</w:t>
      </w:r>
      <w:proofErr w:type="spellEnd"/>
      <w:proofErr w:type="gramEnd"/>
      <w:r w:rsidRPr="00925B7B">
        <w:t xml:space="preserve"> : </w:t>
      </w:r>
      <w:proofErr w:type="spellStart"/>
      <w:r w:rsidRPr="00DA7419">
        <w:t>Collière</w:t>
      </w:r>
      <w:proofErr w:type="spellEnd"/>
      <w:r w:rsidRPr="00DA7419">
        <w:t>, Marcel</w:t>
      </w:r>
      <w:r>
        <w:t xml:space="preserve"> (1863-1932)</w:t>
      </w:r>
    </w:p>
    <w:p w14:paraId="3274CE62"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 xml:space="preserve">Marcel </w:t>
      </w:r>
      <w:proofErr w:type="spellStart"/>
      <w:r>
        <w:t>Collière</w:t>
      </w:r>
      <w:proofErr w:type="spellEnd"/>
    </w:p>
    <w:p w14:paraId="461E55B3" w14:textId="77777777" w:rsidR="00A1452B" w:rsidRDefault="00A1452B" w:rsidP="00A1452B">
      <w:pPr>
        <w:pStyle w:val="term"/>
      </w:pPr>
      <w:proofErr w:type="gramStart"/>
      <w:r w:rsidRPr="00925B7B">
        <w:t>section</w:t>
      </w:r>
      <w:proofErr w:type="gramEnd"/>
      <w:r>
        <w:t> : Histoire, sociologie</w:t>
      </w:r>
    </w:p>
    <w:p w14:paraId="14CA948A"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H. </w:t>
      </w:r>
      <w:proofErr w:type="spellStart"/>
      <w:r>
        <w:t>Tolra</w:t>
      </w:r>
      <w:proofErr w:type="spellEnd"/>
      <w:r>
        <w:t xml:space="preserve"> : </w:t>
      </w:r>
      <w:r>
        <w:rPr>
          <w:i/>
        </w:rPr>
        <w:t xml:space="preserve">Saint Pierre </w:t>
      </w:r>
      <w:proofErr w:type="spellStart"/>
      <w:r>
        <w:rPr>
          <w:i/>
        </w:rPr>
        <w:t>Orséolo</w:t>
      </w:r>
      <w:proofErr w:type="spellEnd"/>
      <w:r>
        <w:t xml:space="preserve">, </w:t>
      </w:r>
      <w:proofErr w:type="spellStart"/>
      <w:r>
        <w:t>Fontemoing</w:t>
      </w:r>
      <w:proofErr w:type="spellEnd"/>
      <w:r>
        <w:t>, 7.50</w:t>
      </w:r>
    </w:p>
    <w:p w14:paraId="3AB123D0" w14:textId="77777777" w:rsidR="00A1452B" w:rsidRPr="00925B7B" w:rsidRDefault="00A1452B" w:rsidP="00A1452B">
      <w:pPr>
        <w:pStyle w:val="term"/>
      </w:pPr>
      <w:proofErr w:type="gramStart"/>
      <w:r w:rsidRPr="00925B7B">
        <w:t>date</w:t>
      </w:r>
      <w:proofErr w:type="gramEnd"/>
      <w:r w:rsidRPr="00925B7B">
        <w:t> :</w:t>
      </w:r>
      <w:r>
        <w:t xml:space="preserve"> 1898-07</w:t>
      </w:r>
    </w:p>
    <w:p w14:paraId="38B7A673"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XXVII, numéro 103, juillet 1898</w:t>
      </w:r>
      <w:r w:rsidRPr="00925B7B">
        <w:t xml:space="preserve">, </w:t>
      </w:r>
      <w:r>
        <w:t>p. 233-240 [239]</w:t>
      </w:r>
    </w:p>
    <w:p w14:paraId="787952FB" w14:textId="77777777" w:rsidR="00A1452B" w:rsidRPr="00F8712A" w:rsidRDefault="00A1452B" w:rsidP="00A1452B">
      <w:pPr>
        <w:pStyle w:val="Corpsdetexte"/>
        <w:rPr>
          <w:rFonts w:cs="Times New Roman"/>
        </w:rPr>
      </w:pPr>
      <w:r w:rsidRPr="00F8712A">
        <w:rPr>
          <w:rFonts w:cs="Times New Roman"/>
        </w:rPr>
        <w:t>Les personnes qui s</w:t>
      </w:r>
      <w:r>
        <w:rPr>
          <w:rFonts w:cs="Times New Roman"/>
        </w:rPr>
        <w:t>’</w:t>
      </w:r>
      <w:r w:rsidRPr="00F8712A">
        <w:rPr>
          <w:rFonts w:cs="Times New Roman"/>
        </w:rPr>
        <w:t>intéressent à l</w:t>
      </w:r>
      <w:r>
        <w:rPr>
          <w:rFonts w:cs="Times New Roman"/>
        </w:rPr>
        <w:t>’</w:t>
      </w:r>
      <w:r w:rsidRPr="00F8712A">
        <w:rPr>
          <w:rFonts w:cs="Times New Roman"/>
        </w:rPr>
        <w:t>hagiographie médiévale liront avec fruit l</w:t>
      </w:r>
      <w:r>
        <w:rPr>
          <w:rFonts w:cs="Times New Roman"/>
        </w:rPr>
        <w:t>’</w:t>
      </w:r>
      <w:r w:rsidRPr="00F8712A">
        <w:rPr>
          <w:rFonts w:cs="Times New Roman"/>
        </w:rPr>
        <w:t xml:space="preserve">ouvrage documenté et développé que </w:t>
      </w:r>
      <w:r>
        <w:rPr>
          <w:rFonts w:cs="Times New Roman"/>
        </w:rPr>
        <w:t>M. </w:t>
      </w:r>
      <w:proofErr w:type="spellStart"/>
      <w:r w:rsidRPr="00F8712A">
        <w:rPr>
          <w:rFonts w:cs="Times New Roman"/>
        </w:rPr>
        <w:t>Tolra</w:t>
      </w:r>
      <w:proofErr w:type="spellEnd"/>
      <w:r w:rsidRPr="00F8712A">
        <w:rPr>
          <w:rFonts w:cs="Times New Roman"/>
        </w:rPr>
        <w:t xml:space="preserve"> a consacré à </w:t>
      </w:r>
      <w:r w:rsidRPr="00F8712A">
        <w:rPr>
          <w:rFonts w:cs="Times New Roman"/>
          <w:b/>
        </w:rPr>
        <w:t xml:space="preserve">Saint Pierre </w:t>
      </w:r>
      <w:proofErr w:type="spellStart"/>
      <w:r w:rsidRPr="00F8712A">
        <w:rPr>
          <w:rFonts w:cs="Times New Roman"/>
          <w:b/>
        </w:rPr>
        <w:t>Orséolo</w:t>
      </w:r>
      <w:proofErr w:type="spellEnd"/>
      <w:r w:rsidRPr="00F8712A">
        <w:rPr>
          <w:rFonts w:cs="Times New Roman"/>
        </w:rPr>
        <w:t xml:space="preserve">, doge de Venise du </w:t>
      </w:r>
      <w:proofErr w:type="spellStart"/>
      <w:r w:rsidRPr="00F8712A">
        <w:rPr>
          <w:rFonts w:cs="Times New Roman"/>
          <w:smallCaps/>
        </w:rPr>
        <w:t>x</w:t>
      </w:r>
      <w:r w:rsidRPr="00E554D0">
        <w:rPr>
          <w:vertAlign w:val="superscript"/>
        </w:rPr>
        <w:t>e</w:t>
      </w:r>
      <w:proofErr w:type="spellEnd"/>
      <w:r>
        <w:rPr>
          <w:rFonts w:cs="Times New Roman"/>
        </w:rPr>
        <w:t> </w:t>
      </w:r>
      <w:r w:rsidRPr="00F8712A">
        <w:rPr>
          <w:rFonts w:cs="Times New Roman"/>
        </w:rPr>
        <w:t>siècle, qui acheva sa vie dans un monastère bénédictin des Pyrénées.</w:t>
      </w:r>
    </w:p>
    <w:p w14:paraId="617152C7" w14:textId="77777777" w:rsidR="00A1452B" w:rsidRPr="00601A80" w:rsidRDefault="00A1452B" w:rsidP="00A1452B">
      <w:pPr>
        <w:pStyle w:val="Titre3"/>
      </w:pPr>
      <w:r>
        <w:t>J. de </w:t>
      </w:r>
      <w:proofErr w:type="spellStart"/>
      <w:r>
        <w:t>Crozals</w:t>
      </w:r>
      <w:proofErr w:type="spellEnd"/>
      <w:r>
        <w:t xml:space="preserve"> : </w:t>
      </w:r>
      <w:r>
        <w:rPr>
          <w:i/>
        </w:rPr>
        <w:t>L’Unité italienne</w:t>
      </w:r>
      <w:r>
        <w:t>, L.-H. May</w:t>
      </w:r>
    </w:p>
    <w:p w14:paraId="53819633" w14:textId="77777777" w:rsidR="00A1452B" w:rsidRPr="00925B7B" w:rsidRDefault="00A1452B" w:rsidP="00A1452B">
      <w:pPr>
        <w:pStyle w:val="term"/>
      </w:pPr>
      <w:proofErr w:type="gramStart"/>
      <w:r w:rsidRPr="00925B7B">
        <w:t>id</w:t>
      </w:r>
      <w:proofErr w:type="gramEnd"/>
      <w:r w:rsidRPr="00925B7B">
        <w:t> : article-</w:t>
      </w:r>
      <w:r>
        <w:t>1898</w:t>
      </w:r>
      <w:r w:rsidRPr="00925B7B">
        <w:t>-</w:t>
      </w:r>
      <w:r>
        <w:t>07_239b</w:t>
      </w:r>
    </w:p>
    <w:p w14:paraId="2D6C10AC" w14:textId="77777777" w:rsidR="00A1452B" w:rsidRPr="00925B7B" w:rsidRDefault="00A1452B" w:rsidP="00A1452B">
      <w:pPr>
        <w:pStyle w:val="term"/>
      </w:pPr>
      <w:proofErr w:type="spellStart"/>
      <w:proofErr w:type="gramStart"/>
      <w:r w:rsidRPr="00925B7B">
        <w:t>author</w:t>
      </w:r>
      <w:proofErr w:type="spellEnd"/>
      <w:proofErr w:type="gramEnd"/>
      <w:r w:rsidRPr="00925B7B">
        <w:t xml:space="preserve"> : </w:t>
      </w:r>
      <w:proofErr w:type="spellStart"/>
      <w:r w:rsidRPr="00DA7419">
        <w:t>Collière</w:t>
      </w:r>
      <w:proofErr w:type="spellEnd"/>
      <w:r w:rsidRPr="00DA7419">
        <w:t>, Marcel</w:t>
      </w:r>
      <w:r>
        <w:t xml:space="preserve"> (1863-1932)</w:t>
      </w:r>
    </w:p>
    <w:p w14:paraId="25C870C6"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 xml:space="preserve">Marcel </w:t>
      </w:r>
      <w:proofErr w:type="spellStart"/>
      <w:r>
        <w:t>Collière</w:t>
      </w:r>
      <w:proofErr w:type="spellEnd"/>
    </w:p>
    <w:p w14:paraId="159B310D" w14:textId="77777777" w:rsidR="00A1452B" w:rsidRDefault="00A1452B" w:rsidP="00A1452B">
      <w:pPr>
        <w:pStyle w:val="term"/>
      </w:pPr>
      <w:proofErr w:type="gramStart"/>
      <w:r w:rsidRPr="00925B7B">
        <w:t>section</w:t>
      </w:r>
      <w:proofErr w:type="gramEnd"/>
      <w:r>
        <w:t> : Histoire, sociologie</w:t>
      </w:r>
    </w:p>
    <w:p w14:paraId="7DB58062"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J. de </w:t>
      </w:r>
      <w:proofErr w:type="spellStart"/>
      <w:r>
        <w:t>Crozals</w:t>
      </w:r>
      <w:proofErr w:type="spellEnd"/>
      <w:r>
        <w:t xml:space="preserve"> : </w:t>
      </w:r>
      <w:r>
        <w:rPr>
          <w:i/>
        </w:rPr>
        <w:t>L’Unité italienne</w:t>
      </w:r>
      <w:r>
        <w:t>, L.-H. May</w:t>
      </w:r>
    </w:p>
    <w:p w14:paraId="370B2670" w14:textId="77777777" w:rsidR="00A1452B" w:rsidRPr="00925B7B" w:rsidRDefault="00A1452B" w:rsidP="00A1452B">
      <w:pPr>
        <w:pStyle w:val="term"/>
      </w:pPr>
      <w:proofErr w:type="gramStart"/>
      <w:r w:rsidRPr="00925B7B">
        <w:t>date</w:t>
      </w:r>
      <w:proofErr w:type="gramEnd"/>
      <w:r w:rsidRPr="00925B7B">
        <w:t> :</w:t>
      </w:r>
      <w:r>
        <w:t xml:space="preserve"> 1898-07</w:t>
      </w:r>
    </w:p>
    <w:p w14:paraId="41CE73D3"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XXVII, numéro 103, juillet 1898</w:t>
      </w:r>
      <w:r w:rsidRPr="00925B7B">
        <w:t xml:space="preserve">, </w:t>
      </w:r>
      <w:r>
        <w:t>p. 233-240 [239]</w:t>
      </w:r>
    </w:p>
    <w:p w14:paraId="283E3707" w14:textId="4C93A6FB" w:rsidR="00A1452B" w:rsidRPr="00F8712A" w:rsidRDefault="00A1452B" w:rsidP="00A1452B">
      <w:pPr>
        <w:pStyle w:val="Corpsdetexte"/>
        <w:rPr>
          <w:rFonts w:cs="Times New Roman"/>
        </w:rPr>
      </w:pPr>
      <w:r w:rsidRPr="00F8712A">
        <w:rPr>
          <w:rFonts w:cs="Times New Roman"/>
        </w:rPr>
        <w:t xml:space="preserve">Le livre de </w:t>
      </w:r>
      <w:r>
        <w:rPr>
          <w:rFonts w:cs="Times New Roman"/>
        </w:rPr>
        <w:t>M. </w:t>
      </w:r>
      <w:r w:rsidRPr="00F8712A">
        <w:rPr>
          <w:rFonts w:cs="Times New Roman"/>
        </w:rPr>
        <w:t>J.</w:t>
      </w:r>
      <w:r>
        <w:rPr>
          <w:rFonts w:cs="Times New Roman"/>
        </w:rPr>
        <w:t> de </w:t>
      </w:r>
      <w:proofErr w:type="spellStart"/>
      <w:r w:rsidRPr="00F8712A">
        <w:rPr>
          <w:rFonts w:cs="Times New Roman"/>
        </w:rPr>
        <w:t>Crozals</w:t>
      </w:r>
      <w:proofErr w:type="spellEnd"/>
      <w:r w:rsidRPr="00F8712A">
        <w:rPr>
          <w:rFonts w:cs="Times New Roman"/>
        </w:rPr>
        <w:t xml:space="preserve">, </w:t>
      </w:r>
      <w:r w:rsidRPr="00F8712A">
        <w:rPr>
          <w:rFonts w:cs="Times New Roman"/>
          <w:b/>
        </w:rPr>
        <w:t>l</w:t>
      </w:r>
      <w:r>
        <w:rPr>
          <w:rFonts w:cs="Times New Roman"/>
          <w:b/>
        </w:rPr>
        <w:t>’</w:t>
      </w:r>
      <w:r w:rsidRPr="00F8712A">
        <w:rPr>
          <w:rFonts w:cs="Times New Roman"/>
          <w:b/>
        </w:rPr>
        <w:t xml:space="preserve">Unité Italienne, </w:t>
      </w:r>
      <w:r w:rsidRPr="00F8712A">
        <w:rPr>
          <w:rFonts w:cs="Times New Roman"/>
        </w:rPr>
        <w:t>est un utile manuel, qui embrase toute l</w:t>
      </w:r>
      <w:r>
        <w:rPr>
          <w:rFonts w:cs="Times New Roman"/>
        </w:rPr>
        <w:t>’</w:t>
      </w:r>
      <w:r w:rsidRPr="00F8712A">
        <w:rPr>
          <w:rFonts w:cs="Times New Roman"/>
        </w:rPr>
        <w:t>histoire de la péninsule de 1815</w:t>
      </w:r>
      <w:del w:id="115" w:author="Marguerite-Marie Bordry" w:date="2018-12-07T17:38:00Z">
        <w:r w:rsidRPr="00F8712A" w:rsidDel="002F4484">
          <w:rPr>
            <w:rFonts w:cs="Times New Roman"/>
          </w:rPr>
          <w:delText>.</w:delText>
        </w:r>
      </w:del>
      <w:r w:rsidRPr="00F8712A">
        <w:rPr>
          <w:rFonts w:cs="Times New Roman"/>
        </w:rPr>
        <w:t xml:space="preserve"> à 1870. Un grand nombre de portraits, de reproductions de monuments en augmentent l</w:t>
      </w:r>
      <w:r>
        <w:rPr>
          <w:rFonts w:cs="Times New Roman"/>
        </w:rPr>
        <w:t>’</w:t>
      </w:r>
      <w:r w:rsidRPr="00F8712A">
        <w:rPr>
          <w:rFonts w:cs="Times New Roman"/>
        </w:rPr>
        <w:t>attrait. Et il n</w:t>
      </w:r>
      <w:r>
        <w:rPr>
          <w:rFonts w:cs="Times New Roman"/>
        </w:rPr>
        <w:t>’</w:t>
      </w:r>
      <w:r w:rsidRPr="00F8712A">
        <w:rPr>
          <w:rFonts w:cs="Times New Roman"/>
        </w:rPr>
        <w:t>est pas sans intérêt de relire comment la monarchie de Savoie s</w:t>
      </w:r>
      <w:r>
        <w:rPr>
          <w:rFonts w:cs="Times New Roman"/>
        </w:rPr>
        <w:t>’</w:t>
      </w:r>
      <w:r w:rsidRPr="00F8712A">
        <w:rPr>
          <w:rFonts w:cs="Times New Roman"/>
        </w:rPr>
        <w:t>est fondée, au moment peut-être où on est appelé à voir comment elle va disparaître.</w:t>
      </w:r>
    </w:p>
    <w:p w14:paraId="75D1C50E" w14:textId="77777777" w:rsidR="00A1452B" w:rsidRPr="00601A80" w:rsidRDefault="00A1452B" w:rsidP="00A1452B">
      <w:pPr>
        <w:pStyle w:val="Titre2"/>
      </w:pPr>
      <w:r>
        <w:t xml:space="preserve">Musique. </w:t>
      </w:r>
      <w:r>
        <w:br/>
        <w:t xml:space="preserve">Opéra-Comique : </w:t>
      </w:r>
      <w:r>
        <w:rPr>
          <w:i/>
        </w:rPr>
        <w:t>La Vie de Bohème</w:t>
      </w:r>
      <w:r>
        <w:t>, drame lyrique de MM. </w:t>
      </w:r>
      <w:proofErr w:type="spellStart"/>
      <w:r>
        <w:t>Giacosa</w:t>
      </w:r>
      <w:proofErr w:type="spellEnd"/>
      <w:r>
        <w:t xml:space="preserve"> et </w:t>
      </w:r>
      <w:proofErr w:type="spellStart"/>
      <w:r>
        <w:t>Illica</w:t>
      </w:r>
      <w:proofErr w:type="spellEnd"/>
      <w:r>
        <w:t>, musique de M. G. Puccini</w:t>
      </w:r>
    </w:p>
    <w:p w14:paraId="0B81AF29" w14:textId="77777777" w:rsidR="00A1452B" w:rsidRPr="00925B7B" w:rsidRDefault="00A1452B" w:rsidP="00A1452B">
      <w:pPr>
        <w:pStyle w:val="term"/>
      </w:pPr>
      <w:proofErr w:type="gramStart"/>
      <w:r w:rsidRPr="00925B7B">
        <w:t>id</w:t>
      </w:r>
      <w:proofErr w:type="gramEnd"/>
      <w:r w:rsidRPr="00925B7B">
        <w:t> : article-</w:t>
      </w:r>
      <w:r>
        <w:t>1898</w:t>
      </w:r>
      <w:r w:rsidRPr="00925B7B">
        <w:t>-</w:t>
      </w:r>
      <w:r>
        <w:t>07_273</w:t>
      </w:r>
    </w:p>
    <w:p w14:paraId="09298227" w14:textId="77777777" w:rsidR="00A1452B" w:rsidRPr="00925B7B" w:rsidRDefault="00A1452B" w:rsidP="00A1452B">
      <w:pPr>
        <w:pStyle w:val="term"/>
      </w:pPr>
      <w:proofErr w:type="spellStart"/>
      <w:proofErr w:type="gramStart"/>
      <w:r w:rsidRPr="00925B7B">
        <w:t>author</w:t>
      </w:r>
      <w:proofErr w:type="spellEnd"/>
      <w:proofErr w:type="gramEnd"/>
      <w:r w:rsidRPr="00925B7B">
        <w:t xml:space="preserve"> : </w:t>
      </w:r>
      <w:r w:rsidRPr="002C4AC0">
        <w:rPr>
          <w:rFonts w:eastAsiaTheme="majorEastAsia"/>
        </w:rPr>
        <w:t>Bréville, Pierre de (1861-1949)</w:t>
      </w:r>
    </w:p>
    <w:p w14:paraId="1872C5DF"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Pierre de Bréville</w:t>
      </w:r>
    </w:p>
    <w:p w14:paraId="061DBC3B" w14:textId="77777777" w:rsidR="00A1452B" w:rsidRDefault="00A1452B" w:rsidP="00A1452B">
      <w:pPr>
        <w:pStyle w:val="term"/>
      </w:pPr>
      <w:proofErr w:type="gramStart"/>
      <w:r w:rsidRPr="00925B7B">
        <w:t>section</w:t>
      </w:r>
      <w:proofErr w:type="gramEnd"/>
      <w:r>
        <w:t> : Musique</w:t>
      </w:r>
    </w:p>
    <w:p w14:paraId="3DCACA19"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 xml:space="preserve">Opéra-Comique : </w:t>
      </w:r>
      <w:r>
        <w:rPr>
          <w:i/>
        </w:rPr>
        <w:t>La Vie de Bohème</w:t>
      </w:r>
      <w:r>
        <w:t>, drame lyrique de MM. </w:t>
      </w:r>
      <w:proofErr w:type="spellStart"/>
      <w:r>
        <w:t>Giocosa</w:t>
      </w:r>
      <w:proofErr w:type="spellEnd"/>
      <w:r>
        <w:t xml:space="preserve"> et Illinois, musique de M. G. Puccini</w:t>
      </w:r>
    </w:p>
    <w:p w14:paraId="27B7F06F" w14:textId="77777777" w:rsidR="00A1452B" w:rsidRPr="00925B7B" w:rsidRDefault="00A1452B" w:rsidP="00A1452B">
      <w:pPr>
        <w:pStyle w:val="term"/>
      </w:pPr>
      <w:proofErr w:type="gramStart"/>
      <w:r w:rsidRPr="00925B7B">
        <w:t>date</w:t>
      </w:r>
      <w:proofErr w:type="gramEnd"/>
      <w:r w:rsidRPr="00925B7B">
        <w:t> :</w:t>
      </w:r>
      <w:r>
        <w:t xml:space="preserve"> 1898-07</w:t>
      </w:r>
    </w:p>
    <w:p w14:paraId="568F9383"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XXVII, numéro 103, juillet 1898</w:t>
      </w:r>
      <w:r w:rsidRPr="00925B7B">
        <w:t xml:space="preserve">, </w:t>
      </w:r>
      <w:r>
        <w:t>p. 270-278 [270-278]</w:t>
      </w:r>
    </w:p>
    <w:p w14:paraId="5D1AE37A" w14:textId="77777777" w:rsidR="00A1452B" w:rsidRDefault="00A1452B" w:rsidP="00A1452B">
      <w:pPr>
        <w:pStyle w:val="byline"/>
      </w:pPr>
      <w:r w:rsidRPr="00601A80">
        <w:rPr>
          <w:smallCaps/>
        </w:rPr>
        <w:t>Pierre de Bréville</w:t>
      </w:r>
      <w:r>
        <w:t>.</w:t>
      </w:r>
    </w:p>
    <w:p w14:paraId="6B95A5D2" w14:textId="77777777" w:rsidR="00A1452B" w:rsidRDefault="00A1452B" w:rsidP="00A1452B">
      <w:pPr>
        <w:pStyle w:val="bibl"/>
      </w:pPr>
      <w:r>
        <w:t>Tome XXVII, numéro 103, juillet 1898</w:t>
      </w:r>
      <w:r w:rsidRPr="00925B7B">
        <w:t xml:space="preserve">, </w:t>
      </w:r>
      <w:r>
        <w:t>p. 270-278 [270-278].</w:t>
      </w:r>
    </w:p>
    <w:p w14:paraId="670755B5" w14:textId="77777777" w:rsidR="00A1452B" w:rsidRPr="00F8712A" w:rsidRDefault="00A1452B" w:rsidP="00A1452B">
      <w:pPr>
        <w:pStyle w:val="Corpsdetexte"/>
        <w:rPr>
          <w:rFonts w:cs="Times New Roman"/>
        </w:rPr>
      </w:pPr>
      <w:r w:rsidRPr="00F8712A">
        <w:rPr>
          <w:rFonts w:cs="Times New Roman"/>
          <w:b/>
        </w:rPr>
        <w:t xml:space="preserve">La Vie de </w:t>
      </w:r>
      <w:r>
        <w:rPr>
          <w:rFonts w:cs="Times New Roman"/>
          <w:b/>
        </w:rPr>
        <w:t>Bohème</w:t>
      </w:r>
      <w:r w:rsidRPr="00F8712A">
        <w:rPr>
          <w:rFonts w:cs="Times New Roman"/>
          <w:b/>
        </w:rPr>
        <w:t xml:space="preserve">, </w:t>
      </w:r>
      <w:r w:rsidRPr="00F8712A">
        <w:rPr>
          <w:rFonts w:cs="Times New Roman"/>
        </w:rPr>
        <w:t>de M</w:t>
      </w:r>
      <w:r>
        <w:rPr>
          <w:rFonts w:cs="Times New Roman"/>
        </w:rPr>
        <w:t>M. </w:t>
      </w:r>
      <w:proofErr w:type="spellStart"/>
      <w:r>
        <w:rPr>
          <w:rFonts w:cs="Times New Roman"/>
        </w:rPr>
        <w:t>Giacosa</w:t>
      </w:r>
      <w:proofErr w:type="spellEnd"/>
      <w:r>
        <w:rPr>
          <w:rFonts w:cs="Times New Roman"/>
        </w:rPr>
        <w:t xml:space="preserve">, </w:t>
      </w:r>
      <w:proofErr w:type="spellStart"/>
      <w:r>
        <w:rPr>
          <w:rFonts w:cs="Times New Roman"/>
        </w:rPr>
        <w:t>Illica</w:t>
      </w:r>
      <w:proofErr w:type="spellEnd"/>
      <w:r w:rsidRPr="00F8712A">
        <w:rPr>
          <w:rFonts w:cs="Times New Roman"/>
        </w:rPr>
        <w:t xml:space="preserve"> et du maestro Puccini, qui vient d</w:t>
      </w:r>
      <w:r>
        <w:rPr>
          <w:rFonts w:cs="Times New Roman"/>
        </w:rPr>
        <w:t>’</w:t>
      </w:r>
      <w:r w:rsidRPr="00F8712A">
        <w:rPr>
          <w:rFonts w:cs="Times New Roman"/>
        </w:rPr>
        <w:t>être représentée à l</w:t>
      </w:r>
      <w:r>
        <w:rPr>
          <w:rFonts w:cs="Times New Roman"/>
        </w:rPr>
        <w:t>’</w:t>
      </w:r>
      <w:r w:rsidRPr="00F8712A">
        <w:rPr>
          <w:rFonts w:cs="Times New Roman"/>
        </w:rPr>
        <w:t>Opéra-Comique avec un brillant succès, n</w:t>
      </w:r>
      <w:r>
        <w:rPr>
          <w:rFonts w:cs="Times New Roman"/>
        </w:rPr>
        <w:t>’</w:t>
      </w:r>
      <w:r w:rsidRPr="00F8712A">
        <w:rPr>
          <w:rFonts w:cs="Times New Roman"/>
        </w:rPr>
        <w:t xml:space="preserve">est pas un de ces ouvrages profonds </w:t>
      </w:r>
      <w:r w:rsidRPr="00F8712A">
        <w:rPr>
          <w:rFonts w:cs="Times New Roman"/>
        </w:rPr>
        <w:lastRenderedPageBreak/>
        <w:t>et complexes qui nécessitent de subtiles analyses. Drame et musique y sont également superficiels. L</w:t>
      </w:r>
      <w:r>
        <w:rPr>
          <w:rFonts w:cs="Times New Roman"/>
        </w:rPr>
        <w:t>’</w:t>
      </w:r>
      <w:r w:rsidRPr="00F8712A">
        <w:rPr>
          <w:rFonts w:cs="Times New Roman"/>
        </w:rPr>
        <w:t>épisode sentimental, le roman de Mimi et de Rodolphe qui en est le vrai sujet, remplit à peine trois scènes, et le reste, cadre disproportionné à cette miniature, consiste exclusivement en une succession de tableaux mouvementés, sortes de pantomimes où disparaît l</w:t>
      </w:r>
      <w:r>
        <w:rPr>
          <w:rFonts w:cs="Times New Roman"/>
        </w:rPr>
        <w:t>’</w:t>
      </w:r>
      <w:r w:rsidRPr="00F8712A">
        <w:rPr>
          <w:rFonts w:cs="Times New Roman"/>
        </w:rPr>
        <w:t>action et auxquelles la musique demeure étrangère. Pour la plus grande partie de l</w:t>
      </w:r>
      <w:r>
        <w:rPr>
          <w:rFonts w:cs="Times New Roman"/>
        </w:rPr>
        <w:t>’</w:t>
      </w:r>
      <w:r w:rsidRPr="00F8712A">
        <w:rPr>
          <w:rFonts w:cs="Times New Roman"/>
        </w:rPr>
        <w:t>œuvre, l</w:t>
      </w:r>
      <w:r>
        <w:rPr>
          <w:rFonts w:cs="Times New Roman"/>
        </w:rPr>
        <w:t>’</w:t>
      </w:r>
      <w:r w:rsidRPr="00F8712A">
        <w:rPr>
          <w:rFonts w:cs="Times New Roman"/>
        </w:rPr>
        <w:t>intérêt réside dans le décor et la figuration, et le véritable auteur, le véritable triomphateur du second acte et de la moitié du troisième, c</w:t>
      </w:r>
      <w:r>
        <w:rPr>
          <w:rFonts w:cs="Times New Roman"/>
        </w:rPr>
        <w:t>’</w:t>
      </w:r>
      <w:r w:rsidRPr="00F8712A">
        <w:rPr>
          <w:rFonts w:cs="Times New Roman"/>
        </w:rPr>
        <w:t>est le metteur en scène extraordinairement habile qu</w:t>
      </w:r>
      <w:r>
        <w:rPr>
          <w:rFonts w:cs="Times New Roman"/>
        </w:rPr>
        <w:t>’</w:t>
      </w:r>
      <w:r w:rsidRPr="00F8712A">
        <w:rPr>
          <w:rFonts w:cs="Times New Roman"/>
        </w:rPr>
        <w:t xml:space="preserve">est </w:t>
      </w:r>
      <w:r>
        <w:rPr>
          <w:rFonts w:cs="Times New Roman"/>
        </w:rPr>
        <w:t>M. A. </w:t>
      </w:r>
      <w:r w:rsidRPr="00F8712A">
        <w:rPr>
          <w:rFonts w:cs="Times New Roman"/>
        </w:rPr>
        <w:t>Carré.</w:t>
      </w:r>
    </w:p>
    <w:p w14:paraId="1F6FFAAA" w14:textId="77777777" w:rsidR="00A1452B" w:rsidRPr="00F8712A" w:rsidRDefault="00A1452B" w:rsidP="00A1452B">
      <w:pPr>
        <w:pStyle w:val="Corpsdetexte"/>
        <w:rPr>
          <w:rFonts w:cs="Times New Roman"/>
        </w:rPr>
      </w:pPr>
      <w:r w:rsidRPr="00F8712A">
        <w:rPr>
          <w:rFonts w:cs="Times New Roman"/>
        </w:rPr>
        <w:t xml:space="preserve">Tout le monde a lu le roman de </w:t>
      </w:r>
      <w:proofErr w:type="spellStart"/>
      <w:r w:rsidRPr="00F8712A">
        <w:rPr>
          <w:rFonts w:cs="Times New Roman"/>
        </w:rPr>
        <w:t>Mürger</w:t>
      </w:r>
      <w:proofErr w:type="spellEnd"/>
      <w:r w:rsidRPr="00F8712A">
        <w:rPr>
          <w:rFonts w:cs="Times New Roman"/>
        </w:rPr>
        <w:t xml:space="preserve"> d</w:t>
      </w:r>
      <w:r>
        <w:rPr>
          <w:rFonts w:cs="Times New Roman"/>
        </w:rPr>
        <w:t>’</w:t>
      </w:r>
      <w:r w:rsidRPr="00F8712A">
        <w:rPr>
          <w:rFonts w:cs="Times New Roman"/>
        </w:rPr>
        <w:t>où est tiré ce drame</w:t>
      </w:r>
      <w:r>
        <w:rPr>
          <w:rFonts w:cs="Times New Roman"/>
        </w:rPr>
        <w:t> ;</w:t>
      </w:r>
      <w:r w:rsidRPr="00F8712A">
        <w:rPr>
          <w:rFonts w:cs="Times New Roman"/>
        </w:rPr>
        <w:t xml:space="preserve"> les héros en sont si populaires que les librettistes n</w:t>
      </w:r>
      <w:r>
        <w:rPr>
          <w:rFonts w:cs="Times New Roman"/>
        </w:rPr>
        <w:t>’</w:t>
      </w:r>
      <w:r w:rsidRPr="00F8712A">
        <w:rPr>
          <w:rFonts w:cs="Times New Roman"/>
        </w:rPr>
        <w:t>ont voulu se passer d</w:t>
      </w:r>
      <w:r>
        <w:rPr>
          <w:rFonts w:cs="Times New Roman"/>
        </w:rPr>
        <w:t>’</w:t>
      </w:r>
      <w:r w:rsidRPr="00F8712A">
        <w:rPr>
          <w:rFonts w:cs="Times New Roman"/>
        </w:rPr>
        <w:t>aucun d</w:t>
      </w:r>
      <w:r>
        <w:rPr>
          <w:rFonts w:cs="Times New Roman"/>
        </w:rPr>
        <w:t>’</w:t>
      </w:r>
      <w:r w:rsidRPr="00F8712A">
        <w:rPr>
          <w:rFonts w:cs="Times New Roman"/>
        </w:rPr>
        <w:t xml:space="preserve">eux, et, dès le lever du rideau, ils nous présentent </w:t>
      </w:r>
      <w:proofErr w:type="spellStart"/>
      <w:r w:rsidRPr="00F8712A">
        <w:rPr>
          <w:rFonts w:cs="Times New Roman"/>
        </w:rPr>
        <w:t>Schaunard</w:t>
      </w:r>
      <w:proofErr w:type="spellEnd"/>
      <w:r w:rsidRPr="00F8712A">
        <w:rPr>
          <w:rFonts w:cs="Times New Roman"/>
        </w:rPr>
        <w:t xml:space="preserve">, Colline et Marcel, puis </w:t>
      </w:r>
      <w:r>
        <w:rPr>
          <w:rFonts w:cs="Times New Roman"/>
        </w:rPr>
        <w:t>M. </w:t>
      </w:r>
      <w:r w:rsidRPr="00F8712A">
        <w:rPr>
          <w:rFonts w:cs="Times New Roman"/>
        </w:rPr>
        <w:t>Beno</w:t>
      </w:r>
      <w:r>
        <w:rPr>
          <w:rFonts w:cs="Times New Roman"/>
        </w:rPr>
        <w:t>î</w:t>
      </w:r>
      <w:r w:rsidRPr="00F8712A">
        <w:rPr>
          <w:rFonts w:cs="Times New Roman"/>
        </w:rPr>
        <w:t xml:space="preserve">t, Le </w:t>
      </w:r>
      <w:r w:rsidRPr="00F8712A">
        <w:rPr>
          <w:rFonts w:cs="Times New Roman"/>
          <w:smallCaps/>
        </w:rPr>
        <w:t>Propriétaire</w:t>
      </w:r>
      <w:r w:rsidRPr="00F8712A">
        <w:rPr>
          <w:rFonts w:cs="Times New Roman"/>
        </w:rPr>
        <w:t>, cette incarnation non encore démodée, assure-t-on, de l</w:t>
      </w:r>
      <w:r>
        <w:rPr>
          <w:rFonts w:cs="Times New Roman"/>
        </w:rPr>
        <w:t>’</w:t>
      </w:r>
      <w:r w:rsidRPr="00F8712A">
        <w:rPr>
          <w:rFonts w:cs="Times New Roman"/>
          <w:smallCaps/>
        </w:rPr>
        <w:t>Infâme capital</w:t>
      </w:r>
      <w:r w:rsidRPr="00F8712A">
        <w:rPr>
          <w:rFonts w:cs="Times New Roman"/>
        </w:rPr>
        <w:t>. Ces personnages nous sont montrés constamment, quoique purement épisodiques, car, de même que la foule qui s</w:t>
      </w:r>
      <w:r>
        <w:rPr>
          <w:rFonts w:cs="Times New Roman"/>
        </w:rPr>
        <w:t>’</w:t>
      </w:r>
      <w:proofErr w:type="spellStart"/>
      <w:r w:rsidRPr="00F8712A">
        <w:rPr>
          <w:rFonts w:cs="Times New Roman"/>
        </w:rPr>
        <w:t>esbat</w:t>
      </w:r>
      <w:proofErr w:type="spellEnd"/>
      <w:r w:rsidRPr="00F8712A">
        <w:rPr>
          <w:rFonts w:cs="Times New Roman"/>
        </w:rPr>
        <w:t xml:space="preserve"> dans la rue, la nuit du réveillon, de même que les bourgeois, les gris</w:t>
      </w:r>
      <w:r>
        <w:rPr>
          <w:rFonts w:cs="Times New Roman"/>
        </w:rPr>
        <w:t>ettes, le juif marchand de bric-à-</w:t>
      </w:r>
      <w:r w:rsidRPr="00F8712A">
        <w:rPr>
          <w:rFonts w:cs="Times New Roman"/>
        </w:rPr>
        <w:t>brac, les garçons de cafés aux chemises ornées de jabot, le tambour-major, les soldats, les sapeurs, les bonnes et les enfants du second acte, de même que le prêtre qui conduit ses écoliers, les balayeurs de Gentilly, le pauvre transi de froid, les douaniers, le facteur, l</w:t>
      </w:r>
      <w:r>
        <w:rPr>
          <w:rFonts w:cs="Times New Roman"/>
        </w:rPr>
        <w:t>’</w:t>
      </w:r>
      <w:r w:rsidRPr="00F8712A">
        <w:rPr>
          <w:rFonts w:cs="Times New Roman"/>
        </w:rPr>
        <w:t>éteigneur de quinquets, le chien du régiment et l</w:t>
      </w:r>
      <w:r>
        <w:rPr>
          <w:rFonts w:cs="Times New Roman"/>
        </w:rPr>
        <w:t>’</w:t>
      </w:r>
      <w:r w:rsidRPr="00F8712A">
        <w:rPr>
          <w:rFonts w:cs="Times New Roman"/>
        </w:rPr>
        <w:t>âne de la maraîchère du troisième</w:t>
      </w:r>
      <w:r>
        <w:rPr>
          <w:rFonts w:cs="Times New Roman"/>
        </w:rPr>
        <w:t> :</w:t>
      </w:r>
      <w:r w:rsidRPr="00F8712A">
        <w:rPr>
          <w:rFonts w:cs="Times New Roman"/>
        </w:rPr>
        <w:t xml:space="preserve"> </w:t>
      </w:r>
      <w:proofErr w:type="spellStart"/>
      <w:r w:rsidRPr="00F8712A">
        <w:rPr>
          <w:rFonts w:cs="Times New Roman"/>
        </w:rPr>
        <w:t>Schaunard</w:t>
      </w:r>
      <w:proofErr w:type="spellEnd"/>
      <w:r w:rsidRPr="00F8712A">
        <w:rPr>
          <w:rFonts w:cs="Times New Roman"/>
        </w:rPr>
        <w:t>, Colline, Marcel et aussi Musette ne sont là que pour justifier le titre choisi, et mettre du bruit et du mouvement autour des amoureux. Ceux-ci se rencontrent à la fin du premier acte. Rodolphe, dans sa mansarde, travaille au coin de son… froid, car il n</w:t>
      </w:r>
      <w:r>
        <w:rPr>
          <w:rFonts w:cs="Times New Roman"/>
        </w:rPr>
        <w:t>’</w:t>
      </w:r>
      <w:r w:rsidRPr="00F8712A">
        <w:rPr>
          <w:rFonts w:cs="Times New Roman"/>
        </w:rPr>
        <w:t xml:space="preserve">a </w:t>
      </w:r>
      <w:r>
        <w:rPr>
          <w:rFonts w:cs="Times New Roman"/>
        </w:rPr>
        <w:t>« </w:t>
      </w:r>
      <w:r w:rsidRPr="00F8712A">
        <w:rPr>
          <w:rFonts w:cs="Times New Roman"/>
        </w:rPr>
        <w:t>plus de feu</w:t>
      </w:r>
      <w:r>
        <w:rPr>
          <w:rFonts w:cs="Times New Roman"/>
        </w:rPr>
        <w:t> »</w:t>
      </w:r>
      <w:r w:rsidRPr="00F8712A">
        <w:rPr>
          <w:rFonts w:cs="Times New Roman"/>
        </w:rPr>
        <w:t xml:space="preserve">. À Mimi, dont la </w:t>
      </w:r>
      <w:r>
        <w:rPr>
          <w:rFonts w:cs="Times New Roman"/>
        </w:rPr>
        <w:t>« </w:t>
      </w:r>
      <w:r w:rsidRPr="00F8712A">
        <w:rPr>
          <w:rFonts w:cs="Times New Roman"/>
        </w:rPr>
        <w:t>chandelle est morte</w:t>
      </w:r>
      <w:r>
        <w:rPr>
          <w:rFonts w:cs="Times New Roman"/>
        </w:rPr>
        <w:t> »</w:t>
      </w:r>
      <w:r w:rsidRPr="00F8712A">
        <w:rPr>
          <w:rFonts w:cs="Times New Roman"/>
        </w:rPr>
        <w:t xml:space="preserve"> il ouvre sa </w:t>
      </w:r>
      <w:r>
        <w:rPr>
          <w:rFonts w:cs="Times New Roman"/>
        </w:rPr>
        <w:t>« </w:t>
      </w:r>
      <w:r w:rsidRPr="00F8712A">
        <w:rPr>
          <w:rFonts w:cs="Times New Roman"/>
        </w:rPr>
        <w:t>porte</w:t>
      </w:r>
      <w:r>
        <w:rPr>
          <w:rFonts w:cs="Times New Roman"/>
        </w:rPr>
        <w:t> » ;</w:t>
      </w:r>
      <w:r w:rsidRPr="00F8712A">
        <w:rPr>
          <w:rFonts w:cs="Times New Roman"/>
        </w:rPr>
        <w:t xml:space="preserve"> le reste se devine. Les jeunes gens trouvent la bande joyeuse des Bohèmes, ainsi que Musette </w:t>
      </w:r>
      <w:r>
        <w:rPr>
          <w:rFonts w:cs="Times New Roman"/>
        </w:rPr>
        <w:t>— </w:t>
      </w:r>
      <w:r w:rsidRPr="00F8712A">
        <w:rPr>
          <w:rFonts w:cs="Times New Roman"/>
        </w:rPr>
        <w:t>une camarade</w:t>
      </w:r>
      <w:r>
        <w:rPr>
          <w:rFonts w:cs="Times New Roman"/>
        </w:rPr>
        <w:t xml:space="preserve"> devenue grande dame momentanée — </w:t>
      </w:r>
      <w:r w:rsidRPr="00F8712A">
        <w:rPr>
          <w:rFonts w:cs="Times New Roman"/>
        </w:rPr>
        <w:t xml:space="preserve">au café Momus, tandis que </w:t>
      </w:r>
      <w:r>
        <w:rPr>
          <w:rFonts w:cs="Times New Roman"/>
        </w:rPr>
        <w:t>« </w:t>
      </w:r>
      <w:r w:rsidRPr="00F8712A">
        <w:rPr>
          <w:rFonts w:cs="Times New Roman"/>
        </w:rPr>
        <w:t>la folie agite ses grelots</w:t>
      </w:r>
      <w:r>
        <w:rPr>
          <w:rFonts w:cs="Times New Roman"/>
        </w:rPr>
        <w:t> »</w:t>
      </w:r>
      <w:r w:rsidRPr="00F8712A">
        <w:rPr>
          <w:rFonts w:cs="Times New Roman"/>
        </w:rPr>
        <w:t>. Puis Mimi, abandonnée pendant l</w:t>
      </w:r>
      <w:r>
        <w:rPr>
          <w:rFonts w:cs="Times New Roman"/>
        </w:rPr>
        <w:t>’</w:t>
      </w:r>
      <w:r w:rsidRPr="00F8712A">
        <w:rPr>
          <w:rFonts w:cs="Times New Roman"/>
        </w:rPr>
        <w:t>entracte, attend son amant, sous la neige qui tombe, près d</w:t>
      </w:r>
      <w:r>
        <w:rPr>
          <w:rFonts w:cs="Times New Roman"/>
        </w:rPr>
        <w:t>’</w:t>
      </w:r>
      <w:r w:rsidRPr="00F8712A">
        <w:rPr>
          <w:rFonts w:cs="Times New Roman"/>
        </w:rPr>
        <w:t>un autre café, à la barrière. C</w:t>
      </w:r>
      <w:r>
        <w:rPr>
          <w:rFonts w:cs="Times New Roman"/>
        </w:rPr>
        <w:t>’</w:t>
      </w:r>
      <w:r w:rsidRPr="00F8712A">
        <w:rPr>
          <w:rFonts w:cs="Times New Roman"/>
        </w:rPr>
        <w:t>est là que, pauvre poitrinaire en plein vent, elle tousse pour la première fois. Elle revient à la mansarde des artistes, et les mains dans un manchon (emprunté à Francine, sa voisine de chapitre), elle meurt en chantant, comme la Traviata, comme toutes nos phtisiques de roman qui vont en Italie consulter des musiciens.</w:t>
      </w:r>
    </w:p>
    <w:p w14:paraId="25F0138B" w14:textId="77777777" w:rsidR="00A1452B" w:rsidRPr="00F8712A" w:rsidRDefault="00A1452B" w:rsidP="00A1452B">
      <w:pPr>
        <w:pStyle w:val="Corpsdetexte"/>
        <w:rPr>
          <w:rFonts w:cs="Times New Roman"/>
        </w:rPr>
      </w:pPr>
      <w:r w:rsidRPr="00F8712A">
        <w:rPr>
          <w:rFonts w:cs="Times New Roman"/>
        </w:rPr>
        <w:t>Celui auquel elle s</w:t>
      </w:r>
      <w:r>
        <w:rPr>
          <w:rFonts w:cs="Times New Roman"/>
        </w:rPr>
        <w:t>’</w:t>
      </w:r>
      <w:r w:rsidRPr="00F8712A">
        <w:rPr>
          <w:rFonts w:cs="Times New Roman"/>
        </w:rPr>
        <w:t xml:space="preserve">est adressée, </w:t>
      </w:r>
      <w:r>
        <w:rPr>
          <w:rFonts w:cs="Times New Roman"/>
        </w:rPr>
        <w:t>M. </w:t>
      </w:r>
      <w:r w:rsidRPr="00F8712A">
        <w:rPr>
          <w:rFonts w:cs="Times New Roman"/>
        </w:rPr>
        <w:t>Puccini, a certainement été touché par sa jeunesse et par son charme ingénu</w:t>
      </w:r>
      <w:r>
        <w:rPr>
          <w:rFonts w:cs="Times New Roman"/>
        </w:rPr>
        <w:t xml:space="preserve"> ; </w:t>
      </w:r>
      <w:r w:rsidRPr="00F8712A">
        <w:rPr>
          <w:rFonts w:cs="Times New Roman"/>
        </w:rPr>
        <w:t>il l</w:t>
      </w:r>
      <w:r>
        <w:rPr>
          <w:rFonts w:cs="Times New Roman"/>
        </w:rPr>
        <w:t>’</w:t>
      </w:r>
      <w:r w:rsidRPr="00F8712A">
        <w:rPr>
          <w:rFonts w:cs="Times New Roman"/>
        </w:rPr>
        <w:t>a traitée avec amour. Les meilleures pages de sa partition se rapportent à elle</w:t>
      </w:r>
      <w:r>
        <w:rPr>
          <w:rFonts w:cs="Times New Roman"/>
        </w:rPr>
        <w:t> :</w:t>
      </w:r>
      <w:r w:rsidRPr="00F8712A">
        <w:rPr>
          <w:rFonts w:cs="Times New Roman"/>
        </w:rPr>
        <w:t xml:space="preserve"> la scène dernière du premier acte, où les deux amoureux </w:t>
      </w:r>
      <w:r>
        <w:rPr>
          <w:rFonts w:cs="Times New Roman"/>
        </w:rPr>
        <w:t>« </w:t>
      </w:r>
      <w:r w:rsidRPr="00F8712A">
        <w:rPr>
          <w:rFonts w:cs="Times New Roman"/>
        </w:rPr>
        <w:t>échangent leurs serments</w:t>
      </w:r>
      <w:r>
        <w:rPr>
          <w:rFonts w:cs="Times New Roman"/>
        </w:rPr>
        <w:t> »</w:t>
      </w:r>
      <w:r w:rsidRPr="00F8712A">
        <w:rPr>
          <w:rFonts w:cs="Times New Roman"/>
        </w:rPr>
        <w:t xml:space="preserve">, et aussi le dénouement, la mort de Mimi qui passe doucement, dans un petit souffle. Pour le </w:t>
      </w:r>
      <w:r w:rsidRPr="00F8712A">
        <w:rPr>
          <w:rFonts w:cs="Times New Roman"/>
        </w:rPr>
        <w:lastRenderedPageBreak/>
        <w:t>reste, il s</w:t>
      </w:r>
      <w:r>
        <w:rPr>
          <w:rFonts w:cs="Times New Roman"/>
        </w:rPr>
        <w:t>’</w:t>
      </w:r>
      <w:r w:rsidRPr="00F8712A">
        <w:rPr>
          <w:rFonts w:cs="Times New Roman"/>
        </w:rPr>
        <w:t>est trop souvent laissé aller à cette exubérance quelconque, à ces oppositions de couleurs criardes, à cet impressionnisme parfois grossier que certains confondent avec la peinture de la vie. Il possède, cela est indéniable, le sens du mouvement, mais cette bousculade perpétuelle des personnages, des thèmes, des ton</w:t>
      </w:r>
      <w:r>
        <w:rPr>
          <w:rFonts w:cs="Times New Roman"/>
        </w:rPr>
        <w:t>alités et des instruments où il</w:t>
      </w:r>
      <w:r w:rsidRPr="00F8712A">
        <w:rPr>
          <w:rFonts w:cs="Times New Roman"/>
        </w:rPr>
        <w:t xml:space="preserve"> se complaît finit par lasser</w:t>
      </w:r>
      <w:r>
        <w:rPr>
          <w:rFonts w:cs="Times New Roman"/>
        </w:rPr>
        <w:t> ;</w:t>
      </w:r>
      <w:r w:rsidRPr="00F8712A">
        <w:rPr>
          <w:rFonts w:cs="Times New Roman"/>
        </w:rPr>
        <w:t xml:space="preserve"> on souhaiterait qu</w:t>
      </w:r>
      <w:r>
        <w:rPr>
          <w:rFonts w:cs="Times New Roman"/>
        </w:rPr>
        <w:t>’</w:t>
      </w:r>
      <w:r w:rsidRPr="00F8712A">
        <w:rPr>
          <w:rFonts w:cs="Times New Roman"/>
        </w:rPr>
        <w:t>il s</w:t>
      </w:r>
      <w:r>
        <w:rPr>
          <w:rFonts w:cs="Times New Roman"/>
        </w:rPr>
        <w:t>’arrêtât, et fî</w:t>
      </w:r>
      <w:r w:rsidRPr="00F8712A">
        <w:rPr>
          <w:rFonts w:cs="Times New Roman"/>
        </w:rPr>
        <w:t>t à la musique une place</w:t>
      </w:r>
      <w:r>
        <w:rPr>
          <w:rFonts w:cs="Times New Roman"/>
        </w:rPr>
        <w:t>,</w:t>
      </w:r>
      <w:r w:rsidRPr="00F8712A">
        <w:rPr>
          <w:rFonts w:cs="Times New Roman"/>
        </w:rPr>
        <w:t xml:space="preserve"> </w:t>
      </w:r>
      <w:proofErr w:type="spellStart"/>
      <w:r w:rsidRPr="00F8712A">
        <w:rPr>
          <w:rFonts w:cs="Times New Roman"/>
        </w:rPr>
        <w:t>fût-elle</w:t>
      </w:r>
      <w:proofErr w:type="spellEnd"/>
      <w:r w:rsidRPr="00F8712A">
        <w:rPr>
          <w:rFonts w:cs="Times New Roman"/>
        </w:rPr>
        <w:t xml:space="preserve"> restreinte. Bizet, dans la scène des Arènes, de </w:t>
      </w:r>
      <w:r w:rsidRPr="00F8712A">
        <w:rPr>
          <w:rFonts w:cs="Times New Roman"/>
          <w:i/>
        </w:rPr>
        <w:t>Carmen</w:t>
      </w:r>
      <w:r w:rsidRPr="00F8712A">
        <w:rPr>
          <w:rFonts w:cs="Times New Roman"/>
        </w:rPr>
        <w:t>, d</w:t>
      </w:r>
      <w:r>
        <w:rPr>
          <w:rFonts w:cs="Times New Roman"/>
        </w:rPr>
        <w:t>’</w:t>
      </w:r>
      <w:r w:rsidRPr="00F8712A">
        <w:rPr>
          <w:rFonts w:cs="Times New Roman"/>
        </w:rPr>
        <w:t xml:space="preserve">Indy dans la Fête du </w:t>
      </w:r>
      <w:r w:rsidRPr="00F8712A">
        <w:rPr>
          <w:rFonts w:cs="Times New Roman"/>
          <w:i/>
        </w:rPr>
        <w:t>Chant de la Cloche</w:t>
      </w:r>
      <w:r w:rsidRPr="00F8712A">
        <w:rPr>
          <w:rFonts w:cs="Times New Roman"/>
        </w:rPr>
        <w:t xml:space="preserve">, Wagner dans </w:t>
      </w:r>
      <w:proofErr w:type="gramStart"/>
      <w:r w:rsidRPr="00F8712A">
        <w:rPr>
          <w:rFonts w:cs="Times New Roman"/>
        </w:rPr>
        <w:t>le finale</w:t>
      </w:r>
      <w:proofErr w:type="gramEnd"/>
      <w:r w:rsidRPr="00F8712A">
        <w:rPr>
          <w:rFonts w:cs="Times New Roman"/>
        </w:rPr>
        <w:t xml:space="preserve"> du second acte des </w:t>
      </w:r>
      <w:r w:rsidRPr="00F8712A">
        <w:rPr>
          <w:rFonts w:cs="Times New Roman"/>
          <w:i/>
        </w:rPr>
        <w:t>Maîtres Chanteurs</w:t>
      </w:r>
      <w:r w:rsidRPr="00F8712A">
        <w:rPr>
          <w:rFonts w:cs="Times New Roman"/>
        </w:rPr>
        <w:t xml:space="preserve"> ont prouvé que la construction musicale, la conception d</w:t>
      </w:r>
      <w:r>
        <w:rPr>
          <w:rFonts w:cs="Times New Roman"/>
        </w:rPr>
        <w:t>’</w:t>
      </w:r>
      <w:r w:rsidRPr="00F8712A">
        <w:rPr>
          <w:rFonts w:cs="Times New Roman"/>
        </w:rPr>
        <w:t>un grand tableau symphonique n</w:t>
      </w:r>
      <w:r>
        <w:rPr>
          <w:rFonts w:cs="Times New Roman"/>
        </w:rPr>
        <w:t>’</w:t>
      </w:r>
      <w:r w:rsidRPr="00F8712A">
        <w:rPr>
          <w:rFonts w:cs="Times New Roman"/>
        </w:rPr>
        <w:t>était pas incompatible avec l</w:t>
      </w:r>
      <w:r>
        <w:rPr>
          <w:rFonts w:cs="Times New Roman"/>
        </w:rPr>
        <w:t>’</w:t>
      </w:r>
      <w:r w:rsidRPr="00F8712A">
        <w:rPr>
          <w:rFonts w:cs="Times New Roman"/>
        </w:rPr>
        <w:t>animation d</w:t>
      </w:r>
      <w:r>
        <w:rPr>
          <w:rFonts w:cs="Times New Roman"/>
        </w:rPr>
        <w:t>’</w:t>
      </w:r>
      <w:r w:rsidRPr="00F8712A">
        <w:rPr>
          <w:rFonts w:cs="Times New Roman"/>
        </w:rPr>
        <w:t xml:space="preserve">une foule chorale. Avec </w:t>
      </w:r>
      <w:r>
        <w:rPr>
          <w:rFonts w:cs="Times New Roman"/>
        </w:rPr>
        <w:t>M. </w:t>
      </w:r>
      <w:r w:rsidRPr="00F8712A">
        <w:rPr>
          <w:rFonts w:cs="Times New Roman"/>
        </w:rPr>
        <w:t>Puccini, l</w:t>
      </w:r>
      <w:r>
        <w:rPr>
          <w:rFonts w:cs="Times New Roman"/>
        </w:rPr>
        <w:t>’</w:t>
      </w:r>
      <w:r w:rsidRPr="00F8712A">
        <w:rPr>
          <w:rFonts w:cs="Times New Roman"/>
        </w:rPr>
        <w:t>apport de la musique à l</w:t>
      </w:r>
      <w:r>
        <w:rPr>
          <w:rFonts w:cs="Times New Roman"/>
        </w:rPr>
        <w:t>’</w:t>
      </w:r>
      <w:r w:rsidRPr="00F8712A">
        <w:rPr>
          <w:rFonts w:cs="Times New Roman"/>
        </w:rPr>
        <w:t>agitation générale n</w:t>
      </w:r>
      <w:r>
        <w:rPr>
          <w:rFonts w:cs="Times New Roman"/>
        </w:rPr>
        <w:t>’</w:t>
      </w:r>
      <w:r w:rsidRPr="00F8712A">
        <w:rPr>
          <w:rFonts w:cs="Times New Roman"/>
        </w:rPr>
        <w:t>est que de bruit et de rythme, et l</w:t>
      </w:r>
      <w:r>
        <w:rPr>
          <w:rFonts w:cs="Times New Roman"/>
        </w:rPr>
        <w:t>’</w:t>
      </w:r>
      <w:r w:rsidRPr="00F8712A">
        <w:rPr>
          <w:rFonts w:cs="Times New Roman"/>
        </w:rPr>
        <w:t xml:space="preserve">effet </w:t>
      </w:r>
      <w:r w:rsidRPr="00F8712A">
        <w:rPr>
          <w:rFonts w:cs="Times New Roman"/>
          <w:i/>
        </w:rPr>
        <w:t>réel</w:t>
      </w:r>
      <w:r w:rsidRPr="00F8712A">
        <w:rPr>
          <w:rFonts w:cs="Times New Roman"/>
        </w:rPr>
        <w:t xml:space="preserve"> est obtenu simplement par des tambours et des clairons entendus d</w:t>
      </w:r>
      <w:r>
        <w:rPr>
          <w:rFonts w:cs="Times New Roman"/>
        </w:rPr>
        <w:t>’</w:t>
      </w:r>
      <w:r w:rsidRPr="00F8712A">
        <w:rPr>
          <w:rFonts w:cs="Times New Roman"/>
        </w:rPr>
        <w:t>abord de loin, puis se rapprochant peu à peu pour s</w:t>
      </w:r>
      <w:r>
        <w:rPr>
          <w:rFonts w:cs="Times New Roman"/>
        </w:rPr>
        <w:t>’</w:t>
      </w:r>
      <w:r w:rsidRPr="00F8712A">
        <w:rPr>
          <w:rFonts w:cs="Times New Roman"/>
        </w:rPr>
        <w:t>éloigner de nouveau.</w:t>
      </w:r>
    </w:p>
    <w:p w14:paraId="062A6F6D" w14:textId="723A4D6D" w:rsidR="00A1452B" w:rsidRPr="00F8712A" w:rsidRDefault="00A1452B" w:rsidP="00A1452B">
      <w:pPr>
        <w:pStyle w:val="Corpsdetexte"/>
        <w:rPr>
          <w:rFonts w:cs="Times New Roman"/>
        </w:rPr>
      </w:pPr>
      <w:r w:rsidRPr="00F8712A">
        <w:rPr>
          <w:rFonts w:cs="Times New Roman"/>
        </w:rPr>
        <w:t xml:space="preserve">Cependant, </w:t>
      </w:r>
      <w:r>
        <w:rPr>
          <w:rFonts w:cs="Times New Roman"/>
        </w:rPr>
        <w:t>M. </w:t>
      </w:r>
      <w:r w:rsidRPr="00F8712A">
        <w:rPr>
          <w:rFonts w:cs="Times New Roman"/>
        </w:rPr>
        <w:t xml:space="preserve">Puccini ne renie pas le chant, le </w:t>
      </w:r>
      <w:r w:rsidRPr="00F8712A">
        <w:rPr>
          <w:rFonts w:cs="Times New Roman"/>
          <w:i/>
        </w:rPr>
        <w:t>bel</w:t>
      </w:r>
      <w:r>
        <w:rPr>
          <w:rFonts w:cs="Times New Roman"/>
          <w:i/>
        </w:rPr>
        <w:t xml:space="preserve"> </w:t>
      </w:r>
      <w:r w:rsidRPr="00F8712A">
        <w:rPr>
          <w:rFonts w:cs="Times New Roman"/>
          <w:i/>
        </w:rPr>
        <w:t>canto</w:t>
      </w:r>
      <w:r>
        <w:rPr>
          <w:rFonts w:cs="Times New Roman"/>
        </w:rPr>
        <w:t> ;</w:t>
      </w:r>
      <w:r w:rsidRPr="00F8712A">
        <w:rPr>
          <w:rFonts w:cs="Times New Roman"/>
        </w:rPr>
        <w:t xml:space="preserve"> il est Italien, il veut l</w:t>
      </w:r>
      <w:r>
        <w:rPr>
          <w:rFonts w:cs="Times New Roman"/>
        </w:rPr>
        <w:t>’</w:t>
      </w:r>
      <w:r w:rsidRPr="00F8712A">
        <w:rPr>
          <w:rFonts w:cs="Times New Roman"/>
        </w:rPr>
        <w:t>être, et veut surtout qu</w:t>
      </w:r>
      <w:r>
        <w:rPr>
          <w:rFonts w:cs="Times New Roman"/>
        </w:rPr>
        <w:t>’</w:t>
      </w:r>
      <w:r w:rsidRPr="00F8712A">
        <w:rPr>
          <w:rFonts w:cs="Times New Roman"/>
        </w:rPr>
        <w:t>on le sache bien. Aussi, quoiqu</w:t>
      </w:r>
      <w:r>
        <w:rPr>
          <w:rFonts w:cs="Times New Roman"/>
        </w:rPr>
        <w:t>’</w:t>
      </w:r>
      <w:r w:rsidRPr="00F8712A">
        <w:rPr>
          <w:rFonts w:cs="Times New Roman"/>
        </w:rPr>
        <w:t xml:space="preserve">il connaisse ce qui se passe </w:t>
      </w:r>
      <w:del w:id="116" w:author="Marguerite-Marie Bordry" w:date="2018-12-07T17:41:00Z">
        <w:r w:rsidRPr="00F8712A" w:rsidDel="0058120D">
          <w:rPr>
            <w:rFonts w:cs="Times New Roman"/>
          </w:rPr>
          <w:delText xml:space="preserve">au </w:delText>
        </w:r>
      </w:del>
      <w:ins w:id="117" w:author="Marguerite-Marie Bordry" w:date="2018-12-07T17:41:00Z">
        <w:r w:rsidR="0058120D" w:rsidRPr="00F8712A">
          <w:rPr>
            <w:rFonts w:cs="Times New Roman"/>
          </w:rPr>
          <w:t>au</w:t>
        </w:r>
        <w:r w:rsidR="0058120D">
          <w:rPr>
            <w:rFonts w:cs="Times New Roman"/>
          </w:rPr>
          <w:t>-</w:t>
        </w:r>
      </w:ins>
      <w:r w:rsidRPr="00F8712A">
        <w:rPr>
          <w:rFonts w:cs="Times New Roman"/>
        </w:rPr>
        <w:t>delà des Alpes et en ait fait son profit, quoiqu</w:t>
      </w:r>
      <w:r>
        <w:rPr>
          <w:rFonts w:cs="Times New Roman"/>
        </w:rPr>
        <w:t>’</w:t>
      </w:r>
      <w:r w:rsidRPr="00F8712A">
        <w:rPr>
          <w:rFonts w:cs="Times New Roman"/>
        </w:rPr>
        <w:t>il ait réprouvé les trilles, vocalises et points d</w:t>
      </w:r>
      <w:r>
        <w:rPr>
          <w:rFonts w:cs="Times New Roman"/>
        </w:rPr>
        <w:t>’</w:t>
      </w:r>
      <w:r w:rsidRPr="00F8712A">
        <w:rPr>
          <w:rFonts w:cs="Times New Roman"/>
        </w:rPr>
        <w:t>orgue, qu</w:t>
      </w:r>
      <w:r>
        <w:rPr>
          <w:rFonts w:cs="Times New Roman"/>
        </w:rPr>
        <w:t>’</w:t>
      </w:r>
      <w:r w:rsidRPr="00F8712A">
        <w:rPr>
          <w:rFonts w:cs="Times New Roman"/>
        </w:rPr>
        <w:t>il fasse risette au leitmotiv e</w:t>
      </w:r>
      <w:r>
        <w:rPr>
          <w:rFonts w:cs="Times New Roman"/>
        </w:rPr>
        <w:t>t ait affranchi son harmonie</w:t>
      </w:r>
      <w:r>
        <w:rPr>
          <w:rStyle w:val="Appelnotedebasdep"/>
          <w:rFonts w:cs="Times New Roman"/>
        </w:rPr>
        <w:footnoteReference w:id="6"/>
      </w:r>
      <w:r w:rsidRPr="00F8712A">
        <w:rPr>
          <w:rFonts w:cs="Times New Roman"/>
        </w:rPr>
        <w:t>, il n</w:t>
      </w:r>
      <w:r>
        <w:rPr>
          <w:rFonts w:cs="Times New Roman"/>
        </w:rPr>
        <w:t>’</w:t>
      </w:r>
      <w:r w:rsidRPr="00F8712A">
        <w:rPr>
          <w:rFonts w:cs="Times New Roman"/>
        </w:rPr>
        <w:t xml:space="preserve">hésite pas parfois devant ces cantilènes intempestives et devant les ensembles vocaux traditionnels, comme dans le </w:t>
      </w:r>
      <w:r w:rsidRPr="00F8712A">
        <w:rPr>
          <w:rFonts w:cs="Times New Roman"/>
          <w:i/>
        </w:rPr>
        <w:t>quatuor</w:t>
      </w:r>
      <w:r w:rsidRPr="00F8712A">
        <w:rPr>
          <w:rFonts w:cs="Times New Roman"/>
        </w:rPr>
        <w:t xml:space="preserve"> du troisième acte où Mimi, Musette, Rodolphe et Marcel, quoique de sentiments très dissemblables, s</w:t>
      </w:r>
      <w:r>
        <w:rPr>
          <w:rFonts w:cs="Times New Roman"/>
        </w:rPr>
        <w:t>’</w:t>
      </w:r>
      <w:r w:rsidRPr="00F8712A">
        <w:rPr>
          <w:rFonts w:cs="Times New Roman"/>
        </w:rPr>
        <w:t>efforcent à l</w:t>
      </w:r>
      <w:r>
        <w:rPr>
          <w:rFonts w:cs="Times New Roman"/>
        </w:rPr>
        <w:t>’</w:t>
      </w:r>
      <w:r w:rsidRPr="00F8712A">
        <w:rPr>
          <w:rFonts w:cs="Times New Roman"/>
        </w:rPr>
        <w:t>unisson vers les notes suraiguës.</w:t>
      </w:r>
    </w:p>
    <w:p w14:paraId="2501575B" w14:textId="2A4FC224" w:rsidR="00A1452B" w:rsidRPr="00F8712A" w:rsidRDefault="00A1452B" w:rsidP="00A1452B">
      <w:pPr>
        <w:pStyle w:val="Corpsdetexte"/>
        <w:rPr>
          <w:rFonts w:cs="Times New Roman"/>
        </w:rPr>
      </w:pPr>
      <w:r w:rsidRPr="00F8712A">
        <w:rPr>
          <w:rFonts w:cs="Times New Roman"/>
        </w:rPr>
        <w:t>Mais n</w:t>
      </w:r>
      <w:r>
        <w:rPr>
          <w:rFonts w:cs="Times New Roman"/>
        </w:rPr>
        <w:t>’</w:t>
      </w:r>
      <w:r w:rsidRPr="00F8712A">
        <w:rPr>
          <w:rFonts w:cs="Times New Roman"/>
        </w:rPr>
        <w:t>y a-t-il pas quelque injustice à juger avec notre manière particulière de sentir cet art spécial qui dérive d</w:t>
      </w:r>
      <w:r>
        <w:rPr>
          <w:rFonts w:cs="Times New Roman"/>
        </w:rPr>
        <w:t>’</w:t>
      </w:r>
      <w:r w:rsidRPr="00F8712A">
        <w:rPr>
          <w:rFonts w:cs="Times New Roman"/>
        </w:rPr>
        <w:t xml:space="preserve">un tempérament si différent du nôtre, cet art auquel le climat ensoleillé du midi qui fait la vie facile et tout en dehors, qui excuse la crudité des couleurs et entraîne aux gestes excessifs, </w:t>
      </w:r>
      <w:proofErr w:type="gramStart"/>
      <w:r w:rsidRPr="00F8712A">
        <w:rPr>
          <w:rFonts w:cs="Times New Roman"/>
        </w:rPr>
        <w:t>apporte lui</w:t>
      </w:r>
      <w:proofErr w:type="gramEnd"/>
      <w:r w:rsidRPr="00F8712A">
        <w:rPr>
          <w:rFonts w:cs="Times New Roman"/>
        </w:rPr>
        <w:t xml:space="preserve"> aussi son </w:t>
      </w:r>
      <w:del w:id="118" w:author="Marguerite-Marie Bordry" w:date="2018-12-07T17:41:00Z">
        <w:r w:rsidRPr="00F8712A" w:rsidDel="00B946DB">
          <w:rPr>
            <w:rFonts w:cs="Times New Roman"/>
          </w:rPr>
          <w:delText>influente</w:delText>
        </w:r>
      </w:del>
      <w:ins w:id="119" w:author="Marguerite-Marie Bordry" w:date="2018-12-07T17:41:00Z">
        <w:r w:rsidR="00B946DB" w:rsidRPr="00F8712A">
          <w:rPr>
            <w:rFonts w:cs="Times New Roman"/>
          </w:rPr>
          <w:t>influen</w:t>
        </w:r>
        <w:r w:rsidR="00B946DB">
          <w:rPr>
            <w:rFonts w:cs="Times New Roman"/>
          </w:rPr>
          <w:t>c</w:t>
        </w:r>
        <w:r w:rsidR="00B946DB" w:rsidRPr="00F8712A">
          <w:rPr>
            <w:rFonts w:cs="Times New Roman"/>
          </w:rPr>
          <w:t>e</w:t>
        </w:r>
      </w:ins>
      <w:r w:rsidRPr="00F8712A">
        <w:rPr>
          <w:rFonts w:cs="Times New Roman"/>
        </w:rPr>
        <w:t xml:space="preserve">. En outre, les accents des mots italiens sur lesquels </w:t>
      </w:r>
      <w:r>
        <w:rPr>
          <w:rFonts w:cs="Times New Roman"/>
        </w:rPr>
        <w:t>M. </w:t>
      </w:r>
      <w:r w:rsidRPr="00F8712A">
        <w:rPr>
          <w:rFonts w:cs="Times New Roman"/>
        </w:rPr>
        <w:t xml:space="preserve">Puccini </w:t>
      </w:r>
      <w:proofErr w:type="gramStart"/>
      <w:r w:rsidRPr="00F8712A">
        <w:rPr>
          <w:rFonts w:cs="Times New Roman"/>
        </w:rPr>
        <w:t>a</w:t>
      </w:r>
      <w:proofErr w:type="gramEnd"/>
      <w:r w:rsidRPr="00F8712A">
        <w:rPr>
          <w:rFonts w:cs="Times New Roman"/>
        </w:rPr>
        <w:t xml:space="preserve"> modelé sa musique ne légitimeraient-ils pas bien souvent pour nous certaines extériorisations qui, avec les mots français, si malencontreusement </w:t>
      </w:r>
      <w:del w:id="120" w:author="Marguerite-Marie Bordry" w:date="2018-12-07T17:42:00Z">
        <w:r w:rsidRPr="00F8712A" w:rsidDel="00075E01">
          <w:rPr>
            <w:rFonts w:cs="Times New Roman"/>
          </w:rPr>
          <w:delText>prosodies</w:delText>
        </w:r>
      </w:del>
      <w:ins w:id="121" w:author="Marguerite-Marie Bordry" w:date="2018-12-07T17:42:00Z">
        <w:r w:rsidR="00075E01" w:rsidRPr="00F8712A">
          <w:rPr>
            <w:rFonts w:cs="Times New Roman"/>
          </w:rPr>
          <w:t>prosodi</w:t>
        </w:r>
        <w:r w:rsidR="00075E01">
          <w:rPr>
            <w:rFonts w:cs="Times New Roman"/>
          </w:rPr>
          <w:t>é</w:t>
        </w:r>
        <w:r w:rsidR="00075E01" w:rsidRPr="00F8712A">
          <w:rPr>
            <w:rFonts w:cs="Times New Roman"/>
          </w:rPr>
          <w:t>s</w:t>
        </w:r>
      </w:ins>
      <w:r w:rsidRPr="00F8712A">
        <w:rPr>
          <w:rFonts w:cs="Times New Roman"/>
        </w:rPr>
        <w:t>, nous semblent inexplicables</w:t>
      </w:r>
      <w:r>
        <w:rPr>
          <w:rFonts w:cs="Times New Roman"/>
        </w:rPr>
        <w:t> ?</w:t>
      </w:r>
    </w:p>
    <w:p w14:paraId="3F80FEB9" w14:textId="77777777" w:rsidR="00A1452B" w:rsidRPr="00F8712A" w:rsidRDefault="00A1452B" w:rsidP="00A1452B">
      <w:pPr>
        <w:pStyle w:val="Corpsdetexte"/>
        <w:rPr>
          <w:rFonts w:cs="Times New Roman"/>
        </w:rPr>
      </w:pPr>
      <w:r w:rsidRPr="00F8712A">
        <w:rPr>
          <w:rFonts w:cs="Times New Roman"/>
        </w:rPr>
        <w:t>Quoi qu</w:t>
      </w:r>
      <w:r>
        <w:rPr>
          <w:rFonts w:cs="Times New Roman"/>
        </w:rPr>
        <w:t>’</w:t>
      </w:r>
      <w:r w:rsidRPr="00F8712A">
        <w:rPr>
          <w:rFonts w:cs="Times New Roman"/>
        </w:rPr>
        <w:t>il en soit, le public a chaleureusement accueilli</w:t>
      </w:r>
      <w:r>
        <w:rPr>
          <w:rFonts w:cs="Times New Roman"/>
        </w:rPr>
        <w:t xml:space="preserve"> </w:t>
      </w:r>
      <w:r w:rsidRPr="00F8712A">
        <w:rPr>
          <w:rFonts w:cs="Times New Roman"/>
        </w:rPr>
        <w:t>cet ouvrage. Il n</w:t>
      </w:r>
      <w:r>
        <w:rPr>
          <w:rFonts w:cs="Times New Roman"/>
        </w:rPr>
        <w:t>’</w:t>
      </w:r>
      <w:r w:rsidRPr="00F8712A">
        <w:rPr>
          <w:rFonts w:cs="Times New Roman"/>
        </w:rPr>
        <w:t>a pas mén</w:t>
      </w:r>
      <w:r>
        <w:rPr>
          <w:rFonts w:cs="Times New Roman"/>
        </w:rPr>
        <w:t>agé ses applaudissements à Mlle </w:t>
      </w:r>
      <w:proofErr w:type="spellStart"/>
      <w:r w:rsidRPr="00F8712A">
        <w:rPr>
          <w:rFonts w:cs="Times New Roman"/>
        </w:rPr>
        <w:t>Guiraudon</w:t>
      </w:r>
      <w:proofErr w:type="spellEnd"/>
      <w:r w:rsidRPr="00F8712A">
        <w:rPr>
          <w:rFonts w:cs="Times New Roman"/>
        </w:rPr>
        <w:t xml:space="preserve"> qui joue et chante en artiste de premier ordre, à </w:t>
      </w:r>
      <w:r>
        <w:rPr>
          <w:rFonts w:cs="Times New Roman"/>
        </w:rPr>
        <w:t>M. </w:t>
      </w:r>
      <w:r w:rsidRPr="00F8712A">
        <w:rPr>
          <w:rFonts w:cs="Times New Roman"/>
        </w:rPr>
        <w:t>Maréchal qui fait entendre une voix de ténor au timbre exquis, à M</w:t>
      </w:r>
      <w:r>
        <w:rPr>
          <w:rFonts w:cs="Times New Roman"/>
        </w:rPr>
        <w:t>M. </w:t>
      </w:r>
      <w:proofErr w:type="spellStart"/>
      <w:r w:rsidRPr="00F8712A">
        <w:rPr>
          <w:rFonts w:cs="Times New Roman"/>
        </w:rPr>
        <w:t>Fugère</w:t>
      </w:r>
      <w:proofErr w:type="spellEnd"/>
      <w:r w:rsidRPr="00F8712A">
        <w:rPr>
          <w:rFonts w:cs="Times New Roman"/>
        </w:rPr>
        <w:t xml:space="preserve">, Bouvet et </w:t>
      </w:r>
      <w:proofErr w:type="spellStart"/>
      <w:r w:rsidRPr="00F8712A">
        <w:rPr>
          <w:rFonts w:cs="Times New Roman"/>
        </w:rPr>
        <w:t>Isnardon</w:t>
      </w:r>
      <w:proofErr w:type="spellEnd"/>
      <w:r w:rsidRPr="00F8712A">
        <w:rPr>
          <w:rFonts w:cs="Times New Roman"/>
        </w:rPr>
        <w:t xml:space="preserve"> qui peignent, chantent, font de l</w:t>
      </w:r>
      <w:r>
        <w:rPr>
          <w:rFonts w:cs="Times New Roman"/>
        </w:rPr>
        <w:t>’</w:t>
      </w:r>
      <w:r w:rsidRPr="00F8712A">
        <w:rPr>
          <w:rFonts w:cs="Times New Roman"/>
        </w:rPr>
        <w:t>escrime, boivent et dansent avec une inaltérable gaîté</w:t>
      </w:r>
      <w:r>
        <w:rPr>
          <w:rFonts w:cs="Times New Roman"/>
        </w:rPr>
        <w:t> ;</w:t>
      </w:r>
      <w:r w:rsidRPr="00F8712A">
        <w:rPr>
          <w:rFonts w:cs="Times New Roman"/>
        </w:rPr>
        <w:t xml:space="preserve"> il a aussi acclamé l</w:t>
      </w:r>
      <w:r>
        <w:rPr>
          <w:rFonts w:cs="Times New Roman"/>
        </w:rPr>
        <w:t>’</w:t>
      </w:r>
      <w:r w:rsidRPr="00F8712A">
        <w:rPr>
          <w:rFonts w:cs="Times New Roman"/>
        </w:rPr>
        <w:t xml:space="preserve">auteur, et </w:t>
      </w:r>
      <w:r>
        <w:rPr>
          <w:rFonts w:cs="Times New Roman"/>
        </w:rPr>
        <w:t>M. </w:t>
      </w:r>
      <w:r w:rsidRPr="00F8712A">
        <w:rPr>
          <w:rFonts w:cs="Times New Roman"/>
        </w:rPr>
        <w:t xml:space="preserve">Carré qui fort ingénieusement a donné à </w:t>
      </w:r>
      <w:proofErr w:type="spellStart"/>
      <w:r w:rsidRPr="00F8712A">
        <w:rPr>
          <w:rFonts w:cs="Times New Roman"/>
          <w:i/>
        </w:rPr>
        <w:t>Fervaal</w:t>
      </w:r>
      <w:proofErr w:type="spellEnd"/>
      <w:r w:rsidRPr="00F8712A">
        <w:rPr>
          <w:rFonts w:cs="Times New Roman"/>
        </w:rPr>
        <w:t xml:space="preserve"> des </w:t>
      </w:r>
      <w:r w:rsidRPr="00F8712A">
        <w:rPr>
          <w:rFonts w:cs="Times New Roman"/>
        </w:rPr>
        <w:lastRenderedPageBreak/>
        <w:t>lendemains d</w:t>
      </w:r>
      <w:r>
        <w:rPr>
          <w:rFonts w:cs="Times New Roman"/>
        </w:rPr>
        <w:t>’</w:t>
      </w:r>
      <w:r w:rsidRPr="00F8712A">
        <w:rPr>
          <w:rFonts w:cs="Times New Roman"/>
        </w:rPr>
        <w:t>une si piquante opposition.</w:t>
      </w:r>
    </w:p>
    <w:p w14:paraId="52B8CFAE" w14:textId="77777777" w:rsidR="00A1452B" w:rsidRPr="00F8712A" w:rsidRDefault="00A1452B" w:rsidP="00A1452B">
      <w:pPr>
        <w:pStyle w:val="Corpsdetexte"/>
        <w:rPr>
          <w:rFonts w:cs="Times New Roman"/>
        </w:rPr>
      </w:pPr>
      <w:r w:rsidRPr="00F8712A">
        <w:rPr>
          <w:rFonts w:cs="Times New Roman"/>
        </w:rPr>
        <w:t>Ce succès s</w:t>
      </w:r>
      <w:r>
        <w:rPr>
          <w:rFonts w:cs="Times New Roman"/>
        </w:rPr>
        <w:t>’</w:t>
      </w:r>
      <w:r w:rsidRPr="00F8712A">
        <w:rPr>
          <w:rFonts w:cs="Times New Roman"/>
        </w:rPr>
        <w:t xml:space="preserve">explique de lui-même. À entendre la </w:t>
      </w:r>
      <w:r w:rsidRPr="00F8712A">
        <w:rPr>
          <w:rFonts w:cs="Times New Roman"/>
          <w:i/>
        </w:rPr>
        <w:t xml:space="preserve">Vie de </w:t>
      </w:r>
      <w:r>
        <w:rPr>
          <w:rFonts w:cs="Times New Roman"/>
          <w:i/>
        </w:rPr>
        <w:t>Bohème</w:t>
      </w:r>
      <w:r w:rsidRPr="00F8712A">
        <w:rPr>
          <w:rFonts w:cs="Times New Roman"/>
        </w:rPr>
        <w:t xml:space="preserve"> on ne se fatigue pas</w:t>
      </w:r>
      <w:r>
        <w:rPr>
          <w:rFonts w:cs="Times New Roman"/>
        </w:rPr>
        <w:t> ;</w:t>
      </w:r>
      <w:r w:rsidRPr="00F8712A">
        <w:rPr>
          <w:rFonts w:cs="Times New Roman"/>
        </w:rPr>
        <w:t xml:space="preserve"> c</w:t>
      </w:r>
      <w:r>
        <w:rPr>
          <w:rFonts w:cs="Times New Roman"/>
        </w:rPr>
        <w:t>’</w:t>
      </w:r>
      <w:r w:rsidRPr="00F8712A">
        <w:rPr>
          <w:rFonts w:cs="Times New Roman"/>
        </w:rPr>
        <w:t>est bien la partition destinée à ceux pour qui la musique ne peut être qu</w:t>
      </w:r>
      <w:r>
        <w:rPr>
          <w:rFonts w:cs="Times New Roman"/>
        </w:rPr>
        <w:t>’</w:t>
      </w:r>
      <w:r w:rsidRPr="00F8712A">
        <w:rPr>
          <w:rFonts w:cs="Times New Roman"/>
        </w:rPr>
        <w:t>un art d</w:t>
      </w:r>
      <w:r>
        <w:rPr>
          <w:rFonts w:cs="Times New Roman"/>
        </w:rPr>
        <w:t>’</w:t>
      </w:r>
      <w:r w:rsidRPr="00F8712A">
        <w:rPr>
          <w:rFonts w:cs="Times New Roman"/>
        </w:rPr>
        <w:t>agrément, qu</w:t>
      </w:r>
      <w:r>
        <w:rPr>
          <w:rFonts w:cs="Times New Roman"/>
        </w:rPr>
        <w:t>’</w:t>
      </w:r>
      <w:r w:rsidRPr="00F8712A">
        <w:rPr>
          <w:rFonts w:cs="Times New Roman"/>
        </w:rPr>
        <w:t>un simple délassement. Ce n</w:t>
      </w:r>
      <w:r>
        <w:rPr>
          <w:rFonts w:cs="Times New Roman"/>
        </w:rPr>
        <w:t>’</w:t>
      </w:r>
      <w:r w:rsidRPr="00F8712A">
        <w:rPr>
          <w:rFonts w:cs="Times New Roman"/>
        </w:rPr>
        <w:t>est pas là un de ces ouvrages hautement artistiques, qui imposent les fécondes réflexions, et dont il est dit qu</w:t>
      </w:r>
      <w:r>
        <w:rPr>
          <w:rFonts w:cs="Times New Roman"/>
        </w:rPr>
        <w:t>’</w:t>
      </w:r>
      <w:r w:rsidRPr="00F8712A">
        <w:rPr>
          <w:rFonts w:cs="Times New Roman"/>
        </w:rPr>
        <w:t>ils font penser… Le spectacle est varié</w:t>
      </w:r>
      <w:r>
        <w:rPr>
          <w:rFonts w:cs="Times New Roman"/>
        </w:rPr>
        <w:t> ;</w:t>
      </w:r>
      <w:r w:rsidRPr="00F8712A">
        <w:rPr>
          <w:rFonts w:cs="Times New Roman"/>
        </w:rPr>
        <w:t xml:space="preserve"> aux bouffonneries succèdent avec symétrie les scènes sentimentales dont certaines sont empreintes d</w:t>
      </w:r>
      <w:r>
        <w:rPr>
          <w:rFonts w:cs="Times New Roman"/>
        </w:rPr>
        <w:t>’</w:t>
      </w:r>
      <w:r w:rsidRPr="00F8712A">
        <w:rPr>
          <w:rFonts w:cs="Times New Roman"/>
        </w:rPr>
        <w:t>un charme touchant et vraiment particulier. Après avoir ri, on peut aussi pleurer.</w:t>
      </w:r>
    </w:p>
    <w:p w14:paraId="17042333" w14:textId="77777777" w:rsidR="00A1452B" w:rsidRPr="00F8712A" w:rsidRDefault="00A1452B" w:rsidP="00A1452B">
      <w:pPr>
        <w:pStyle w:val="Corpsdetexte"/>
        <w:rPr>
          <w:rFonts w:cs="Times New Roman"/>
        </w:rPr>
      </w:pPr>
      <w:r w:rsidRPr="00F8712A">
        <w:rPr>
          <w:rFonts w:cs="Times New Roman"/>
        </w:rPr>
        <w:t xml:space="preserve">La </w:t>
      </w:r>
      <w:r w:rsidRPr="00F8712A">
        <w:rPr>
          <w:rFonts w:cs="Times New Roman"/>
          <w:i/>
        </w:rPr>
        <w:t xml:space="preserve">Vie de </w:t>
      </w:r>
      <w:r>
        <w:rPr>
          <w:rFonts w:cs="Times New Roman"/>
          <w:i/>
        </w:rPr>
        <w:t>Bohème</w:t>
      </w:r>
      <w:r w:rsidRPr="00F8712A">
        <w:rPr>
          <w:rFonts w:cs="Times New Roman"/>
        </w:rPr>
        <w:t xml:space="preserve"> s</w:t>
      </w:r>
      <w:r>
        <w:rPr>
          <w:rFonts w:cs="Times New Roman"/>
        </w:rPr>
        <w:t>’</w:t>
      </w:r>
      <w:r w:rsidRPr="00F8712A">
        <w:rPr>
          <w:rFonts w:cs="Times New Roman"/>
        </w:rPr>
        <w:t>adresse donc à des spectateurs trop nombreux pour n</w:t>
      </w:r>
      <w:r>
        <w:rPr>
          <w:rFonts w:cs="Times New Roman"/>
        </w:rPr>
        <w:t>’</w:t>
      </w:r>
      <w:r w:rsidRPr="00F8712A">
        <w:rPr>
          <w:rFonts w:cs="Times New Roman"/>
        </w:rPr>
        <w:t>en pas attirer un grand nombre, pendant longtemps.</w:t>
      </w:r>
    </w:p>
    <w:p w14:paraId="14C71EF7" w14:textId="77777777" w:rsidR="00A1452B" w:rsidRDefault="00A1452B" w:rsidP="00A1452B">
      <w:pPr>
        <w:pStyle w:val="Titre1"/>
      </w:pPr>
      <w:r>
        <w:t>Tome XXVII, numéro 104, août 1898</w:t>
      </w:r>
    </w:p>
    <w:p w14:paraId="35FBAF7D" w14:textId="77777777" w:rsidR="00A1452B" w:rsidRDefault="00A1452B" w:rsidP="00A1452B">
      <w:pPr>
        <w:pStyle w:val="Titre2"/>
      </w:pPr>
      <w:r>
        <w:t xml:space="preserve">Épilogues. </w:t>
      </w:r>
      <w:r>
        <w:br/>
        <w:t>Conseils de guerre italiens</w:t>
      </w:r>
    </w:p>
    <w:p w14:paraId="13882C60" w14:textId="77777777" w:rsidR="00A1452B" w:rsidRPr="00925B7B" w:rsidRDefault="00A1452B" w:rsidP="00A1452B">
      <w:pPr>
        <w:pStyle w:val="term"/>
      </w:pPr>
      <w:proofErr w:type="gramStart"/>
      <w:r w:rsidRPr="00925B7B">
        <w:t>id</w:t>
      </w:r>
      <w:proofErr w:type="gramEnd"/>
      <w:r w:rsidRPr="00925B7B">
        <w:t> : article-</w:t>
      </w:r>
      <w:r>
        <w:t>1898</w:t>
      </w:r>
      <w:r w:rsidRPr="00925B7B">
        <w:t>-</w:t>
      </w:r>
      <w:r>
        <w:t>08_513</w:t>
      </w:r>
    </w:p>
    <w:p w14:paraId="6A1B09CF" w14:textId="77777777" w:rsidR="00A1452B" w:rsidRPr="00925B7B" w:rsidRDefault="00A1452B" w:rsidP="00A1452B">
      <w:pPr>
        <w:pStyle w:val="term"/>
      </w:pPr>
      <w:proofErr w:type="spellStart"/>
      <w:proofErr w:type="gramStart"/>
      <w:r w:rsidRPr="00925B7B">
        <w:t>author</w:t>
      </w:r>
      <w:proofErr w:type="spellEnd"/>
      <w:proofErr w:type="gramEnd"/>
      <w:r w:rsidRPr="00925B7B">
        <w:t xml:space="preserve"> : </w:t>
      </w:r>
      <w:r>
        <w:t>Gourmont, Remy de (1858-1915)</w:t>
      </w:r>
    </w:p>
    <w:p w14:paraId="2A54271D"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Remy de Gourmont</w:t>
      </w:r>
    </w:p>
    <w:p w14:paraId="796D4000" w14:textId="77777777" w:rsidR="00A1452B" w:rsidRDefault="00A1452B" w:rsidP="00A1452B">
      <w:pPr>
        <w:pStyle w:val="term"/>
      </w:pPr>
      <w:proofErr w:type="gramStart"/>
      <w:r w:rsidRPr="00925B7B">
        <w:t>section</w:t>
      </w:r>
      <w:proofErr w:type="gramEnd"/>
      <w:r w:rsidRPr="00925B7B">
        <w:t xml:space="preserve"> : </w:t>
      </w:r>
      <w:r>
        <w:t>Épilogues</w:t>
      </w:r>
    </w:p>
    <w:p w14:paraId="6F3D303D" w14:textId="77777777" w:rsidR="00A1452B" w:rsidRDefault="00A1452B" w:rsidP="00A1452B">
      <w:pPr>
        <w:pStyle w:val="term"/>
      </w:pPr>
      <w:proofErr w:type="spellStart"/>
      <w:proofErr w:type="gramStart"/>
      <w:r w:rsidRPr="00DA7419">
        <w:t>title</w:t>
      </w:r>
      <w:proofErr w:type="spellEnd"/>
      <w:proofErr w:type="gramEnd"/>
      <w:r w:rsidRPr="00DA7419">
        <w:t xml:space="preserve"> : </w:t>
      </w:r>
      <w:r w:rsidRPr="00F8712A">
        <w:t>Conseils de guerre italiens</w:t>
      </w:r>
    </w:p>
    <w:p w14:paraId="19709843" w14:textId="77777777" w:rsidR="00A1452B" w:rsidRPr="00925B7B" w:rsidRDefault="00A1452B" w:rsidP="00A1452B">
      <w:pPr>
        <w:pStyle w:val="term"/>
      </w:pPr>
      <w:proofErr w:type="gramStart"/>
      <w:r w:rsidRPr="00925B7B">
        <w:t>date</w:t>
      </w:r>
      <w:proofErr w:type="gramEnd"/>
      <w:r w:rsidRPr="00925B7B">
        <w:t> :</w:t>
      </w:r>
      <w:r>
        <w:t xml:space="preserve"> 1898-08</w:t>
      </w:r>
    </w:p>
    <w:p w14:paraId="0F8DFECF"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XXVII, numéro 104, août 1898</w:t>
      </w:r>
      <w:r w:rsidRPr="00925B7B">
        <w:t xml:space="preserve">, </w:t>
      </w:r>
      <w:r>
        <w:t>p. 509-514 [513]</w:t>
      </w:r>
    </w:p>
    <w:p w14:paraId="55751514" w14:textId="77777777" w:rsidR="00A1452B" w:rsidRPr="000832F6" w:rsidRDefault="00A1452B" w:rsidP="00A1452B">
      <w:pPr>
        <w:pStyle w:val="byline"/>
        <w:rPr>
          <w:smallCaps/>
        </w:rPr>
      </w:pPr>
      <w:r w:rsidRPr="007E6062">
        <w:rPr>
          <w:smallCaps/>
        </w:rPr>
        <w:t>Remy de Gourmont</w:t>
      </w:r>
      <w:r>
        <w:t>.</w:t>
      </w:r>
    </w:p>
    <w:p w14:paraId="07B67DDB" w14:textId="77777777" w:rsidR="00A1452B" w:rsidRDefault="00A1452B" w:rsidP="00A1452B">
      <w:pPr>
        <w:pStyle w:val="bibl"/>
      </w:pPr>
      <w:r>
        <w:t>Tome XXVII, numéro 104, août 1898</w:t>
      </w:r>
      <w:r w:rsidRPr="00925B7B">
        <w:t xml:space="preserve">, </w:t>
      </w:r>
      <w:r>
        <w:t>p. 509-514 [513].</w:t>
      </w:r>
    </w:p>
    <w:p w14:paraId="7F06E903" w14:textId="77777777" w:rsidR="00A1452B" w:rsidRPr="00F8712A" w:rsidRDefault="00A1452B" w:rsidP="00A1452B">
      <w:pPr>
        <w:pStyle w:val="Corpsdetexte"/>
        <w:rPr>
          <w:rFonts w:cs="Times New Roman"/>
        </w:rPr>
      </w:pPr>
      <w:r w:rsidRPr="00F8712A">
        <w:rPr>
          <w:rFonts w:cs="Times New Roman"/>
        </w:rPr>
        <w:t>Les huis-clos ayant acquis depuis quelque temps une assez mauvaise réputation, les militaires italiens ont jugé au grand jour leurs récentes victimes. Deux atténuations seulement à ce grand jour</w:t>
      </w:r>
      <w:r>
        <w:rPr>
          <w:rFonts w:cs="Times New Roman"/>
        </w:rPr>
        <w:t> :</w:t>
      </w:r>
      <w:r w:rsidRPr="00F8712A">
        <w:rPr>
          <w:rFonts w:cs="Times New Roman"/>
        </w:rPr>
        <w:t xml:space="preserve"> tous les journaux de l</w:t>
      </w:r>
      <w:r>
        <w:rPr>
          <w:rFonts w:cs="Times New Roman"/>
        </w:rPr>
        <w:t>’</w:t>
      </w:r>
      <w:r w:rsidRPr="00F8712A">
        <w:rPr>
          <w:rFonts w:cs="Times New Roman"/>
        </w:rPr>
        <w:t>opposition avaient été supprimés d</w:t>
      </w:r>
      <w:r>
        <w:rPr>
          <w:rFonts w:cs="Times New Roman"/>
        </w:rPr>
        <w:t>’</w:t>
      </w:r>
      <w:r w:rsidRPr="00F8712A">
        <w:rPr>
          <w:rFonts w:cs="Times New Roman"/>
        </w:rPr>
        <w:t xml:space="preserve">avance, et les défenseurs des accusés étaient des officiers sous les ordres du président, </w:t>
      </w:r>
      <w:r>
        <w:rPr>
          <w:rFonts w:cs="Times New Roman"/>
        </w:rPr>
        <w:t>— </w:t>
      </w:r>
      <w:r w:rsidRPr="00F8712A">
        <w:rPr>
          <w:rFonts w:cs="Times New Roman"/>
        </w:rPr>
        <w:t>sous ses ordres, puisque ses inférieurs en grade. On dit que ces jeunes lieutenants ont plaidé avec une certaine énergie pour leurs clients. C</w:t>
      </w:r>
      <w:r>
        <w:rPr>
          <w:rFonts w:cs="Times New Roman"/>
        </w:rPr>
        <w:t>’</w:t>
      </w:r>
      <w:r w:rsidRPr="00F8712A">
        <w:rPr>
          <w:rFonts w:cs="Times New Roman"/>
        </w:rPr>
        <w:t>est possible, mais de telles pratiques n</w:t>
      </w:r>
      <w:r>
        <w:rPr>
          <w:rFonts w:cs="Times New Roman"/>
        </w:rPr>
        <w:t>’</w:t>
      </w:r>
      <w:r w:rsidRPr="00F8712A">
        <w:rPr>
          <w:rFonts w:cs="Times New Roman"/>
        </w:rPr>
        <w:t>en sont pas moins indignes et elles présagent pour demain de cruelles et justes représailles. Il est également monstrueux de soumettre au jugement des sabreurs des théories sociales et des polémiques de presse. Qu</w:t>
      </w:r>
      <w:r>
        <w:rPr>
          <w:rFonts w:cs="Times New Roman"/>
        </w:rPr>
        <w:t>’</w:t>
      </w:r>
      <w:r w:rsidRPr="00F8712A">
        <w:rPr>
          <w:rFonts w:cs="Times New Roman"/>
        </w:rPr>
        <w:t>ils se jugent entre eux, qu</w:t>
      </w:r>
      <w:r>
        <w:rPr>
          <w:rFonts w:cs="Times New Roman"/>
        </w:rPr>
        <w:t>’</w:t>
      </w:r>
      <w:r w:rsidRPr="00F8712A">
        <w:rPr>
          <w:rFonts w:cs="Times New Roman"/>
        </w:rPr>
        <w:t>ils se condamnent les uns les autres, selon leurs usages secrets, mais qu</w:t>
      </w:r>
      <w:r>
        <w:rPr>
          <w:rFonts w:cs="Times New Roman"/>
        </w:rPr>
        <w:t>’</w:t>
      </w:r>
      <w:r w:rsidRPr="00F8712A">
        <w:rPr>
          <w:rFonts w:cs="Times New Roman"/>
        </w:rPr>
        <w:t>on ne soumette jamais à leur appréciation les actes et les idées des hommes libres. On ne s</w:t>
      </w:r>
      <w:r>
        <w:rPr>
          <w:rFonts w:cs="Times New Roman"/>
        </w:rPr>
        <w:t>’</w:t>
      </w:r>
      <w:r w:rsidRPr="00F8712A">
        <w:rPr>
          <w:rFonts w:cs="Times New Roman"/>
        </w:rPr>
        <w:t>est guère indigné en France de la répression sauvage qui a suivi les bénignes révoltes de Milan. Vous avez insulté l</w:t>
      </w:r>
      <w:r>
        <w:rPr>
          <w:rFonts w:cs="Times New Roman"/>
        </w:rPr>
        <w:t>’</w:t>
      </w:r>
      <w:r w:rsidRPr="00F8712A">
        <w:rPr>
          <w:rFonts w:cs="Times New Roman"/>
        </w:rPr>
        <w:t>armée par vos cris</w:t>
      </w:r>
      <w:r>
        <w:rPr>
          <w:rFonts w:cs="Times New Roman"/>
        </w:rPr>
        <w:t> !</w:t>
      </w:r>
      <w:r w:rsidRPr="00F8712A">
        <w:rPr>
          <w:rFonts w:cs="Times New Roman"/>
        </w:rPr>
        <w:t xml:space="preserve"> La pauvre femme interpellée par le militaire répond</w:t>
      </w:r>
      <w:r>
        <w:rPr>
          <w:rFonts w:cs="Times New Roman"/>
        </w:rPr>
        <w:t> :</w:t>
      </w:r>
      <w:r w:rsidRPr="00F8712A">
        <w:rPr>
          <w:rFonts w:cs="Times New Roman"/>
        </w:rPr>
        <w:t xml:space="preserve"> J</w:t>
      </w:r>
      <w:r>
        <w:rPr>
          <w:rFonts w:cs="Times New Roman"/>
        </w:rPr>
        <w:t>’</w:t>
      </w:r>
      <w:r w:rsidRPr="00F8712A">
        <w:rPr>
          <w:rFonts w:cs="Times New Roman"/>
        </w:rPr>
        <w:t xml:space="preserve">ai crié </w:t>
      </w:r>
      <w:r>
        <w:rPr>
          <w:rFonts w:cs="Times New Roman"/>
        </w:rPr>
        <w:t>« </w:t>
      </w:r>
      <w:r w:rsidRPr="00F8712A">
        <w:rPr>
          <w:rFonts w:cs="Times New Roman"/>
        </w:rPr>
        <w:t>du pain</w:t>
      </w:r>
      <w:r>
        <w:rPr>
          <w:rFonts w:cs="Times New Roman"/>
        </w:rPr>
        <w:t> !</w:t>
      </w:r>
      <w:r w:rsidRPr="00F8712A">
        <w:rPr>
          <w:rFonts w:cs="Times New Roman"/>
        </w:rPr>
        <w:t xml:space="preserve"> du pain</w:t>
      </w:r>
      <w:r>
        <w:rPr>
          <w:rFonts w:cs="Times New Roman"/>
        </w:rPr>
        <w:t> ! »</w:t>
      </w:r>
      <w:r w:rsidRPr="00F8712A">
        <w:rPr>
          <w:rFonts w:cs="Times New Roman"/>
        </w:rPr>
        <w:t xml:space="preserve"> Cinq ans de réclusion. Des centaines de femmes, d</w:t>
      </w:r>
      <w:r>
        <w:rPr>
          <w:rFonts w:cs="Times New Roman"/>
        </w:rPr>
        <w:t>’</w:t>
      </w:r>
      <w:r w:rsidRPr="00F8712A">
        <w:rPr>
          <w:rFonts w:cs="Times New Roman"/>
        </w:rPr>
        <w:t xml:space="preserve">ouvriers sans </w:t>
      </w:r>
      <w:r w:rsidRPr="00F8712A">
        <w:rPr>
          <w:rFonts w:cs="Times New Roman"/>
        </w:rPr>
        <w:lastRenderedPageBreak/>
        <w:t>travail, ont été ainsi envoyées au bagne, en compagnie d</w:t>
      </w:r>
      <w:r>
        <w:rPr>
          <w:rFonts w:cs="Times New Roman"/>
        </w:rPr>
        <w:t>’</w:t>
      </w:r>
      <w:r w:rsidRPr="00F8712A">
        <w:rPr>
          <w:rFonts w:cs="Times New Roman"/>
        </w:rPr>
        <w:t>une quantité de journalistes. Où est l</w:t>
      </w:r>
      <w:r>
        <w:rPr>
          <w:rFonts w:cs="Times New Roman"/>
        </w:rPr>
        <w:t>’Italie des Î</w:t>
      </w:r>
      <w:r w:rsidRPr="00F8712A">
        <w:rPr>
          <w:rFonts w:cs="Times New Roman"/>
        </w:rPr>
        <w:t>les Borromées</w:t>
      </w:r>
      <w:r>
        <w:rPr>
          <w:rFonts w:cs="Times New Roman"/>
        </w:rPr>
        <w:t> ?</w:t>
      </w:r>
    </w:p>
    <w:p w14:paraId="4726099B" w14:textId="77777777" w:rsidR="00A1452B" w:rsidRDefault="00A1452B" w:rsidP="00A1452B">
      <w:pPr>
        <w:pStyle w:val="Titre2"/>
      </w:pPr>
      <w:r>
        <w:t xml:space="preserve">Les Théâtres. </w:t>
      </w:r>
      <w:r>
        <w:br/>
      </w:r>
      <w:r w:rsidRPr="00A67C09">
        <w:rPr>
          <w:rFonts w:cs="Times New Roman"/>
        </w:rPr>
        <w:t>Représentations italiennes de M. </w:t>
      </w:r>
      <w:proofErr w:type="spellStart"/>
      <w:r w:rsidRPr="00A67C09">
        <w:rPr>
          <w:rFonts w:cs="Times New Roman"/>
        </w:rPr>
        <w:t>Ermete</w:t>
      </w:r>
      <w:proofErr w:type="spellEnd"/>
      <w:r w:rsidRPr="00A67C09">
        <w:rPr>
          <w:rFonts w:cs="Times New Roman"/>
        </w:rPr>
        <w:t xml:space="preserve"> Novelli</w:t>
      </w:r>
    </w:p>
    <w:p w14:paraId="194B6058" w14:textId="77777777" w:rsidR="00A1452B" w:rsidRPr="00FE42C5" w:rsidRDefault="00A1452B" w:rsidP="00A1452B">
      <w:pPr>
        <w:pStyle w:val="term"/>
        <w:rPr>
          <w:lang w:val="en-GB"/>
        </w:rPr>
      </w:pPr>
      <w:proofErr w:type="gramStart"/>
      <w:r w:rsidRPr="00FE42C5">
        <w:rPr>
          <w:lang w:val="en-GB"/>
        </w:rPr>
        <w:t>id :</w:t>
      </w:r>
      <w:proofErr w:type="gramEnd"/>
      <w:r w:rsidRPr="00FE42C5">
        <w:rPr>
          <w:lang w:val="en-GB"/>
        </w:rPr>
        <w:t xml:space="preserve"> article-1898-08_566</w:t>
      </w:r>
    </w:p>
    <w:p w14:paraId="7BBBCC0F" w14:textId="77777777" w:rsidR="00A1452B" w:rsidRPr="00FE42C5" w:rsidRDefault="00A1452B" w:rsidP="00A1452B">
      <w:pPr>
        <w:pStyle w:val="term"/>
        <w:rPr>
          <w:lang w:val="en-GB"/>
        </w:rPr>
      </w:pPr>
      <w:proofErr w:type="gramStart"/>
      <w:r w:rsidRPr="00FE42C5">
        <w:rPr>
          <w:lang w:val="en-GB"/>
        </w:rPr>
        <w:t>author :</w:t>
      </w:r>
      <w:proofErr w:type="gramEnd"/>
      <w:r w:rsidRPr="00FE42C5">
        <w:rPr>
          <w:lang w:val="en-GB"/>
        </w:rPr>
        <w:t xml:space="preserve"> </w:t>
      </w:r>
      <w:r w:rsidRPr="00FE42C5">
        <w:rPr>
          <w:rFonts w:eastAsiaTheme="majorEastAsia"/>
          <w:lang w:val="en-GB"/>
        </w:rPr>
        <w:t>Herold, André-Ferdinand (1865-1940)</w:t>
      </w:r>
    </w:p>
    <w:p w14:paraId="6E904F36" w14:textId="77777777" w:rsidR="00A1452B" w:rsidRPr="00FE42C5" w:rsidRDefault="00A1452B" w:rsidP="00A1452B">
      <w:pPr>
        <w:pStyle w:val="term"/>
        <w:rPr>
          <w:lang w:val="en-GB"/>
        </w:rPr>
      </w:pPr>
      <w:proofErr w:type="gramStart"/>
      <w:r w:rsidRPr="00FE42C5">
        <w:rPr>
          <w:lang w:val="en-GB"/>
        </w:rPr>
        <w:t>signed :</w:t>
      </w:r>
      <w:proofErr w:type="gramEnd"/>
      <w:r w:rsidRPr="00FE42C5">
        <w:rPr>
          <w:lang w:val="en-GB"/>
        </w:rPr>
        <w:t xml:space="preserve"> A.-Ferdinand </w:t>
      </w:r>
      <w:r w:rsidR="00187E18" w:rsidRPr="00FE42C5">
        <w:rPr>
          <w:lang w:val="en-GB"/>
        </w:rPr>
        <w:t>Herold</w:t>
      </w:r>
    </w:p>
    <w:p w14:paraId="313BBCE2" w14:textId="77777777" w:rsidR="00A1452B" w:rsidRPr="00FE42C5" w:rsidRDefault="00A1452B" w:rsidP="00A1452B">
      <w:pPr>
        <w:pStyle w:val="term"/>
        <w:rPr>
          <w:lang w:val="en-GB"/>
        </w:rPr>
      </w:pPr>
      <w:proofErr w:type="gramStart"/>
      <w:r w:rsidRPr="00FE42C5">
        <w:rPr>
          <w:lang w:val="en-GB"/>
        </w:rPr>
        <w:t>section :</w:t>
      </w:r>
      <w:proofErr w:type="gramEnd"/>
      <w:r w:rsidRPr="00FE42C5">
        <w:rPr>
          <w:lang w:val="en-GB"/>
        </w:rPr>
        <w:t xml:space="preserve"> Les </w:t>
      </w:r>
      <w:proofErr w:type="spellStart"/>
      <w:r w:rsidRPr="00FE42C5">
        <w:rPr>
          <w:lang w:val="en-GB"/>
        </w:rPr>
        <w:t>Théâtres</w:t>
      </w:r>
      <w:proofErr w:type="spellEnd"/>
    </w:p>
    <w:p w14:paraId="5BCA0417" w14:textId="77777777" w:rsidR="00A1452B" w:rsidRDefault="00A1452B" w:rsidP="00A1452B">
      <w:pPr>
        <w:pStyle w:val="term"/>
      </w:pPr>
      <w:proofErr w:type="spellStart"/>
      <w:proofErr w:type="gramStart"/>
      <w:r w:rsidRPr="00DA7419">
        <w:t>title</w:t>
      </w:r>
      <w:proofErr w:type="spellEnd"/>
      <w:proofErr w:type="gramEnd"/>
      <w:r w:rsidRPr="00DA7419">
        <w:t xml:space="preserve"> : </w:t>
      </w:r>
      <w:r w:rsidRPr="00A67C09">
        <w:t>Représentations italiennes de M. </w:t>
      </w:r>
      <w:proofErr w:type="spellStart"/>
      <w:r w:rsidRPr="00A67C09">
        <w:t>Ermete</w:t>
      </w:r>
      <w:proofErr w:type="spellEnd"/>
      <w:r w:rsidRPr="00A67C09">
        <w:t xml:space="preserve"> Novelli</w:t>
      </w:r>
    </w:p>
    <w:p w14:paraId="700BC5F6" w14:textId="77777777" w:rsidR="00A1452B" w:rsidRPr="00FE42C5" w:rsidRDefault="00A1452B" w:rsidP="00A1452B">
      <w:pPr>
        <w:pStyle w:val="term"/>
        <w:rPr>
          <w:lang w:val="en-GB"/>
        </w:rPr>
      </w:pPr>
      <w:proofErr w:type="gramStart"/>
      <w:r w:rsidRPr="00FE42C5">
        <w:rPr>
          <w:lang w:val="en-GB"/>
        </w:rPr>
        <w:t>date :</w:t>
      </w:r>
      <w:proofErr w:type="gramEnd"/>
      <w:r w:rsidRPr="00FE42C5">
        <w:rPr>
          <w:lang w:val="en-GB"/>
        </w:rPr>
        <w:t xml:space="preserve"> 1898-08</w:t>
      </w:r>
    </w:p>
    <w:p w14:paraId="0EB665E2" w14:textId="77777777" w:rsidR="00A1452B" w:rsidRPr="00FE42C5" w:rsidRDefault="00A1452B" w:rsidP="00A1452B">
      <w:pPr>
        <w:pStyle w:val="term"/>
        <w:rPr>
          <w:lang w:val="en-GB"/>
        </w:rPr>
      </w:pPr>
      <w:proofErr w:type="gramStart"/>
      <w:r w:rsidRPr="00FE42C5">
        <w:rPr>
          <w:lang w:val="en-GB"/>
        </w:rPr>
        <w:t>ref :</w:t>
      </w:r>
      <w:proofErr w:type="gramEnd"/>
      <w:r w:rsidRPr="00FE42C5">
        <w:rPr>
          <w:lang w:val="en-GB"/>
        </w:rPr>
        <w:t xml:space="preserve"> Tome XXVII, </w:t>
      </w:r>
      <w:proofErr w:type="spellStart"/>
      <w:r w:rsidRPr="00FE42C5">
        <w:rPr>
          <w:lang w:val="en-GB"/>
        </w:rPr>
        <w:t>numéro</w:t>
      </w:r>
      <w:proofErr w:type="spellEnd"/>
      <w:r w:rsidRPr="00FE42C5">
        <w:rPr>
          <w:lang w:val="en-GB"/>
        </w:rPr>
        <w:t xml:space="preserve"> 104, </w:t>
      </w:r>
      <w:proofErr w:type="spellStart"/>
      <w:r w:rsidRPr="00FE42C5">
        <w:rPr>
          <w:lang w:val="en-GB"/>
        </w:rPr>
        <w:t>août</w:t>
      </w:r>
      <w:proofErr w:type="spellEnd"/>
      <w:r w:rsidRPr="00FE42C5">
        <w:rPr>
          <w:lang w:val="en-GB"/>
        </w:rPr>
        <w:t> 1898, p. 563-566 [566]</w:t>
      </w:r>
    </w:p>
    <w:p w14:paraId="066F37CB" w14:textId="77777777" w:rsidR="00A1452B" w:rsidRPr="00FE42C5" w:rsidRDefault="00A1452B" w:rsidP="00A1452B">
      <w:pPr>
        <w:pStyle w:val="byline"/>
        <w:rPr>
          <w:lang w:val="en-GB"/>
        </w:rPr>
      </w:pPr>
      <w:r w:rsidRPr="00FE42C5">
        <w:rPr>
          <w:smallCaps/>
          <w:lang w:val="en-GB"/>
        </w:rPr>
        <w:t xml:space="preserve">A.-Ferdinand </w:t>
      </w:r>
      <w:r w:rsidR="00187E18" w:rsidRPr="00FE42C5">
        <w:rPr>
          <w:smallCaps/>
          <w:lang w:val="en-GB"/>
        </w:rPr>
        <w:t>Herold</w:t>
      </w:r>
      <w:r w:rsidRPr="00FE42C5">
        <w:rPr>
          <w:lang w:val="en-GB"/>
        </w:rPr>
        <w:t>.</w:t>
      </w:r>
    </w:p>
    <w:p w14:paraId="73BC0C0F" w14:textId="77777777" w:rsidR="00A1452B" w:rsidRDefault="00A1452B" w:rsidP="00A1452B">
      <w:pPr>
        <w:pStyle w:val="bibl"/>
      </w:pPr>
      <w:r>
        <w:t>Tome XXVII, numéro 104, août 1898</w:t>
      </w:r>
      <w:r w:rsidRPr="00925B7B">
        <w:t xml:space="preserve">, </w:t>
      </w:r>
      <w:r>
        <w:t>p. 563-566 [566].</w:t>
      </w:r>
    </w:p>
    <w:p w14:paraId="102786D3" w14:textId="6BED1BFE" w:rsidR="00A1452B" w:rsidRPr="00FE42C5" w:rsidRDefault="00A1452B" w:rsidP="00A1452B">
      <w:pPr>
        <w:pStyle w:val="Corpsdetexte"/>
        <w:rPr>
          <w:rFonts w:cs="Times New Roman"/>
          <w:lang w:val="it-IT"/>
        </w:rPr>
      </w:pPr>
      <w:r w:rsidRPr="00FE42C5">
        <w:rPr>
          <w:rFonts w:cs="Times New Roman"/>
          <w:lang w:val="it-IT"/>
        </w:rPr>
        <w:t>16 </w:t>
      </w:r>
      <w:proofErr w:type="spellStart"/>
      <w:proofErr w:type="gramStart"/>
      <w:r w:rsidRPr="00FE42C5">
        <w:rPr>
          <w:rFonts w:cs="Times New Roman"/>
          <w:lang w:val="it-IT"/>
        </w:rPr>
        <w:t>juin</w:t>
      </w:r>
      <w:proofErr w:type="spellEnd"/>
      <w:r w:rsidRPr="00FE42C5">
        <w:rPr>
          <w:rFonts w:cs="Times New Roman"/>
          <w:lang w:val="it-IT"/>
        </w:rPr>
        <w:t> :</w:t>
      </w:r>
      <w:proofErr w:type="gramEnd"/>
      <w:r w:rsidRPr="00FE42C5">
        <w:rPr>
          <w:rFonts w:cs="Times New Roman"/>
          <w:lang w:val="it-IT"/>
        </w:rPr>
        <w:t xml:space="preserve"> </w:t>
      </w:r>
      <w:r w:rsidRPr="00FE42C5">
        <w:rPr>
          <w:rFonts w:cs="Times New Roman"/>
          <w:i/>
          <w:lang w:val="it-IT"/>
        </w:rPr>
        <w:t>La Morte civile</w:t>
      </w:r>
      <w:r w:rsidRPr="00FE42C5">
        <w:rPr>
          <w:rFonts w:cs="Times New Roman"/>
          <w:lang w:val="it-IT"/>
        </w:rPr>
        <w:t>. — 18 </w:t>
      </w:r>
      <w:proofErr w:type="spellStart"/>
      <w:proofErr w:type="gramStart"/>
      <w:r w:rsidRPr="00FE42C5">
        <w:rPr>
          <w:rFonts w:cs="Times New Roman"/>
          <w:lang w:val="it-IT"/>
        </w:rPr>
        <w:t>juin</w:t>
      </w:r>
      <w:proofErr w:type="spellEnd"/>
      <w:r w:rsidRPr="00FE42C5">
        <w:rPr>
          <w:rFonts w:cs="Times New Roman"/>
          <w:lang w:val="it-IT"/>
        </w:rPr>
        <w:t> :</w:t>
      </w:r>
      <w:proofErr w:type="gramEnd"/>
      <w:r w:rsidRPr="00FE42C5">
        <w:rPr>
          <w:rFonts w:cs="Times New Roman"/>
          <w:lang w:val="it-IT"/>
        </w:rPr>
        <w:t xml:space="preserve"> Première </w:t>
      </w:r>
      <w:proofErr w:type="spellStart"/>
      <w:r w:rsidRPr="00FE42C5">
        <w:rPr>
          <w:rFonts w:cs="Times New Roman"/>
          <w:lang w:val="it-IT"/>
        </w:rPr>
        <w:t>représentation</w:t>
      </w:r>
      <w:proofErr w:type="spellEnd"/>
      <w:r w:rsidRPr="00FE42C5">
        <w:rPr>
          <w:rFonts w:cs="Times New Roman"/>
          <w:lang w:val="it-IT"/>
        </w:rPr>
        <w:t xml:space="preserve"> de </w:t>
      </w:r>
      <w:r w:rsidRPr="00FE42C5">
        <w:rPr>
          <w:rFonts w:cs="Times New Roman"/>
          <w:b/>
          <w:lang w:val="it-IT"/>
        </w:rPr>
        <w:t xml:space="preserve">Michele </w:t>
      </w:r>
      <w:proofErr w:type="spellStart"/>
      <w:r w:rsidRPr="00FE42C5">
        <w:rPr>
          <w:rFonts w:cs="Times New Roman"/>
          <w:b/>
          <w:lang w:val="it-IT"/>
        </w:rPr>
        <w:t>Perrin</w:t>
      </w:r>
      <w:proofErr w:type="spellEnd"/>
      <w:r w:rsidRPr="00FE42C5">
        <w:rPr>
          <w:rFonts w:cs="Times New Roman"/>
          <w:lang w:val="it-IT"/>
        </w:rPr>
        <w:t>, commedia in due</w:t>
      </w:r>
      <w:ins w:id="122" w:author="Marguerite-Marie Bordry" w:date="2018-12-07T17:43:00Z">
        <w:r w:rsidR="00B13632">
          <w:rPr>
            <w:rFonts w:cs="Times New Roman"/>
            <w:lang w:val="it-IT"/>
          </w:rPr>
          <w:t xml:space="preserve"> </w:t>
        </w:r>
      </w:ins>
      <w:r w:rsidRPr="00FE42C5">
        <w:rPr>
          <w:rFonts w:cs="Times New Roman"/>
          <w:lang w:val="it-IT"/>
        </w:rPr>
        <w:t xml:space="preserve">atti, di </w:t>
      </w:r>
      <w:proofErr w:type="spellStart"/>
      <w:r w:rsidRPr="00FE42C5">
        <w:rPr>
          <w:rFonts w:cs="Times New Roman"/>
          <w:lang w:val="it-IT"/>
        </w:rPr>
        <w:t>Bayard</w:t>
      </w:r>
      <w:proofErr w:type="spellEnd"/>
      <w:r w:rsidRPr="00FE42C5">
        <w:rPr>
          <w:rFonts w:cs="Times New Roman"/>
          <w:lang w:val="it-IT"/>
        </w:rPr>
        <w:t>. — 18 </w:t>
      </w:r>
      <w:proofErr w:type="spellStart"/>
      <w:proofErr w:type="gramStart"/>
      <w:r w:rsidRPr="00FE42C5">
        <w:rPr>
          <w:rFonts w:cs="Times New Roman"/>
          <w:lang w:val="it-IT"/>
        </w:rPr>
        <w:t>juin</w:t>
      </w:r>
      <w:proofErr w:type="spellEnd"/>
      <w:r w:rsidRPr="00FE42C5">
        <w:rPr>
          <w:rFonts w:cs="Times New Roman"/>
          <w:lang w:val="it-IT"/>
        </w:rPr>
        <w:t> :</w:t>
      </w:r>
      <w:proofErr w:type="gramEnd"/>
      <w:r w:rsidRPr="00FE42C5">
        <w:rPr>
          <w:rFonts w:cs="Times New Roman"/>
          <w:lang w:val="it-IT"/>
        </w:rPr>
        <w:t xml:space="preserve"> Première </w:t>
      </w:r>
      <w:proofErr w:type="spellStart"/>
      <w:r w:rsidRPr="00FE42C5">
        <w:rPr>
          <w:rFonts w:cs="Times New Roman"/>
          <w:lang w:val="it-IT"/>
        </w:rPr>
        <w:t>représentation</w:t>
      </w:r>
      <w:proofErr w:type="spellEnd"/>
      <w:r w:rsidRPr="00FE42C5">
        <w:rPr>
          <w:rFonts w:cs="Times New Roman"/>
          <w:lang w:val="it-IT"/>
        </w:rPr>
        <w:t xml:space="preserve"> de </w:t>
      </w:r>
      <w:r w:rsidRPr="00FE42C5">
        <w:rPr>
          <w:rFonts w:cs="Times New Roman"/>
          <w:b/>
          <w:lang w:val="it-IT"/>
        </w:rPr>
        <w:t>la prima Volta</w:t>
      </w:r>
      <w:r w:rsidRPr="00FE42C5">
        <w:rPr>
          <w:rFonts w:cs="Times New Roman"/>
          <w:lang w:val="it-IT"/>
        </w:rPr>
        <w:t>, commedia in uno atto, di Giannino Antona-Traversi. — 20 </w:t>
      </w:r>
      <w:proofErr w:type="spellStart"/>
      <w:proofErr w:type="gramStart"/>
      <w:r w:rsidRPr="00FE42C5">
        <w:rPr>
          <w:rFonts w:cs="Times New Roman"/>
          <w:lang w:val="it-IT"/>
        </w:rPr>
        <w:t>juin</w:t>
      </w:r>
      <w:proofErr w:type="spellEnd"/>
      <w:r w:rsidRPr="00FE42C5">
        <w:rPr>
          <w:rFonts w:cs="Times New Roman"/>
          <w:lang w:val="it-IT"/>
        </w:rPr>
        <w:t> :</w:t>
      </w:r>
      <w:proofErr w:type="gramEnd"/>
      <w:r w:rsidRPr="00FE42C5">
        <w:rPr>
          <w:rFonts w:cs="Times New Roman"/>
          <w:lang w:val="it-IT"/>
        </w:rPr>
        <w:t xml:space="preserve"> Première </w:t>
      </w:r>
      <w:proofErr w:type="spellStart"/>
      <w:r w:rsidRPr="00FE42C5">
        <w:rPr>
          <w:rFonts w:cs="Times New Roman"/>
          <w:lang w:val="it-IT"/>
        </w:rPr>
        <w:t>représentation</w:t>
      </w:r>
      <w:proofErr w:type="spellEnd"/>
      <w:r w:rsidRPr="00FE42C5">
        <w:rPr>
          <w:rFonts w:cs="Times New Roman"/>
          <w:lang w:val="it-IT"/>
        </w:rPr>
        <w:t xml:space="preserve"> de </w:t>
      </w:r>
      <w:r w:rsidRPr="00FE42C5">
        <w:rPr>
          <w:rFonts w:cs="Times New Roman"/>
          <w:b/>
          <w:lang w:val="it-IT"/>
        </w:rPr>
        <w:t>Spettri</w:t>
      </w:r>
      <w:r w:rsidRPr="00FE42C5">
        <w:rPr>
          <w:rFonts w:cs="Times New Roman"/>
          <w:lang w:val="it-IT"/>
        </w:rPr>
        <w:t>, dramma in tre atti, d’Ibsen. — 21 </w:t>
      </w:r>
      <w:proofErr w:type="spellStart"/>
      <w:proofErr w:type="gramStart"/>
      <w:r w:rsidRPr="00FE42C5">
        <w:rPr>
          <w:rFonts w:cs="Times New Roman"/>
          <w:lang w:val="it-IT"/>
        </w:rPr>
        <w:t>juin</w:t>
      </w:r>
      <w:proofErr w:type="spellEnd"/>
      <w:r w:rsidRPr="00FE42C5">
        <w:rPr>
          <w:rFonts w:cs="Times New Roman"/>
          <w:lang w:val="it-IT"/>
        </w:rPr>
        <w:t> :</w:t>
      </w:r>
      <w:proofErr w:type="gramEnd"/>
      <w:r w:rsidRPr="00FE42C5">
        <w:rPr>
          <w:rFonts w:cs="Times New Roman"/>
          <w:lang w:val="it-IT"/>
        </w:rPr>
        <w:t xml:space="preserve"> Première </w:t>
      </w:r>
      <w:proofErr w:type="spellStart"/>
      <w:r w:rsidRPr="00FE42C5">
        <w:rPr>
          <w:rFonts w:cs="Times New Roman"/>
          <w:lang w:val="it-IT"/>
        </w:rPr>
        <w:t>représentation</w:t>
      </w:r>
      <w:proofErr w:type="spellEnd"/>
      <w:r w:rsidRPr="00FE42C5">
        <w:rPr>
          <w:rFonts w:cs="Times New Roman"/>
          <w:lang w:val="it-IT"/>
        </w:rPr>
        <w:t xml:space="preserve"> d’</w:t>
      </w:r>
      <w:r w:rsidRPr="00FE42C5">
        <w:rPr>
          <w:rFonts w:cs="Times New Roman"/>
          <w:b/>
          <w:lang w:val="it-IT"/>
        </w:rPr>
        <w:t>Un dramma nuovo</w:t>
      </w:r>
      <w:r w:rsidRPr="00FE42C5">
        <w:rPr>
          <w:rFonts w:cs="Times New Roman"/>
          <w:lang w:val="it-IT"/>
        </w:rPr>
        <w:t xml:space="preserve">, dramma in tre atti, di </w:t>
      </w:r>
      <w:proofErr w:type="spellStart"/>
      <w:r w:rsidRPr="00FE42C5">
        <w:rPr>
          <w:rFonts w:cs="Times New Roman"/>
          <w:lang w:val="it-IT"/>
        </w:rPr>
        <w:t>Tamayo</w:t>
      </w:r>
      <w:proofErr w:type="spellEnd"/>
      <w:r w:rsidRPr="00FE42C5">
        <w:rPr>
          <w:rFonts w:cs="Times New Roman"/>
          <w:lang w:val="it-IT"/>
        </w:rPr>
        <w:t xml:space="preserve"> e </w:t>
      </w:r>
      <w:proofErr w:type="spellStart"/>
      <w:r w:rsidRPr="00FE42C5">
        <w:rPr>
          <w:rFonts w:cs="Times New Roman"/>
          <w:lang w:val="it-IT"/>
        </w:rPr>
        <w:t>Baus</w:t>
      </w:r>
      <w:proofErr w:type="spellEnd"/>
      <w:r w:rsidRPr="00FE42C5">
        <w:rPr>
          <w:rFonts w:cs="Times New Roman"/>
          <w:lang w:val="it-IT"/>
        </w:rPr>
        <w:t>, riduzione di Ermete Novelli. — 23 </w:t>
      </w:r>
      <w:proofErr w:type="spellStart"/>
      <w:proofErr w:type="gramStart"/>
      <w:r w:rsidRPr="00FE42C5">
        <w:rPr>
          <w:rFonts w:cs="Times New Roman"/>
          <w:lang w:val="it-IT"/>
        </w:rPr>
        <w:t>juin</w:t>
      </w:r>
      <w:proofErr w:type="spellEnd"/>
      <w:r w:rsidRPr="00FE42C5">
        <w:rPr>
          <w:rFonts w:cs="Times New Roman"/>
          <w:lang w:val="it-IT"/>
        </w:rPr>
        <w:t> :</w:t>
      </w:r>
      <w:proofErr w:type="gramEnd"/>
      <w:r w:rsidRPr="00FE42C5">
        <w:rPr>
          <w:rFonts w:cs="Times New Roman"/>
          <w:lang w:val="it-IT"/>
        </w:rPr>
        <w:t xml:space="preserve"> Première </w:t>
      </w:r>
      <w:proofErr w:type="spellStart"/>
      <w:r w:rsidRPr="00FE42C5">
        <w:rPr>
          <w:rFonts w:cs="Times New Roman"/>
          <w:lang w:val="it-IT"/>
        </w:rPr>
        <w:t>représentation</w:t>
      </w:r>
      <w:proofErr w:type="spellEnd"/>
      <w:r w:rsidRPr="00FE42C5">
        <w:rPr>
          <w:rFonts w:cs="Times New Roman"/>
          <w:lang w:val="it-IT"/>
        </w:rPr>
        <w:t xml:space="preserve"> d’</w:t>
      </w:r>
      <w:proofErr w:type="spellStart"/>
      <w:r w:rsidRPr="00FE42C5">
        <w:rPr>
          <w:rFonts w:cs="Times New Roman"/>
          <w:b/>
          <w:lang w:val="it-IT"/>
        </w:rPr>
        <w:t>Alleluja</w:t>
      </w:r>
      <w:proofErr w:type="spellEnd"/>
      <w:r w:rsidRPr="00FE42C5">
        <w:rPr>
          <w:rFonts w:cs="Times New Roman"/>
          <w:lang w:val="it-IT"/>
        </w:rPr>
        <w:t>, dramma in tre atti, di Marco Praga.</w:t>
      </w:r>
    </w:p>
    <w:p w14:paraId="576C0B5E" w14:textId="77777777" w:rsidR="00A1452B" w:rsidRDefault="00A1452B" w:rsidP="00A1452B">
      <w:pPr>
        <w:pStyle w:val="Titre2"/>
      </w:pPr>
      <w:r>
        <w:t xml:space="preserve">Lettres anglaises. </w:t>
      </w:r>
      <w:r>
        <w:br/>
        <w:t>Revues [extrait]</w:t>
      </w:r>
    </w:p>
    <w:p w14:paraId="66FCF042" w14:textId="77777777" w:rsidR="00A1452B" w:rsidRPr="00925B7B" w:rsidRDefault="00A1452B" w:rsidP="00A1452B">
      <w:pPr>
        <w:pStyle w:val="term"/>
      </w:pPr>
      <w:proofErr w:type="gramStart"/>
      <w:r w:rsidRPr="00925B7B">
        <w:t>id</w:t>
      </w:r>
      <w:proofErr w:type="gramEnd"/>
      <w:r w:rsidRPr="00925B7B">
        <w:t> : article-</w:t>
      </w:r>
      <w:r>
        <w:t>1898</w:t>
      </w:r>
      <w:r w:rsidRPr="00925B7B">
        <w:t>-</w:t>
      </w:r>
      <w:r>
        <w:t>08_591</w:t>
      </w:r>
    </w:p>
    <w:p w14:paraId="109A0F63" w14:textId="77777777" w:rsidR="00A1452B" w:rsidRPr="00FE42C5" w:rsidRDefault="00A1452B" w:rsidP="00A1452B">
      <w:pPr>
        <w:pStyle w:val="term"/>
        <w:rPr>
          <w:lang w:val="en-GB"/>
        </w:rPr>
      </w:pPr>
      <w:proofErr w:type="gramStart"/>
      <w:r w:rsidRPr="00FE42C5">
        <w:rPr>
          <w:lang w:val="en-GB"/>
        </w:rPr>
        <w:t>author :</w:t>
      </w:r>
      <w:proofErr w:type="gramEnd"/>
      <w:r w:rsidRPr="00FE42C5">
        <w:rPr>
          <w:lang w:val="en-GB"/>
        </w:rPr>
        <w:t xml:space="preserve"> </w:t>
      </w:r>
      <w:proofErr w:type="spellStart"/>
      <w:r w:rsidRPr="00FE42C5">
        <w:rPr>
          <w:lang w:val="en-GB"/>
        </w:rPr>
        <w:t>Davray</w:t>
      </w:r>
      <w:proofErr w:type="spellEnd"/>
      <w:r w:rsidRPr="00FE42C5">
        <w:rPr>
          <w:lang w:val="en-GB"/>
        </w:rPr>
        <w:t>, Henry D. (1873-1944)</w:t>
      </w:r>
    </w:p>
    <w:p w14:paraId="014D02AA" w14:textId="77777777" w:rsidR="00A1452B" w:rsidRDefault="00A1452B" w:rsidP="00A1452B">
      <w:pPr>
        <w:pStyle w:val="term"/>
      </w:pPr>
      <w:proofErr w:type="gramStart"/>
      <w:r w:rsidRPr="00FE42C5">
        <w:rPr>
          <w:lang w:val="en-GB"/>
        </w:rPr>
        <w:t>signed :</w:t>
      </w:r>
      <w:proofErr w:type="gramEnd"/>
      <w:r w:rsidRPr="00FE42C5">
        <w:rPr>
          <w:lang w:val="en-GB"/>
        </w:rPr>
        <w:t xml:space="preserve"> Henry-D. </w:t>
      </w:r>
      <w:proofErr w:type="spellStart"/>
      <w:r w:rsidRPr="00937FDE">
        <w:t>Davray</w:t>
      </w:r>
      <w:proofErr w:type="spellEnd"/>
    </w:p>
    <w:p w14:paraId="026BE1FE" w14:textId="77777777" w:rsidR="00A1452B" w:rsidRDefault="00A1452B" w:rsidP="00A1452B">
      <w:pPr>
        <w:pStyle w:val="term"/>
      </w:pPr>
      <w:proofErr w:type="gramStart"/>
      <w:r w:rsidRPr="00925B7B">
        <w:t>section</w:t>
      </w:r>
      <w:proofErr w:type="gramEnd"/>
      <w:r w:rsidRPr="00925B7B">
        <w:t xml:space="preserve"> : </w:t>
      </w:r>
      <w:r>
        <w:t>Lettres anglaises</w:t>
      </w:r>
    </w:p>
    <w:p w14:paraId="7FC98385"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Revues [extrait]</w:t>
      </w:r>
    </w:p>
    <w:p w14:paraId="70C77E22" w14:textId="77777777" w:rsidR="00A1452B" w:rsidRPr="00106ECF" w:rsidRDefault="00A1452B" w:rsidP="00A1452B">
      <w:pPr>
        <w:pStyle w:val="term"/>
        <w:rPr>
          <w:lang w:val="en-GB"/>
          <w:rPrChange w:id="123" w:author="Marguerite-Marie Bordry" w:date="2018-12-07T15:39:00Z">
            <w:rPr/>
          </w:rPrChange>
        </w:rPr>
      </w:pPr>
      <w:proofErr w:type="gramStart"/>
      <w:r w:rsidRPr="00106ECF">
        <w:rPr>
          <w:lang w:val="en-GB"/>
          <w:rPrChange w:id="124" w:author="Marguerite-Marie Bordry" w:date="2018-12-07T15:39:00Z">
            <w:rPr/>
          </w:rPrChange>
        </w:rPr>
        <w:t>date :</w:t>
      </w:r>
      <w:proofErr w:type="gramEnd"/>
      <w:r w:rsidRPr="00106ECF">
        <w:rPr>
          <w:lang w:val="en-GB"/>
          <w:rPrChange w:id="125" w:author="Marguerite-Marie Bordry" w:date="2018-12-07T15:39:00Z">
            <w:rPr/>
          </w:rPrChange>
        </w:rPr>
        <w:t xml:space="preserve"> 1898-08</w:t>
      </w:r>
    </w:p>
    <w:p w14:paraId="303ED6C3" w14:textId="77777777" w:rsidR="00A1452B" w:rsidRPr="00106ECF" w:rsidRDefault="00A1452B" w:rsidP="00A1452B">
      <w:pPr>
        <w:pStyle w:val="term"/>
        <w:rPr>
          <w:lang w:val="en-GB"/>
          <w:rPrChange w:id="126" w:author="Marguerite-Marie Bordry" w:date="2018-12-07T15:39:00Z">
            <w:rPr/>
          </w:rPrChange>
        </w:rPr>
      </w:pPr>
      <w:proofErr w:type="gramStart"/>
      <w:r w:rsidRPr="00106ECF">
        <w:rPr>
          <w:lang w:val="en-GB"/>
          <w:rPrChange w:id="127" w:author="Marguerite-Marie Bordry" w:date="2018-12-07T15:39:00Z">
            <w:rPr/>
          </w:rPrChange>
        </w:rPr>
        <w:t>ref :</w:t>
      </w:r>
      <w:proofErr w:type="gramEnd"/>
      <w:r w:rsidRPr="00106ECF">
        <w:rPr>
          <w:lang w:val="en-GB"/>
          <w:rPrChange w:id="128" w:author="Marguerite-Marie Bordry" w:date="2018-12-07T15:39:00Z">
            <w:rPr/>
          </w:rPrChange>
        </w:rPr>
        <w:t xml:space="preserve"> Tome XXVII, </w:t>
      </w:r>
      <w:proofErr w:type="spellStart"/>
      <w:r w:rsidRPr="00106ECF">
        <w:rPr>
          <w:lang w:val="en-GB"/>
          <w:rPrChange w:id="129" w:author="Marguerite-Marie Bordry" w:date="2018-12-07T15:39:00Z">
            <w:rPr/>
          </w:rPrChange>
        </w:rPr>
        <w:t>numéro</w:t>
      </w:r>
      <w:proofErr w:type="spellEnd"/>
      <w:r w:rsidRPr="00106ECF">
        <w:rPr>
          <w:lang w:val="en-GB"/>
          <w:rPrChange w:id="130" w:author="Marguerite-Marie Bordry" w:date="2018-12-07T15:39:00Z">
            <w:rPr/>
          </w:rPrChange>
        </w:rPr>
        <w:t xml:space="preserve"> 104, </w:t>
      </w:r>
      <w:proofErr w:type="spellStart"/>
      <w:r w:rsidRPr="00106ECF">
        <w:rPr>
          <w:lang w:val="en-GB"/>
          <w:rPrChange w:id="131" w:author="Marguerite-Marie Bordry" w:date="2018-12-07T15:39:00Z">
            <w:rPr/>
          </w:rPrChange>
        </w:rPr>
        <w:t>août</w:t>
      </w:r>
      <w:proofErr w:type="spellEnd"/>
      <w:r w:rsidRPr="00106ECF">
        <w:rPr>
          <w:lang w:val="en-GB"/>
          <w:rPrChange w:id="132" w:author="Marguerite-Marie Bordry" w:date="2018-12-07T15:39:00Z">
            <w:rPr/>
          </w:rPrChange>
        </w:rPr>
        <w:t> 1898, p. 583-591 [591]</w:t>
      </w:r>
    </w:p>
    <w:p w14:paraId="75C1CCC8" w14:textId="77777777" w:rsidR="00A1452B" w:rsidRPr="00106ECF" w:rsidRDefault="00A1452B" w:rsidP="00A1452B">
      <w:pPr>
        <w:pStyle w:val="byline"/>
        <w:rPr>
          <w:lang w:val="en-GB"/>
          <w:rPrChange w:id="133" w:author="Marguerite-Marie Bordry" w:date="2018-12-07T15:39:00Z">
            <w:rPr/>
          </w:rPrChange>
        </w:rPr>
      </w:pPr>
      <w:r w:rsidRPr="00106ECF">
        <w:rPr>
          <w:smallCaps/>
          <w:lang w:val="en-GB"/>
          <w:rPrChange w:id="134" w:author="Marguerite-Marie Bordry" w:date="2018-12-07T15:39:00Z">
            <w:rPr>
              <w:smallCaps/>
            </w:rPr>
          </w:rPrChange>
        </w:rPr>
        <w:t>Henry-D. </w:t>
      </w:r>
      <w:proofErr w:type="spellStart"/>
      <w:r w:rsidRPr="00106ECF">
        <w:rPr>
          <w:smallCaps/>
          <w:lang w:val="en-GB"/>
          <w:rPrChange w:id="135" w:author="Marguerite-Marie Bordry" w:date="2018-12-07T15:39:00Z">
            <w:rPr>
              <w:smallCaps/>
            </w:rPr>
          </w:rPrChange>
        </w:rPr>
        <w:t>Davray</w:t>
      </w:r>
      <w:proofErr w:type="spellEnd"/>
      <w:r w:rsidRPr="00106ECF">
        <w:rPr>
          <w:lang w:val="en-GB"/>
          <w:rPrChange w:id="136" w:author="Marguerite-Marie Bordry" w:date="2018-12-07T15:39:00Z">
            <w:rPr/>
          </w:rPrChange>
        </w:rPr>
        <w:t>.</w:t>
      </w:r>
    </w:p>
    <w:p w14:paraId="26D9FB9C" w14:textId="77777777" w:rsidR="00A1452B" w:rsidRDefault="00A1452B" w:rsidP="00A1452B">
      <w:pPr>
        <w:pStyle w:val="bibl"/>
      </w:pPr>
      <w:r>
        <w:t>Tome XXVII, numéro 104, août 1898</w:t>
      </w:r>
      <w:r w:rsidRPr="00925B7B">
        <w:t xml:space="preserve">, </w:t>
      </w:r>
      <w:r>
        <w:t>p. 583-591 [591].</w:t>
      </w:r>
    </w:p>
    <w:p w14:paraId="13965954" w14:textId="77777777" w:rsidR="00A1452B" w:rsidRDefault="00A1452B" w:rsidP="00A1452B">
      <w:pPr>
        <w:pStyle w:val="Corpsdetexte"/>
      </w:pPr>
      <w:r>
        <w:t>[…]</w:t>
      </w:r>
    </w:p>
    <w:p w14:paraId="09EDB433" w14:textId="77777777" w:rsidR="00A1452B" w:rsidRPr="00F8712A" w:rsidRDefault="00A1452B" w:rsidP="00A1452B">
      <w:pPr>
        <w:pStyle w:val="Corpsdetexte"/>
        <w:rPr>
          <w:rFonts w:cs="Times New Roman"/>
        </w:rPr>
      </w:pPr>
      <w:r w:rsidRPr="00F8712A">
        <w:rPr>
          <w:rFonts w:cs="Times New Roman"/>
          <w:b/>
        </w:rPr>
        <w:t>The Bookman</w:t>
      </w:r>
      <w:r w:rsidRPr="00F8712A">
        <w:rPr>
          <w:rFonts w:cs="Times New Roman"/>
        </w:rPr>
        <w:t xml:space="preserve"> (juillet). </w:t>
      </w:r>
      <w:r>
        <w:rPr>
          <w:rFonts w:cs="Times New Roman"/>
        </w:rPr>
        <w:t xml:space="preserve">— […] </w:t>
      </w:r>
      <w:r w:rsidRPr="00F8712A">
        <w:rPr>
          <w:rFonts w:cs="Times New Roman"/>
        </w:rPr>
        <w:t xml:space="preserve">une étude sur Fogazzaro par Helen </w:t>
      </w:r>
      <w:proofErr w:type="spellStart"/>
      <w:r w:rsidRPr="00F8712A">
        <w:rPr>
          <w:rFonts w:cs="Times New Roman"/>
        </w:rPr>
        <w:t>Zimmern</w:t>
      </w:r>
      <w:proofErr w:type="spellEnd"/>
      <w:r w:rsidRPr="00F8712A">
        <w:rPr>
          <w:rFonts w:cs="Times New Roman"/>
        </w:rPr>
        <w:t>, des portraits de Stevenson, George Moore, d</w:t>
      </w:r>
      <w:r>
        <w:rPr>
          <w:rFonts w:cs="Times New Roman"/>
        </w:rPr>
        <w:t>’</w:t>
      </w:r>
      <w:r w:rsidRPr="00F8712A">
        <w:rPr>
          <w:rFonts w:cs="Times New Roman"/>
        </w:rPr>
        <w:t>après Manet, Hermann Suderman</w:t>
      </w:r>
      <w:r>
        <w:rPr>
          <w:rFonts w:cs="Times New Roman"/>
        </w:rPr>
        <w:t>n</w:t>
      </w:r>
      <w:r w:rsidRPr="00F8712A">
        <w:rPr>
          <w:rFonts w:cs="Times New Roman"/>
        </w:rPr>
        <w:t>, Fogazzaro.</w:t>
      </w:r>
    </w:p>
    <w:p w14:paraId="7F26C358" w14:textId="77777777" w:rsidR="00A1452B" w:rsidRDefault="00A1452B" w:rsidP="00A1452B">
      <w:pPr>
        <w:pStyle w:val="Titre1"/>
      </w:pPr>
      <w:r>
        <w:lastRenderedPageBreak/>
        <w:t>Tome XXVII, numéro 105, septembre 1898</w:t>
      </w:r>
    </w:p>
    <w:p w14:paraId="0D20F75D" w14:textId="77777777" w:rsidR="00A1452B" w:rsidRPr="00A67C09" w:rsidRDefault="00A1452B" w:rsidP="00A1452B">
      <w:pPr>
        <w:pStyle w:val="Titre2"/>
      </w:pPr>
      <w:r>
        <w:t xml:space="preserve">Les Journaux. </w:t>
      </w:r>
      <w:r>
        <w:br/>
        <w:t>Les Esclaves en Italie (</w:t>
      </w:r>
      <w:r>
        <w:rPr>
          <w:i/>
        </w:rPr>
        <w:t>Bulletin de la Société contre la mendicité des enfants</w:t>
      </w:r>
      <w:r>
        <w:t>, août)</w:t>
      </w:r>
    </w:p>
    <w:p w14:paraId="44BE6FF2" w14:textId="77777777" w:rsidR="00A1452B" w:rsidRPr="00FE42C5" w:rsidRDefault="00A1452B" w:rsidP="00A1452B">
      <w:pPr>
        <w:pStyle w:val="term"/>
        <w:rPr>
          <w:lang w:val="en-GB"/>
        </w:rPr>
      </w:pPr>
      <w:proofErr w:type="gramStart"/>
      <w:r w:rsidRPr="00FE42C5">
        <w:rPr>
          <w:lang w:val="en-GB"/>
        </w:rPr>
        <w:t>id :</w:t>
      </w:r>
      <w:proofErr w:type="gramEnd"/>
      <w:r w:rsidRPr="00FE42C5">
        <w:rPr>
          <w:lang w:val="en-GB"/>
        </w:rPr>
        <w:t xml:space="preserve"> article-1898-09_832</w:t>
      </w:r>
    </w:p>
    <w:p w14:paraId="58D9637D" w14:textId="77777777" w:rsidR="00A1452B" w:rsidRPr="00FE42C5" w:rsidRDefault="00A1452B" w:rsidP="00A1452B">
      <w:pPr>
        <w:pStyle w:val="term"/>
        <w:rPr>
          <w:lang w:val="en-GB"/>
        </w:rPr>
      </w:pPr>
      <w:proofErr w:type="gramStart"/>
      <w:r w:rsidRPr="00FE42C5">
        <w:rPr>
          <w:lang w:val="en-GB"/>
        </w:rPr>
        <w:t>author :</w:t>
      </w:r>
      <w:proofErr w:type="gramEnd"/>
      <w:r w:rsidRPr="00FE42C5">
        <w:rPr>
          <w:lang w:val="en-GB"/>
        </w:rPr>
        <w:t xml:space="preserve"> Bury, R. de (18..-19..)</w:t>
      </w:r>
    </w:p>
    <w:p w14:paraId="26CAA4AD"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R. de Bury</w:t>
      </w:r>
    </w:p>
    <w:p w14:paraId="471C5AC3" w14:textId="77777777" w:rsidR="00A1452B" w:rsidRPr="00925B7B" w:rsidRDefault="00A1452B" w:rsidP="00A1452B">
      <w:pPr>
        <w:pStyle w:val="term"/>
      </w:pPr>
      <w:proofErr w:type="gramStart"/>
      <w:r>
        <w:t>section</w:t>
      </w:r>
      <w:proofErr w:type="gramEnd"/>
      <w:r>
        <w:t> : Les Journaux</w:t>
      </w:r>
    </w:p>
    <w:p w14:paraId="25D2C37B"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Les Esclaves en Italie (</w:t>
      </w:r>
      <w:r>
        <w:rPr>
          <w:i/>
        </w:rPr>
        <w:t>Bulletin de la Société contre la mendicité des enfants</w:t>
      </w:r>
      <w:r>
        <w:t>, août)</w:t>
      </w:r>
    </w:p>
    <w:p w14:paraId="21A21AF4" w14:textId="77777777" w:rsidR="00A1452B" w:rsidRPr="00925B7B" w:rsidRDefault="00A1452B" w:rsidP="00A1452B">
      <w:pPr>
        <w:pStyle w:val="term"/>
      </w:pPr>
      <w:proofErr w:type="gramStart"/>
      <w:r w:rsidRPr="00925B7B">
        <w:t>date</w:t>
      </w:r>
      <w:proofErr w:type="gramEnd"/>
      <w:r w:rsidRPr="00925B7B">
        <w:t> :</w:t>
      </w:r>
      <w:r>
        <w:t xml:space="preserve"> 1898-09</w:t>
      </w:r>
    </w:p>
    <w:p w14:paraId="62F0D13D"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XXVII, numéro 105, septembre 1898</w:t>
      </w:r>
      <w:r w:rsidRPr="00925B7B">
        <w:t xml:space="preserve">, </w:t>
      </w:r>
      <w:r>
        <w:t>p. 831-837 [832-833]</w:t>
      </w:r>
    </w:p>
    <w:p w14:paraId="4B97FFC1" w14:textId="77777777" w:rsidR="00A1452B" w:rsidRDefault="00A1452B" w:rsidP="00A1452B">
      <w:pPr>
        <w:pStyle w:val="byline"/>
      </w:pPr>
      <w:r w:rsidRPr="0044359D">
        <w:rPr>
          <w:smallCaps/>
        </w:rPr>
        <w:t>R. de Bury</w:t>
      </w:r>
      <w:r>
        <w:t>.</w:t>
      </w:r>
    </w:p>
    <w:p w14:paraId="213B6CDA" w14:textId="77777777" w:rsidR="00A1452B" w:rsidRDefault="00A1452B" w:rsidP="00A1452B">
      <w:pPr>
        <w:pStyle w:val="bibl"/>
      </w:pPr>
      <w:r>
        <w:t>Tome XXVII, numéro 105, septembre 1898</w:t>
      </w:r>
      <w:r w:rsidRPr="00925B7B">
        <w:t xml:space="preserve">, </w:t>
      </w:r>
      <w:r>
        <w:t>p. 831-837 [832-833].</w:t>
      </w:r>
    </w:p>
    <w:p w14:paraId="7FCBA395" w14:textId="359B43CD" w:rsidR="00A1452B" w:rsidRPr="00F8712A" w:rsidRDefault="00A1452B" w:rsidP="00A1452B">
      <w:pPr>
        <w:pStyle w:val="Corpsdetexte"/>
        <w:rPr>
          <w:rFonts w:cs="Times New Roman"/>
        </w:rPr>
      </w:pPr>
      <w:r w:rsidRPr="00F8712A">
        <w:rPr>
          <w:rFonts w:cs="Times New Roman"/>
        </w:rPr>
        <w:t>L</w:t>
      </w:r>
      <w:r>
        <w:rPr>
          <w:rFonts w:cs="Times New Roman"/>
        </w:rPr>
        <w:t>’</w:t>
      </w:r>
      <w:r w:rsidRPr="00F8712A">
        <w:rPr>
          <w:rFonts w:cs="Times New Roman"/>
        </w:rPr>
        <w:t>esclavage, maintenant borné aux enfants, est resté bien traditionnel en Italie</w:t>
      </w:r>
      <w:r>
        <w:rPr>
          <w:rFonts w:cs="Times New Roman"/>
        </w:rPr>
        <w:t> ; on n’</w:t>
      </w:r>
      <w:r w:rsidRPr="00F8712A">
        <w:rPr>
          <w:rFonts w:cs="Times New Roman"/>
        </w:rPr>
        <w:t xml:space="preserve">y conçoit guère autrement le travail des mines. Un jeune esclave, destiné au métier de </w:t>
      </w:r>
      <w:del w:id="137" w:author="Marguerite-Marie Bordry" w:date="2018-12-07T17:45:00Z">
        <w:r w:rsidRPr="00F8712A" w:rsidDel="00CC2234">
          <w:rPr>
            <w:rFonts w:cs="Times New Roman"/>
            <w:i/>
          </w:rPr>
          <w:delText>taruso</w:delText>
        </w:r>
      </w:del>
      <w:proofErr w:type="spellStart"/>
      <w:ins w:id="138" w:author="Marguerite-Marie Bordry" w:date="2018-12-07T17:45:00Z">
        <w:r w:rsidR="00CC2234">
          <w:rPr>
            <w:rFonts w:cs="Times New Roman"/>
            <w:i/>
          </w:rPr>
          <w:t>c</w:t>
        </w:r>
        <w:r w:rsidR="00CC2234" w:rsidRPr="00F8712A">
          <w:rPr>
            <w:rFonts w:cs="Times New Roman"/>
            <w:i/>
          </w:rPr>
          <w:t>aruso</w:t>
        </w:r>
      </w:ins>
      <w:proofErr w:type="spellEnd"/>
      <w:r w:rsidRPr="00F8712A">
        <w:rPr>
          <w:rFonts w:cs="Times New Roman"/>
        </w:rPr>
        <w:t>, de porteur de mine</w:t>
      </w:r>
      <w:r>
        <w:rPr>
          <w:rFonts w:cs="Times New Roman"/>
        </w:rPr>
        <w:t>rai, vaut en Sicile de 50 à 300 </w:t>
      </w:r>
      <w:r w:rsidRPr="00F8712A">
        <w:rPr>
          <w:rFonts w:cs="Times New Roman"/>
        </w:rPr>
        <w:t>lires, selon l</w:t>
      </w:r>
      <w:r>
        <w:rPr>
          <w:rFonts w:cs="Times New Roman"/>
        </w:rPr>
        <w:t>’</w:t>
      </w:r>
      <w:r w:rsidRPr="00F8712A">
        <w:rPr>
          <w:rFonts w:cs="Times New Roman"/>
        </w:rPr>
        <w:t xml:space="preserve">âge et la force. </w:t>
      </w:r>
      <w:r>
        <w:rPr>
          <w:rFonts w:cs="Times New Roman"/>
        </w:rPr>
        <w:t>M. </w:t>
      </w:r>
      <w:r w:rsidRPr="00F8712A">
        <w:rPr>
          <w:rFonts w:cs="Times New Roman"/>
        </w:rPr>
        <w:t>Rossi descendit, il y a quelques années, avec un député, dans une mine de soufre et voici ses impressions vraiment infernales</w:t>
      </w:r>
      <w:r>
        <w:rPr>
          <w:rFonts w:cs="Times New Roman"/>
        </w:rPr>
        <w:t> :</w:t>
      </w:r>
    </w:p>
    <w:p w14:paraId="424F9AC4" w14:textId="77777777" w:rsidR="00A1452B" w:rsidRDefault="00A1452B" w:rsidP="00A1452B">
      <w:pPr>
        <w:pStyle w:val="quote"/>
      </w:pPr>
      <w:r>
        <w:t>« </w:t>
      </w:r>
      <w:r w:rsidRPr="00F8712A">
        <w:t>Tous deux aperçurent, en arrivant, une collection de</w:t>
      </w:r>
      <w:r>
        <w:t xml:space="preserve"> </w:t>
      </w:r>
      <w:r w:rsidRPr="00F8712A">
        <w:t>nains entièrement nus, au dos rond, aux jambes torses et aux petits visages de vieux. C</w:t>
      </w:r>
      <w:r>
        <w:t>’</w:t>
      </w:r>
      <w:r w:rsidRPr="00F8712A">
        <w:t xml:space="preserve">étaient les </w:t>
      </w:r>
      <w:proofErr w:type="spellStart"/>
      <w:r w:rsidRPr="00F8712A">
        <w:rPr>
          <w:i/>
        </w:rPr>
        <w:t>carusi</w:t>
      </w:r>
      <w:proofErr w:type="spellEnd"/>
      <w:r w:rsidRPr="00F8712A">
        <w:t xml:space="preserve"> d</w:t>
      </w:r>
      <w:r>
        <w:t>’</w:t>
      </w:r>
      <w:r w:rsidRPr="00F8712A">
        <w:t>une usine occupant treize cents ouvriers. Deux de ces enfants prirent des lampes et servirent de guides aux visiteurs.</w:t>
      </w:r>
    </w:p>
    <w:p w14:paraId="02F132FD" w14:textId="6B6A0B09" w:rsidR="00A1452B" w:rsidRPr="00F8712A" w:rsidRDefault="00A1452B" w:rsidP="00A1452B">
      <w:pPr>
        <w:pStyle w:val="quote"/>
      </w:pPr>
      <w:r>
        <w:t>» </w:t>
      </w:r>
      <w:r w:rsidRPr="00F8712A">
        <w:t xml:space="preserve">Nous commençâmes à descendre, dit </w:t>
      </w:r>
      <w:r>
        <w:t>M. </w:t>
      </w:r>
      <w:r w:rsidRPr="00F8712A">
        <w:t xml:space="preserve">Rossi, en nous courbant et en nous accrochant des mains à la voûte. Les degrés, creusés dans le sol, sont très irréguliers, tantôt hauts et tantôt bas, humides et glissants. Nous vîmes les </w:t>
      </w:r>
      <w:proofErr w:type="spellStart"/>
      <w:r w:rsidRPr="00F8712A">
        <w:rPr>
          <w:i/>
        </w:rPr>
        <w:t>carusi</w:t>
      </w:r>
      <w:proofErr w:type="spellEnd"/>
      <w:r w:rsidRPr="00F8712A">
        <w:t xml:space="preserve"> qui remontaient, ployés sous leur charge de soufre. Puis, nous entendîmes des gémissements angoissés. C</w:t>
      </w:r>
      <w:r>
        <w:t>’</w:t>
      </w:r>
      <w:r w:rsidRPr="00F8712A">
        <w:t>étaient les plaintes de ces misérables, qui devenaient plus distinctes à mesure que nous nous rapprochions</w:t>
      </w:r>
      <w:r>
        <w:t> ;</w:t>
      </w:r>
      <w:r w:rsidRPr="00F8712A">
        <w:t xml:space="preserve"> c</w:t>
      </w:r>
      <w:r>
        <w:t>’</w:t>
      </w:r>
      <w:r w:rsidRPr="00F8712A">
        <w:t>étaient les gémissements de jeunes créatures haletantes et oppressées, qui n</w:t>
      </w:r>
      <w:r>
        <w:t>’</w:t>
      </w:r>
      <w:r w:rsidRPr="00F8712A">
        <w:t xml:space="preserve">avaient plus la force de marcher, et qui devaient cependant avancer coûte que coûte, de peur que le mineur ne </w:t>
      </w:r>
      <w:del w:id="139" w:author="Marguerite-Marie Bordry" w:date="2018-12-07T17:46:00Z">
        <w:r w:rsidRPr="00F8712A" w:rsidDel="00843E4A">
          <w:delText xml:space="preserve">vint </w:delText>
        </w:r>
      </w:del>
      <w:ins w:id="140" w:author="Marguerite-Marie Bordry" w:date="2018-12-07T17:46:00Z">
        <w:r w:rsidR="00843E4A" w:rsidRPr="00F8712A">
          <w:t>v</w:t>
        </w:r>
        <w:r w:rsidR="00843E4A">
          <w:t>î</w:t>
        </w:r>
        <w:r w:rsidR="00843E4A" w:rsidRPr="00F8712A">
          <w:t xml:space="preserve">nt </w:t>
        </w:r>
      </w:ins>
      <w:r w:rsidRPr="00F8712A">
        <w:t>les stimuler à coups de bâton ou en leur brûlant les mollets avec une lampe. Nous arrêtâmes quelques-uns de ces enfants, et nous constatâmes qu</w:t>
      </w:r>
      <w:r>
        <w:t>’</w:t>
      </w:r>
      <w:r w:rsidRPr="00F8712A">
        <w:t>ils avaient la peau des épaules et toute l</w:t>
      </w:r>
      <w:r>
        <w:t>’</w:t>
      </w:r>
      <w:r w:rsidRPr="00F8712A">
        <w:t>échine excoriées, rouges et couvertes de calus, de cicatrices et de meurtrissures.</w:t>
      </w:r>
      <w:r>
        <w:t> »</w:t>
      </w:r>
    </w:p>
    <w:p w14:paraId="7A3DC8F5" w14:textId="77777777" w:rsidR="00A1452B" w:rsidRPr="00F8712A" w:rsidRDefault="00A1452B" w:rsidP="00A1452B">
      <w:pPr>
        <w:pStyle w:val="Corpsdetexte"/>
        <w:rPr>
          <w:rFonts w:cs="Times New Roman"/>
        </w:rPr>
      </w:pPr>
      <w:r>
        <w:rPr>
          <w:rFonts w:cs="Times New Roman"/>
        </w:rPr>
        <w:t>M. </w:t>
      </w:r>
      <w:r w:rsidRPr="00F8712A">
        <w:rPr>
          <w:rFonts w:cs="Times New Roman"/>
        </w:rPr>
        <w:t>Rossi entendit l</w:t>
      </w:r>
      <w:r>
        <w:rPr>
          <w:rFonts w:cs="Times New Roman"/>
        </w:rPr>
        <w:t>’</w:t>
      </w:r>
      <w:r w:rsidRPr="00F8712A">
        <w:rPr>
          <w:rFonts w:cs="Times New Roman"/>
        </w:rPr>
        <w:t>un d</w:t>
      </w:r>
      <w:r>
        <w:rPr>
          <w:rFonts w:cs="Times New Roman"/>
        </w:rPr>
        <w:t>’</w:t>
      </w:r>
      <w:r w:rsidRPr="00F8712A">
        <w:rPr>
          <w:rFonts w:cs="Times New Roman"/>
        </w:rPr>
        <w:t>eux dire en pleurant à un camarade</w:t>
      </w:r>
      <w:r>
        <w:rPr>
          <w:rFonts w:cs="Times New Roman"/>
        </w:rPr>
        <w:t> :</w:t>
      </w:r>
    </w:p>
    <w:p w14:paraId="2F534FED" w14:textId="77777777" w:rsidR="00A1452B" w:rsidRDefault="00A1452B" w:rsidP="00A1452B">
      <w:pPr>
        <w:pStyle w:val="quote"/>
      </w:pPr>
      <w:r>
        <w:t>« </w:t>
      </w:r>
      <w:r w:rsidRPr="00F8712A">
        <w:t>Je suis si las que je ne peux plus</w:t>
      </w:r>
      <w:r>
        <w:t> ;</w:t>
      </w:r>
      <w:r w:rsidRPr="00F8712A">
        <w:t xml:space="preserve"> je vais jeter mon sac par terre</w:t>
      </w:r>
      <w:r>
        <w:t> !</w:t>
      </w:r>
      <w:r w:rsidRPr="00F8712A">
        <w:t xml:space="preserve"> Et, en effet, il était vaincu par la fatigue. Ayant déposé sa charge, il pleurait silencieusement, accroupi sur une marche. Il avait les yeux bleuis, les paupières rougies, et de grosses larmes roulaient sur ses </w:t>
      </w:r>
      <w:r w:rsidRPr="00F8712A">
        <w:lastRenderedPageBreak/>
        <w:t>joues livides.</w:t>
      </w:r>
    </w:p>
    <w:p w14:paraId="2A2DF750" w14:textId="77777777" w:rsidR="00A1452B" w:rsidRDefault="00A1452B" w:rsidP="00A1452B">
      <w:pPr>
        <w:pStyle w:val="quote"/>
      </w:pPr>
      <w:r>
        <w:t>» </w:t>
      </w:r>
      <w:r w:rsidRPr="00F8712A">
        <w:t xml:space="preserve">Dans ma carrière de journaliste, dit </w:t>
      </w:r>
      <w:r>
        <w:t>M. </w:t>
      </w:r>
      <w:r w:rsidRPr="00F8712A">
        <w:t>Rossi, dans mes voyages, j</w:t>
      </w:r>
      <w:r>
        <w:t>’</w:t>
      </w:r>
      <w:r w:rsidRPr="00F8712A">
        <w:t>ai vu fusiller, pendre, lyncher, massacrer</w:t>
      </w:r>
      <w:r>
        <w:t> ;</w:t>
      </w:r>
      <w:r w:rsidRPr="00F8712A">
        <w:t xml:space="preserve"> j</w:t>
      </w:r>
      <w:r>
        <w:t>’</w:t>
      </w:r>
      <w:r w:rsidRPr="00F8712A">
        <w:t>ai vu des scènes horribles en tout genre et des morts de toute espèce</w:t>
      </w:r>
      <w:r>
        <w:t> :</w:t>
      </w:r>
      <w:r w:rsidRPr="00F8712A">
        <w:t xml:space="preserve"> je n</w:t>
      </w:r>
      <w:r>
        <w:t>’</w:t>
      </w:r>
      <w:r w:rsidRPr="00F8712A">
        <w:t>ai rien vu qui m</w:t>
      </w:r>
      <w:r>
        <w:t>’</w:t>
      </w:r>
      <w:r w:rsidRPr="00F8712A">
        <w:t>ait tant impressionné</w:t>
      </w:r>
      <w:r>
        <w:t> !</w:t>
      </w:r>
    </w:p>
    <w:p w14:paraId="40758517" w14:textId="77777777" w:rsidR="00A1452B" w:rsidRPr="00F8712A" w:rsidRDefault="00A1452B" w:rsidP="00A1452B">
      <w:pPr>
        <w:pStyle w:val="quote"/>
      </w:pPr>
      <w:r>
        <w:t>» </w:t>
      </w:r>
      <w:r w:rsidRPr="00F8712A">
        <w:t>Les pauvres petits essaient souvent de s</w:t>
      </w:r>
      <w:r>
        <w:t>’</w:t>
      </w:r>
      <w:r w:rsidRPr="00F8712A">
        <w:t>enfuir. Malheur à celui que son maître rattrape</w:t>
      </w:r>
      <w:r>
        <w:t> !</w:t>
      </w:r>
      <w:r w:rsidRPr="00F8712A">
        <w:t xml:space="preserve"> Plus d</w:t>
      </w:r>
      <w:r>
        <w:t>’</w:t>
      </w:r>
      <w:r w:rsidRPr="00F8712A">
        <w:t xml:space="preserve">un </w:t>
      </w:r>
      <w:proofErr w:type="spellStart"/>
      <w:r w:rsidRPr="00F8712A">
        <w:rPr>
          <w:i/>
        </w:rPr>
        <w:t>caruso</w:t>
      </w:r>
      <w:proofErr w:type="spellEnd"/>
      <w:r w:rsidRPr="00F8712A">
        <w:t xml:space="preserve"> meurt assommé, et les autres ouvriers n</w:t>
      </w:r>
      <w:r>
        <w:t>’</w:t>
      </w:r>
      <w:r w:rsidRPr="00F8712A">
        <w:t xml:space="preserve">interviennent pas. </w:t>
      </w:r>
      <w:r>
        <w:t>“</w:t>
      </w:r>
      <w:r w:rsidRPr="00F8712A">
        <w:t>C</w:t>
      </w:r>
      <w:r>
        <w:t>’</w:t>
      </w:r>
      <w:r w:rsidRPr="00F8712A">
        <w:t>est le droit du maître</w:t>
      </w:r>
      <w:r>
        <w:t> !”</w:t>
      </w:r>
      <w:r w:rsidRPr="00F8712A">
        <w:t xml:space="preserve"> disaient les mineurs à </w:t>
      </w:r>
      <w:r>
        <w:t>M. </w:t>
      </w:r>
      <w:r w:rsidRPr="00F8712A">
        <w:t>Rossi, qui s</w:t>
      </w:r>
      <w:r>
        <w:t>’</w:t>
      </w:r>
      <w:r w:rsidRPr="00F8712A">
        <w:t>indignait de leur impassibilité.</w:t>
      </w:r>
      <w:r>
        <w:t> »</w:t>
      </w:r>
    </w:p>
    <w:p w14:paraId="777F92B4" w14:textId="77777777" w:rsidR="00A1452B" w:rsidRPr="007035B7" w:rsidRDefault="00A1452B" w:rsidP="00A1452B">
      <w:pPr>
        <w:pStyle w:val="Titre2"/>
      </w:pPr>
      <w:r>
        <w:t xml:space="preserve">Publications d’art. </w:t>
      </w:r>
      <w:r>
        <w:br/>
        <w:t xml:space="preserve">Les Revues : </w:t>
      </w:r>
      <w:r w:rsidRPr="007035B7">
        <w:rPr>
          <w:rFonts w:cs="Times New Roman"/>
          <w:i/>
        </w:rPr>
        <w:t>L’Œuvre d’Art</w:t>
      </w:r>
      <w:r>
        <w:rPr>
          <w:rFonts w:cs="Times New Roman"/>
        </w:rPr>
        <w:t xml:space="preserve"> [extrait]</w:t>
      </w:r>
    </w:p>
    <w:p w14:paraId="742BEAF0" w14:textId="77777777" w:rsidR="00A1452B" w:rsidRPr="00925B7B" w:rsidRDefault="00A1452B" w:rsidP="00A1452B">
      <w:pPr>
        <w:pStyle w:val="term"/>
      </w:pPr>
      <w:proofErr w:type="gramStart"/>
      <w:r w:rsidRPr="00925B7B">
        <w:t>id</w:t>
      </w:r>
      <w:proofErr w:type="gramEnd"/>
      <w:r w:rsidRPr="00925B7B">
        <w:t> : article-</w:t>
      </w:r>
      <w:r>
        <w:t>1898</w:t>
      </w:r>
      <w:r w:rsidRPr="00925B7B">
        <w:t>-</w:t>
      </w:r>
      <w:r>
        <w:t>09_848</w:t>
      </w:r>
    </w:p>
    <w:p w14:paraId="53E0FA96" w14:textId="77777777" w:rsidR="00A1452B" w:rsidRPr="00173B52" w:rsidRDefault="00A1452B" w:rsidP="00A1452B">
      <w:pPr>
        <w:pStyle w:val="term"/>
      </w:pPr>
      <w:proofErr w:type="spellStart"/>
      <w:proofErr w:type="gramStart"/>
      <w:r>
        <w:t>author</w:t>
      </w:r>
      <w:proofErr w:type="spellEnd"/>
      <w:proofErr w:type="gramEnd"/>
      <w:r>
        <w:t xml:space="preserve"> : </w:t>
      </w:r>
      <w:proofErr w:type="spellStart"/>
      <w:r w:rsidRPr="002C4AC0">
        <w:rPr>
          <w:rFonts w:eastAsiaTheme="majorEastAsia"/>
        </w:rPr>
        <w:t>Rambosson</w:t>
      </w:r>
      <w:proofErr w:type="spellEnd"/>
      <w:r w:rsidRPr="002C4AC0">
        <w:rPr>
          <w:rFonts w:eastAsiaTheme="majorEastAsia"/>
        </w:rPr>
        <w:t xml:space="preserve">, </w:t>
      </w:r>
      <w:proofErr w:type="spellStart"/>
      <w:r w:rsidRPr="002C4AC0">
        <w:rPr>
          <w:rFonts w:eastAsiaTheme="majorEastAsia"/>
        </w:rPr>
        <w:t>Yvanhoé</w:t>
      </w:r>
      <w:proofErr w:type="spellEnd"/>
      <w:r w:rsidRPr="002C4AC0">
        <w:rPr>
          <w:rFonts w:eastAsiaTheme="majorEastAsia"/>
        </w:rPr>
        <w:t xml:space="preserve"> (1872-1943)</w:t>
      </w:r>
    </w:p>
    <w:p w14:paraId="78FA4101"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proofErr w:type="spellStart"/>
      <w:r>
        <w:t>Yvanhoé</w:t>
      </w:r>
      <w:proofErr w:type="spellEnd"/>
      <w:r>
        <w:t xml:space="preserve"> </w:t>
      </w:r>
      <w:proofErr w:type="spellStart"/>
      <w:r>
        <w:t>Rambosson</w:t>
      </w:r>
      <w:proofErr w:type="spellEnd"/>
    </w:p>
    <w:p w14:paraId="339CAE83" w14:textId="77777777" w:rsidR="00A1452B" w:rsidRDefault="00A1452B" w:rsidP="00A1452B">
      <w:pPr>
        <w:pStyle w:val="term"/>
      </w:pPr>
      <w:proofErr w:type="gramStart"/>
      <w:r w:rsidRPr="00925B7B">
        <w:t>section</w:t>
      </w:r>
      <w:proofErr w:type="gramEnd"/>
      <w:r w:rsidRPr="00925B7B">
        <w:t xml:space="preserve"> : </w:t>
      </w:r>
      <w:r>
        <w:t>Publications d’art</w:t>
      </w:r>
    </w:p>
    <w:p w14:paraId="1CDFA7D7" w14:textId="77777777" w:rsidR="00A1452B" w:rsidRPr="007035B7" w:rsidRDefault="00A1452B" w:rsidP="00A1452B">
      <w:pPr>
        <w:pStyle w:val="term"/>
      </w:pPr>
      <w:proofErr w:type="spellStart"/>
      <w:proofErr w:type="gramStart"/>
      <w:r w:rsidRPr="007035B7">
        <w:t>title</w:t>
      </w:r>
      <w:proofErr w:type="spellEnd"/>
      <w:proofErr w:type="gramEnd"/>
      <w:r w:rsidRPr="007035B7">
        <w:t xml:space="preserve"> : Les Revues : </w:t>
      </w:r>
      <w:r w:rsidRPr="007035B7">
        <w:rPr>
          <w:i/>
        </w:rPr>
        <w:t>L’Œuvre d’Art</w:t>
      </w:r>
      <w:r w:rsidRPr="007035B7">
        <w:t xml:space="preserve"> [extrait]</w:t>
      </w:r>
    </w:p>
    <w:p w14:paraId="4B36AB30" w14:textId="77777777" w:rsidR="00A1452B" w:rsidRPr="00925B7B" w:rsidRDefault="00A1452B" w:rsidP="00A1452B">
      <w:pPr>
        <w:pStyle w:val="term"/>
      </w:pPr>
      <w:proofErr w:type="gramStart"/>
      <w:r w:rsidRPr="00925B7B">
        <w:t>date</w:t>
      </w:r>
      <w:proofErr w:type="gramEnd"/>
      <w:r w:rsidRPr="00925B7B">
        <w:t> :</w:t>
      </w:r>
      <w:r>
        <w:t xml:space="preserve"> 1898-09</w:t>
      </w:r>
    </w:p>
    <w:p w14:paraId="0B52203D"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XXVII, numéro 105, septembre 1898</w:t>
      </w:r>
      <w:r w:rsidRPr="00925B7B">
        <w:t xml:space="preserve">, </w:t>
      </w:r>
      <w:r>
        <w:t>p. 846-850 [848]</w:t>
      </w:r>
    </w:p>
    <w:p w14:paraId="68AB88CB" w14:textId="77777777" w:rsidR="00A1452B" w:rsidRPr="00173B52" w:rsidRDefault="00A1452B" w:rsidP="00A1452B">
      <w:pPr>
        <w:pStyle w:val="byline"/>
        <w:rPr>
          <w:smallCaps/>
        </w:rPr>
      </w:pPr>
      <w:proofErr w:type="spellStart"/>
      <w:r>
        <w:rPr>
          <w:smallCaps/>
        </w:rPr>
        <w:t>Yvanhoé</w:t>
      </w:r>
      <w:proofErr w:type="spellEnd"/>
      <w:r>
        <w:rPr>
          <w:smallCaps/>
        </w:rPr>
        <w:t xml:space="preserve"> </w:t>
      </w:r>
      <w:proofErr w:type="spellStart"/>
      <w:r w:rsidRPr="00173B52">
        <w:rPr>
          <w:smallCaps/>
        </w:rPr>
        <w:t>Rambosson</w:t>
      </w:r>
      <w:proofErr w:type="spellEnd"/>
      <w:r>
        <w:rPr>
          <w:smallCaps/>
        </w:rPr>
        <w:t>.</w:t>
      </w:r>
    </w:p>
    <w:p w14:paraId="17ABBC46" w14:textId="77777777" w:rsidR="00A1452B" w:rsidRDefault="00A1452B" w:rsidP="00A1452B">
      <w:pPr>
        <w:pStyle w:val="bibl"/>
      </w:pPr>
      <w:r>
        <w:t>Tome XXVII, numéro 105, septembre 1898</w:t>
      </w:r>
      <w:r w:rsidRPr="00925B7B">
        <w:t xml:space="preserve">, </w:t>
      </w:r>
      <w:r>
        <w:t>p. 846-850 [848].</w:t>
      </w:r>
    </w:p>
    <w:p w14:paraId="32628BD1" w14:textId="77777777" w:rsidR="00A1452B" w:rsidRPr="00F8712A" w:rsidRDefault="00A1452B" w:rsidP="00A1452B">
      <w:pPr>
        <w:pStyle w:val="Corpsdetexte"/>
        <w:rPr>
          <w:rFonts w:cs="Times New Roman"/>
        </w:rPr>
      </w:pPr>
      <w:r>
        <w:rPr>
          <w:rFonts w:cs="Times New Roman"/>
          <w:b/>
        </w:rPr>
        <w:t>L’Œuvre d’Art</w:t>
      </w:r>
      <w:r>
        <w:rPr>
          <w:rFonts w:cs="Times New Roman"/>
        </w:rPr>
        <w:t xml:space="preserve"> (20 juillet). — […]</w:t>
      </w:r>
      <w:r>
        <w:rPr>
          <w:rFonts w:cs="Times New Roman"/>
          <w:b/>
        </w:rPr>
        <w:t xml:space="preserve"> </w:t>
      </w:r>
      <w:r w:rsidRPr="00F8712A">
        <w:rPr>
          <w:rFonts w:cs="Times New Roman"/>
        </w:rPr>
        <w:t>Le même numéro se rachète par d</w:t>
      </w:r>
      <w:r>
        <w:rPr>
          <w:rFonts w:cs="Times New Roman"/>
        </w:rPr>
        <w:t>’</w:t>
      </w:r>
      <w:r w:rsidRPr="00F8712A">
        <w:rPr>
          <w:rFonts w:cs="Times New Roman"/>
        </w:rPr>
        <w:t xml:space="preserve">intéressantes notes sur </w:t>
      </w:r>
      <w:r w:rsidRPr="00F8712A">
        <w:rPr>
          <w:rFonts w:cs="Times New Roman"/>
          <w:i/>
        </w:rPr>
        <w:t>Benvenuto Cellini à la Cour de France</w:t>
      </w:r>
      <w:r w:rsidRPr="00F8712A">
        <w:rPr>
          <w:rFonts w:cs="Times New Roman"/>
        </w:rPr>
        <w:t xml:space="preserve"> […]</w:t>
      </w:r>
    </w:p>
    <w:p w14:paraId="099AA839" w14:textId="77777777" w:rsidR="00A1452B" w:rsidRDefault="00A1452B" w:rsidP="00A1452B">
      <w:pPr>
        <w:pStyle w:val="Titre2"/>
      </w:pPr>
      <w:r>
        <w:t xml:space="preserve">Lettres anglaises. </w:t>
      </w:r>
      <w:r>
        <w:br/>
        <w:t>Revues [extrait]</w:t>
      </w:r>
    </w:p>
    <w:p w14:paraId="0D343747" w14:textId="77777777" w:rsidR="00A1452B" w:rsidRPr="00925B7B" w:rsidRDefault="00A1452B" w:rsidP="00A1452B">
      <w:pPr>
        <w:pStyle w:val="term"/>
      </w:pPr>
      <w:proofErr w:type="gramStart"/>
      <w:r w:rsidRPr="00925B7B">
        <w:t>id</w:t>
      </w:r>
      <w:proofErr w:type="gramEnd"/>
      <w:r w:rsidRPr="00925B7B">
        <w:t> : article-</w:t>
      </w:r>
      <w:r>
        <w:t>1898</w:t>
      </w:r>
      <w:r w:rsidRPr="00925B7B">
        <w:t>-</w:t>
      </w:r>
      <w:r>
        <w:t>09_865</w:t>
      </w:r>
    </w:p>
    <w:p w14:paraId="2739447C" w14:textId="77777777" w:rsidR="00A1452B" w:rsidRPr="00FE42C5" w:rsidRDefault="00A1452B" w:rsidP="00A1452B">
      <w:pPr>
        <w:pStyle w:val="term"/>
        <w:rPr>
          <w:lang w:val="en-GB"/>
        </w:rPr>
      </w:pPr>
      <w:proofErr w:type="gramStart"/>
      <w:r w:rsidRPr="00FE42C5">
        <w:rPr>
          <w:lang w:val="en-GB"/>
        </w:rPr>
        <w:t>author :</w:t>
      </w:r>
      <w:proofErr w:type="gramEnd"/>
      <w:r w:rsidRPr="00FE42C5">
        <w:rPr>
          <w:lang w:val="en-GB"/>
        </w:rPr>
        <w:t xml:space="preserve"> </w:t>
      </w:r>
      <w:proofErr w:type="spellStart"/>
      <w:r w:rsidRPr="00FE42C5">
        <w:rPr>
          <w:lang w:val="en-GB"/>
        </w:rPr>
        <w:t>Davray</w:t>
      </w:r>
      <w:proofErr w:type="spellEnd"/>
      <w:r w:rsidRPr="00FE42C5">
        <w:rPr>
          <w:lang w:val="en-GB"/>
        </w:rPr>
        <w:t>, Henry D. (1873-1944)</w:t>
      </w:r>
    </w:p>
    <w:p w14:paraId="5B050A88" w14:textId="77777777" w:rsidR="00A1452B" w:rsidRDefault="00A1452B" w:rsidP="00A1452B">
      <w:pPr>
        <w:pStyle w:val="term"/>
      </w:pPr>
      <w:proofErr w:type="gramStart"/>
      <w:r w:rsidRPr="00FE42C5">
        <w:rPr>
          <w:lang w:val="en-GB"/>
        </w:rPr>
        <w:t>signed :</w:t>
      </w:r>
      <w:proofErr w:type="gramEnd"/>
      <w:r w:rsidRPr="00FE42C5">
        <w:rPr>
          <w:lang w:val="en-GB"/>
        </w:rPr>
        <w:t xml:space="preserve"> Henry-D. </w:t>
      </w:r>
      <w:proofErr w:type="spellStart"/>
      <w:r w:rsidRPr="00937FDE">
        <w:t>Davray</w:t>
      </w:r>
      <w:proofErr w:type="spellEnd"/>
    </w:p>
    <w:p w14:paraId="6B71FA2A" w14:textId="77777777" w:rsidR="00A1452B" w:rsidRDefault="00A1452B" w:rsidP="00A1452B">
      <w:pPr>
        <w:pStyle w:val="term"/>
      </w:pPr>
      <w:proofErr w:type="gramStart"/>
      <w:r w:rsidRPr="00925B7B">
        <w:t>section</w:t>
      </w:r>
      <w:proofErr w:type="gramEnd"/>
      <w:r w:rsidRPr="00925B7B">
        <w:t xml:space="preserve"> : </w:t>
      </w:r>
      <w:r>
        <w:t>Lettres anglaises</w:t>
      </w:r>
    </w:p>
    <w:p w14:paraId="0E9719A4"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Revues [extrait]</w:t>
      </w:r>
    </w:p>
    <w:p w14:paraId="55BF7022" w14:textId="77777777" w:rsidR="00A1452B" w:rsidRPr="00925B7B" w:rsidRDefault="00A1452B" w:rsidP="00A1452B">
      <w:pPr>
        <w:pStyle w:val="term"/>
      </w:pPr>
      <w:proofErr w:type="gramStart"/>
      <w:r w:rsidRPr="00925B7B">
        <w:t>date</w:t>
      </w:r>
      <w:proofErr w:type="gramEnd"/>
      <w:r w:rsidRPr="00925B7B">
        <w:t> :</w:t>
      </w:r>
      <w:r>
        <w:t xml:space="preserve"> 1898-09</w:t>
      </w:r>
    </w:p>
    <w:p w14:paraId="2C3DB41A"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XXVII, numéro 105, septembre 1898</w:t>
      </w:r>
      <w:r w:rsidRPr="00925B7B">
        <w:t xml:space="preserve">, </w:t>
      </w:r>
      <w:r>
        <w:t>p. 861-867 [865]</w:t>
      </w:r>
    </w:p>
    <w:p w14:paraId="56330490" w14:textId="77777777" w:rsidR="00A1452B" w:rsidRDefault="00A1452B" w:rsidP="00A1452B">
      <w:pPr>
        <w:pStyle w:val="byline"/>
      </w:pPr>
      <w:r w:rsidRPr="00937FDE">
        <w:rPr>
          <w:smallCaps/>
        </w:rPr>
        <w:t>Henry-D. </w:t>
      </w:r>
      <w:proofErr w:type="spellStart"/>
      <w:r w:rsidRPr="00937FDE">
        <w:rPr>
          <w:smallCaps/>
        </w:rPr>
        <w:t>Davray</w:t>
      </w:r>
      <w:proofErr w:type="spellEnd"/>
      <w:r>
        <w:t>.</w:t>
      </w:r>
    </w:p>
    <w:p w14:paraId="7E42EE36" w14:textId="77777777" w:rsidR="00A1452B" w:rsidRDefault="00A1452B" w:rsidP="00A1452B">
      <w:pPr>
        <w:pStyle w:val="bibl"/>
      </w:pPr>
      <w:r>
        <w:t>Tome XXVII, numéro 105, septembre 1898</w:t>
      </w:r>
      <w:r w:rsidRPr="00925B7B">
        <w:t xml:space="preserve">, </w:t>
      </w:r>
      <w:r>
        <w:t>p. 861-867 [865].</w:t>
      </w:r>
    </w:p>
    <w:p w14:paraId="68B98F04" w14:textId="77777777" w:rsidR="00A1452B" w:rsidRPr="00F8712A" w:rsidRDefault="00A1452B" w:rsidP="00A1452B">
      <w:pPr>
        <w:pStyle w:val="Corpsdetexte"/>
        <w:rPr>
          <w:rFonts w:cs="Times New Roman"/>
        </w:rPr>
      </w:pPr>
      <w:proofErr w:type="spellStart"/>
      <w:r w:rsidRPr="00F8712A">
        <w:rPr>
          <w:rFonts w:cs="Times New Roman"/>
          <w:b/>
        </w:rPr>
        <w:t>Cosmopolis</w:t>
      </w:r>
      <w:proofErr w:type="spellEnd"/>
      <w:r w:rsidRPr="00F8712A">
        <w:rPr>
          <w:rFonts w:cs="Times New Roman"/>
        </w:rPr>
        <w:t xml:space="preserve"> (août). </w:t>
      </w:r>
      <w:r>
        <w:rPr>
          <w:rFonts w:cs="Times New Roman"/>
        </w:rPr>
        <w:t>— </w:t>
      </w:r>
      <w:r w:rsidRPr="00F8712A">
        <w:rPr>
          <w:rFonts w:cs="Times New Roman"/>
        </w:rPr>
        <w:t xml:space="preserve">Une étude très remarquable sur </w:t>
      </w:r>
      <w:r w:rsidRPr="00F8712A">
        <w:rPr>
          <w:rFonts w:cs="Times New Roman"/>
          <w:i/>
        </w:rPr>
        <w:t>Gabriele d</w:t>
      </w:r>
      <w:r>
        <w:rPr>
          <w:rFonts w:cs="Times New Roman"/>
          <w:i/>
        </w:rPr>
        <w:t>’</w:t>
      </w:r>
      <w:r w:rsidRPr="00F8712A">
        <w:rPr>
          <w:rFonts w:cs="Times New Roman"/>
          <w:i/>
        </w:rPr>
        <w:t xml:space="preserve">Annunzio, </w:t>
      </w:r>
      <w:r w:rsidRPr="00F8712A">
        <w:rPr>
          <w:rFonts w:cs="Times New Roman"/>
        </w:rPr>
        <w:t>par Mrs.</w:t>
      </w:r>
      <w:r>
        <w:rPr>
          <w:rFonts w:cs="Times New Roman"/>
        </w:rPr>
        <w:t> </w:t>
      </w:r>
      <w:r w:rsidRPr="00F8712A">
        <w:rPr>
          <w:rFonts w:cs="Times New Roman"/>
        </w:rPr>
        <w:t xml:space="preserve">Virginia </w:t>
      </w:r>
      <w:r>
        <w:rPr>
          <w:rFonts w:cs="Times New Roman"/>
        </w:rPr>
        <w:t>M. </w:t>
      </w:r>
      <w:r w:rsidRPr="00F8712A">
        <w:rPr>
          <w:rFonts w:cs="Times New Roman"/>
        </w:rPr>
        <w:t>Crawford […]</w:t>
      </w:r>
    </w:p>
    <w:p w14:paraId="31B080F8" w14:textId="77777777" w:rsidR="00A1452B" w:rsidRDefault="00A1452B" w:rsidP="00A1452B">
      <w:pPr>
        <w:pStyle w:val="Titre1"/>
      </w:pPr>
      <w:r>
        <w:t>Tome XXVIII, numéro 106, octobre 1898</w:t>
      </w:r>
    </w:p>
    <w:p w14:paraId="5B506EE0" w14:textId="77777777" w:rsidR="00A1452B" w:rsidRPr="007035B7" w:rsidRDefault="00A1452B" w:rsidP="00A1452B">
      <w:pPr>
        <w:pStyle w:val="Titre2"/>
      </w:pPr>
      <w:r>
        <w:t xml:space="preserve">Épilogues. </w:t>
      </w:r>
      <w:r>
        <w:br/>
      </w:r>
      <w:r w:rsidRPr="007035B7">
        <w:t>De la stupidité des assassins</w:t>
      </w:r>
    </w:p>
    <w:p w14:paraId="37BA7DD6" w14:textId="77777777" w:rsidR="00A1452B" w:rsidRPr="00925B7B" w:rsidRDefault="00A1452B" w:rsidP="00A1452B">
      <w:pPr>
        <w:pStyle w:val="term"/>
      </w:pPr>
      <w:proofErr w:type="gramStart"/>
      <w:r w:rsidRPr="00925B7B">
        <w:t>id</w:t>
      </w:r>
      <w:proofErr w:type="gramEnd"/>
      <w:r w:rsidRPr="00925B7B">
        <w:t> : article-</w:t>
      </w:r>
      <w:r>
        <w:t>1898</w:t>
      </w:r>
      <w:r w:rsidRPr="00925B7B">
        <w:t>-</w:t>
      </w:r>
      <w:r>
        <w:t>10_194</w:t>
      </w:r>
    </w:p>
    <w:p w14:paraId="087A5B41" w14:textId="77777777" w:rsidR="00A1452B" w:rsidRPr="00925B7B" w:rsidRDefault="00A1452B" w:rsidP="00A1452B">
      <w:pPr>
        <w:pStyle w:val="term"/>
      </w:pPr>
      <w:proofErr w:type="spellStart"/>
      <w:proofErr w:type="gramStart"/>
      <w:r w:rsidRPr="00925B7B">
        <w:lastRenderedPageBreak/>
        <w:t>author</w:t>
      </w:r>
      <w:proofErr w:type="spellEnd"/>
      <w:proofErr w:type="gramEnd"/>
      <w:r w:rsidRPr="00925B7B">
        <w:t xml:space="preserve"> : </w:t>
      </w:r>
      <w:r>
        <w:t>Gourmont, Remy de (1858-1915)</w:t>
      </w:r>
    </w:p>
    <w:p w14:paraId="590B7E4A"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Remy de Gourmont</w:t>
      </w:r>
    </w:p>
    <w:p w14:paraId="28F8C722" w14:textId="77777777" w:rsidR="00A1452B" w:rsidRDefault="00A1452B" w:rsidP="00A1452B">
      <w:pPr>
        <w:pStyle w:val="term"/>
      </w:pPr>
      <w:proofErr w:type="gramStart"/>
      <w:r w:rsidRPr="00925B7B">
        <w:t>section</w:t>
      </w:r>
      <w:proofErr w:type="gramEnd"/>
      <w:r w:rsidRPr="00925B7B">
        <w:t xml:space="preserve"> : </w:t>
      </w:r>
      <w:r>
        <w:t>Épilogues</w:t>
      </w:r>
    </w:p>
    <w:p w14:paraId="6AFC2C8E"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rsidRPr="00C67337">
        <w:t>De la stupidité des assassins</w:t>
      </w:r>
    </w:p>
    <w:p w14:paraId="67462F2E" w14:textId="77777777" w:rsidR="00A1452B" w:rsidRPr="00925B7B" w:rsidRDefault="00A1452B" w:rsidP="00A1452B">
      <w:pPr>
        <w:pStyle w:val="term"/>
      </w:pPr>
      <w:proofErr w:type="gramStart"/>
      <w:r w:rsidRPr="00925B7B">
        <w:t>date</w:t>
      </w:r>
      <w:proofErr w:type="gramEnd"/>
      <w:r w:rsidRPr="00925B7B">
        <w:t> :</w:t>
      </w:r>
      <w:r>
        <w:t xml:space="preserve"> 1898-10</w:t>
      </w:r>
    </w:p>
    <w:p w14:paraId="0A8CF19F"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XXVIII, numéro 106, octobre 1898</w:t>
      </w:r>
      <w:r w:rsidRPr="00925B7B">
        <w:t xml:space="preserve">, </w:t>
      </w:r>
      <w:r>
        <w:t>p. 193-199 [194-196]</w:t>
      </w:r>
    </w:p>
    <w:p w14:paraId="5C1E288B" w14:textId="77777777" w:rsidR="00A1452B" w:rsidRPr="000832F6" w:rsidRDefault="00A1452B" w:rsidP="00A1452B">
      <w:pPr>
        <w:pStyle w:val="byline"/>
        <w:rPr>
          <w:smallCaps/>
        </w:rPr>
      </w:pPr>
      <w:r w:rsidRPr="007E6062">
        <w:rPr>
          <w:smallCaps/>
        </w:rPr>
        <w:t>Remy de Gourmont</w:t>
      </w:r>
      <w:r>
        <w:t>.</w:t>
      </w:r>
    </w:p>
    <w:p w14:paraId="0C0636CA" w14:textId="77777777" w:rsidR="00A1452B" w:rsidRDefault="00A1452B" w:rsidP="00A1452B">
      <w:pPr>
        <w:pStyle w:val="bibl"/>
      </w:pPr>
      <w:r>
        <w:t>Tome XXVIII, numéro 106, octobre 1898</w:t>
      </w:r>
      <w:r w:rsidRPr="00925B7B">
        <w:t xml:space="preserve">, </w:t>
      </w:r>
      <w:r>
        <w:t>p. 193-199 [194-196].</w:t>
      </w:r>
    </w:p>
    <w:p w14:paraId="65709223" w14:textId="77777777" w:rsidR="00A1452B" w:rsidRPr="00F8712A" w:rsidRDefault="00A1452B" w:rsidP="00A1452B">
      <w:pPr>
        <w:pStyle w:val="Corpsdetexte"/>
        <w:rPr>
          <w:rFonts w:cs="Times New Roman"/>
        </w:rPr>
      </w:pPr>
      <w:r w:rsidRPr="00F8712A">
        <w:rPr>
          <w:rFonts w:cs="Times New Roman"/>
        </w:rPr>
        <w:t>Je ne crois pas beaucoup au type de l</w:t>
      </w:r>
      <w:r>
        <w:rPr>
          <w:rFonts w:cs="Times New Roman"/>
        </w:rPr>
        <w:t>’</w:t>
      </w:r>
      <w:r w:rsidRPr="00F8712A">
        <w:rPr>
          <w:rFonts w:cs="Times New Roman"/>
        </w:rPr>
        <w:t>homme criminel, imaginé par Lombroso</w:t>
      </w:r>
      <w:r>
        <w:rPr>
          <w:rFonts w:cs="Times New Roman"/>
        </w:rPr>
        <w:t> ;</w:t>
      </w:r>
      <w:r w:rsidRPr="00F8712A">
        <w:rPr>
          <w:rFonts w:cs="Times New Roman"/>
        </w:rPr>
        <w:t xml:space="preserve"> cependant il y a certainement un caractère commun à tous les criminels, la stupidité. La psychologie de </w:t>
      </w:r>
      <w:proofErr w:type="spellStart"/>
      <w:r w:rsidRPr="00F8712A">
        <w:rPr>
          <w:rFonts w:cs="Times New Roman"/>
        </w:rPr>
        <w:t>Luccheni</w:t>
      </w:r>
      <w:proofErr w:type="spellEnd"/>
      <w:r w:rsidRPr="00F8712A">
        <w:rPr>
          <w:rFonts w:cs="Times New Roman"/>
        </w:rPr>
        <w:t xml:space="preserve"> ne semble pas démentir cet horoscope. On pourrait, il est vrai, soutenir qu</w:t>
      </w:r>
      <w:r>
        <w:rPr>
          <w:rFonts w:cs="Times New Roman"/>
        </w:rPr>
        <w:t>’</w:t>
      </w:r>
      <w:r w:rsidRPr="00F8712A">
        <w:rPr>
          <w:rFonts w:cs="Times New Roman"/>
        </w:rPr>
        <w:t>il a marqué dans l</w:t>
      </w:r>
      <w:r>
        <w:rPr>
          <w:rFonts w:cs="Times New Roman"/>
        </w:rPr>
        <w:t>’</w:t>
      </w:r>
      <w:r w:rsidRPr="00F8712A">
        <w:rPr>
          <w:rFonts w:cs="Times New Roman"/>
        </w:rPr>
        <w:t>élection de sa victime un rudiment</w:t>
      </w:r>
      <w:r>
        <w:rPr>
          <w:rFonts w:cs="Times New Roman"/>
        </w:rPr>
        <w:t xml:space="preserve"> </w:t>
      </w:r>
      <w:r w:rsidRPr="00F8712A">
        <w:rPr>
          <w:rFonts w:cs="Times New Roman"/>
        </w:rPr>
        <w:t>d</w:t>
      </w:r>
      <w:r>
        <w:rPr>
          <w:rFonts w:cs="Times New Roman"/>
        </w:rPr>
        <w:t>’</w:t>
      </w:r>
      <w:r w:rsidRPr="00F8712A">
        <w:rPr>
          <w:rFonts w:cs="Times New Roman"/>
        </w:rPr>
        <w:t>intelligence, car il est plus facile, certainement, de poignarder une femme qui se promène toute seule que l</w:t>
      </w:r>
      <w:r>
        <w:rPr>
          <w:rFonts w:cs="Times New Roman"/>
        </w:rPr>
        <w:t>’</w:t>
      </w:r>
      <w:r w:rsidRPr="00F8712A">
        <w:rPr>
          <w:rFonts w:cs="Times New Roman"/>
        </w:rPr>
        <w:t>empereur d</w:t>
      </w:r>
      <w:r>
        <w:rPr>
          <w:rFonts w:cs="Times New Roman"/>
        </w:rPr>
        <w:t>’</w:t>
      </w:r>
      <w:r w:rsidRPr="00F8712A">
        <w:rPr>
          <w:rFonts w:cs="Times New Roman"/>
        </w:rPr>
        <w:t xml:space="preserve">Allemagne, moins enclin à fréquenter incognito les bateaux du lac Léman. Le choix de la proie élève considérablement </w:t>
      </w:r>
      <w:proofErr w:type="spellStart"/>
      <w:r w:rsidRPr="00F8712A">
        <w:rPr>
          <w:rFonts w:cs="Times New Roman"/>
        </w:rPr>
        <w:t>Luccheni</w:t>
      </w:r>
      <w:proofErr w:type="spellEnd"/>
      <w:r w:rsidRPr="00F8712A">
        <w:rPr>
          <w:rFonts w:cs="Times New Roman"/>
        </w:rPr>
        <w:t xml:space="preserve"> au-dessus de la panthère et de l</w:t>
      </w:r>
      <w:r>
        <w:rPr>
          <w:rFonts w:cs="Times New Roman"/>
        </w:rPr>
        <w:t>’</w:t>
      </w:r>
      <w:r w:rsidRPr="00F8712A">
        <w:rPr>
          <w:rFonts w:cs="Times New Roman"/>
        </w:rPr>
        <w:t>ours gris, mais la panthère a des excuses et l</w:t>
      </w:r>
      <w:r>
        <w:rPr>
          <w:rFonts w:cs="Times New Roman"/>
        </w:rPr>
        <w:t>’</w:t>
      </w:r>
      <w:r w:rsidRPr="00F8712A">
        <w:rPr>
          <w:rFonts w:cs="Times New Roman"/>
        </w:rPr>
        <w:t>ours gris des prétextes supérieurs aux mobiles qui ont agité et guidé les pauvres muscles de ce compagnon du tiers-point. Nous savons pourquoi il a tué l</w:t>
      </w:r>
      <w:r>
        <w:rPr>
          <w:rFonts w:cs="Times New Roman"/>
        </w:rPr>
        <w:t>’</w:t>
      </w:r>
      <w:r w:rsidRPr="00F8712A">
        <w:rPr>
          <w:rFonts w:cs="Times New Roman"/>
        </w:rPr>
        <w:t>impératrice d</w:t>
      </w:r>
      <w:r>
        <w:rPr>
          <w:rFonts w:cs="Times New Roman"/>
        </w:rPr>
        <w:t>’</w:t>
      </w:r>
      <w:r w:rsidRPr="00F8712A">
        <w:rPr>
          <w:rFonts w:cs="Times New Roman"/>
        </w:rPr>
        <w:t>Autriche</w:t>
      </w:r>
      <w:r>
        <w:rPr>
          <w:rFonts w:cs="Times New Roman"/>
        </w:rPr>
        <w:t> :</w:t>
      </w:r>
      <w:r w:rsidRPr="00F8712A">
        <w:rPr>
          <w:rFonts w:cs="Times New Roman"/>
        </w:rPr>
        <w:t xml:space="preserve"> </w:t>
      </w:r>
      <w:r>
        <w:rPr>
          <w:rFonts w:cs="Times New Roman"/>
        </w:rPr>
        <w:t>« </w:t>
      </w:r>
      <w:r w:rsidRPr="00F8712A">
        <w:rPr>
          <w:rFonts w:cs="Times New Roman"/>
        </w:rPr>
        <w:t>Je l</w:t>
      </w:r>
      <w:r>
        <w:rPr>
          <w:rFonts w:cs="Times New Roman"/>
        </w:rPr>
        <w:t>’</w:t>
      </w:r>
      <w:r w:rsidRPr="00F8712A">
        <w:rPr>
          <w:rFonts w:cs="Times New Roman"/>
        </w:rPr>
        <w:t>ai tuée parce qu</w:t>
      </w:r>
      <w:r>
        <w:rPr>
          <w:rFonts w:cs="Times New Roman"/>
        </w:rPr>
        <w:t>’</w:t>
      </w:r>
      <w:r w:rsidRPr="00F8712A">
        <w:rPr>
          <w:rFonts w:cs="Times New Roman"/>
        </w:rPr>
        <w:t>elle ne travaillait pas.</w:t>
      </w:r>
      <w:r>
        <w:rPr>
          <w:rFonts w:cs="Times New Roman"/>
        </w:rPr>
        <w:t> »</w:t>
      </w:r>
      <w:r w:rsidRPr="00F8712A">
        <w:rPr>
          <w:rFonts w:cs="Times New Roman"/>
        </w:rPr>
        <w:t xml:space="preserve"> Voilà. Grizzly aurait répondu</w:t>
      </w:r>
      <w:r>
        <w:rPr>
          <w:rFonts w:cs="Times New Roman"/>
        </w:rPr>
        <w:t> :</w:t>
      </w:r>
      <w:r w:rsidRPr="00F8712A">
        <w:rPr>
          <w:rFonts w:cs="Times New Roman"/>
        </w:rPr>
        <w:t xml:space="preserve"> </w:t>
      </w:r>
      <w:r>
        <w:rPr>
          <w:rFonts w:cs="Times New Roman"/>
        </w:rPr>
        <w:t>« </w:t>
      </w:r>
      <w:r w:rsidRPr="00F8712A">
        <w:rPr>
          <w:rFonts w:cs="Times New Roman"/>
        </w:rPr>
        <w:t>Je l</w:t>
      </w:r>
      <w:r>
        <w:rPr>
          <w:rFonts w:cs="Times New Roman"/>
        </w:rPr>
        <w:t>’</w:t>
      </w:r>
      <w:r w:rsidRPr="00F8712A">
        <w:rPr>
          <w:rFonts w:cs="Times New Roman"/>
        </w:rPr>
        <w:t>ai tuée parce que j</w:t>
      </w:r>
      <w:r>
        <w:rPr>
          <w:rFonts w:cs="Times New Roman"/>
        </w:rPr>
        <w:t>’</w:t>
      </w:r>
      <w:r w:rsidRPr="00F8712A">
        <w:rPr>
          <w:rFonts w:cs="Times New Roman"/>
        </w:rPr>
        <w:t>avais faim. Il m</w:t>
      </w:r>
      <w:r>
        <w:rPr>
          <w:rFonts w:cs="Times New Roman"/>
        </w:rPr>
        <w:t>’</w:t>
      </w:r>
      <w:r w:rsidRPr="00F8712A">
        <w:rPr>
          <w:rFonts w:cs="Times New Roman"/>
        </w:rPr>
        <w:t>était bien indifférent qu</w:t>
      </w:r>
      <w:r>
        <w:rPr>
          <w:rFonts w:cs="Times New Roman"/>
        </w:rPr>
        <w:t>’</w:t>
      </w:r>
      <w:r w:rsidRPr="00F8712A">
        <w:rPr>
          <w:rFonts w:cs="Times New Roman"/>
        </w:rPr>
        <w:t>elle fût impératrice et que par conséquent elle n</w:t>
      </w:r>
      <w:r>
        <w:rPr>
          <w:rFonts w:cs="Times New Roman"/>
        </w:rPr>
        <w:t>’</w:t>
      </w:r>
      <w:r w:rsidRPr="00F8712A">
        <w:rPr>
          <w:rFonts w:cs="Times New Roman"/>
        </w:rPr>
        <w:t>allât pas laver son linge à la rivière. J</w:t>
      </w:r>
      <w:r>
        <w:rPr>
          <w:rFonts w:cs="Times New Roman"/>
        </w:rPr>
        <w:t>’</w:t>
      </w:r>
      <w:r w:rsidRPr="00F8712A">
        <w:rPr>
          <w:rFonts w:cs="Times New Roman"/>
        </w:rPr>
        <w:t>eusse même préféré qu</w:t>
      </w:r>
      <w:r>
        <w:rPr>
          <w:rFonts w:cs="Times New Roman"/>
        </w:rPr>
        <w:t>’</w:t>
      </w:r>
      <w:r w:rsidRPr="00F8712A">
        <w:rPr>
          <w:rFonts w:cs="Times New Roman"/>
        </w:rPr>
        <w:t>elle fût cuisinière et plus appétissante.</w:t>
      </w:r>
      <w:r>
        <w:rPr>
          <w:rFonts w:cs="Times New Roman"/>
        </w:rPr>
        <w:t> »</w:t>
      </w:r>
      <w:r w:rsidRPr="00F8712A">
        <w:rPr>
          <w:rFonts w:cs="Times New Roman"/>
        </w:rPr>
        <w:t xml:space="preserve"> Voilà des paroles raisonnables. Celles de </w:t>
      </w:r>
      <w:proofErr w:type="spellStart"/>
      <w:r w:rsidRPr="00F8712A">
        <w:rPr>
          <w:rFonts w:cs="Times New Roman"/>
        </w:rPr>
        <w:t>Luccheni</w:t>
      </w:r>
      <w:proofErr w:type="spellEnd"/>
      <w:r w:rsidRPr="00F8712A">
        <w:rPr>
          <w:rFonts w:cs="Times New Roman"/>
        </w:rPr>
        <w:t xml:space="preserve"> ne le sont pas. Mais à expliquer le genre de stupidité qu</w:t>
      </w:r>
      <w:r>
        <w:rPr>
          <w:rFonts w:cs="Times New Roman"/>
        </w:rPr>
        <w:t>’</w:t>
      </w:r>
      <w:r w:rsidRPr="00F8712A">
        <w:rPr>
          <w:rFonts w:cs="Times New Roman"/>
        </w:rPr>
        <w:t>elles dénotent, on irait un peu loin et on serait forcé de constater qu</w:t>
      </w:r>
      <w:r>
        <w:rPr>
          <w:rFonts w:cs="Times New Roman"/>
        </w:rPr>
        <w:t>’</w:t>
      </w:r>
      <w:r w:rsidRPr="00F8712A">
        <w:rPr>
          <w:rFonts w:cs="Times New Roman"/>
        </w:rPr>
        <w:t>une bonne partie de l</w:t>
      </w:r>
      <w:r>
        <w:rPr>
          <w:rFonts w:cs="Times New Roman"/>
        </w:rPr>
        <w:t>’</w:t>
      </w:r>
      <w:r w:rsidRPr="00F8712A">
        <w:rPr>
          <w:rFonts w:cs="Times New Roman"/>
        </w:rPr>
        <w:t>humanité pense, exactement, comme l</w:t>
      </w:r>
      <w:r>
        <w:rPr>
          <w:rFonts w:cs="Times New Roman"/>
        </w:rPr>
        <w:t>’</w:t>
      </w:r>
      <w:r w:rsidRPr="00F8712A">
        <w:rPr>
          <w:rFonts w:cs="Times New Roman"/>
        </w:rPr>
        <w:t>assassin, que les gens qui ne travaillent pas, et notamment les femmes qui n</w:t>
      </w:r>
      <w:r>
        <w:rPr>
          <w:rFonts w:cs="Times New Roman"/>
        </w:rPr>
        <w:t>’</w:t>
      </w:r>
      <w:r w:rsidRPr="00F8712A">
        <w:rPr>
          <w:rFonts w:cs="Times New Roman"/>
        </w:rPr>
        <w:t>ont pas les yeux rouges et les mains noires, sont indignes de vivre. Il y a des hommes qui ne travaillent pas</w:t>
      </w:r>
      <w:r>
        <w:rPr>
          <w:rFonts w:cs="Times New Roman"/>
        </w:rPr>
        <w:t> ;</w:t>
      </w:r>
      <w:r w:rsidRPr="00F8712A">
        <w:rPr>
          <w:rFonts w:cs="Times New Roman"/>
        </w:rPr>
        <w:t xml:space="preserve"> je crois qu</w:t>
      </w:r>
      <w:r>
        <w:rPr>
          <w:rFonts w:cs="Times New Roman"/>
        </w:rPr>
        <w:t>’</w:t>
      </w:r>
      <w:r w:rsidRPr="00F8712A">
        <w:rPr>
          <w:rFonts w:cs="Times New Roman"/>
        </w:rPr>
        <w:t>il y en a peu, car ne rien faire est encore peut-être, pour un homme, de tous les métiers le plus dur et le plus fastidieux. Il y a les hommes qui travaillent peu et volontairement</w:t>
      </w:r>
      <w:r>
        <w:rPr>
          <w:rFonts w:cs="Times New Roman"/>
        </w:rPr>
        <w:t> ;</w:t>
      </w:r>
      <w:r w:rsidRPr="00F8712A">
        <w:rPr>
          <w:rFonts w:cs="Times New Roman"/>
        </w:rPr>
        <w:t xml:space="preserve"> mais au lieu de les tuer, il faut les considérer comme un idéal</w:t>
      </w:r>
      <w:r>
        <w:rPr>
          <w:rFonts w:cs="Times New Roman"/>
        </w:rPr>
        <w:t> ;</w:t>
      </w:r>
      <w:r w:rsidRPr="00F8712A">
        <w:rPr>
          <w:rFonts w:cs="Times New Roman"/>
        </w:rPr>
        <w:t xml:space="preserve"> ils sont un exemple et non un obstacle. Si tout le monde travaillait dix heures par jour, Paris serait Belleville ou Charonne</w:t>
      </w:r>
      <w:r>
        <w:rPr>
          <w:rFonts w:cs="Times New Roman"/>
        </w:rPr>
        <w:t> :</w:t>
      </w:r>
      <w:r w:rsidRPr="00F8712A">
        <w:rPr>
          <w:rFonts w:cs="Times New Roman"/>
        </w:rPr>
        <w:t xml:space="preserve"> c</w:t>
      </w:r>
      <w:r>
        <w:rPr>
          <w:rFonts w:cs="Times New Roman"/>
        </w:rPr>
        <w:t>’</w:t>
      </w:r>
      <w:r w:rsidRPr="00F8712A">
        <w:rPr>
          <w:rFonts w:cs="Times New Roman"/>
        </w:rPr>
        <w:t>est sans doute le rêve socialiste, ce n</w:t>
      </w:r>
      <w:r>
        <w:rPr>
          <w:rFonts w:cs="Times New Roman"/>
        </w:rPr>
        <w:t>’</w:t>
      </w:r>
      <w:r w:rsidRPr="00F8712A">
        <w:rPr>
          <w:rFonts w:cs="Times New Roman"/>
        </w:rPr>
        <w:t>est pas le mien. Quant aux femmes, il n</w:t>
      </w:r>
      <w:r>
        <w:rPr>
          <w:rFonts w:cs="Times New Roman"/>
        </w:rPr>
        <w:t>’</w:t>
      </w:r>
      <w:r w:rsidRPr="00F8712A">
        <w:rPr>
          <w:rFonts w:cs="Times New Roman"/>
        </w:rPr>
        <w:t>est pas exagéré de dire que l</w:t>
      </w:r>
      <w:r>
        <w:rPr>
          <w:rFonts w:cs="Times New Roman"/>
        </w:rPr>
        <w:t>’</w:t>
      </w:r>
      <w:r w:rsidRPr="00F8712A">
        <w:rPr>
          <w:rFonts w:cs="Times New Roman"/>
        </w:rPr>
        <w:t>oisiveté est la mère de toutes leurs vertus. La femme est absolument faite pour ne pas travailler et, contrairement à l</w:t>
      </w:r>
      <w:r>
        <w:rPr>
          <w:rFonts w:cs="Times New Roman"/>
        </w:rPr>
        <w:t>’</w:t>
      </w:r>
      <w:r w:rsidRPr="00F8712A">
        <w:rPr>
          <w:rFonts w:cs="Times New Roman"/>
        </w:rPr>
        <w:t>homme, elle ne vit pleinement sa vie que si elle ne travaille pas. C</w:t>
      </w:r>
      <w:r>
        <w:rPr>
          <w:rFonts w:cs="Times New Roman"/>
        </w:rPr>
        <w:t>’</w:t>
      </w:r>
      <w:r w:rsidRPr="00F8712A">
        <w:rPr>
          <w:rFonts w:cs="Times New Roman"/>
        </w:rPr>
        <w:t>est à ne rien faire qu</w:t>
      </w:r>
      <w:r>
        <w:rPr>
          <w:rFonts w:cs="Times New Roman"/>
        </w:rPr>
        <w:t>’</w:t>
      </w:r>
      <w:r w:rsidRPr="00F8712A">
        <w:rPr>
          <w:rFonts w:cs="Times New Roman"/>
        </w:rPr>
        <w:t>elle fleurit de toutes ses fleurs. Les femmes qui ne travaillent pas sont la beauté du monde et la terre ne sera habitable que lorsque aucune femme n</w:t>
      </w:r>
      <w:r>
        <w:rPr>
          <w:rFonts w:cs="Times New Roman"/>
        </w:rPr>
        <w:t>’</w:t>
      </w:r>
      <w:r w:rsidRPr="00F8712A">
        <w:rPr>
          <w:rFonts w:cs="Times New Roman"/>
        </w:rPr>
        <w:t>aura de labeurs que ceux qu</w:t>
      </w:r>
      <w:r>
        <w:rPr>
          <w:rFonts w:cs="Times New Roman"/>
        </w:rPr>
        <w:t>’</w:t>
      </w:r>
      <w:r w:rsidRPr="00F8712A">
        <w:rPr>
          <w:rFonts w:cs="Times New Roman"/>
        </w:rPr>
        <w:t>elle s</w:t>
      </w:r>
      <w:r>
        <w:rPr>
          <w:rFonts w:cs="Times New Roman"/>
        </w:rPr>
        <w:t>’</w:t>
      </w:r>
      <w:r w:rsidRPr="00F8712A">
        <w:rPr>
          <w:rFonts w:cs="Times New Roman"/>
        </w:rPr>
        <w:t>imposera elle-même, par instinct, pour avoir toujours plus de grâce et plus de charme.</w:t>
      </w:r>
    </w:p>
    <w:p w14:paraId="2AA32FBE" w14:textId="77777777" w:rsidR="00A1452B" w:rsidRPr="00F8712A" w:rsidRDefault="00A1452B" w:rsidP="00A1452B">
      <w:pPr>
        <w:pStyle w:val="Corpsdetexte"/>
        <w:rPr>
          <w:rFonts w:cs="Times New Roman"/>
        </w:rPr>
      </w:pPr>
      <w:r w:rsidRPr="00F8712A">
        <w:rPr>
          <w:rFonts w:cs="Times New Roman"/>
          <w:i/>
        </w:rPr>
        <w:lastRenderedPageBreak/>
        <w:t>Note</w:t>
      </w:r>
      <w:r w:rsidRPr="00F8712A">
        <w:rPr>
          <w:rFonts w:cs="Times New Roman"/>
        </w:rPr>
        <w:t xml:space="preserve">. </w:t>
      </w:r>
      <w:r>
        <w:rPr>
          <w:rFonts w:cs="Times New Roman"/>
        </w:rPr>
        <w:t>— </w:t>
      </w:r>
      <w:r w:rsidRPr="00F8712A">
        <w:rPr>
          <w:rFonts w:cs="Times New Roman"/>
        </w:rPr>
        <w:t xml:space="preserve">Le mot </w:t>
      </w:r>
      <w:r w:rsidRPr="00F8712A">
        <w:rPr>
          <w:rFonts w:cs="Times New Roman"/>
          <w:i/>
        </w:rPr>
        <w:t>travail</w:t>
      </w:r>
      <w:r w:rsidRPr="00F8712A">
        <w:rPr>
          <w:rFonts w:cs="Times New Roman"/>
        </w:rPr>
        <w:t xml:space="preserve"> ayant cinq ou six cents significations différentes, on ne peut l</w:t>
      </w:r>
      <w:r>
        <w:rPr>
          <w:rFonts w:cs="Times New Roman"/>
        </w:rPr>
        <w:t>’</w:t>
      </w:r>
      <w:r w:rsidRPr="00F8712A">
        <w:rPr>
          <w:rFonts w:cs="Times New Roman"/>
        </w:rPr>
        <w:t>écrire sans être obscur. Tel travaille en regardant pousser la vrille des vignes et tel ne travaille pas en cassant des cailloux.</w:t>
      </w:r>
    </w:p>
    <w:p w14:paraId="516B5C7F" w14:textId="77777777" w:rsidR="00A1452B" w:rsidRPr="00C67337" w:rsidRDefault="00A1452B" w:rsidP="00A1452B">
      <w:pPr>
        <w:pStyle w:val="Titre2"/>
      </w:pPr>
      <w:r>
        <w:t xml:space="preserve">Voyages, archéologie. </w:t>
      </w:r>
      <w:r>
        <w:br/>
        <w:t>P. de </w:t>
      </w:r>
      <w:proofErr w:type="spellStart"/>
      <w:r>
        <w:t>Lauribar</w:t>
      </w:r>
      <w:proofErr w:type="spellEnd"/>
      <w:r>
        <w:t xml:space="preserve"> : </w:t>
      </w:r>
      <w:r>
        <w:rPr>
          <w:i/>
        </w:rPr>
        <w:t>Douze ans en Abyssinie</w:t>
      </w:r>
      <w:r>
        <w:t>, Flammarion, 3.50</w:t>
      </w:r>
    </w:p>
    <w:p w14:paraId="1EC85120" w14:textId="77777777" w:rsidR="00A1452B" w:rsidRPr="00FE42C5" w:rsidRDefault="00A1452B" w:rsidP="00A1452B">
      <w:pPr>
        <w:pStyle w:val="term"/>
        <w:rPr>
          <w:lang w:val="en-GB"/>
        </w:rPr>
      </w:pPr>
      <w:proofErr w:type="gramStart"/>
      <w:r w:rsidRPr="00FE42C5">
        <w:rPr>
          <w:lang w:val="en-GB"/>
        </w:rPr>
        <w:t>id :</w:t>
      </w:r>
      <w:proofErr w:type="gramEnd"/>
      <w:r w:rsidRPr="00FE42C5">
        <w:rPr>
          <w:lang w:val="en-GB"/>
        </w:rPr>
        <w:t xml:space="preserve"> article-1898-10_221</w:t>
      </w:r>
    </w:p>
    <w:p w14:paraId="05DCFC10" w14:textId="77777777" w:rsidR="00A1452B" w:rsidRPr="00FE42C5" w:rsidRDefault="00A1452B" w:rsidP="00A1452B">
      <w:pPr>
        <w:pStyle w:val="term"/>
        <w:rPr>
          <w:lang w:val="en-GB"/>
        </w:rPr>
      </w:pPr>
      <w:proofErr w:type="gramStart"/>
      <w:r w:rsidRPr="00FE42C5">
        <w:rPr>
          <w:lang w:val="en-GB"/>
        </w:rPr>
        <w:t>author :</w:t>
      </w:r>
      <w:proofErr w:type="gramEnd"/>
      <w:r w:rsidRPr="00FE42C5">
        <w:rPr>
          <w:lang w:val="en-GB"/>
        </w:rPr>
        <w:t xml:space="preserve"> </w:t>
      </w:r>
      <w:proofErr w:type="spellStart"/>
      <w:r w:rsidRPr="00FE42C5">
        <w:rPr>
          <w:rFonts w:eastAsiaTheme="majorEastAsia"/>
          <w:lang w:val="en-GB"/>
        </w:rPr>
        <w:t>Merki</w:t>
      </w:r>
      <w:proofErr w:type="spellEnd"/>
      <w:r w:rsidRPr="00FE42C5">
        <w:rPr>
          <w:rFonts w:eastAsiaTheme="majorEastAsia"/>
          <w:lang w:val="en-GB"/>
        </w:rPr>
        <w:t>, Charles (18..-19..)</w:t>
      </w:r>
    </w:p>
    <w:p w14:paraId="09BEB793"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Charles Merki</w:t>
      </w:r>
    </w:p>
    <w:p w14:paraId="749539FF" w14:textId="77777777" w:rsidR="00A1452B" w:rsidRDefault="00A1452B" w:rsidP="00A1452B">
      <w:pPr>
        <w:pStyle w:val="term"/>
      </w:pPr>
      <w:proofErr w:type="gramStart"/>
      <w:r w:rsidRPr="00925B7B">
        <w:t>section</w:t>
      </w:r>
      <w:proofErr w:type="gramEnd"/>
      <w:r w:rsidRPr="00925B7B">
        <w:t xml:space="preserve"> : </w:t>
      </w:r>
      <w:r>
        <w:t>Voyages, archéologie</w:t>
      </w:r>
    </w:p>
    <w:p w14:paraId="1BDEE34D" w14:textId="77777777" w:rsidR="00A1452B" w:rsidRPr="0044359D" w:rsidRDefault="00A1452B" w:rsidP="00A1452B">
      <w:pPr>
        <w:pStyle w:val="term"/>
      </w:pPr>
      <w:proofErr w:type="spellStart"/>
      <w:proofErr w:type="gramStart"/>
      <w:r w:rsidRPr="00DA7419">
        <w:t>title</w:t>
      </w:r>
      <w:proofErr w:type="spellEnd"/>
      <w:proofErr w:type="gramEnd"/>
      <w:r w:rsidRPr="00DA7419">
        <w:t xml:space="preserve"> : </w:t>
      </w:r>
      <w:r>
        <w:t>P. de </w:t>
      </w:r>
      <w:proofErr w:type="spellStart"/>
      <w:r>
        <w:t>Lauribar</w:t>
      </w:r>
      <w:proofErr w:type="spellEnd"/>
      <w:r>
        <w:t xml:space="preserve"> : </w:t>
      </w:r>
      <w:r>
        <w:rPr>
          <w:i/>
        </w:rPr>
        <w:t>Douze ans en Abyssinie</w:t>
      </w:r>
      <w:r>
        <w:t>, Flammarion, 3.50</w:t>
      </w:r>
    </w:p>
    <w:p w14:paraId="50C2B798" w14:textId="77777777" w:rsidR="00A1452B" w:rsidRPr="00925B7B" w:rsidRDefault="00A1452B" w:rsidP="00A1452B">
      <w:pPr>
        <w:pStyle w:val="term"/>
      </w:pPr>
      <w:proofErr w:type="gramStart"/>
      <w:r w:rsidRPr="00925B7B">
        <w:t>date</w:t>
      </w:r>
      <w:proofErr w:type="gramEnd"/>
      <w:r w:rsidRPr="00925B7B">
        <w:t> :</w:t>
      </w:r>
      <w:r>
        <w:t xml:space="preserve"> 1898-10</w:t>
      </w:r>
    </w:p>
    <w:p w14:paraId="590A2C04"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XXVIII, numéro 106, octobre 1898</w:t>
      </w:r>
      <w:r w:rsidRPr="00925B7B">
        <w:t xml:space="preserve">, </w:t>
      </w:r>
      <w:r>
        <w:t>p. 218-228 [221-224]</w:t>
      </w:r>
    </w:p>
    <w:p w14:paraId="76478192" w14:textId="77777777" w:rsidR="00A1452B" w:rsidRDefault="00A1452B" w:rsidP="00A1452B">
      <w:pPr>
        <w:pStyle w:val="byline"/>
      </w:pPr>
      <w:r>
        <w:rPr>
          <w:smallCaps/>
        </w:rPr>
        <w:t>Charles Merki</w:t>
      </w:r>
      <w:r>
        <w:t>.</w:t>
      </w:r>
    </w:p>
    <w:p w14:paraId="3042C25D" w14:textId="77777777" w:rsidR="00A1452B" w:rsidRDefault="00A1452B" w:rsidP="00A1452B">
      <w:pPr>
        <w:pStyle w:val="bibl"/>
      </w:pPr>
      <w:r>
        <w:t>Tome XXVIII, numéro 106, octobre 1898</w:t>
      </w:r>
      <w:r w:rsidRPr="00925B7B">
        <w:t xml:space="preserve">, </w:t>
      </w:r>
      <w:r>
        <w:t>p. 218-228 [221-224].</w:t>
      </w:r>
    </w:p>
    <w:p w14:paraId="0C273B3C" w14:textId="77777777" w:rsidR="00A1452B" w:rsidRPr="00F8712A" w:rsidRDefault="00A1452B" w:rsidP="00A1452B">
      <w:pPr>
        <w:pStyle w:val="Corpsdetexte"/>
        <w:rPr>
          <w:rFonts w:cs="Times New Roman"/>
        </w:rPr>
      </w:pPr>
      <w:r w:rsidRPr="00F8712A">
        <w:rPr>
          <w:rFonts w:cs="Times New Roman"/>
        </w:rPr>
        <w:t>Ces atrocités ne nous éloignent point trop de l</w:t>
      </w:r>
      <w:r>
        <w:rPr>
          <w:rFonts w:cs="Times New Roman"/>
        </w:rPr>
        <w:t>’</w:t>
      </w:r>
      <w:r w:rsidRPr="00F8712A">
        <w:rPr>
          <w:rFonts w:cs="Times New Roman"/>
        </w:rPr>
        <w:t>Abyssinie dont on a fort parlé en ces derniers temps, bien au hasard et avec un enthousiasme quasiment inutile, selon qu</w:t>
      </w:r>
      <w:r>
        <w:rPr>
          <w:rFonts w:cs="Times New Roman"/>
        </w:rPr>
        <w:t>’</w:t>
      </w:r>
      <w:r w:rsidRPr="00F8712A">
        <w:rPr>
          <w:rFonts w:cs="Times New Roman"/>
        </w:rPr>
        <w:t>il appert du tome publié chez Flammarion</w:t>
      </w:r>
      <w:r>
        <w:rPr>
          <w:rFonts w:cs="Times New Roman"/>
        </w:rPr>
        <w:t> :</w:t>
      </w:r>
      <w:r w:rsidRPr="00F8712A">
        <w:rPr>
          <w:rFonts w:cs="Times New Roman"/>
        </w:rPr>
        <w:t xml:space="preserve"> </w:t>
      </w:r>
      <w:r w:rsidRPr="00F8712A">
        <w:rPr>
          <w:rFonts w:cs="Times New Roman"/>
          <w:b/>
        </w:rPr>
        <w:t>Douze ans en Abyssinie</w:t>
      </w:r>
      <w:r w:rsidRPr="00F8712A">
        <w:rPr>
          <w:rFonts w:cs="Times New Roman"/>
        </w:rPr>
        <w:t xml:space="preserve">, </w:t>
      </w:r>
      <w:r w:rsidRPr="00F8712A">
        <w:rPr>
          <w:rFonts w:cs="Times New Roman"/>
          <w:i/>
        </w:rPr>
        <w:t>souvenirs d</w:t>
      </w:r>
      <w:r>
        <w:rPr>
          <w:rFonts w:cs="Times New Roman"/>
          <w:i/>
        </w:rPr>
        <w:t>’</w:t>
      </w:r>
      <w:r w:rsidRPr="00F8712A">
        <w:rPr>
          <w:rFonts w:cs="Times New Roman"/>
          <w:i/>
        </w:rPr>
        <w:t>un officier</w:t>
      </w:r>
      <w:r>
        <w:rPr>
          <w:rFonts w:cs="Times New Roman"/>
        </w:rPr>
        <w:t>, par P. de </w:t>
      </w:r>
      <w:proofErr w:type="spellStart"/>
      <w:r w:rsidRPr="00F8712A">
        <w:rPr>
          <w:rFonts w:cs="Times New Roman"/>
        </w:rPr>
        <w:t>Lauribar</w:t>
      </w:r>
      <w:proofErr w:type="spellEnd"/>
      <w:r w:rsidRPr="00F8712A">
        <w:rPr>
          <w:rFonts w:cs="Times New Roman"/>
        </w:rPr>
        <w:t>.</w:t>
      </w:r>
      <w:r>
        <w:rPr>
          <w:rFonts w:cs="Times New Roman"/>
        </w:rPr>
        <w:t xml:space="preserve"> — M. </w:t>
      </w:r>
      <w:r w:rsidRPr="00F8712A">
        <w:rPr>
          <w:rFonts w:cs="Times New Roman"/>
        </w:rPr>
        <w:t>P. d</w:t>
      </w:r>
      <w:r>
        <w:rPr>
          <w:rFonts w:cs="Times New Roman"/>
        </w:rPr>
        <w:t xml:space="preserve">e </w:t>
      </w:r>
      <w:proofErr w:type="spellStart"/>
      <w:r>
        <w:rPr>
          <w:rFonts w:cs="Times New Roman"/>
        </w:rPr>
        <w:t>Lauribar</w:t>
      </w:r>
      <w:proofErr w:type="spellEnd"/>
      <w:r>
        <w:rPr>
          <w:rFonts w:cs="Times New Roman"/>
        </w:rPr>
        <w:t>, paraît, il, est une</w:t>
      </w:r>
      <w:r w:rsidRPr="00F8712A">
        <w:rPr>
          <w:rFonts w:cs="Times New Roman"/>
        </w:rPr>
        <w:t xml:space="preserve"> dame. Cela ne me déplaît point, d</w:t>
      </w:r>
      <w:r>
        <w:rPr>
          <w:rFonts w:cs="Times New Roman"/>
        </w:rPr>
        <w:t>’</w:t>
      </w:r>
      <w:r w:rsidRPr="00F8712A">
        <w:rPr>
          <w:rFonts w:cs="Times New Roman"/>
        </w:rPr>
        <w:t>ailleurs</w:t>
      </w:r>
      <w:r>
        <w:rPr>
          <w:rFonts w:cs="Times New Roman"/>
        </w:rPr>
        <w:t> ;</w:t>
      </w:r>
      <w:r w:rsidRPr="00F8712A">
        <w:rPr>
          <w:rFonts w:cs="Times New Roman"/>
        </w:rPr>
        <w:t xml:space="preserve"> les femmes ont si peu coutume de fournir une lecture substantielle qu</w:t>
      </w:r>
      <w:r>
        <w:rPr>
          <w:rFonts w:cs="Times New Roman"/>
        </w:rPr>
        <w:t>’</w:t>
      </w:r>
      <w:r w:rsidRPr="00F8712A">
        <w:rPr>
          <w:rFonts w:cs="Times New Roman"/>
        </w:rPr>
        <w:t>on est heureux, une fois au moins, d</w:t>
      </w:r>
      <w:r>
        <w:rPr>
          <w:rFonts w:cs="Times New Roman"/>
        </w:rPr>
        <w:t>’</w:t>
      </w:r>
      <w:r w:rsidRPr="00F8712A">
        <w:rPr>
          <w:rFonts w:cs="Times New Roman"/>
        </w:rPr>
        <w:t>en trouver une qui vaille de s</w:t>
      </w:r>
      <w:r>
        <w:rPr>
          <w:rFonts w:cs="Times New Roman"/>
        </w:rPr>
        <w:t>’</w:t>
      </w:r>
      <w:r w:rsidRPr="00F8712A">
        <w:rPr>
          <w:rFonts w:cs="Times New Roman"/>
        </w:rPr>
        <w:t>y arrêter. Son livre ensuite arrive à point pour</w:t>
      </w:r>
      <w:r>
        <w:rPr>
          <w:rFonts w:cs="Times New Roman"/>
        </w:rPr>
        <w:t xml:space="preserve"> </w:t>
      </w:r>
      <w:r w:rsidRPr="00F8712A">
        <w:rPr>
          <w:rFonts w:cs="Times New Roman"/>
        </w:rPr>
        <w:t>nous fournir sur le négus Ménélik et la campagne d</w:t>
      </w:r>
      <w:r>
        <w:rPr>
          <w:rFonts w:cs="Times New Roman"/>
        </w:rPr>
        <w:t>’</w:t>
      </w:r>
      <w:r w:rsidRPr="00F8712A">
        <w:rPr>
          <w:rFonts w:cs="Times New Roman"/>
        </w:rPr>
        <w:t>Érythrée et le pays même une documentation jusqu</w:t>
      </w:r>
      <w:r>
        <w:rPr>
          <w:rFonts w:cs="Times New Roman"/>
        </w:rPr>
        <w:t>’</w:t>
      </w:r>
      <w:r w:rsidRPr="00F8712A">
        <w:rPr>
          <w:rFonts w:cs="Times New Roman"/>
        </w:rPr>
        <w:t xml:space="preserve">ici plutôt rudimentaire dans les articles de journaux et revues dont nous nous sommes contentés. </w:t>
      </w:r>
      <w:r>
        <w:rPr>
          <w:rFonts w:cs="Times New Roman"/>
        </w:rPr>
        <w:t>— </w:t>
      </w:r>
      <w:r w:rsidRPr="00F8712A">
        <w:rPr>
          <w:rFonts w:cs="Times New Roman"/>
        </w:rPr>
        <w:t>L</w:t>
      </w:r>
      <w:r>
        <w:rPr>
          <w:rFonts w:cs="Times New Roman"/>
        </w:rPr>
        <w:t>’</w:t>
      </w:r>
      <w:r w:rsidRPr="00F8712A">
        <w:rPr>
          <w:rFonts w:cs="Times New Roman"/>
        </w:rPr>
        <w:t>Abyssinie, pendant longtemps, n</w:t>
      </w:r>
      <w:r>
        <w:rPr>
          <w:rFonts w:cs="Times New Roman"/>
        </w:rPr>
        <w:t>’</w:t>
      </w:r>
      <w:r w:rsidRPr="00F8712A">
        <w:rPr>
          <w:rFonts w:cs="Times New Roman"/>
        </w:rPr>
        <w:t>intéressa que les Anglais</w:t>
      </w:r>
      <w:r>
        <w:rPr>
          <w:rFonts w:cs="Times New Roman"/>
        </w:rPr>
        <w:t> ;</w:t>
      </w:r>
      <w:r w:rsidRPr="00F8712A">
        <w:rPr>
          <w:rFonts w:cs="Times New Roman"/>
        </w:rPr>
        <w:t xml:space="preserve"> elle fut d</w:t>
      </w:r>
      <w:r>
        <w:rPr>
          <w:rFonts w:cs="Times New Roman"/>
        </w:rPr>
        <w:t>’</w:t>
      </w:r>
      <w:r w:rsidRPr="00F8712A">
        <w:rPr>
          <w:rFonts w:cs="Times New Roman"/>
        </w:rPr>
        <w:t xml:space="preserve">actualité au </w:t>
      </w:r>
      <w:r>
        <w:rPr>
          <w:rFonts w:cs="Times New Roman"/>
        </w:rPr>
        <w:t>moment de leur guerre avec le Né</w:t>
      </w:r>
      <w:r w:rsidRPr="00F8712A">
        <w:rPr>
          <w:rFonts w:cs="Times New Roman"/>
        </w:rPr>
        <w:t>gus Théodoros</w:t>
      </w:r>
      <w:r>
        <w:rPr>
          <w:rFonts w:cs="Times New Roman"/>
        </w:rPr>
        <w:t> ;</w:t>
      </w:r>
      <w:r w:rsidRPr="00F8712A">
        <w:rPr>
          <w:rFonts w:cs="Times New Roman"/>
        </w:rPr>
        <w:t xml:space="preserve"> mais déjà en 1770, James Bruce avait traduit les </w:t>
      </w:r>
      <w:r w:rsidRPr="00F8712A">
        <w:rPr>
          <w:rFonts w:cs="Times New Roman"/>
          <w:i/>
        </w:rPr>
        <w:t>Annales Abyssines</w:t>
      </w:r>
      <w:r w:rsidRPr="00F8712A">
        <w:rPr>
          <w:rFonts w:cs="Times New Roman"/>
        </w:rPr>
        <w:t xml:space="preserve"> qui sont probablement le fatras connu sous le nom de </w:t>
      </w:r>
      <w:r w:rsidRPr="00F8712A">
        <w:rPr>
          <w:rFonts w:cs="Times New Roman"/>
          <w:i/>
        </w:rPr>
        <w:t>Chronique d</w:t>
      </w:r>
      <w:r>
        <w:rPr>
          <w:rFonts w:cs="Times New Roman"/>
          <w:i/>
        </w:rPr>
        <w:t>’</w:t>
      </w:r>
      <w:r w:rsidRPr="00F8712A">
        <w:rPr>
          <w:rFonts w:cs="Times New Roman"/>
          <w:i/>
        </w:rPr>
        <w:t>Axoum</w:t>
      </w:r>
      <w:r w:rsidRPr="00F8712A">
        <w:rPr>
          <w:rFonts w:cs="Times New Roman"/>
        </w:rPr>
        <w:t xml:space="preserve">, la ville sacrée des Abyssins, bâtie </w:t>
      </w:r>
      <w:r w:rsidRPr="00C67337">
        <w:rPr>
          <w:rStyle w:val="quotec"/>
        </w:rPr>
        <w:t>« par les enfants de Chus quelque temps avant la naissance d’Abraham »</w:t>
      </w:r>
      <w:r>
        <w:rPr>
          <w:rFonts w:cs="Times New Roman"/>
        </w:rPr>
        <w:t> ;</w:t>
      </w:r>
      <w:r w:rsidRPr="00F8712A">
        <w:rPr>
          <w:rFonts w:cs="Times New Roman"/>
        </w:rPr>
        <w:t xml:space="preserve"> chacun pourrait se procurer aussi, dans la collection du journal l</w:t>
      </w:r>
      <w:r>
        <w:rPr>
          <w:rFonts w:cs="Times New Roman"/>
        </w:rPr>
        <w:t>’</w:t>
      </w:r>
      <w:r w:rsidRPr="00F8712A">
        <w:rPr>
          <w:rFonts w:cs="Times New Roman"/>
          <w:i/>
        </w:rPr>
        <w:t>Isthme de Suez</w:t>
      </w:r>
      <w:r w:rsidRPr="00F8712A">
        <w:rPr>
          <w:rFonts w:cs="Times New Roman"/>
        </w:rPr>
        <w:t xml:space="preserve">, un petit travail de </w:t>
      </w:r>
      <w:r>
        <w:rPr>
          <w:rFonts w:cs="Times New Roman"/>
        </w:rPr>
        <w:t>M. de </w:t>
      </w:r>
      <w:r w:rsidRPr="00F8712A">
        <w:rPr>
          <w:rFonts w:cs="Times New Roman"/>
        </w:rPr>
        <w:t xml:space="preserve">Lesseps, </w:t>
      </w:r>
      <w:r>
        <w:rPr>
          <w:rFonts w:cs="Times New Roman"/>
        </w:rPr>
        <w:t xml:space="preserve">— à qui Dieu </w:t>
      </w:r>
      <w:proofErr w:type="spellStart"/>
      <w:r>
        <w:rPr>
          <w:rFonts w:cs="Times New Roman"/>
        </w:rPr>
        <w:t>pardoint</w:t>
      </w:r>
      <w:proofErr w:type="spellEnd"/>
      <w:r>
        <w:rPr>
          <w:rFonts w:cs="Times New Roman"/>
        </w:rPr>
        <w:t xml:space="preserve"> — </w:t>
      </w:r>
      <w:r w:rsidRPr="00F8712A">
        <w:rPr>
          <w:rFonts w:cs="Times New Roman"/>
        </w:rPr>
        <w:t xml:space="preserve">relatant les </w:t>
      </w:r>
      <w:r w:rsidRPr="00F8712A">
        <w:rPr>
          <w:rFonts w:cs="Times New Roman"/>
          <w:i/>
        </w:rPr>
        <w:t>Principaux faits de l</w:t>
      </w:r>
      <w:r>
        <w:rPr>
          <w:rFonts w:cs="Times New Roman"/>
          <w:i/>
        </w:rPr>
        <w:t>’</w:t>
      </w:r>
      <w:r w:rsidRPr="00F8712A">
        <w:rPr>
          <w:rFonts w:cs="Times New Roman"/>
          <w:i/>
        </w:rPr>
        <w:t>Histoire d</w:t>
      </w:r>
      <w:r>
        <w:rPr>
          <w:rFonts w:cs="Times New Roman"/>
          <w:i/>
        </w:rPr>
        <w:t>’</w:t>
      </w:r>
      <w:r w:rsidRPr="00F8712A">
        <w:rPr>
          <w:rFonts w:cs="Times New Roman"/>
          <w:i/>
        </w:rPr>
        <w:t>Abyssinie</w:t>
      </w:r>
      <w:r w:rsidRPr="00F8712A">
        <w:rPr>
          <w:rFonts w:cs="Times New Roman"/>
        </w:rPr>
        <w:t xml:space="preserve">. </w:t>
      </w:r>
      <w:r>
        <w:rPr>
          <w:rFonts w:cs="Times New Roman"/>
        </w:rPr>
        <w:t>— </w:t>
      </w:r>
      <w:r w:rsidRPr="00F8712A">
        <w:rPr>
          <w:rFonts w:cs="Times New Roman"/>
        </w:rPr>
        <w:t xml:space="preserve">Le volume de </w:t>
      </w:r>
      <w:r>
        <w:rPr>
          <w:rFonts w:cs="Times New Roman"/>
        </w:rPr>
        <w:t>M. P. de </w:t>
      </w:r>
      <w:proofErr w:type="spellStart"/>
      <w:r w:rsidRPr="00F8712A">
        <w:rPr>
          <w:rFonts w:cs="Times New Roman"/>
        </w:rPr>
        <w:t>Lauribar</w:t>
      </w:r>
      <w:proofErr w:type="spellEnd"/>
      <w:r w:rsidRPr="00F8712A">
        <w:rPr>
          <w:rFonts w:cs="Times New Roman"/>
        </w:rPr>
        <w:t xml:space="preserve">, écrit </w:t>
      </w:r>
      <w:r w:rsidRPr="00F8712A">
        <w:rPr>
          <w:rFonts w:cs="Times New Roman"/>
          <w:i/>
        </w:rPr>
        <w:t>de visu</w:t>
      </w:r>
      <w:r w:rsidRPr="00F8712A">
        <w:rPr>
          <w:rFonts w:cs="Times New Roman"/>
        </w:rPr>
        <w:t xml:space="preserve"> et d</w:t>
      </w:r>
      <w:r>
        <w:rPr>
          <w:rFonts w:cs="Times New Roman"/>
        </w:rPr>
        <w:t>’</w:t>
      </w:r>
      <w:r w:rsidRPr="00F8712A">
        <w:rPr>
          <w:rFonts w:cs="Times New Roman"/>
        </w:rPr>
        <w:t>après les témoignages des officiers italiens est heureusement d</w:t>
      </w:r>
      <w:r>
        <w:rPr>
          <w:rFonts w:cs="Times New Roman"/>
        </w:rPr>
        <w:t>’un autre intérêt</w:t>
      </w:r>
      <w:r>
        <w:rPr>
          <w:rStyle w:val="Appelnotedebasdep"/>
          <w:rFonts w:cs="Times New Roman"/>
        </w:rPr>
        <w:footnoteReference w:id="7"/>
      </w:r>
      <w:r>
        <w:rPr>
          <w:rFonts w:cs="Times New Roman"/>
        </w:rPr>
        <w:t> ;</w:t>
      </w:r>
      <w:r w:rsidRPr="00F8712A">
        <w:rPr>
          <w:rFonts w:cs="Times New Roman"/>
        </w:rPr>
        <w:t xml:space="preserve"> l</w:t>
      </w:r>
      <w:r>
        <w:rPr>
          <w:rFonts w:cs="Times New Roman"/>
        </w:rPr>
        <w:t>’</w:t>
      </w:r>
      <w:r w:rsidRPr="00F8712A">
        <w:rPr>
          <w:rFonts w:cs="Times New Roman"/>
        </w:rPr>
        <w:t>histoire de la conquête et de la guerre y tient une large place, mais on y a consigné des faits nombreux sur les régions diverses du Tigré et de l</w:t>
      </w:r>
      <w:r>
        <w:rPr>
          <w:rFonts w:cs="Times New Roman"/>
        </w:rPr>
        <w:t>’</w:t>
      </w:r>
      <w:r w:rsidRPr="00F8712A">
        <w:rPr>
          <w:rFonts w:cs="Times New Roman"/>
        </w:rPr>
        <w:t>Érythrée, les habitants et les mœurs</w:t>
      </w:r>
      <w:r>
        <w:rPr>
          <w:rFonts w:cs="Times New Roman"/>
        </w:rPr>
        <w:t> :</w:t>
      </w:r>
      <w:r w:rsidRPr="00F8712A">
        <w:rPr>
          <w:rFonts w:cs="Times New Roman"/>
        </w:rPr>
        <w:t xml:space="preserve"> et les Abyssins apparaissent ici ce qu</w:t>
      </w:r>
      <w:r>
        <w:rPr>
          <w:rFonts w:cs="Times New Roman"/>
        </w:rPr>
        <w:t>’</w:t>
      </w:r>
      <w:r w:rsidRPr="00F8712A">
        <w:rPr>
          <w:rFonts w:cs="Times New Roman"/>
        </w:rPr>
        <w:t>ils sont très réellement, c</w:t>
      </w:r>
      <w:r>
        <w:rPr>
          <w:rFonts w:cs="Times New Roman"/>
        </w:rPr>
        <w:t>’</w:t>
      </w:r>
      <w:r w:rsidRPr="00F8712A">
        <w:rPr>
          <w:rFonts w:cs="Times New Roman"/>
        </w:rPr>
        <w:t xml:space="preserve">est-à-dire un peuple primitif et guerrier, haineux, fourbe et cruel, ayant certes les qualités de ses défauts, la bravoure, le dévouement parfois à des chefs choisis, </w:t>
      </w:r>
      <w:r w:rsidRPr="00F8712A">
        <w:rPr>
          <w:rFonts w:cs="Times New Roman"/>
        </w:rPr>
        <w:lastRenderedPageBreak/>
        <w:t>une endurance extrême aux fatigues de ses expéditions continuelles, l</w:t>
      </w:r>
      <w:r>
        <w:rPr>
          <w:rFonts w:cs="Times New Roman"/>
        </w:rPr>
        <w:t>’</w:t>
      </w:r>
      <w:r w:rsidRPr="00F8712A">
        <w:rPr>
          <w:rFonts w:cs="Times New Roman"/>
        </w:rPr>
        <w:t>amour de l</w:t>
      </w:r>
      <w:r>
        <w:rPr>
          <w:rFonts w:cs="Times New Roman"/>
        </w:rPr>
        <w:t>’</w:t>
      </w:r>
      <w:r w:rsidRPr="00F8712A">
        <w:rPr>
          <w:rFonts w:cs="Times New Roman"/>
        </w:rPr>
        <w:t>indépendance et du sol. Mais de ce que l</w:t>
      </w:r>
      <w:r>
        <w:rPr>
          <w:rFonts w:cs="Times New Roman"/>
        </w:rPr>
        <w:t>’</w:t>
      </w:r>
      <w:r w:rsidRPr="00F8712A">
        <w:rPr>
          <w:rFonts w:cs="Times New Roman"/>
        </w:rPr>
        <w:t>empereur Ménélik, en nègre rusé, fit confectionner des timbres et des monnaies en France, accorda quelques concessions de chemins de fer et montra un peu d</w:t>
      </w:r>
      <w:r>
        <w:rPr>
          <w:rFonts w:cs="Times New Roman"/>
        </w:rPr>
        <w:t>’</w:t>
      </w:r>
      <w:r w:rsidRPr="00F8712A">
        <w:rPr>
          <w:rFonts w:cs="Times New Roman"/>
        </w:rPr>
        <w:t>amitié pour deux ou trois Européens, on nous représentait volontiers l</w:t>
      </w:r>
      <w:r>
        <w:rPr>
          <w:rFonts w:cs="Times New Roman"/>
        </w:rPr>
        <w:t>’</w:t>
      </w:r>
      <w:r w:rsidRPr="00F8712A">
        <w:rPr>
          <w:rFonts w:cs="Times New Roman"/>
        </w:rPr>
        <w:t xml:space="preserve">Abyssinie </w:t>
      </w:r>
      <w:r>
        <w:rPr>
          <w:rFonts w:cs="Times New Roman"/>
        </w:rPr>
        <w:t>« </w:t>
      </w:r>
      <w:r w:rsidRPr="00F8712A">
        <w:rPr>
          <w:rFonts w:cs="Times New Roman"/>
        </w:rPr>
        <w:t>revendiquant sa place parmi les nations civilisées</w:t>
      </w:r>
      <w:r>
        <w:rPr>
          <w:rFonts w:cs="Times New Roman"/>
        </w:rPr>
        <w:t> »</w:t>
      </w:r>
      <w:r w:rsidRPr="00F8712A">
        <w:rPr>
          <w:rFonts w:cs="Times New Roman"/>
        </w:rPr>
        <w:t>, selon la formule du Protocole. Il en faut bien rabattre. Les chefs chouans qui condamnèrent les douze cents ascaris des bataillons indigènes faits prisonniers à la bataille d</w:t>
      </w:r>
      <w:r>
        <w:rPr>
          <w:rFonts w:cs="Times New Roman"/>
        </w:rPr>
        <w:t>’</w:t>
      </w:r>
      <w:r w:rsidRPr="00F8712A">
        <w:rPr>
          <w:rFonts w:cs="Times New Roman"/>
        </w:rPr>
        <w:t xml:space="preserve">Adoua </w:t>
      </w:r>
      <w:r w:rsidRPr="00C67337">
        <w:rPr>
          <w:rStyle w:val="quotec"/>
        </w:rPr>
        <w:t>« à subir l’amputation de la main droite et du pied gauche, en ajoutant la prohibition absolue de porter secours aux mutilés, non seulement comme médication, mais de leur donner la moindre nourriture ou même à boire »</w:t>
      </w:r>
      <w:r w:rsidRPr="00F8712A">
        <w:rPr>
          <w:rFonts w:cs="Times New Roman"/>
        </w:rPr>
        <w:t>, ne peuvent guère passer que pour des barbares. Il faut lire aussi les détails de l</w:t>
      </w:r>
      <w:r>
        <w:rPr>
          <w:rFonts w:cs="Times New Roman"/>
        </w:rPr>
        <w:t>’</w:t>
      </w:r>
      <w:r w:rsidRPr="00F8712A">
        <w:rPr>
          <w:rFonts w:cs="Times New Roman"/>
        </w:rPr>
        <w:t>opération faite avec de mauvais couteaux, imaginer les membres jetés en tas, le bourreau se trompant et taillant le pied et la main du même côté, puis ces malheureux abandonnés à leurs tortures durant une semaine à côté des morts auxquels il était interdit de donner la sépulture. On a la vision sanglante des vieilles guerres asiatiques. On se rappelle l</w:t>
      </w:r>
      <w:r>
        <w:rPr>
          <w:rFonts w:cs="Times New Roman"/>
        </w:rPr>
        <w:t>’</w:t>
      </w:r>
      <w:r w:rsidRPr="00F8712A">
        <w:rPr>
          <w:rFonts w:cs="Times New Roman"/>
        </w:rPr>
        <w:t>Assyrie et l</w:t>
      </w:r>
      <w:r>
        <w:rPr>
          <w:rFonts w:cs="Times New Roman"/>
        </w:rPr>
        <w:t>’É</w:t>
      </w:r>
      <w:r w:rsidRPr="00F8712A">
        <w:rPr>
          <w:rFonts w:cs="Times New Roman"/>
        </w:rPr>
        <w:t>gypte ancienne, avec leurs rois féroces</w:t>
      </w:r>
      <w:r>
        <w:rPr>
          <w:rFonts w:cs="Times New Roman"/>
        </w:rPr>
        <w:t> ;</w:t>
      </w:r>
      <w:r w:rsidRPr="00F8712A">
        <w:rPr>
          <w:rFonts w:cs="Times New Roman"/>
        </w:rPr>
        <w:t xml:space="preserve"> et Ramsès III assistant au dénombrement des mains coupées</w:t>
      </w:r>
      <w:r>
        <w:rPr>
          <w:rFonts w:cs="Times New Roman"/>
        </w:rPr>
        <w:t xml:space="preserve"> </w:t>
      </w:r>
      <w:r w:rsidRPr="00F8712A">
        <w:rPr>
          <w:rFonts w:cs="Times New Roman"/>
        </w:rPr>
        <w:t>(</w:t>
      </w:r>
      <w:proofErr w:type="spellStart"/>
      <w:r w:rsidRPr="00F8712A">
        <w:rPr>
          <w:rFonts w:cs="Times New Roman"/>
        </w:rPr>
        <w:t>Medinet-Habou</w:t>
      </w:r>
      <w:proofErr w:type="spellEnd"/>
      <w:r w:rsidRPr="00F8712A">
        <w:rPr>
          <w:rFonts w:cs="Times New Roman"/>
        </w:rPr>
        <w:t>)</w:t>
      </w:r>
      <w:r>
        <w:rPr>
          <w:rFonts w:cs="Times New Roman"/>
        </w:rPr>
        <w:t> ;</w:t>
      </w:r>
      <w:r w:rsidRPr="00F8712A">
        <w:rPr>
          <w:rFonts w:cs="Times New Roman"/>
        </w:rPr>
        <w:t xml:space="preserve"> et les prisonniers</w:t>
      </w:r>
      <w:del w:id="141" w:author="Marguerite-Marie Bordry" w:date="2018-12-07T17:51:00Z">
        <w:r w:rsidRPr="00F8712A" w:rsidDel="00230733">
          <w:rPr>
            <w:rFonts w:cs="Times New Roman"/>
          </w:rPr>
          <w:delText>.</w:delText>
        </w:r>
      </w:del>
      <w:r w:rsidRPr="00F8712A">
        <w:rPr>
          <w:rFonts w:cs="Times New Roman"/>
        </w:rPr>
        <w:t xml:space="preserve"> empalés ou dépouillés de leur peau que nous montrent les bas-reliefs de Ninive. </w:t>
      </w:r>
      <w:r>
        <w:rPr>
          <w:rFonts w:cs="Times New Roman"/>
        </w:rPr>
        <w:t>— </w:t>
      </w:r>
      <w:r w:rsidRPr="00F8712A">
        <w:rPr>
          <w:rFonts w:cs="Times New Roman"/>
        </w:rPr>
        <w:t>Notez que tout le secours qui pouvait être donné dans la circonstance consistait en une cicatrisation au fer rouge ou l</w:t>
      </w:r>
      <w:r>
        <w:rPr>
          <w:rFonts w:cs="Times New Roman"/>
        </w:rPr>
        <w:t>’</w:t>
      </w:r>
      <w:r w:rsidRPr="00F8712A">
        <w:rPr>
          <w:rFonts w:cs="Times New Roman"/>
        </w:rPr>
        <w:t>immersion du membre amputé dans de l</w:t>
      </w:r>
      <w:r>
        <w:rPr>
          <w:rFonts w:cs="Times New Roman"/>
        </w:rPr>
        <w:t>’</w:t>
      </w:r>
      <w:r w:rsidRPr="00F8712A">
        <w:rPr>
          <w:rFonts w:cs="Times New Roman"/>
        </w:rPr>
        <w:t>huile bouillante pour arrêter l</w:t>
      </w:r>
      <w:r>
        <w:rPr>
          <w:rFonts w:cs="Times New Roman"/>
        </w:rPr>
        <w:t>’</w:t>
      </w:r>
      <w:r w:rsidRPr="00F8712A">
        <w:rPr>
          <w:rFonts w:cs="Times New Roman"/>
        </w:rPr>
        <w:t xml:space="preserve">hémorragie, et que des douze cents suppliciés, trois cents à peine survécurent. </w:t>
      </w:r>
      <w:r>
        <w:rPr>
          <w:rFonts w:cs="Times New Roman"/>
        </w:rPr>
        <w:t>— </w:t>
      </w:r>
      <w:r w:rsidRPr="00F8712A">
        <w:rPr>
          <w:rFonts w:cs="Times New Roman"/>
        </w:rPr>
        <w:t>On peut trouver que c</w:t>
      </w:r>
      <w:r>
        <w:rPr>
          <w:rFonts w:cs="Times New Roman"/>
        </w:rPr>
        <w:t>’</w:t>
      </w:r>
      <w:r w:rsidRPr="00F8712A">
        <w:rPr>
          <w:rFonts w:cs="Times New Roman"/>
        </w:rPr>
        <w:t>est encore un beau chiffre, d</w:t>
      </w:r>
      <w:r>
        <w:rPr>
          <w:rFonts w:cs="Times New Roman"/>
        </w:rPr>
        <w:t>’</w:t>
      </w:r>
      <w:r w:rsidRPr="00F8712A">
        <w:rPr>
          <w:rFonts w:cs="Times New Roman"/>
        </w:rPr>
        <w:t>ailleurs</w:t>
      </w:r>
      <w:r>
        <w:rPr>
          <w:rFonts w:cs="Times New Roman"/>
        </w:rPr>
        <w:t> ;</w:t>
      </w:r>
      <w:r w:rsidRPr="00F8712A">
        <w:rPr>
          <w:rFonts w:cs="Times New Roman"/>
        </w:rPr>
        <w:t xml:space="preserve"> mais les Abyssins paraissent avoir la vie dure. Le fer rouge, qu</w:t>
      </w:r>
      <w:r>
        <w:rPr>
          <w:rFonts w:cs="Times New Roman"/>
        </w:rPr>
        <w:t>’</w:t>
      </w:r>
      <w:r w:rsidRPr="00F8712A">
        <w:rPr>
          <w:rFonts w:cs="Times New Roman"/>
        </w:rPr>
        <w:t>ils emploient dans les bronchites et rhumatismes, doit être cité comme leur remède héroïque</w:t>
      </w:r>
      <w:r>
        <w:rPr>
          <w:rFonts w:cs="Times New Roman"/>
        </w:rPr>
        <w:t> ;</w:t>
      </w:r>
      <w:r w:rsidRPr="00F8712A">
        <w:rPr>
          <w:rFonts w:cs="Times New Roman"/>
        </w:rPr>
        <w:t xml:space="preserve"> et j</w:t>
      </w:r>
      <w:r>
        <w:rPr>
          <w:rFonts w:cs="Times New Roman"/>
        </w:rPr>
        <w:t>’</w:t>
      </w:r>
      <w:r w:rsidRPr="00F8712A">
        <w:rPr>
          <w:rFonts w:cs="Times New Roman"/>
        </w:rPr>
        <w:t>avouerai facilement que le procédé m</w:t>
      </w:r>
      <w:r>
        <w:rPr>
          <w:rFonts w:cs="Times New Roman"/>
        </w:rPr>
        <w:t>’</w:t>
      </w:r>
      <w:r w:rsidRPr="00F8712A">
        <w:rPr>
          <w:rFonts w:cs="Times New Roman"/>
        </w:rPr>
        <w:t>a laissé rêveur</w:t>
      </w:r>
      <w:r>
        <w:rPr>
          <w:rFonts w:cs="Times New Roman"/>
        </w:rPr>
        <w:t> :</w:t>
      </w:r>
      <w:r w:rsidRPr="00F8712A">
        <w:rPr>
          <w:rFonts w:cs="Times New Roman"/>
        </w:rPr>
        <w:t xml:space="preserve"> </w:t>
      </w:r>
      <w:r>
        <w:rPr>
          <w:rFonts w:cs="Times New Roman"/>
        </w:rPr>
        <w:t>— </w:t>
      </w:r>
      <w:r w:rsidRPr="00C67337">
        <w:rPr>
          <w:rStyle w:val="quotec"/>
        </w:rPr>
        <w:t xml:space="preserve">« On l’applique sur les côtes, sur la poitrine ou les omoplates ; le patient est étendu par terre et vigoureusement maintenu par quatre personnes au moins ; le médecin alors applique un fer rouge sur la partie malade en la faisant pénétrer dans les chairs avec la plus barbare indifférence ; généralement cette application se fait en deux ou trois points, jusqu’à ce que l’opérateur </w:t>
      </w:r>
      <w:r w:rsidRPr="00C67337">
        <w:rPr>
          <w:rStyle w:val="quotec"/>
          <w:i/>
        </w:rPr>
        <w:t>entende un bruit semblable à celui que produit une vessie gonflée que l’on fait éclater par la pression</w:t>
      </w:r>
      <w:r w:rsidRPr="00C67337">
        <w:rPr>
          <w:rStyle w:val="quotec"/>
        </w:rPr>
        <w:t>. Le malade se tord dans des spasmes d’agonie, l’écume jaillit de sa bouche, et enfin sous l’impression de cette souffrance atroce dont la seule description fait dresser les cheveux, perd connaissance ; cependant, ajoute notre texte, il n’hésite jamais à recommencer l’opération si, quand ses blessures sont guéries, il ne se sent pas soulagé du mal dont il souffrait. »</w:t>
      </w:r>
    </w:p>
    <w:p w14:paraId="58183148" w14:textId="77777777" w:rsidR="00A1452B" w:rsidRPr="00F8712A" w:rsidRDefault="00A1452B" w:rsidP="00A1452B">
      <w:pPr>
        <w:pStyle w:val="Corpsdetexte"/>
        <w:rPr>
          <w:rFonts w:cs="Times New Roman"/>
        </w:rPr>
      </w:pPr>
      <w:r w:rsidRPr="00F8712A">
        <w:rPr>
          <w:rFonts w:cs="Times New Roman"/>
        </w:rPr>
        <w:t>Mais on pensera bien qu</w:t>
      </w:r>
      <w:r>
        <w:rPr>
          <w:rFonts w:cs="Times New Roman"/>
        </w:rPr>
        <w:t>’</w:t>
      </w:r>
      <w:r w:rsidRPr="00F8712A">
        <w:rPr>
          <w:rFonts w:cs="Times New Roman"/>
        </w:rPr>
        <w:t>il y a d</w:t>
      </w:r>
      <w:r>
        <w:rPr>
          <w:rFonts w:cs="Times New Roman"/>
        </w:rPr>
        <w:t>’</w:t>
      </w:r>
      <w:r w:rsidRPr="00F8712A">
        <w:rPr>
          <w:rFonts w:cs="Times New Roman"/>
        </w:rPr>
        <w:t xml:space="preserve">autres singularités dans les habitudes de ce peuple, en </w:t>
      </w:r>
      <w:r w:rsidRPr="00F8712A">
        <w:rPr>
          <w:rFonts w:cs="Times New Roman"/>
        </w:rPr>
        <w:lastRenderedPageBreak/>
        <w:t>majorité chrétien, et que des séries de pierres sonores entrechoquées appellent aux offices</w:t>
      </w:r>
      <w:r>
        <w:rPr>
          <w:rFonts w:cs="Times New Roman"/>
        </w:rPr>
        <w:t> ;</w:t>
      </w:r>
      <w:r w:rsidRPr="00F8712A">
        <w:rPr>
          <w:rFonts w:cs="Times New Roman"/>
        </w:rPr>
        <w:t xml:space="preserve"> qui possède des moines volontairement emmurés pour acquérir le titre de saints</w:t>
      </w:r>
      <w:r>
        <w:rPr>
          <w:rFonts w:cs="Times New Roman"/>
        </w:rPr>
        <w:t> ; qui croit au mauvais œil</w:t>
      </w:r>
      <w:r>
        <w:rPr>
          <w:rStyle w:val="Appelnotedebasdep"/>
          <w:rFonts w:cs="Times New Roman"/>
        </w:rPr>
        <w:footnoteReference w:id="8"/>
      </w:r>
      <w:r>
        <w:rPr>
          <w:rFonts w:cs="Times New Roman"/>
        </w:rPr>
        <w:t> ;</w:t>
      </w:r>
      <w:r w:rsidRPr="00F8712A">
        <w:rPr>
          <w:rFonts w:cs="Times New Roman"/>
        </w:rPr>
        <w:t xml:space="preserve"> dort dans une posture recroquevillée </w:t>
      </w:r>
      <w:r>
        <w:rPr>
          <w:rFonts w:cs="Times New Roman"/>
        </w:rPr>
        <w:t>et les genoux sous le menton</w:t>
      </w:r>
      <w:r>
        <w:rPr>
          <w:rStyle w:val="Appelnotedebasdep"/>
          <w:rFonts w:cs="Times New Roman"/>
        </w:rPr>
        <w:footnoteReference w:id="9"/>
      </w:r>
      <w:r>
        <w:rPr>
          <w:rFonts w:cs="Times New Roman"/>
        </w:rPr>
        <w:t> ;</w:t>
      </w:r>
      <w:r w:rsidRPr="00F8712A">
        <w:rPr>
          <w:rFonts w:cs="Times New Roman"/>
        </w:rPr>
        <w:t xml:space="preserve"> se nourrit d</w:t>
      </w:r>
      <w:r>
        <w:rPr>
          <w:rFonts w:cs="Times New Roman"/>
        </w:rPr>
        <w:t>’</w:t>
      </w:r>
      <w:r w:rsidRPr="00F8712A">
        <w:rPr>
          <w:rFonts w:cs="Times New Roman"/>
        </w:rPr>
        <w:t xml:space="preserve">une sorte de galette appelée </w:t>
      </w:r>
      <w:proofErr w:type="spellStart"/>
      <w:r w:rsidRPr="00F8712A">
        <w:rPr>
          <w:rFonts w:cs="Times New Roman"/>
          <w:i/>
        </w:rPr>
        <w:t>sciro</w:t>
      </w:r>
      <w:proofErr w:type="spellEnd"/>
      <w:r w:rsidRPr="00F8712A">
        <w:rPr>
          <w:rFonts w:cs="Times New Roman"/>
        </w:rPr>
        <w:t xml:space="preserve">, faite pour les riches avec de la farine de pois verts ou de lentilles, pour les pauvres avec de la farine de fèves, de pois chiches ou le plus souvent de </w:t>
      </w:r>
      <w:r w:rsidRPr="00F8712A">
        <w:rPr>
          <w:rFonts w:cs="Times New Roman"/>
          <w:i/>
        </w:rPr>
        <w:t>graine de lin</w:t>
      </w:r>
      <w:r w:rsidRPr="00F8712A">
        <w:rPr>
          <w:rFonts w:cs="Times New Roman"/>
        </w:rPr>
        <w:t xml:space="preserve">. </w:t>
      </w:r>
      <w:r>
        <w:rPr>
          <w:rFonts w:cs="Times New Roman"/>
        </w:rPr>
        <w:t>— </w:t>
      </w:r>
      <w:r w:rsidRPr="00F8712A">
        <w:rPr>
          <w:rFonts w:cs="Times New Roman"/>
        </w:rPr>
        <w:t>À noter, dans les curiosités des usages que le chef, aux jours de réception, doit offrir trois fois plus de victuailles et de boissons qu</w:t>
      </w:r>
      <w:r>
        <w:rPr>
          <w:rFonts w:cs="Times New Roman"/>
        </w:rPr>
        <w:t>’</w:t>
      </w:r>
      <w:r w:rsidRPr="00F8712A">
        <w:rPr>
          <w:rFonts w:cs="Times New Roman"/>
        </w:rPr>
        <w:t>il n</w:t>
      </w:r>
      <w:r>
        <w:rPr>
          <w:rFonts w:cs="Times New Roman"/>
        </w:rPr>
        <w:t>’</w:t>
      </w:r>
      <w:r w:rsidRPr="00F8712A">
        <w:rPr>
          <w:rFonts w:cs="Times New Roman"/>
        </w:rPr>
        <w:t>est nécessaire</w:t>
      </w:r>
      <w:r>
        <w:rPr>
          <w:rFonts w:cs="Times New Roman"/>
        </w:rPr>
        <w:t> ;</w:t>
      </w:r>
      <w:r w:rsidRPr="00F8712A">
        <w:rPr>
          <w:rFonts w:cs="Times New Roman"/>
        </w:rPr>
        <w:t xml:space="preserve"> par courtoisie les invités engloutissent tout et arrivent ainsi au dernier degré de la plénitude</w:t>
      </w:r>
      <w:r>
        <w:rPr>
          <w:rFonts w:cs="Times New Roman"/>
        </w:rPr>
        <w:t> ;</w:t>
      </w:r>
      <w:r w:rsidRPr="00F8712A">
        <w:rPr>
          <w:rFonts w:cs="Times New Roman"/>
        </w:rPr>
        <w:t xml:space="preserve"> seulement il y a un maître des cérémonies dont la fonction consiste à maintenir la paix et la tranquillité de l</w:t>
      </w:r>
      <w:r>
        <w:rPr>
          <w:rFonts w:cs="Times New Roman"/>
        </w:rPr>
        <w:t>’</w:t>
      </w:r>
      <w:r w:rsidRPr="00F8712A">
        <w:rPr>
          <w:rFonts w:cs="Times New Roman"/>
        </w:rPr>
        <w:t>assemblée</w:t>
      </w:r>
      <w:r>
        <w:rPr>
          <w:rFonts w:cs="Times New Roman"/>
        </w:rPr>
        <w:t> ;</w:t>
      </w:r>
      <w:r w:rsidRPr="00F8712A">
        <w:rPr>
          <w:rFonts w:cs="Times New Roman"/>
        </w:rPr>
        <w:t xml:space="preserve"> il se met debout au centre</w:t>
      </w:r>
      <w:r>
        <w:rPr>
          <w:rFonts w:cs="Times New Roman"/>
        </w:rPr>
        <w:t xml:space="preserve"> </w:t>
      </w:r>
      <w:r w:rsidRPr="00F8712A">
        <w:rPr>
          <w:rFonts w:cs="Times New Roman"/>
        </w:rPr>
        <w:t>de la pièce, tenant une longue baguette, et crie à haute voix, de temps en temps</w:t>
      </w:r>
      <w:r>
        <w:rPr>
          <w:rFonts w:cs="Times New Roman"/>
        </w:rPr>
        <w:t> :</w:t>
      </w:r>
      <w:r w:rsidRPr="00F8712A">
        <w:rPr>
          <w:rFonts w:cs="Times New Roman"/>
        </w:rPr>
        <w:t xml:space="preserve"> </w:t>
      </w:r>
      <w:proofErr w:type="spellStart"/>
      <w:r w:rsidRPr="00F8712A">
        <w:rPr>
          <w:rFonts w:cs="Times New Roman"/>
        </w:rPr>
        <w:t>Toantè</w:t>
      </w:r>
      <w:proofErr w:type="spellEnd"/>
      <w:r>
        <w:rPr>
          <w:rFonts w:cs="Times New Roman"/>
        </w:rPr>
        <w:t> ! (</w:t>
      </w:r>
      <w:proofErr w:type="gramStart"/>
      <w:r>
        <w:rPr>
          <w:rFonts w:cs="Times New Roman"/>
        </w:rPr>
        <w:t>silence</w:t>
      </w:r>
      <w:proofErr w:type="gramEnd"/>
      <w:r>
        <w:rPr>
          <w:rFonts w:cs="Times New Roman"/>
        </w:rPr>
        <w:t>)</w:t>
      </w:r>
      <w:r>
        <w:rPr>
          <w:rStyle w:val="Appelnotedebasdep"/>
          <w:rFonts w:cs="Times New Roman"/>
        </w:rPr>
        <w:footnoteReference w:id="10"/>
      </w:r>
      <w:r w:rsidRPr="00F8712A">
        <w:rPr>
          <w:rFonts w:cs="Times New Roman"/>
        </w:rPr>
        <w:t>.</w:t>
      </w:r>
    </w:p>
    <w:p w14:paraId="332771BF" w14:textId="77777777" w:rsidR="00A1452B" w:rsidRPr="00F8712A" w:rsidRDefault="00A1452B" w:rsidP="00A1452B">
      <w:pPr>
        <w:pStyle w:val="Corpsdetexte"/>
        <w:rPr>
          <w:rFonts w:cs="Times New Roman"/>
        </w:rPr>
      </w:pPr>
      <w:r w:rsidRPr="00F8712A">
        <w:rPr>
          <w:rFonts w:cs="Times New Roman"/>
        </w:rPr>
        <w:t>Quant à l</w:t>
      </w:r>
      <w:r>
        <w:rPr>
          <w:rFonts w:cs="Times New Roman"/>
        </w:rPr>
        <w:t>’</w:t>
      </w:r>
      <w:r w:rsidRPr="00F8712A">
        <w:rPr>
          <w:rFonts w:cs="Times New Roman"/>
        </w:rPr>
        <w:t xml:space="preserve">empereur Ménélik, que </w:t>
      </w:r>
      <w:r>
        <w:rPr>
          <w:rFonts w:cs="Times New Roman"/>
        </w:rPr>
        <w:t>M. </w:t>
      </w:r>
      <w:r w:rsidRPr="00F8712A">
        <w:rPr>
          <w:rFonts w:cs="Times New Roman"/>
        </w:rPr>
        <w:t xml:space="preserve">Buffet nous montrait au dernier Salon campé sur le cheval du </w:t>
      </w:r>
      <w:r w:rsidRPr="00F8712A">
        <w:rPr>
          <w:rFonts w:cs="Times New Roman"/>
          <w:i/>
        </w:rPr>
        <w:t>Maréchal Prim</w:t>
      </w:r>
      <w:r w:rsidRPr="00F8712A">
        <w:rPr>
          <w:rFonts w:cs="Times New Roman"/>
        </w:rPr>
        <w:t>, c</w:t>
      </w:r>
      <w:r>
        <w:rPr>
          <w:rFonts w:cs="Times New Roman"/>
        </w:rPr>
        <w:t>’</w:t>
      </w:r>
      <w:r w:rsidRPr="00F8712A">
        <w:rPr>
          <w:rFonts w:cs="Times New Roman"/>
        </w:rPr>
        <w:t>est un gros homme chauve, très noir et très grêlé, à la physionomie douce et intelligente, grand trousseur de filles devant l</w:t>
      </w:r>
      <w:r>
        <w:rPr>
          <w:rFonts w:cs="Times New Roman"/>
        </w:rPr>
        <w:t>’</w:t>
      </w:r>
      <w:r w:rsidRPr="00F8712A">
        <w:rPr>
          <w:rFonts w:cs="Times New Roman"/>
        </w:rPr>
        <w:t>Éternel, l</w:t>
      </w:r>
      <w:r>
        <w:rPr>
          <w:rFonts w:cs="Times New Roman"/>
        </w:rPr>
        <w:t>’</w:t>
      </w:r>
      <w:r w:rsidRPr="00F8712A">
        <w:rPr>
          <w:rFonts w:cs="Times New Roman"/>
        </w:rPr>
        <w:t>air d</w:t>
      </w:r>
      <w:r>
        <w:rPr>
          <w:rFonts w:cs="Times New Roman"/>
        </w:rPr>
        <w:t>’</w:t>
      </w:r>
      <w:r w:rsidRPr="00F8712A">
        <w:rPr>
          <w:rFonts w:cs="Times New Roman"/>
        </w:rPr>
        <w:t>un bon vivant et d</w:t>
      </w:r>
      <w:r>
        <w:rPr>
          <w:rFonts w:cs="Times New Roman"/>
        </w:rPr>
        <w:t>’</w:t>
      </w:r>
      <w:r w:rsidRPr="00F8712A">
        <w:rPr>
          <w:rFonts w:cs="Times New Roman"/>
        </w:rPr>
        <w:t xml:space="preserve">un bavard, fort peu héroïque du reste, ayant en horreur la guerre pour laquelle il ne se sent aucune aptitude, </w:t>
      </w:r>
      <w:r>
        <w:rPr>
          <w:rFonts w:cs="Times New Roman"/>
        </w:rPr>
        <w:t>— </w:t>
      </w:r>
      <w:r w:rsidRPr="00F8712A">
        <w:rPr>
          <w:rFonts w:cs="Times New Roman"/>
        </w:rPr>
        <w:t xml:space="preserve">et que nous trouvons ici </w:t>
      </w:r>
      <w:r w:rsidRPr="00C67337">
        <w:rPr>
          <w:rStyle w:val="quotec"/>
        </w:rPr>
        <w:t>« s’agitant, on pourrait dire se roulant sur son divan, en montrant ses pieds qui sont énormes et couverts de chaussettes en coton blanc »</w:t>
      </w:r>
      <w:r w:rsidRPr="00F8712A">
        <w:rPr>
          <w:rFonts w:cs="Times New Roman"/>
        </w:rPr>
        <w:t>.</w:t>
      </w:r>
      <w:r>
        <w:rPr>
          <w:rFonts w:cs="Times New Roman"/>
        </w:rPr>
        <w:t>— </w:t>
      </w:r>
      <w:r w:rsidRPr="00F8712A">
        <w:rPr>
          <w:rFonts w:cs="Times New Roman"/>
        </w:rPr>
        <w:t>Sa qualité dominante, ajoute notre narrateur, est la bonté. Nous le croirons sur parole, et l</w:t>
      </w:r>
      <w:r>
        <w:rPr>
          <w:rFonts w:cs="Times New Roman"/>
        </w:rPr>
        <w:t>’</w:t>
      </w:r>
      <w:r w:rsidRPr="00F8712A">
        <w:rPr>
          <w:rFonts w:cs="Times New Roman"/>
        </w:rPr>
        <w:t>empereur sera bien ainsi l</w:t>
      </w:r>
      <w:r>
        <w:rPr>
          <w:rFonts w:cs="Times New Roman"/>
        </w:rPr>
        <w:t>’</w:t>
      </w:r>
      <w:r w:rsidRPr="00F8712A">
        <w:rPr>
          <w:rFonts w:cs="Times New Roman"/>
        </w:rPr>
        <w:t>être le plus extraordinaire de son empire.</w:t>
      </w:r>
    </w:p>
    <w:p w14:paraId="0B437705" w14:textId="77777777" w:rsidR="00A1452B" w:rsidRPr="00F8712A" w:rsidRDefault="00A1452B" w:rsidP="00A1452B">
      <w:pPr>
        <w:pStyle w:val="Corpsdetexte"/>
        <w:rPr>
          <w:rFonts w:cs="Times New Roman"/>
        </w:rPr>
      </w:pPr>
      <w:r w:rsidRPr="00F8712A">
        <w:rPr>
          <w:rFonts w:cs="Times New Roman"/>
        </w:rPr>
        <w:t>Pour les faits de l</w:t>
      </w:r>
      <w:r>
        <w:rPr>
          <w:rFonts w:cs="Times New Roman"/>
        </w:rPr>
        <w:t>’</w:t>
      </w:r>
      <w:r w:rsidRPr="00F8712A">
        <w:rPr>
          <w:rFonts w:cs="Times New Roman"/>
        </w:rPr>
        <w:t xml:space="preserve">occupation depuis 1885, on voudra bien consulter le livre même de </w:t>
      </w:r>
      <w:r>
        <w:rPr>
          <w:rFonts w:cs="Times New Roman"/>
        </w:rPr>
        <w:t>M. de </w:t>
      </w:r>
      <w:proofErr w:type="spellStart"/>
      <w:r w:rsidRPr="00F8712A">
        <w:rPr>
          <w:rFonts w:cs="Times New Roman"/>
        </w:rPr>
        <w:t>Lauribar</w:t>
      </w:r>
      <w:proofErr w:type="spellEnd"/>
      <w:r w:rsidRPr="00F8712A">
        <w:rPr>
          <w:rFonts w:cs="Times New Roman"/>
        </w:rPr>
        <w:t>. Mais on s</w:t>
      </w:r>
      <w:r>
        <w:rPr>
          <w:rFonts w:cs="Times New Roman"/>
        </w:rPr>
        <w:t>’</w:t>
      </w:r>
      <w:r w:rsidRPr="00F8712A">
        <w:rPr>
          <w:rFonts w:cs="Times New Roman"/>
        </w:rPr>
        <w:t>étonnera moins du désastre financier de l</w:t>
      </w:r>
      <w:r>
        <w:rPr>
          <w:rFonts w:cs="Times New Roman"/>
        </w:rPr>
        <w:t>’</w:t>
      </w:r>
      <w:r w:rsidRPr="00F8712A">
        <w:rPr>
          <w:rFonts w:cs="Times New Roman"/>
        </w:rPr>
        <w:t>Italie, engagée dans cette misérable entreprise, en lisant ces quelques lignes relatives à l</w:t>
      </w:r>
      <w:r>
        <w:rPr>
          <w:rFonts w:cs="Times New Roman"/>
        </w:rPr>
        <w:t>’</w:t>
      </w:r>
      <w:r w:rsidRPr="00F8712A">
        <w:rPr>
          <w:rFonts w:cs="Times New Roman"/>
        </w:rPr>
        <w:t>expédition du Tigré et à la marche sur Adoua</w:t>
      </w:r>
      <w:r>
        <w:rPr>
          <w:rFonts w:cs="Times New Roman"/>
        </w:rPr>
        <w:t> :</w:t>
      </w:r>
    </w:p>
    <w:p w14:paraId="3639AAFF" w14:textId="77777777" w:rsidR="00A1452B" w:rsidRPr="00F8712A" w:rsidRDefault="00A1452B" w:rsidP="00A1452B">
      <w:pPr>
        <w:pStyle w:val="quote"/>
      </w:pPr>
      <w:r>
        <w:t>« </w:t>
      </w:r>
      <w:r w:rsidRPr="00F8712A">
        <w:t>La Colonie n</w:t>
      </w:r>
      <w:r>
        <w:t>’</w:t>
      </w:r>
      <w:r w:rsidRPr="00F8712A">
        <w:t>offrant absolument aucune ressource, tout, entièrement tout, devait être emporté d</w:t>
      </w:r>
      <w:r>
        <w:t>’</w:t>
      </w:r>
      <w:r w:rsidRPr="00F8712A">
        <w:t>Italie, jusqu</w:t>
      </w:r>
      <w:r>
        <w:t>’</w:t>
      </w:r>
      <w:r w:rsidRPr="00F8712A">
        <w:t>à l</w:t>
      </w:r>
      <w:r>
        <w:t>’</w:t>
      </w:r>
      <w:r w:rsidRPr="00F8712A">
        <w:t>eau potable, qui était expédiée de Naples dans des foudres de fer blanc faits exprès</w:t>
      </w:r>
      <w:r>
        <w:t> ;</w:t>
      </w:r>
      <w:r w:rsidRPr="00F8712A">
        <w:t xml:space="preserve"> plusieurs navires étaient spécialement affectés à ce service</w:t>
      </w:r>
      <w:r>
        <w:t> ;</w:t>
      </w:r>
      <w:r w:rsidRPr="00F8712A">
        <w:t xml:space="preserve"> les expéditions d</w:t>
      </w:r>
      <w:r>
        <w:t>’</w:t>
      </w:r>
      <w:r w:rsidRPr="00F8712A">
        <w:t>eau avaient lieu tous les jours. L</w:t>
      </w:r>
      <w:r>
        <w:t>’</w:t>
      </w:r>
      <w:r w:rsidRPr="00F8712A">
        <w:t xml:space="preserve">eau à </w:t>
      </w:r>
      <w:proofErr w:type="spellStart"/>
      <w:r w:rsidRPr="00F8712A">
        <w:t>Massaouah</w:t>
      </w:r>
      <w:proofErr w:type="spellEnd"/>
      <w:r w:rsidRPr="00F8712A">
        <w:t xml:space="preserve"> est peu abondante et mauvaise</w:t>
      </w:r>
      <w:r>
        <w:t> ;</w:t>
      </w:r>
      <w:r w:rsidRPr="00F8712A">
        <w:t xml:space="preserve"> les troupes dirigées vers les hauts-plateaux avaient à parcourir des régions complètement arides</w:t>
      </w:r>
      <w:r>
        <w:t> ;</w:t>
      </w:r>
      <w:r w:rsidRPr="00F8712A">
        <w:t xml:space="preserve"> </w:t>
      </w:r>
      <w:r w:rsidRPr="00F8712A">
        <w:lastRenderedPageBreak/>
        <w:t>il fallait donc transporter des provisions d</w:t>
      </w:r>
      <w:r>
        <w:t>’</w:t>
      </w:r>
      <w:r w:rsidRPr="00F8712A">
        <w:t>eau aussi bien que de vivres</w:t>
      </w:r>
      <w:r>
        <w:t> :</w:t>
      </w:r>
      <w:r w:rsidRPr="00F8712A">
        <w:t xml:space="preserve"> tout cela se faisait à dos de mulet</w:t>
      </w:r>
      <w:r>
        <w:t> ;</w:t>
      </w:r>
      <w:r w:rsidRPr="00F8712A">
        <w:t xml:space="preserve"> mais si on réfléchit à ce que représente de be</w:t>
      </w:r>
      <w:r>
        <w:t>soins un simple corps de 10.000 </w:t>
      </w:r>
      <w:r w:rsidRPr="00F8712A">
        <w:t>hommes, par exemple, en vivres, eau, vêtements, armes, munitions, nourriture et abreuvage des quadrupèdes, tout cela transporté à des distances immenses, par des chemins offrant des difficultés inouïes, on en demeure effaré. Quant aux prix de revient, ils atteignaient des proportions fantastiques</w:t>
      </w:r>
      <w:r>
        <w:t> ;</w:t>
      </w:r>
      <w:r w:rsidRPr="00F8712A">
        <w:t xml:space="preserve"> chaque balle de foin rendue à destination des hauts-plateaux, achat, embarquement, transport, coûtait au gouverneme</w:t>
      </w:r>
      <w:r>
        <w:t>nt la somme de 80 </w:t>
      </w:r>
      <w:r w:rsidRPr="00F8712A">
        <w:t>francs</w:t>
      </w:r>
      <w:proofErr w:type="gramStart"/>
      <w:r>
        <w:t> !…</w:t>
      </w:r>
      <w:proofErr w:type="gramEnd"/>
      <w:r>
        <w:t> »</w:t>
      </w:r>
    </w:p>
    <w:p w14:paraId="5D61CA9B" w14:textId="77777777" w:rsidR="00A1452B" w:rsidRDefault="00A1452B" w:rsidP="00A1452B">
      <w:pPr>
        <w:pStyle w:val="Titre1"/>
      </w:pPr>
      <w:r>
        <w:t>Tome XXVIII, numéro 107, novembre 1898</w:t>
      </w:r>
    </w:p>
    <w:p w14:paraId="0BA69193" w14:textId="77777777" w:rsidR="00A1452B" w:rsidRPr="00A02C49" w:rsidRDefault="00A1452B" w:rsidP="00A1452B">
      <w:pPr>
        <w:pStyle w:val="Titre2"/>
      </w:pPr>
      <w:r>
        <w:t xml:space="preserve">Ésotérisme et spiritisme. </w:t>
      </w:r>
      <w:r>
        <w:br/>
      </w:r>
      <w:r w:rsidRPr="00A02C49">
        <w:rPr>
          <w:i/>
        </w:rPr>
        <w:t>Vade-Mecum de l’Électro-</w:t>
      </w:r>
      <w:proofErr w:type="spellStart"/>
      <w:r w:rsidRPr="00A02C49">
        <w:rPr>
          <w:i/>
        </w:rPr>
        <w:t>homœopathie</w:t>
      </w:r>
      <w:proofErr w:type="spellEnd"/>
      <w:r>
        <w:t>, par le Comte César Mattei, 1 vol. in-18 </w:t>
      </w:r>
      <w:proofErr w:type="spellStart"/>
      <w:r>
        <w:t>br</w:t>
      </w:r>
      <w:proofErr w:type="spellEnd"/>
      <w:r>
        <w:t>, Bologne</w:t>
      </w:r>
    </w:p>
    <w:p w14:paraId="102B7226" w14:textId="77777777" w:rsidR="00A1452B" w:rsidRPr="00925B7B" w:rsidRDefault="00A1452B" w:rsidP="00A1452B">
      <w:pPr>
        <w:pStyle w:val="term"/>
      </w:pPr>
      <w:proofErr w:type="gramStart"/>
      <w:r w:rsidRPr="00925B7B">
        <w:t>id</w:t>
      </w:r>
      <w:proofErr w:type="gramEnd"/>
      <w:r w:rsidRPr="00925B7B">
        <w:t> : article-</w:t>
      </w:r>
      <w:r>
        <w:t>1898</w:t>
      </w:r>
      <w:r w:rsidRPr="00925B7B">
        <w:t>-</w:t>
      </w:r>
      <w:r>
        <w:t>11_478</w:t>
      </w:r>
    </w:p>
    <w:p w14:paraId="6DC6C2B1" w14:textId="77777777" w:rsidR="00A1452B" w:rsidRPr="00925B7B" w:rsidRDefault="00A1452B" w:rsidP="00A1452B">
      <w:pPr>
        <w:pStyle w:val="term"/>
      </w:pPr>
      <w:proofErr w:type="spellStart"/>
      <w:proofErr w:type="gramStart"/>
      <w:r w:rsidRPr="00925B7B">
        <w:t>author</w:t>
      </w:r>
      <w:proofErr w:type="spellEnd"/>
      <w:proofErr w:type="gramEnd"/>
      <w:r w:rsidRPr="00925B7B">
        <w:t xml:space="preserve"> : </w:t>
      </w:r>
      <w:proofErr w:type="spellStart"/>
      <w:r>
        <w:rPr>
          <w:rFonts w:eastAsiaTheme="majorEastAsia"/>
        </w:rPr>
        <w:t>Brieu</w:t>
      </w:r>
      <w:proofErr w:type="spellEnd"/>
      <w:r>
        <w:rPr>
          <w:rFonts w:eastAsiaTheme="majorEastAsia"/>
        </w:rPr>
        <w:t>, Jacques</w:t>
      </w:r>
    </w:p>
    <w:p w14:paraId="7D27E48D" w14:textId="77777777" w:rsidR="00A1452B" w:rsidRPr="00925B7B" w:rsidRDefault="00A1452B" w:rsidP="00A1452B">
      <w:pPr>
        <w:pStyle w:val="term"/>
      </w:pPr>
      <w:proofErr w:type="spellStart"/>
      <w:proofErr w:type="gramStart"/>
      <w:r w:rsidRPr="00925B7B">
        <w:t>signed</w:t>
      </w:r>
      <w:proofErr w:type="spellEnd"/>
      <w:proofErr w:type="gramEnd"/>
      <w:r w:rsidRPr="00925B7B">
        <w:t xml:space="preserve"> : </w:t>
      </w:r>
      <w:r>
        <w:t xml:space="preserve">Jacques </w:t>
      </w:r>
      <w:proofErr w:type="spellStart"/>
      <w:r>
        <w:t>Brieu</w:t>
      </w:r>
      <w:proofErr w:type="spellEnd"/>
    </w:p>
    <w:p w14:paraId="7E77F6EC" w14:textId="77777777" w:rsidR="00A1452B" w:rsidRDefault="00A1452B" w:rsidP="00A1452B">
      <w:pPr>
        <w:pStyle w:val="term"/>
      </w:pPr>
      <w:proofErr w:type="gramStart"/>
      <w:r w:rsidRPr="00925B7B">
        <w:t>section</w:t>
      </w:r>
      <w:proofErr w:type="gramEnd"/>
      <w:r w:rsidRPr="00925B7B">
        <w:t xml:space="preserve"> : </w:t>
      </w:r>
      <w:r>
        <w:t>Ésotérisme et spiritisme</w:t>
      </w:r>
    </w:p>
    <w:p w14:paraId="5B48A5C2" w14:textId="77777777" w:rsidR="00A1452B" w:rsidRDefault="00A1452B" w:rsidP="00A1452B">
      <w:pPr>
        <w:pStyle w:val="term"/>
      </w:pPr>
      <w:proofErr w:type="spellStart"/>
      <w:proofErr w:type="gramStart"/>
      <w:r w:rsidRPr="00DA7419">
        <w:t>title</w:t>
      </w:r>
      <w:proofErr w:type="spellEnd"/>
      <w:proofErr w:type="gramEnd"/>
      <w:r w:rsidRPr="00DA7419">
        <w:t xml:space="preserve"> : </w:t>
      </w:r>
      <w:r w:rsidRPr="00A02C49">
        <w:rPr>
          <w:i/>
        </w:rPr>
        <w:t>Vade-Mecum de l’Électro-</w:t>
      </w:r>
      <w:proofErr w:type="spellStart"/>
      <w:r w:rsidRPr="00A02C49">
        <w:rPr>
          <w:i/>
        </w:rPr>
        <w:t>homœopathie</w:t>
      </w:r>
      <w:proofErr w:type="spellEnd"/>
      <w:r>
        <w:t>, par le Comte César Mattei, 1 vol. in-18 </w:t>
      </w:r>
      <w:proofErr w:type="spellStart"/>
      <w:r>
        <w:t>br</w:t>
      </w:r>
      <w:proofErr w:type="spellEnd"/>
      <w:r>
        <w:t>, Bologne</w:t>
      </w:r>
    </w:p>
    <w:p w14:paraId="0D0BDE38" w14:textId="77777777" w:rsidR="00A1452B" w:rsidRPr="00925B7B" w:rsidRDefault="00A1452B" w:rsidP="00A1452B">
      <w:pPr>
        <w:pStyle w:val="term"/>
      </w:pPr>
      <w:proofErr w:type="gramStart"/>
      <w:r w:rsidRPr="00925B7B">
        <w:t>date</w:t>
      </w:r>
      <w:proofErr w:type="gramEnd"/>
      <w:r w:rsidRPr="00925B7B">
        <w:t> :</w:t>
      </w:r>
      <w:r>
        <w:t xml:space="preserve"> 1898-11</w:t>
      </w:r>
    </w:p>
    <w:p w14:paraId="1B58BC8C" w14:textId="77777777" w:rsidR="00A1452B" w:rsidRDefault="00A1452B" w:rsidP="00A1452B">
      <w:pPr>
        <w:pStyle w:val="term"/>
      </w:pPr>
      <w:proofErr w:type="spellStart"/>
      <w:proofErr w:type="gramStart"/>
      <w:r w:rsidRPr="00925B7B">
        <w:t>ref</w:t>
      </w:r>
      <w:proofErr w:type="spellEnd"/>
      <w:proofErr w:type="gramEnd"/>
      <w:r w:rsidRPr="00925B7B">
        <w:t xml:space="preserve"> : </w:t>
      </w:r>
      <w:r>
        <w:t>Tome XXVIII, numéro 107, novembre 1898</w:t>
      </w:r>
      <w:r w:rsidRPr="00925B7B">
        <w:t xml:space="preserve">, </w:t>
      </w:r>
      <w:r>
        <w:t>p. 475-478 [478]</w:t>
      </w:r>
    </w:p>
    <w:p w14:paraId="36461529" w14:textId="77777777" w:rsidR="00A1452B" w:rsidRDefault="00A1452B" w:rsidP="00A1452B">
      <w:pPr>
        <w:pStyle w:val="byline"/>
      </w:pPr>
      <w:r w:rsidRPr="00A02C49">
        <w:rPr>
          <w:smallCaps/>
        </w:rPr>
        <w:t xml:space="preserve">Jacques </w:t>
      </w:r>
      <w:proofErr w:type="spellStart"/>
      <w:r w:rsidRPr="00A02C49">
        <w:rPr>
          <w:smallCaps/>
        </w:rPr>
        <w:t>Brieu</w:t>
      </w:r>
      <w:proofErr w:type="spellEnd"/>
      <w:r>
        <w:t>.</w:t>
      </w:r>
    </w:p>
    <w:p w14:paraId="39A6989E" w14:textId="77777777" w:rsidR="00A1452B" w:rsidRDefault="00A1452B" w:rsidP="00A1452B">
      <w:pPr>
        <w:pStyle w:val="bibl"/>
      </w:pPr>
      <w:r>
        <w:t>Tome XXVIII, numéro 107, novembre 1898</w:t>
      </w:r>
      <w:r w:rsidRPr="00925B7B">
        <w:t xml:space="preserve">, </w:t>
      </w:r>
      <w:r>
        <w:t>p. 475-478 [478].</w:t>
      </w:r>
    </w:p>
    <w:p w14:paraId="4739AD41" w14:textId="77777777" w:rsidR="00A1452B" w:rsidRPr="00F8712A" w:rsidRDefault="00A1452B" w:rsidP="00A1452B">
      <w:pPr>
        <w:pStyle w:val="Corpsdetexte"/>
        <w:rPr>
          <w:rFonts w:cs="Times New Roman"/>
        </w:rPr>
      </w:pPr>
      <w:r w:rsidRPr="00F8712A">
        <w:rPr>
          <w:rFonts w:cs="Times New Roman"/>
        </w:rPr>
        <w:t xml:space="preserve">Le </w:t>
      </w:r>
      <w:r w:rsidRPr="00F8712A">
        <w:rPr>
          <w:rFonts w:cs="Times New Roman"/>
          <w:b/>
        </w:rPr>
        <w:t>Vade-Mecum</w:t>
      </w:r>
      <w:r w:rsidRPr="00F8712A">
        <w:rPr>
          <w:rFonts w:cs="Times New Roman"/>
        </w:rPr>
        <w:t xml:space="preserve"> du Comte Mattei est un véritable guide pour se traiter soi-même par l</w:t>
      </w:r>
      <w:r>
        <w:rPr>
          <w:rFonts w:cs="Times New Roman"/>
        </w:rPr>
        <w:t>’</w:t>
      </w:r>
      <w:r w:rsidRPr="00F8712A">
        <w:rPr>
          <w:rFonts w:cs="Times New Roman"/>
        </w:rPr>
        <w:t>Électro-</w:t>
      </w:r>
      <w:proofErr w:type="spellStart"/>
      <w:r w:rsidRPr="00F8712A">
        <w:rPr>
          <w:rFonts w:cs="Times New Roman"/>
        </w:rPr>
        <w:t>homœopathie</w:t>
      </w:r>
      <w:proofErr w:type="spellEnd"/>
      <w:r w:rsidRPr="00F8712A">
        <w:rPr>
          <w:rFonts w:cs="Times New Roman"/>
        </w:rPr>
        <w:t>. C</w:t>
      </w:r>
      <w:r>
        <w:rPr>
          <w:rFonts w:cs="Times New Roman"/>
        </w:rPr>
        <w:t>’</w:t>
      </w:r>
      <w:r w:rsidRPr="00F8712A">
        <w:rPr>
          <w:rFonts w:cs="Times New Roman"/>
        </w:rPr>
        <w:t>est un catalogue des maladies, avec, pour chacune d</w:t>
      </w:r>
      <w:r>
        <w:rPr>
          <w:rFonts w:cs="Times New Roman"/>
        </w:rPr>
        <w:t>’</w:t>
      </w:r>
      <w:r w:rsidRPr="00F8712A">
        <w:rPr>
          <w:rFonts w:cs="Times New Roman"/>
        </w:rPr>
        <w:t>elles, l</w:t>
      </w:r>
      <w:r>
        <w:rPr>
          <w:rFonts w:cs="Times New Roman"/>
        </w:rPr>
        <w:t>’</w:t>
      </w:r>
      <w:r w:rsidRPr="00F8712A">
        <w:rPr>
          <w:rFonts w:cs="Times New Roman"/>
        </w:rPr>
        <w:t>indication des remèdes à employer. Il est précédé d</w:t>
      </w:r>
      <w:r>
        <w:rPr>
          <w:rFonts w:cs="Times New Roman"/>
        </w:rPr>
        <w:t>’</w:t>
      </w:r>
      <w:r w:rsidRPr="00F8712A">
        <w:rPr>
          <w:rFonts w:cs="Times New Roman"/>
        </w:rPr>
        <w:t>un exposé succinct des Principes fondamentaux de l</w:t>
      </w:r>
      <w:r>
        <w:rPr>
          <w:rFonts w:cs="Times New Roman"/>
        </w:rPr>
        <w:t>’</w:t>
      </w:r>
      <w:r w:rsidRPr="00F8712A">
        <w:rPr>
          <w:rFonts w:cs="Times New Roman"/>
        </w:rPr>
        <w:t>Électro-</w:t>
      </w:r>
      <w:proofErr w:type="spellStart"/>
      <w:r w:rsidRPr="00F8712A">
        <w:rPr>
          <w:rFonts w:cs="Times New Roman"/>
        </w:rPr>
        <w:t>homœopathie</w:t>
      </w:r>
      <w:proofErr w:type="spellEnd"/>
      <w:r w:rsidRPr="00F8712A">
        <w:rPr>
          <w:rFonts w:cs="Times New Roman"/>
        </w:rPr>
        <w:t xml:space="preserve"> et d</w:t>
      </w:r>
      <w:r>
        <w:rPr>
          <w:rFonts w:cs="Times New Roman"/>
        </w:rPr>
        <w:t>’</w:t>
      </w:r>
      <w:r w:rsidRPr="00F8712A">
        <w:rPr>
          <w:rFonts w:cs="Times New Roman"/>
        </w:rPr>
        <w:t>une étude sur la sphère d</w:t>
      </w:r>
      <w:r>
        <w:rPr>
          <w:rFonts w:cs="Times New Roman"/>
        </w:rPr>
        <w:t>’</w:t>
      </w:r>
      <w:r w:rsidRPr="00F8712A">
        <w:rPr>
          <w:rFonts w:cs="Times New Roman"/>
        </w:rPr>
        <w:t>action des remèdes, les doses et modes d</w:t>
      </w:r>
      <w:r>
        <w:rPr>
          <w:rFonts w:cs="Times New Roman"/>
        </w:rPr>
        <w:t>’</w:t>
      </w:r>
      <w:r w:rsidRPr="00F8712A">
        <w:rPr>
          <w:rFonts w:cs="Times New Roman"/>
        </w:rPr>
        <w:t>administration et sur les électricités et leur mode d</w:t>
      </w:r>
      <w:r>
        <w:rPr>
          <w:rFonts w:cs="Times New Roman"/>
        </w:rPr>
        <w:t>’</w:t>
      </w:r>
      <w:r w:rsidRPr="00F8712A">
        <w:rPr>
          <w:rFonts w:cs="Times New Roman"/>
        </w:rPr>
        <w:t>emploi.</w:t>
      </w:r>
    </w:p>
    <w:p w14:paraId="0AB877E0" w14:textId="77777777" w:rsidR="00A1452B" w:rsidRPr="00F8712A" w:rsidRDefault="00A1452B" w:rsidP="00A1452B">
      <w:pPr>
        <w:pStyle w:val="Corpsdetexte"/>
        <w:rPr>
          <w:rFonts w:cs="Times New Roman"/>
        </w:rPr>
      </w:pPr>
      <w:r w:rsidRPr="00F8712A">
        <w:rPr>
          <w:rFonts w:cs="Times New Roman"/>
          <w:smallCaps/>
        </w:rPr>
        <w:t xml:space="preserve">Memento. </w:t>
      </w:r>
      <w:r>
        <w:rPr>
          <w:rFonts w:cs="Times New Roman"/>
        </w:rPr>
        <w:t>— </w:t>
      </w:r>
      <w:r w:rsidRPr="00F8712A">
        <w:rPr>
          <w:rFonts w:cs="Times New Roman"/>
        </w:rPr>
        <w:t xml:space="preserve">[…] </w:t>
      </w:r>
      <w:r w:rsidRPr="00F8712A">
        <w:rPr>
          <w:rFonts w:cs="Times New Roman"/>
          <w:i/>
        </w:rPr>
        <w:t>L</w:t>
      </w:r>
      <w:r>
        <w:rPr>
          <w:rFonts w:cs="Times New Roman"/>
          <w:i/>
        </w:rPr>
        <w:t>’</w:t>
      </w:r>
      <w:r w:rsidRPr="00F8712A">
        <w:rPr>
          <w:rFonts w:cs="Times New Roman"/>
          <w:i/>
        </w:rPr>
        <w:t xml:space="preserve">Ode </w:t>
      </w:r>
      <w:r w:rsidRPr="00F8712A">
        <w:rPr>
          <w:rFonts w:cs="Times New Roman"/>
        </w:rPr>
        <w:t>Alchimique, traduit de l</w:t>
      </w:r>
      <w:r>
        <w:rPr>
          <w:rFonts w:cs="Times New Roman"/>
        </w:rPr>
        <w:t>’</w:t>
      </w:r>
      <w:r w:rsidRPr="00F8712A">
        <w:rPr>
          <w:rFonts w:cs="Times New Roman"/>
        </w:rPr>
        <w:t>italien […].</w:t>
      </w:r>
    </w:p>
    <w:p w14:paraId="61DB7702" w14:textId="77777777" w:rsidR="00A1452B" w:rsidRDefault="00A1452B" w:rsidP="00A1452B">
      <w:pPr>
        <w:pStyle w:val="Titre1"/>
      </w:pPr>
      <w:r>
        <w:t>Tome XXVIII, numéro 108, décembre 1898</w:t>
      </w:r>
    </w:p>
    <w:p w14:paraId="3B716F21" w14:textId="77777777" w:rsidR="00A1452B" w:rsidRDefault="00A1452B" w:rsidP="00A1452B">
      <w:pPr>
        <w:pStyle w:val="Titre2"/>
      </w:pPr>
      <w:r>
        <w:t xml:space="preserve">Art ancien. </w:t>
      </w:r>
      <w:r>
        <w:br/>
        <w:t>Le Bernin à Paris</w:t>
      </w:r>
    </w:p>
    <w:p w14:paraId="09C111F1" w14:textId="77777777" w:rsidR="00A1452B" w:rsidRPr="00925B7B" w:rsidRDefault="00A1452B" w:rsidP="00A1452B">
      <w:pPr>
        <w:pStyle w:val="term"/>
      </w:pPr>
      <w:proofErr w:type="gramStart"/>
      <w:r w:rsidRPr="00925B7B">
        <w:t>id</w:t>
      </w:r>
      <w:proofErr w:type="gramEnd"/>
      <w:r w:rsidRPr="00925B7B">
        <w:t> : article-</w:t>
      </w:r>
      <w:r>
        <w:t>1898</w:t>
      </w:r>
      <w:r w:rsidRPr="00925B7B">
        <w:t>-</w:t>
      </w:r>
      <w:r>
        <w:t>12_808</w:t>
      </w:r>
    </w:p>
    <w:p w14:paraId="4EDA12EE" w14:textId="77777777" w:rsidR="00A1452B" w:rsidRPr="00FE42C5" w:rsidRDefault="00A1452B" w:rsidP="00A1452B">
      <w:pPr>
        <w:pStyle w:val="term"/>
        <w:rPr>
          <w:lang w:val="en-GB"/>
        </w:rPr>
      </w:pPr>
      <w:proofErr w:type="gramStart"/>
      <w:r w:rsidRPr="00FE42C5">
        <w:rPr>
          <w:lang w:val="en-GB"/>
        </w:rPr>
        <w:t>author :</w:t>
      </w:r>
      <w:proofErr w:type="gramEnd"/>
      <w:r w:rsidRPr="00FE42C5">
        <w:rPr>
          <w:lang w:val="en-GB"/>
        </w:rPr>
        <w:t xml:space="preserve"> </w:t>
      </w:r>
      <w:proofErr w:type="spellStart"/>
      <w:r w:rsidRPr="00FE42C5">
        <w:rPr>
          <w:lang w:val="en-GB"/>
        </w:rPr>
        <w:t>Josz</w:t>
      </w:r>
      <w:proofErr w:type="spellEnd"/>
      <w:r w:rsidRPr="00FE42C5">
        <w:rPr>
          <w:lang w:val="en-GB"/>
        </w:rPr>
        <w:t xml:space="preserve">, </w:t>
      </w:r>
      <w:proofErr w:type="spellStart"/>
      <w:r w:rsidRPr="00FE42C5">
        <w:rPr>
          <w:lang w:val="en-GB"/>
        </w:rPr>
        <w:t>Virgile</w:t>
      </w:r>
      <w:proofErr w:type="spellEnd"/>
      <w:r w:rsidRPr="00FE42C5">
        <w:rPr>
          <w:lang w:val="en-GB"/>
        </w:rPr>
        <w:t xml:space="preserve"> (1859-1904)</w:t>
      </w:r>
    </w:p>
    <w:p w14:paraId="1F152023" w14:textId="77777777" w:rsidR="00A1452B" w:rsidRPr="00FE42C5" w:rsidRDefault="00A1452B" w:rsidP="00A1452B">
      <w:pPr>
        <w:pStyle w:val="term"/>
        <w:rPr>
          <w:lang w:val="en-GB"/>
        </w:rPr>
      </w:pPr>
      <w:proofErr w:type="gramStart"/>
      <w:r w:rsidRPr="00FE42C5">
        <w:rPr>
          <w:lang w:val="en-GB"/>
        </w:rPr>
        <w:t>signed :</w:t>
      </w:r>
      <w:proofErr w:type="gramEnd"/>
      <w:r w:rsidRPr="00FE42C5">
        <w:rPr>
          <w:lang w:val="en-GB"/>
        </w:rPr>
        <w:t xml:space="preserve"> </w:t>
      </w:r>
      <w:proofErr w:type="spellStart"/>
      <w:r w:rsidRPr="00FE42C5">
        <w:rPr>
          <w:lang w:val="en-GB"/>
        </w:rPr>
        <w:t>Virgile</w:t>
      </w:r>
      <w:proofErr w:type="spellEnd"/>
      <w:r w:rsidRPr="00FE42C5">
        <w:rPr>
          <w:lang w:val="en-GB"/>
        </w:rPr>
        <w:t xml:space="preserve"> </w:t>
      </w:r>
      <w:proofErr w:type="spellStart"/>
      <w:r w:rsidRPr="00FE42C5">
        <w:rPr>
          <w:lang w:val="en-GB"/>
        </w:rPr>
        <w:t>Josz</w:t>
      </w:r>
      <w:proofErr w:type="spellEnd"/>
    </w:p>
    <w:p w14:paraId="087E92DE" w14:textId="77777777" w:rsidR="00A1452B" w:rsidRDefault="00A1452B" w:rsidP="00A1452B">
      <w:pPr>
        <w:pStyle w:val="term"/>
      </w:pPr>
      <w:proofErr w:type="gramStart"/>
      <w:r w:rsidRPr="00925B7B">
        <w:t>section</w:t>
      </w:r>
      <w:proofErr w:type="gramEnd"/>
      <w:r w:rsidRPr="00925B7B">
        <w:t xml:space="preserve"> : </w:t>
      </w:r>
      <w:r>
        <w:t>Art ancien</w:t>
      </w:r>
    </w:p>
    <w:p w14:paraId="7AD5124E" w14:textId="77777777" w:rsidR="00A1452B" w:rsidRDefault="00A1452B" w:rsidP="00A1452B">
      <w:pPr>
        <w:pStyle w:val="term"/>
      </w:pPr>
      <w:proofErr w:type="spellStart"/>
      <w:proofErr w:type="gramStart"/>
      <w:r w:rsidRPr="00DA7419">
        <w:t>title</w:t>
      </w:r>
      <w:proofErr w:type="spellEnd"/>
      <w:proofErr w:type="gramEnd"/>
      <w:r w:rsidRPr="00DA7419">
        <w:t xml:space="preserve"> : </w:t>
      </w:r>
      <w:r>
        <w:t>Le Bernin à Paris</w:t>
      </w:r>
    </w:p>
    <w:p w14:paraId="5B2C3B5C" w14:textId="77777777" w:rsidR="00A1452B" w:rsidRPr="00925B7B" w:rsidRDefault="00A1452B" w:rsidP="00A1452B">
      <w:pPr>
        <w:pStyle w:val="term"/>
      </w:pPr>
      <w:proofErr w:type="gramStart"/>
      <w:r w:rsidRPr="00925B7B">
        <w:t>date</w:t>
      </w:r>
      <w:proofErr w:type="gramEnd"/>
      <w:r w:rsidRPr="00925B7B">
        <w:t> :</w:t>
      </w:r>
      <w:r>
        <w:t xml:space="preserve"> 1898-12</w:t>
      </w:r>
    </w:p>
    <w:p w14:paraId="4AEE3088" w14:textId="77777777" w:rsidR="00A1452B" w:rsidRDefault="00A1452B" w:rsidP="00A1452B">
      <w:pPr>
        <w:pStyle w:val="term"/>
      </w:pPr>
      <w:proofErr w:type="spellStart"/>
      <w:proofErr w:type="gramStart"/>
      <w:r w:rsidRPr="00925B7B">
        <w:lastRenderedPageBreak/>
        <w:t>ref</w:t>
      </w:r>
      <w:proofErr w:type="spellEnd"/>
      <w:proofErr w:type="gramEnd"/>
      <w:r w:rsidRPr="00925B7B">
        <w:t xml:space="preserve"> : </w:t>
      </w:r>
      <w:r>
        <w:t>Tome XXVIII, numéro 108, décembre 1898</w:t>
      </w:r>
      <w:r w:rsidRPr="00925B7B">
        <w:t xml:space="preserve">, </w:t>
      </w:r>
      <w:r>
        <w:t>p. 808-814</w:t>
      </w:r>
    </w:p>
    <w:p w14:paraId="2EC8B1C4" w14:textId="77777777" w:rsidR="00A1452B" w:rsidRDefault="00A1452B" w:rsidP="00A1452B">
      <w:pPr>
        <w:pStyle w:val="byline"/>
      </w:pPr>
      <w:r w:rsidRPr="006E04A5">
        <w:rPr>
          <w:smallCaps/>
        </w:rPr>
        <w:t xml:space="preserve">Virgile </w:t>
      </w:r>
      <w:proofErr w:type="spellStart"/>
      <w:r w:rsidRPr="006E04A5">
        <w:rPr>
          <w:smallCaps/>
        </w:rPr>
        <w:t>Josz</w:t>
      </w:r>
      <w:proofErr w:type="spellEnd"/>
      <w:r>
        <w:t>.</w:t>
      </w:r>
    </w:p>
    <w:p w14:paraId="6458764E" w14:textId="77777777" w:rsidR="00A1452B" w:rsidRDefault="00A1452B" w:rsidP="00A1452B">
      <w:pPr>
        <w:pStyle w:val="bibl"/>
      </w:pPr>
      <w:r>
        <w:t>Tome XXVIII, numéro 108, décembre 1898</w:t>
      </w:r>
      <w:r w:rsidRPr="00925B7B">
        <w:t xml:space="preserve">, </w:t>
      </w:r>
      <w:r>
        <w:t>p. 808-814.</w:t>
      </w:r>
    </w:p>
    <w:p w14:paraId="30BF80D4" w14:textId="77777777" w:rsidR="00A1452B" w:rsidRPr="00F8712A" w:rsidRDefault="00A1452B" w:rsidP="00A1452B">
      <w:pPr>
        <w:pStyle w:val="Corpsdetexte"/>
        <w:rPr>
          <w:rFonts w:cs="Times New Roman"/>
        </w:rPr>
      </w:pPr>
      <w:r w:rsidRPr="00F8712A">
        <w:rPr>
          <w:rFonts w:cs="Times New Roman"/>
        </w:rPr>
        <w:t>L</w:t>
      </w:r>
      <w:r>
        <w:rPr>
          <w:rFonts w:cs="Times New Roman"/>
        </w:rPr>
        <w:t>’</w:t>
      </w:r>
      <w:r w:rsidRPr="00F8712A">
        <w:rPr>
          <w:rFonts w:cs="Times New Roman"/>
        </w:rPr>
        <w:t xml:space="preserve">Italie va célébrer le </w:t>
      </w:r>
      <w:proofErr w:type="spellStart"/>
      <w:r w:rsidRPr="00F8712A">
        <w:rPr>
          <w:rFonts w:cs="Times New Roman"/>
        </w:rPr>
        <w:t>tri-centenaire</w:t>
      </w:r>
      <w:proofErr w:type="spellEnd"/>
      <w:r w:rsidRPr="00F8712A">
        <w:rPr>
          <w:rFonts w:cs="Times New Roman"/>
        </w:rPr>
        <w:t xml:space="preserve"> du Cavalier Bernin, de ce Giovanni Loren</w:t>
      </w:r>
      <w:r>
        <w:rPr>
          <w:rFonts w:cs="Times New Roman"/>
        </w:rPr>
        <w:t>zo Bernini qui fit oublier aux I</w:t>
      </w:r>
      <w:r w:rsidRPr="00F8712A">
        <w:rPr>
          <w:rFonts w:cs="Times New Roman"/>
        </w:rPr>
        <w:t xml:space="preserve">taliens du </w:t>
      </w:r>
      <w:proofErr w:type="spellStart"/>
      <w:r w:rsidRPr="00F8712A">
        <w:rPr>
          <w:rFonts w:cs="Times New Roman"/>
          <w:smallCaps/>
        </w:rPr>
        <w:t>xvii</w:t>
      </w:r>
      <w:r w:rsidRPr="00E554D0">
        <w:rPr>
          <w:vertAlign w:val="superscript"/>
        </w:rPr>
        <w:t>e</w:t>
      </w:r>
      <w:proofErr w:type="spellEnd"/>
      <w:r>
        <w:rPr>
          <w:rFonts w:cs="Times New Roman"/>
        </w:rPr>
        <w:t> </w:t>
      </w:r>
      <w:r w:rsidRPr="00F8712A">
        <w:rPr>
          <w:rFonts w:cs="Times New Roman"/>
        </w:rPr>
        <w:t>siècle non seulement Michel-Ange, mais les géniaux bâtisseurs qui avaient peuplé de merveilles Rome, Florence, Milan, toutes les villes de la péninsule, et qui n</w:t>
      </w:r>
      <w:r>
        <w:rPr>
          <w:rFonts w:cs="Times New Roman"/>
        </w:rPr>
        <w:t>’</w:t>
      </w:r>
      <w:r w:rsidRPr="00F8712A">
        <w:rPr>
          <w:rFonts w:cs="Times New Roman"/>
        </w:rPr>
        <w:t>était, au demeurant, qu</w:t>
      </w:r>
      <w:r>
        <w:rPr>
          <w:rFonts w:cs="Times New Roman"/>
        </w:rPr>
        <w:t>’</w:t>
      </w:r>
      <w:r w:rsidRPr="00F8712A">
        <w:rPr>
          <w:rFonts w:cs="Times New Roman"/>
        </w:rPr>
        <w:t>un piètre artiste dont l</w:t>
      </w:r>
      <w:r>
        <w:rPr>
          <w:rFonts w:cs="Times New Roman"/>
        </w:rPr>
        <w:t>’</w:t>
      </w:r>
      <w:r w:rsidRPr="00F8712A">
        <w:rPr>
          <w:rFonts w:cs="Times New Roman"/>
        </w:rPr>
        <w:t>œuvre plein d</w:t>
      </w:r>
      <w:r>
        <w:rPr>
          <w:rFonts w:cs="Times New Roman"/>
        </w:rPr>
        <w:t>’</w:t>
      </w:r>
      <w:r w:rsidRPr="00F8712A">
        <w:rPr>
          <w:rFonts w:cs="Times New Roman"/>
        </w:rPr>
        <w:t>afféteries, de boursouflures, de recherches fatigantes et vaines, restera comme la réalisation la plus haute du pompeux dans le mauvais goût, de la hardiesse dans la puérilité. Au surplus Lorenzo Bernini, le Cavalier, est jugé depuis longtemps et il ne reste que comme une figure amusante, indispensable, essentielle à cette seconde moitié de siècle. Ce fléau passa en France et faillit y causer de grands ravages</w:t>
      </w:r>
      <w:r>
        <w:rPr>
          <w:rFonts w:cs="Times New Roman"/>
        </w:rPr>
        <w:t> ;</w:t>
      </w:r>
      <w:r w:rsidRPr="00F8712A">
        <w:rPr>
          <w:rFonts w:cs="Times New Roman"/>
        </w:rPr>
        <w:t xml:space="preserve"> seul de lui reste un buste, qui donna naissance aux frisures </w:t>
      </w:r>
      <w:r w:rsidRPr="00F8712A">
        <w:rPr>
          <w:rFonts w:cs="Times New Roman"/>
          <w:i/>
        </w:rPr>
        <w:t xml:space="preserve">à la </w:t>
      </w:r>
      <w:proofErr w:type="spellStart"/>
      <w:r w:rsidRPr="00F8712A">
        <w:rPr>
          <w:rFonts w:cs="Times New Roman"/>
          <w:i/>
        </w:rPr>
        <w:t>bernitte</w:t>
      </w:r>
      <w:proofErr w:type="spellEnd"/>
      <w:r w:rsidRPr="00F8712A">
        <w:rPr>
          <w:rFonts w:cs="Times New Roman"/>
        </w:rPr>
        <w:t>, morceau qu</w:t>
      </w:r>
      <w:r>
        <w:rPr>
          <w:rFonts w:cs="Times New Roman"/>
        </w:rPr>
        <w:t>’</w:t>
      </w:r>
      <w:r w:rsidRPr="00F8712A">
        <w:rPr>
          <w:rFonts w:cs="Times New Roman"/>
        </w:rPr>
        <w:t>il faudrait rechercher pour Versailles s</w:t>
      </w:r>
      <w:r>
        <w:rPr>
          <w:rFonts w:cs="Times New Roman"/>
        </w:rPr>
        <w:t>’</w:t>
      </w:r>
      <w:r w:rsidRPr="00F8712A">
        <w:rPr>
          <w:rFonts w:cs="Times New Roman"/>
        </w:rPr>
        <w:t>il n</w:t>
      </w:r>
      <w:r>
        <w:rPr>
          <w:rFonts w:cs="Times New Roman"/>
        </w:rPr>
        <w:t>’</w:t>
      </w:r>
      <w:r w:rsidRPr="00F8712A">
        <w:rPr>
          <w:rFonts w:cs="Times New Roman"/>
        </w:rPr>
        <w:t xml:space="preserve">y était, et je ne sais quelle </w:t>
      </w:r>
      <w:r>
        <w:rPr>
          <w:rFonts w:cs="Times New Roman"/>
        </w:rPr>
        <w:t>« </w:t>
      </w:r>
      <w:r w:rsidRPr="00F8712A">
        <w:rPr>
          <w:rFonts w:cs="Times New Roman"/>
        </w:rPr>
        <w:t>figure du Roy à cheval</w:t>
      </w:r>
      <w:r>
        <w:rPr>
          <w:rFonts w:cs="Times New Roman"/>
        </w:rPr>
        <w:t> »</w:t>
      </w:r>
      <w:r w:rsidRPr="00F8712A">
        <w:rPr>
          <w:rFonts w:cs="Times New Roman"/>
        </w:rPr>
        <w:t xml:space="preserve"> autour de laquelle il s</w:t>
      </w:r>
      <w:r>
        <w:rPr>
          <w:rFonts w:cs="Times New Roman"/>
        </w:rPr>
        <w:t>’</w:t>
      </w:r>
      <w:r w:rsidRPr="00F8712A">
        <w:rPr>
          <w:rFonts w:cs="Times New Roman"/>
        </w:rPr>
        <w:t>était excité, appliqué, comprenant qu</w:t>
      </w:r>
      <w:r>
        <w:rPr>
          <w:rFonts w:cs="Times New Roman"/>
        </w:rPr>
        <w:t>’</w:t>
      </w:r>
      <w:r w:rsidRPr="00F8712A">
        <w:rPr>
          <w:rFonts w:cs="Times New Roman"/>
        </w:rPr>
        <w:t xml:space="preserve">elle </w:t>
      </w:r>
      <w:r>
        <w:rPr>
          <w:rFonts w:cs="Times New Roman"/>
        </w:rPr>
        <w:t>« </w:t>
      </w:r>
      <w:r w:rsidRPr="00F8712A">
        <w:rPr>
          <w:rFonts w:cs="Times New Roman"/>
        </w:rPr>
        <w:t>immortaliserait son nom</w:t>
      </w:r>
      <w:r>
        <w:rPr>
          <w:rFonts w:cs="Times New Roman"/>
        </w:rPr>
        <w:t> »</w:t>
      </w:r>
      <w:r w:rsidRPr="00F8712A">
        <w:rPr>
          <w:rFonts w:cs="Times New Roman"/>
        </w:rPr>
        <w:t>, qu</w:t>
      </w:r>
      <w:r>
        <w:rPr>
          <w:rFonts w:cs="Times New Roman"/>
        </w:rPr>
        <w:t>’</w:t>
      </w:r>
      <w:r w:rsidRPr="00F8712A">
        <w:rPr>
          <w:rFonts w:cs="Times New Roman"/>
        </w:rPr>
        <w:t>il sculpta à Rome, qu</w:t>
      </w:r>
      <w:r>
        <w:rPr>
          <w:rFonts w:cs="Times New Roman"/>
        </w:rPr>
        <w:t>’</w:t>
      </w:r>
      <w:r w:rsidRPr="00F8712A">
        <w:rPr>
          <w:rFonts w:cs="Times New Roman"/>
        </w:rPr>
        <w:t>on fit venir de là-bas au prix de mille peines et dont le marbre se fendille maintenant dans un mélancolique bosquet, à l</w:t>
      </w:r>
      <w:r>
        <w:rPr>
          <w:rFonts w:cs="Times New Roman"/>
        </w:rPr>
        <w:t>’</w:t>
      </w:r>
      <w:r w:rsidRPr="00F8712A">
        <w:rPr>
          <w:rFonts w:cs="Times New Roman"/>
        </w:rPr>
        <w:t>extrémité de la pièce d</w:t>
      </w:r>
      <w:r>
        <w:rPr>
          <w:rFonts w:cs="Times New Roman"/>
        </w:rPr>
        <w:t>’</w:t>
      </w:r>
      <w:r w:rsidRPr="00F8712A">
        <w:rPr>
          <w:rFonts w:cs="Times New Roman"/>
        </w:rPr>
        <w:t>eau des Suisses.</w:t>
      </w:r>
    </w:p>
    <w:p w14:paraId="3DBE0D79" w14:textId="091F65AC" w:rsidR="00A1452B" w:rsidRPr="00F8712A" w:rsidRDefault="00A1452B" w:rsidP="00A1452B">
      <w:pPr>
        <w:pStyle w:val="Corpsdetexte"/>
        <w:rPr>
          <w:rFonts w:cs="Times New Roman"/>
        </w:rPr>
      </w:pPr>
      <w:r w:rsidRPr="00F8712A">
        <w:rPr>
          <w:rFonts w:cs="Times New Roman"/>
        </w:rPr>
        <w:t>Il faillit toucher à notre Louvre, au vieux et admira</w:t>
      </w:r>
      <w:r>
        <w:rPr>
          <w:rFonts w:cs="Times New Roman"/>
        </w:rPr>
        <w:t xml:space="preserve">ble Louvre des </w:t>
      </w:r>
      <w:proofErr w:type="spellStart"/>
      <w:r>
        <w:rPr>
          <w:rFonts w:cs="Times New Roman"/>
        </w:rPr>
        <w:t>Netezeau</w:t>
      </w:r>
      <w:proofErr w:type="spellEnd"/>
      <w:r>
        <w:rPr>
          <w:rFonts w:cs="Times New Roman"/>
        </w:rPr>
        <w:t>, des Du </w:t>
      </w:r>
      <w:r w:rsidRPr="00F8712A">
        <w:rPr>
          <w:rFonts w:cs="Times New Roman"/>
        </w:rPr>
        <w:t>Cerceau, des Fournier, de Jehan Coing, de Pierre Lescot, de Jean Goujon et du Primatice, de tant d</w:t>
      </w:r>
      <w:r>
        <w:rPr>
          <w:rFonts w:cs="Times New Roman"/>
        </w:rPr>
        <w:t>’</w:t>
      </w:r>
      <w:r w:rsidRPr="00F8712A">
        <w:rPr>
          <w:rFonts w:cs="Times New Roman"/>
        </w:rPr>
        <w:t xml:space="preserve">autres bons et grands </w:t>
      </w:r>
      <w:proofErr w:type="spellStart"/>
      <w:r w:rsidRPr="00F8712A">
        <w:rPr>
          <w:rFonts w:cs="Times New Roman"/>
        </w:rPr>
        <w:t>besoigneurs</w:t>
      </w:r>
      <w:proofErr w:type="spellEnd"/>
      <w:r w:rsidRPr="00F8712A">
        <w:rPr>
          <w:rFonts w:cs="Times New Roman"/>
        </w:rPr>
        <w:t>, italiens de la bonne veine, français non encore appauvris, à la vision nett</w:t>
      </w:r>
      <w:r>
        <w:rPr>
          <w:rFonts w:cs="Times New Roman"/>
        </w:rPr>
        <w:t>e et au cerveau fort. François I</w:t>
      </w:r>
      <w:r w:rsidRPr="00A02C49">
        <w:rPr>
          <w:rFonts w:cs="Times New Roman"/>
          <w:vertAlign w:val="superscript"/>
        </w:rPr>
        <w:t>er</w:t>
      </w:r>
      <w:r w:rsidRPr="00F8712A">
        <w:rPr>
          <w:rFonts w:cs="Times New Roman"/>
        </w:rPr>
        <w:t xml:space="preserve"> avait appelé Ser</w:t>
      </w:r>
      <w:r>
        <w:rPr>
          <w:rFonts w:cs="Times New Roman"/>
        </w:rPr>
        <w:t>lio et le Primatice, Louis </w:t>
      </w:r>
      <w:r w:rsidRPr="00F8712A">
        <w:rPr>
          <w:rFonts w:cs="Times New Roman"/>
        </w:rPr>
        <w:t>XIV fit mander à Rome le Cavalier pour achever l</w:t>
      </w:r>
      <w:r>
        <w:rPr>
          <w:rFonts w:cs="Times New Roman"/>
        </w:rPr>
        <w:t>’œuvre</w:t>
      </w:r>
      <w:r>
        <w:rPr>
          <w:rStyle w:val="Appelnotedebasdep"/>
          <w:rFonts w:cs="Times New Roman"/>
        </w:rPr>
        <w:footnoteReference w:id="11"/>
      </w:r>
      <w:r w:rsidRPr="00F8712A">
        <w:rPr>
          <w:rFonts w:cs="Times New Roman"/>
        </w:rPr>
        <w:t>. Le roi en était au goût du colossal, de l</w:t>
      </w:r>
      <w:r>
        <w:rPr>
          <w:rFonts w:cs="Times New Roman"/>
        </w:rPr>
        <w:t>’</w:t>
      </w:r>
      <w:r w:rsidRPr="00F8712A">
        <w:rPr>
          <w:rFonts w:cs="Times New Roman"/>
        </w:rPr>
        <w:t>emphatique et du redondant</w:t>
      </w:r>
      <w:r>
        <w:rPr>
          <w:rFonts w:cs="Times New Roman"/>
        </w:rPr>
        <w:t> ;</w:t>
      </w:r>
      <w:r w:rsidRPr="00F8712A">
        <w:rPr>
          <w:rFonts w:cs="Times New Roman"/>
        </w:rPr>
        <w:t xml:space="preserve"> les combles en saillie, les vieux toits aux pentes aimables et à l</w:t>
      </w:r>
      <w:r>
        <w:rPr>
          <w:rFonts w:cs="Times New Roman"/>
        </w:rPr>
        <w:t>’</w:t>
      </w:r>
      <w:r w:rsidRPr="00F8712A">
        <w:rPr>
          <w:rFonts w:cs="Times New Roman"/>
        </w:rPr>
        <w:t>ardoise grise, ces grand</w:t>
      </w:r>
      <w:ins w:id="142" w:author="Marguerite-Marie Bordry" w:date="2018-12-07T17:55:00Z">
        <w:r w:rsidR="00CA28B6">
          <w:rPr>
            <w:rFonts w:cs="Times New Roman"/>
          </w:rPr>
          <w:t>s</w:t>
        </w:r>
      </w:ins>
      <w:bookmarkStart w:id="143" w:name="_GoBack"/>
      <w:bookmarkEnd w:id="143"/>
      <w:r w:rsidRPr="00F8712A">
        <w:rPr>
          <w:rFonts w:cs="Times New Roman"/>
        </w:rPr>
        <w:t xml:space="preserve"> combles aux profils élégants étaient déjà d</w:t>
      </w:r>
      <w:r>
        <w:rPr>
          <w:rFonts w:cs="Times New Roman"/>
        </w:rPr>
        <w:t>’</w:t>
      </w:r>
      <w:r w:rsidRPr="00F8712A">
        <w:rPr>
          <w:rFonts w:cs="Times New Roman"/>
        </w:rPr>
        <w:t>un autre âge. Ces choses émouvantes qui caractérisent</w:t>
      </w:r>
      <w:r>
        <w:rPr>
          <w:rFonts w:cs="Times New Roman"/>
        </w:rPr>
        <w:t xml:space="preserve"> la maison ancestrale et que Du Bellay c</w:t>
      </w:r>
      <w:r w:rsidRPr="00F8712A">
        <w:rPr>
          <w:rFonts w:cs="Times New Roman"/>
        </w:rPr>
        <w:t>hante si joliment</w:t>
      </w:r>
      <w:r>
        <w:rPr>
          <w:rFonts w:cs="Times New Roman"/>
        </w:rPr>
        <w:t> :</w:t>
      </w:r>
    </w:p>
    <w:p w14:paraId="3F17A73C" w14:textId="77777777" w:rsidR="00A1452B" w:rsidRPr="00ED6183" w:rsidRDefault="00A1452B" w:rsidP="00A1452B">
      <w:pPr>
        <w:pStyle w:val="quotel"/>
        <w:rPr>
          <w:i/>
        </w:rPr>
      </w:pPr>
      <w:r w:rsidRPr="00ED6183">
        <w:rPr>
          <w:i/>
        </w:rPr>
        <w:t xml:space="preserve">Plus me </w:t>
      </w:r>
      <w:proofErr w:type="spellStart"/>
      <w:r w:rsidRPr="00ED6183">
        <w:rPr>
          <w:i/>
        </w:rPr>
        <w:t>plaist</w:t>
      </w:r>
      <w:proofErr w:type="spellEnd"/>
      <w:r w:rsidRPr="00ED6183">
        <w:rPr>
          <w:i/>
        </w:rPr>
        <w:t xml:space="preserve"> le séjour qu’ont </w:t>
      </w:r>
      <w:proofErr w:type="spellStart"/>
      <w:r w:rsidRPr="00ED6183">
        <w:rPr>
          <w:i/>
        </w:rPr>
        <w:t>basty</w:t>
      </w:r>
      <w:proofErr w:type="spellEnd"/>
      <w:r w:rsidRPr="00ED6183">
        <w:rPr>
          <w:i/>
        </w:rPr>
        <w:t xml:space="preserve"> mes </w:t>
      </w:r>
      <w:proofErr w:type="spellStart"/>
      <w:r w:rsidRPr="00ED6183">
        <w:rPr>
          <w:i/>
        </w:rPr>
        <w:t>ayeux</w:t>
      </w:r>
      <w:proofErr w:type="spellEnd"/>
    </w:p>
    <w:p w14:paraId="09777F31" w14:textId="77777777" w:rsidR="00A1452B" w:rsidRPr="00ED6183" w:rsidRDefault="00A1452B" w:rsidP="00A1452B">
      <w:pPr>
        <w:pStyle w:val="quotel"/>
        <w:rPr>
          <w:i/>
        </w:rPr>
      </w:pPr>
      <w:r w:rsidRPr="00ED6183">
        <w:rPr>
          <w:i/>
        </w:rPr>
        <w:t>Que des palais romains le front audacieux,</w:t>
      </w:r>
    </w:p>
    <w:p w14:paraId="48573ED6" w14:textId="77777777" w:rsidR="00A1452B" w:rsidRPr="00ED6183" w:rsidRDefault="00A1452B" w:rsidP="00A1452B">
      <w:pPr>
        <w:pStyle w:val="quotel"/>
        <w:rPr>
          <w:i/>
        </w:rPr>
      </w:pPr>
      <w:r w:rsidRPr="00ED6183">
        <w:rPr>
          <w:i/>
        </w:rPr>
        <w:t xml:space="preserve">Plus que le marbre dur me </w:t>
      </w:r>
      <w:proofErr w:type="spellStart"/>
      <w:r w:rsidRPr="00ED6183">
        <w:rPr>
          <w:i/>
        </w:rPr>
        <w:t>plaist</w:t>
      </w:r>
      <w:proofErr w:type="spellEnd"/>
      <w:r w:rsidRPr="00ED6183">
        <w:rPr>
          <w:i/>
        </w:rPr>
        <w:t xml:space="preserve"> l’ardoise fine.</w:t>
      </w:r>
    </w:p>
    <w:p w14:paraId="56126EE2" w14:textId="77777777" w:rsidR="00A1452B" w:rsidRPr="00F8712A" w:rsidRDefault="00A1452B" w:rsidP="00A1452B">
      <w:pPr>
        <w:pStyle w:val="Corpsdetexte"/>
        <w:rPr>
          <w:rFonts w:cs="Times New Roman"/>
        </w:rPr>
      </w:pPr>
      <w:r w:rsidRPr="00F8712A">
        <w:rPr>
          <w:rFonts w:cs="Times New Roman"/>
        </w:rPr>
        <w:lastRenderedPageBreak/>
        <w:t xml:space="preserve">Ces choses étaient solennellement condamnées comme </w:t>
      </w:r>
      <w:r>
        <w:rPr>
          <w:rFonts w:cs="Times New Roman"/>
        </w:rPr>
        <w:t>« </w:t>
      </w:r>
      <w:r w:rsidRPr="00F8712A">
        <w:rPr>
          <w:rFonts w:cs="Times New Roman"/>
        </w:rPr>
        <w:t>contraires à la bienséance</w:t>
      </w:r>
      <w:r>
        <w:rPr>
          <w:rFonts w:cs="Times New Roman"/>
        </w:rPr>
        <w:t> »</w:t>
      </w:r>
      <w:r w:rsidRPr="00F8712A">
        <w:rPr>
          <w:rFonts w:cs="Times New Roman"/>
        </w:rPr>
        <w:t>. Il faut donc l</w:t>
      </w:r>
      <w:r>
        <w:rPr>
          <w:rFonts w:cs="Times New Roman"/>
        </w:rPr>
        <w:t>’homme dont Paul </w:t>
      </w:r>
      <w:r w:rsidRPr="00F8712A">
        <w:rPr>
          <w:rFonts w:cs="Times New Roman"/>
        </w:rPr>
        <w:t>V avait dit qu</w:t>
      </w:r>
      <w:r>
        <w:rPr>
          <w:rFonts w:cs="Times New Roman"/>
        </w:rPr>
        <w:t>’</w:t>
      </w:r>
      <w:r w:rsidRPr="00F8712A">
        <w:rPr>
          <w:rFonts w:cs="Times New Roman"/>
        </w:rPr>
        <w:t>il serait le Michel-Ange du siècle et qui venait d</w:t>
      </w:r>
      <w:r>
        <w:rPr>
          <w:rFonts w:cs="Times New Roman"/>
        </w:rPr>
        <w:t>’</w:t>
      </w:r>
      <w:r w:rsidRPr="00F8712A">
        <w:rPr>
          <w:rFonts w:cs="Times New Roman"/>
        </w:rPr>
        <w:t xml:space="preserve">achever le baldaquin de Saint-Pierre, la fontaine de la place </w:t>
      </w:r>
      <w:proofErr w:type="spellStart"/>
      <w:r w:rsidRPr="00F8712A">
        <w:rPr>
          <w:rFonts w:cs="Times New Roman"/>
        </w:rPr>
        <w:t>Navone</w:t>
      </w:r>
      <w:proofErr w:type="spellEnd"/>
      <w:r w:rsidRPr="00F8712A">
        <w:rPr>
          <w:rFonts w:cs="Times New Roman"/>
        </w:rPr>
        <w:t xml:space="preserve">, la </w:t>
      </w:r>
      <w:proofErr w:type="spellStart"/>
      <w:r w:rsidRPr="00F8712A">
        <w:rPr>
          <w:rFonts w:cs="Times New Roman"/>
        </w:rPr>
        <w:t>Baroccia</w:t>
      </w:r>
      <w:proofErr w:type="spellEnd"/>
      <w:r w:rsidRPr="00F8712A">
        <w:rPr>
          <w:rFonts w:cs="Times New Roman"/>
        </w:rPr>
        <w:t xml:space="preserve">, le Triton, les clochers du Panthéon, la façade de Barberini, la sainte Thérèse de </w:t>
      </w:r>
      <w:proofErr w:type="spellStart"/>
      <w:r w:rsidRPr="00F8712A">
        <w:rPr>
          <w:rFonts w:cs="Times New Roman"/>
        </w:rPr>
        <w:t>Comaro</w:t>
      </w:r>
      <w:proofErr w:type="spellEnd"/>
      <w:r w:rsidRPr="00F8712A">
        <w:rPr>
          <w:rFonts w:cs="Times New Roman"/>
        </w:rPr>
        <w:t>, l</w:t>
      </w:r>
      <w:r>
        <w:rPr>
          <w:rFonts w:cs="Times New Roman"/>
        </w:rPr>
        <w:t>’</w:t>
      </w:r>
      <w:r w:rsidRPr="00F8712A">
        <w:rPr>
          <w:rFonts w:cs="Times New Roman"/>
        </w:rPr>
        <w:t>homme que quatre papes s</w:t>
      </w:r>
      <w:r>
        <w:rPr>
          <w:rFonts w:cs="Times New Roman"/>
        </w:rPr>
        <w:t>’</w:t>
      </w:r>
      <w:r w:rsidRPr="00F8712A">
        <w:rPr>
          <w:rFonts w:cs="Times New Roman"/>
        </w:rPr>
        <w:t>étaient légués, que s</w:t>
      </w:r>
      <w:r>
        <w:rPr>
          <w:rFonts w:cs="Times New Roman"/>
        </w:rPr>
        <w:t>’étaient disputé Philippe IV, Charles </w:t>
      </w:r>
      <w:r w:rsidRPr="00F8712A">
        <w:rPr>
          <w:rFonts w:cs="Times New Roman"/>
        </w:rPr>
        <w:t>I</w:t>
      </w:r>
      <w:r w:rsidRPr="00E554D0">
        <w:rPr>
          <w:vertAlign w:val="superscript"/>
        </w:rPr>
        <w:t>er</w:t>
      </w:r>
      <w:r w:rsidRPr="00F8712A">
        <w:rPr>
          <w:rFonts w:cs="Times New Roman"/>
        </w:rPr>
        <w:t xml:space="preserve"> et le duc de Modène, qui, au grand contentement de tous épandait la faconde prétentieuse, précieuse et encombrante de son particulier génie, qu</w:t>
      </w:r>
      <w:r>
        <w:rPr>
          <w:rFonts w:cs="Times New Roman"/>
        </w:rPr>
        <w:t>’Alexandre </w:t>
      </w:r>
      <w:r w:rsidRPr="00F8712A">
        <w:rPr>
          <w:rFonts w:cs="Times New Roman"/>
        </w:rPr>
        <w:t>VII, escorté de seize cardinaux, allait visiter alors qu</w:t>
      </w:r>
      <w:r>
        <w:rPr>
          <w:rFonts w:cs="Times New Roman"/>
        </w:rPr>
        <w:t>’</w:t>
      </w:r>
      <w:r w:rsidRPr="00F8712A">
        <w:rPr>
          <w:rFonts w:cs="Times New Roman"/>
        </w:rPr>
        <w:t>il tenait le lit et qui écrivait les comédies pendant ses convalescences. Qu</w:t>
      </w:r>
      <w:r>
        <w:rPr>
          <w:rFonts w:cs="Times New Roman"/>
        </w:rPr>
        <w:t>’</w:t>
      </w:r>
      <w:r w:rsidRPr="00F8712A">
        <w:rPr>
          <w:rFonts w:cs="Times New Roman"/>
        </w:rPr>
        <w:t xml:space="preserve">étaient auprès </w:t>
      </w:r>
      <w:r>
        <w:rPr>
          <w:rFonts w:cs="Times New Roman"/>
        </w:rPr>
        <w:t>de lui le vieux François Mansart</w:t>
      </w:r>
      <w:r w:rsidRPr="00F8712A">
        <w:rPr>
          <w:rFonts w:cs="Times New Roman"/>
        </w:rPr>
        <w:t xml:space="preserve"> et Libéral Bruant</w:t>
      </w:r>
      <w:proofErr w:type="gramStart"/>
      <w:r>
        <w:rPr>
          <w:rFonts w:cs="Times New Roman"/>
        </w:rPr>
        <w:t> ?…</w:t>
      </w:r>
      <w:proofErr w:type="gramEnd"/>
    </w:p>
    <w:p w14:paraId="1C34B776" w14:textId="77777777" w:rsidR="00A1452B" w:rsidRPr="00F8712A" w:rsidRDefault="00A1452B" w:rsidP="00A1452B">
      <w:pPr>
        <w:pStyle w:val="Corpsdetexte"/>
        <w:rPr>
          <w:rFonts w:cs="Times New Roman"/>
        </w:rPr>
      </w:pPr>
      <w:r w:rsidRPr="00F8712A">
        <w:rPr>
          <w:rFonts w:cs="Times New Roman"/>
        </w:rPr>
        <w:t>Cet homme-là n</w:t>
      </w:r>
      <w:r>
        <w:rPr>
          <w:rFonts w:cs="Times New Roman"/>
        </w:rPr>
        <w:t>’</w:t>
      </w:r>
      <w:r w:rsidRPr="00F8712A">
        <w:rPr>
          <w:rFonts w:cs="Times New Roman"/>
        </w:rPr>
        <w:t>était pas facilement déplaçable. Aussi, l</w:t>
      </w:r>
      <w:r>
        <w:rPr>
          <w:rFonts w:cs="Times New Roman"/>
        </w:rPr>
        <w:t>’</w:t>
      </w:r>
      <w:r w:rsidRPr="00F8712A">
        <w:rPr>
          <w:rFonts w:cs="Times New Roman"/>
        </w:rPr>
        <w:t>amener ne fut rien moins qu</w:t>
      </w:r>
      <w:r>
        <w:rPr>
          <w:rFonts w:cs="Times New Roman"/>
        </w:rPr>
        <w:t>’</w:t>
      </w:r>
      <w:r w:rsidRPr="00F8712A">
        <w:rPr>
          <w:rFonts w:cs="Times New Roman"/>
        </w:rPr>
        <w:t>une affaire d</w:t>
      </w:r>
      <w:r>
        <w:rPr>
          <w:rFonts w:cs="Times New Roman"/>
        </w:rPr>
        <w:t>’</w:t>
      </w:r>
      <w:r w:rsidRPr="00F8712A">
        <w:rPr>
          <w:rFonts w:cs="Times New Roman"/>
        </w:rPr>
        <w:t>État, et une grave.</w:t>
      </w:r>
    </w:p>
    <w:p w14:paraId="2D6ED7CD" w14:textId="77777777" w:rsidR="00A1452B" w:rsidRPr="00F8712A" w:rsidRDefault="00A1452B" w:rsidP="00A1452B">
      <w:pPr>
        <w:pStyle w:val="ab"/>
      </w:pPr>
      <w:r w:rsidRPr="00F8712A">
        <w:t>§</w:t>
      </w:r>
    </w:p>
    <w:p w14:paraId="10599437" w14:textId="77777777" w:rsidR="00A1452B" w:rsidRPr="00F8712A" w:rsidRDefault="00A1452B" w:rsidP="00A1452B">
      <w:pPr>
        <w:pStyle w:val="Corpsdetexte"/>
        <w:rPr>
          <w:rFonts w:cs="Times New Roman"/>
        </w:rPr>
      </w:pPr>
      <w:r w:rsidRPr="00F8712A">
        <w:rPr>
          <w:rFonts w:cs="Times New Roman"/>
        </w:rPr>
        <w:t>Colbert vient d</w:t>
      </w:r>
      <w:r>
        <w:rPr>
          <w:rFonts w:cs="Times New Roman"/>
        </w:rPr>
        <w:t>’</w:t>
      </w:r>
      <w:r w:rsidRPr="00F8712A">
        <w:rPr>
          <w:rFonts w:cs="Times New Roman"/>
        </w:rPr>
        <w:t xml:space="preserve">acheter la charge de </w:t>
      </w:r>
      <w:proofErr w:type="spellStart"/>
      <w:r w:rsidRPr="00F8712A">
        <w:rPr>
          <w:rFonts w:cs="Times New Roman"/>
        </w:rPr>
        <w:t>Ratabon</w:t>
      </w:r>
      <w:proofErr w:type="spellEnd"/>
      <w:r w:rsidRPr="00F8712A">
        <w:rPr>
          <w:rFonts w:cs="Times New Roman"/>
        </w:rPr>
        <w:t>. Il écrit au Bernin pour lui transmettre le désir du roi d</w:t>
      </w:r>
      <w:r>
        <w:rPr>
          <w:rFonts w:cs="Times New Roman"/>
        </w:rPr>
        <w:t>’</w:t>
      </w:r>
      <w:r w:rsidRPr="00F8712A">
        <w:rPr>
          <w:rFonts w:cs="Times New Roman"/>
        </w:rPr>
        <w:t>avoir un dessin pour l</w:t>
      </w:r>
      <w:r>
        <w:rPr>
          <w:rFonts w:cs="Times New Roman"/>
        </w:rPr>
        <w:t>’</w:t>
      </w:r>
      <w:r w:rsidRPr="00F8712A">
        <w:rPr>
          <w:rFonts w:cs="Times New Roman"/>
        </w:rPr>
        <w:t>achèvement du Louvre, ceux qu</w:t>
      </w:r>
      <w:r>
        <w:rPr>
          <w:rFonts w:cs="Times New Roman"/>
        </w:rPr>
        <w:t>’</w:t>
      </w:r>
      <w:r w:rsidRPr="00F8712A">
        <w:rPr>
          <w:rFonts w:cs="Times New Roman"/>
        </w:rPr>
        <w:t>il possède ne le satisfaisant pas. Craignant même de ne pas réussir, le ministre écrit également à Pierre de Cortone, qui n</w:t>
      </w:r>
      <w:r>
        <w:rPr>
          <w:rFonts w:cs="Times New Roman"/>
        </w:rPr>
        <w:t>’</w:t>
      </w:r>
      <w:r w:rsidRPr="00F8712A">
        <w:rPr>
          <w:rFonts w:cs="Times New Roman"/>
        </w:rPr>
        <w:t xml:space="preserve">arrive à rien, car </w:t>
      </w:r>
      <w:r w:rsidRPr="00ED6183">
        <w:rPr>
          <w:rStyle w:val="quotec"/>
        </w:rPr>
        <w:t>« </w:t>
      </w:r>
      <w:r w:rsidRPr="00ED6183">
        <w:rPr>
          <w:rStyle w:val="quotec"/>
          <w:i/>
        </w:rPr>
        <w:t xml:space="preserve">le </w:t>
      </w:r>
      <w:proofErr w:type="spellStart"/>
      <w:r w:rsidRPr="00ED6183">
        <w:rPr>
          <w:rStyle w:val="quotec"/>
          <w:i/>
        </w:rPr>
        <w:t>pouer</w:t>
      </w:r>
      <w:proofErr w:type="spellEnd"/>
      <w:r w:rsidRPr="00ED6183">
        <w:rPr>
          <w:rStyle w:val="quotec"/>
          <w:i/>
        </w:rPr>
        <w:t xml:space="preserve"> </w:t>
      </w:r>
      <w:proofErr w:type="spellStart"/>
      <w:r w:rsidRPr="00ED6183">
        <w:rPr>
          <w:rStyle w:val="quotec"/>
          <w:i/>
        </w:rPr>
        <w:t>huomo</w:t>
      </w:r>
      <w:proofErr w:type="spellEnd"/>
      <w:r w:rsidRPr="00ED6183">
        <w:rPr>
          <w:rStyle w:val="quotec"/>
          <w:i/>
        </w:rPr>
        <w:t xml:space="preserve"> </w:t>
      </w:r>
      <w:proofErr w:type="spellStart"/>
      <w:r w:rsidRPr="00ED6183">
        <w:rPr>
          <w:rStyle w:val="quotec"/>
          <w:i/>
        </w:rPr>
        <w:t>stropiato</w:t>
      </w:r>
      <w:proofErr w:type="spellEnd"/>
      <w:r w:rsidRPr="00ED6183">
        <w:rPr>
          <w:rStyle w:val="quotec"/>
          <w:i/>
        </w:rPr>
        <w:t xml:space="preserve"> </w:t>
      </w:r>
      <w:proofErr w:type="spellStart"/>
      <w:r w:rsidRPr="00ED6183">
        <w:rPr>
          <w:rStyle w:val="quotec"/>
          <w:i/>
        </w:rPr>
        <w:t>della</w:t>
      </w:r>
      <w:proofErr w:type="spellEnd"/>
      <w:r w:rsidRPr="00ED6183">
        <w:rPr>
          <w:rStyle w:val="quotec"/>
          <w:i/>
        </w:rPr>
        <w:t xml:space="preserve"> </w:t>
      </w:r>
      <w:proofErr w:type="spellStart"/>
      <w:r w:rsidRPr="00ED6183">
        <w:rPr>
          <w:rStyle w:val="quotec"/>
          <w:i/>
        </w:rPr>
        <w:t>gotta</w:t>
      </w:r>
      <w:proofErr w:type="spellEnd"/>
      <w:r w:rsidRPr="00ED6183">
        <w:rPr>
          <w:rStyle w:val="quotec"/>
        </w:rPr>
        <w:t> »</w:t>
      </w:r>
      <w:r w:rsidRPr="00F8712A">
        <w:rPr>
          <w:rFonts w:cs="Times New Roman"/>
        </w:rPr>
        <w:t xml:space="preserve">, à </w:t>
      </w:r>
      <w:proofErr w:type="spellStart"/>
      <w:r w:rsidRPr="00F8712A">
        <w:rPr>
          <w:rFonts w:cs="Times New Roman"/>
        </w:rPr>
        <w:t>Raynaldi</w:t>
      </w:r>
      <w:proofErr w:type="spellEnd"/>
      <w:r w:rsidRPr="00F8712A">
        <w:rPr>
          <w:rFonts w:cs="Times New Roman"/>
        </w:rPr>
        <w:t xml:space="preserve"> et à </w:t>
      </w:r>
      <w:proofErr w:type="spellStart"/>
      <w:r w:rsidRPr="00F8712A">
        <w:rPr>
          <w:rFonts w:cs="Times New Roman"/>
        </w:rPr>
        <w:t>Candiani</w:t>
      </w:r>
      <w:proofErr w:type="spellEnd"/>
      <w:r w:rsidRPr="00F8712A">
        <w:rPr>
          <w:rFonts w:cs="Times New Roman"/>
        </w:rPr>
        <w:t xml:space="preserve">, </w:t>
      </w:r>
      <w:r w:rsidRPr="00ED6183">
        <w:rPr>
          <w:rStyle w:val="quotec"/>
        </w:rPr>
        <w:t>« </w:t>
      </w:r>
      <w:proofErr w:type="spellStart"/>
      <w:r w:rsidRPr="00ED6183">
        <w:rPr>
          <w:rStyle w:val="quotec"/>
          <w:i/>
        </w:rPr>
        <w:t>gentilhuomo</w:t>
      </w:r>
      <w:proofErr w:type="spellEnd"/>
      <w:r w:rsidRPr="00ED6183">
        <w:rPr>
          <w:rStyle w:val="quotec"/>
          <w:i/>
        </w:rPr>
        <w:t xml:space="preserve"> assai </w:t>
      </w:r>
      <w:proofErr w:type="spellStart"/>
      <w:r w:rsidRPr="00ED6183">
        <w:rPr>
          <w:rStyle w:val="quotec"/>
          <w:i/>
        </w:rPr>
        <w:t>intendente</w:t>
      </w:r>
      <w:proofErr w:type="spellEnd"/>
      <w:r w:rsidRPr="00ED6183">
        <w:rPr>
          <w:rStyle w:val="quotec"/>
          <w:i/>
        </w:rPr>
        <w:t xml:space="preserve"> d’</w:t>
      </w:r>
      <w:proofErr w:type="spellStart"/>
      <w:r w:rsidRPr="00ED6183">
        <w:rPr>
          <w:rStyle w:val="quotec"/>
          <w:i/>
        </w:rPr>
        <w:t>Architletura</w:t>
      </w:r>
      <w:proofErr w:type="spellEnd"/>
      <w:r w:rsidRPr="00ED6183">
        <w:rPr>
          <w:rStyle w:val="quotec"/>
          <w:i/>
        </w:rPr>
        <w:t xml:space="preserve"> et di un gusto </w:t>
      </w:r>
      <w:proofErr w:type="spellStart"/>
      <w:r w:rsidRPr="00ED6183">
        <w:rPr>
          <w:rStyle w:val="quotec"/>
          <w:i/>
        </w:rPr>
        <w:t>straordinario</w:t>
      </w:r>
      <w:proofErr w:type="spellEnd"/>
      <w:r w:rsidRPr="00ED6183">
        <w:rPr>
          <w:rStyle w:val="quotec"/>
        </w:rPr>
        <w:t> »</w:t>
      </w:r>
      <w:r w:rsidRPr="00F8712A">
        <w:rPr>
          <w:rFonts w:cs="Times New Roman"/>
        </w:rPr>
        <w:t>. Après des négociations longues et difficiles, l</w:t>
      </w:r>
      <w:r>
        <w:rPr>
          <w:rFonts w:cs="Times New Roman"/>
        </w:rPr>
        <w:t>’</w:t>
      </w:r>
      <w:r w:rsidRPr="00F8712A">
        <w:rPr>
          <w:rFonts w:cs="Times New Roman"/>
        </w:rPr>
        <w:t>envoi d</w:t>
      </w:r>
      <w:r>
        <w:rPr>
          <w:rFonts w:cs="Times New Roman"/>
        </w:rPr>
        <w:t>’</w:t>
      </w:r>
      <w:r w:rsidRPr="00F8712A">
        <w:rPr>
          <w:rFonts w:cs="Times New Roman"/>
        </w:rPr>
        <w:t>un premier projet non accepté et enfin l</w:t>
      </w:r>
      <w:r>
        <w:rPr>
          <w:rFonts w:cs="Times New Roman"/>
        </w:rPr>
        <w:t>’</w:t>
      </w:r>
      <w:r w:rsidRPr="00F8712A">
        <w:rPr>
          <w:rFonts w:cs="Times New Roman"/>
        </w:rPr>
        <w:t xml:space="preserve">élimination des trois autres concurrents, le Cavalier, ayant reçu une </w:t>
      </w:r>
      <w:r>
        <w:rPr>
          <w:rFonts w:cs="Times New Roman"/>
        </w:rPr>
        <w:t>lettre de la main même de Louis </w:t>
      </w:r>
      <w:r w:rsidRPr="00F8712A">
        <w:rPr>
          <w:rFonts w:cs="Times New Roman"/>
        </w:rPr>
        <w:t>XIV, se décide à venir à Paris. Et c</w:t>
      </w:r>
      <w:r>
        <w:rPr>
          <w:rFonts w:cs="Times New Roman"/>
        </w:rPr>
        <w:t>’</w:t>
      </w:r>
      <w:r w:rsidRPr="00F8712A">
        <w:rPr>
          <w:rFonts w:cs="Times New Roman"/>
        </w:rPr>
        <w:t>est ici que cela devient intéressant.</w:t>
      </w:r>
    </w:p>
    <w:p w14:paraId="5797B30F" w14:textId="77777777" w:rsidR="00A1452B" w:rsidRPr="00F8712A" w:rsidRDefault="00A1452B" w:rsidP="00A1452B">
      <w:pPr>
        <w:pStyle w:val="Corpsdetexte"/>
        <w:rPr>
          <w:rFonts w:cs="Times New Roman"/>
        </w:rPr>
      </w:pPr>
      <w:r w:rsidRPr="00F8712A">
        <w:rPr>
          <w:rFonts w:cs="Times New Roman"/>
        </w:rPr>
        <w:t>Le roi avait, parmi ses maîtres d</w:t>
      </w:r>
      <w:r>
        <w:rPr>
          <w:rFonts w:cs="Times New Roman"/>
        </w:rPr>
        <w:t>’</w:t>
      </w:r>
      <w:r w:rsidRPr="00F8712A">
        <w:rPr>
          <w:rFonts w:cs="Times New Roman"/>
        </w:rPr>
        <w:t xml:space="preserve">hôtel, un certain Paul </w:t>
      </w:r>
      <w:proofErr w:type="spellStart"/>
      <w:r w:rsidRPr="00F8712A">
        <w:rPr>
          <w:rFonts w:cs="Times New Roman"/>
        </w:rPr>
        <w:t>Fréart</w:t>
      </w:r>
      <w:proofErr w:type="spellEnd"/>
      <w:r w:rsidRPr="00F8712A">
        <w:rPr>
          <w:rFonts w:cs="Times New Roman"/>
        </w:rPr>
        <w:t xml:space="preserve"> de </w:t>
      </w:r>
      <w:proofErr w:type="spellStart"/>
      <w:r w:rsidRPr="00F8712A">
        <w:rPr>
          <w:rFonts w:cs="Times New Roman"/>
        </w:rPr>
        <w:t>Chantelou</w:t>
      </w:r>
      <w:proofErr w:type="spellEnd"/>
      <w:r w:rsidRPr="00F8712A">
        <w:rPr>
          <w:rFonts w:cs="Times New Roman"/>
        </w:rPr>
        <w:t>, gouverneur du château du Loir, grand ami de Nicolas Poussin, qui avait été plusieurs fois à Rome et y avait inévitablement rencontré le Cavalier, au faîte de sa renommée. Le 1</w:t>
      </w:r>
      <w:r w:rsidRPr="00E554D0">
        <w:rPr>
          <w:vertAlign w:val="superscript"/>
        </w:rPr>
        <w:t>er</w:t>
      </w:r>
      <w:r>
        <w:rPr>
          <w:rFonts w:cs="Times New Roman"/>
        </w:rPr>
        <w:t> juin </w:t>
      </w:r>
      <w:r w:rsidRPr="00F8712A">
        <w:rPr>
          <w:rFonts w:cs="Times New Roman"/>
        </w:rPr>
        <w:t>1665, un laquais de Colbert va le chercher de la part du roi, et lui dire, ainsi qu</w:t>
      </w:r>
      <w:r>
        <w:rPr>
          <w:rFonts w:cs="Times New Roman"/>
        </w:rPr>
        <w:t>’</w:t>
      </w:r>
      <w:r w:rsidRPr="00F8712A">
        <w:rPr>
          <w:rFonts w:cs="Times New Roman"/>
        </w:rPr>
        <w:t>il l</w:t>
      </w:r>
      <w:r>
        <w:rPr>
          <w:rFonts w:cs="Times New Roman"/>
        </w:rPr>
        <w:t>’</w:t>
      </w:r>
      <w:r w:rsidRPr="00F8712A">
        <w:rPr>
          <w:rFonts w:cs="Times New Roman"/>
        </w:rPr>
        <w:t xml:space="preserve">a écrit, que </w:t>
      </w:r>
      <w:r w:rsidRPr="00ED6183">
        <w:rPr>
          <w:rStyle w:val="quotec"/>
        </w:rPr>
        <w:t>« le roi m’avait choisi pour aller recevoir le cavalier Bernin, non pas en qualité de maître d’hôtel, mais comme envoyé pour l’entretenir et l’accompagner pendant qu’il serait en France »</w:t>
      </w:r>
      <w:r w:rsidRPr="00F8712A">
        <w:rPr>
          <w:rFonts w:cs="Times New Roman"/>
        </w:rPr>
        <w:t>. Il est fort embarrassé à cause de l</w:t>
      </w:r>
      <w:r>
        <w:rPr>
          <w:rFonts w:cs="Times New Roman"/>
        </w:rPr>
        <w:t>’</w:t>
      </w:r>
      <w:r w:rsidRPr="00F8712A">
        <w:rPr>
          <w:rFonts w:cs="Times New Roman"/>
        </w:rPr>
        <w:t>ambassadeur extraordinaire de Malte, qui arrive le lendemain, que le roi traite et qu</w:t>
      </w:r>
      <w:r>
        <w:rPr>
          <w:rFonts w:cs="Times New Roman"/>
        </w:rPr>
        <w:t>’</w:t>
      </w:r>
      <w:r w:rsidRPr="00F8712A">
        <w:rPr>
          <w:rFonts w:cs="Times New Roman"/>
        </w:rPr>
        <w:t xml:space="preserve">il est seul à Saint-Germain pour cet extraordinaire. Ma foi, </w:t>
      </w:r>
      <w:proofErr w:type="spellStart"/>
      <w:r w:rsidRPr="00F8712A">
        <w:rPr>
          <w:rFonts w:cs="Times New Roman"/>
        </w:rPr>
        <w:t>Somellini</w:t>
      </w:r>
      <w:proofErr w:type="spellEnd"/>
      <w:r w:rsidRPr="00F8712A">
        <w:rPr>
          <w:rFonts w:cs="Times New Roman"/>
        </w:rPr>
        <w:t xml:space="preserve"> sera reçu au petit bonheur</w:t>
      </w:r>
      <w:r>
        <w:rPr>
          <w:rFonts w:cs="Times New Roman"/>
        </w:rPr>
        <w:t> ;</w:t>
      </w:r>
      <w:r w:rsidRPr="00F8712A">
        <w:rPr>
          <w:rFonts w:cs="Times New Roman"/>
        </w:rPr>
        <w:t xml:space="preserve"> lui, prend le carrosse de </w:t>
      </w:r>
      <w:r>
        <w:rPr>
          <w:rFonts w:cs="Times New Roman"/>
        </w:rPr>
        <w:t>M. </w:t>
      </w:r>
      <w:r w:rsidRPr="00F8712A">
        <w:rPr>
          <w:rFonts w:cs="Times New Roman"/>
        </w:rPr>
        <w:t>Colbert et s</w:t>
      </w:r>
      <w:r>
        <w:rPr>
          <w:rFonts w:cs="Times New Roman"/>
        </w:rPr>
        <w:t>’</w:t>
      </w:r>
      <w:r w:rsidRPr="00F8712A">
        <w:rPr>
          <w:rFonts w:cs="Times New Roman"/>
        </w:rPr>
        <w:t>en va sur le chemin</w:t>
      </w:r>
      <w:r>
        <w:rPr>
          <w:rFonts w:cs="Times New Roman"/>
        </w:rPr>
        <w:t xml:space="preserve"> </w:t>
      </w:r>
      <w:r w:rsidRPr="00F8712A">
        <w:rPr>
          <w:rFonts w:cs="Times New Roman"/>
        </w:rPr>
        <w:t>d</w:t>
      </w:r>
      <w:r>
        <w:rPr>
          <w:rFonts w:cs="Times New Roman"/>
        </w:rPr>
        <w:t>’</w:t>
      </w:r>
      <w:r w:rsidRPr="00F8712A">
        <w:rPr>
          <w:rFonts w:cs="Times New Roman"/>
        </w:rPr>
        <w:t>Essonne.</w:t>
      </w:r>
      <w:r>
        <w:rPr>
          <w:rFonts w:cs="Times New Roman"/>
        </w:rPr>
        <w:t xml:space="preserve"> Villejuif, la Saussaye, le parc</w:t>
      </w:r>
      <w:r w:rsidRPr="00F8712A">
        <w:rPr>
          <w:rFonts w:cs="Times New Roman"/>
        </w:rPr>
        <w:t xml:space="preserve"> de Chevilly, Belle-Épine, la Vieille Poste, sont autant de relais que l</w:t>
      </w:r>
      <w:r>
        <w:rPr>
          <w:rFonts w:cs="Times New Roman"/>
        </w:rPr>
        <w:t>’</w:t>
      </w:r>
      <w:r w:rsidRPr="00F8712A">
        <w:rPr>
          <w:rFonts w:cs="Times New Roman"/>
        </w:rPr>
        <w:t>on brûle impatiemment. À la sortie de Juvisy, voilà sur la route un équipage de voyage</w:t>
      </w:r>
      <w:r>
        <w:rPr>
          <w:rFonts w:cs="Times New Roman"/>
        </w:rPr>
        <w:t> ;</w:t>
      </w:r>
      <w:r w:rsidRPr="00F8712A">
        <w:rPr>
          <w:rFonts w:cs="Times New Roman"/>
        </w:rPr>
        <w:t xml:space="preserve"> il fait signe d</w:t>
      </w:r>
      <w:r>
        <w:rPr>
          <w:rFonts w:cs="Times New Roman"/>
        </w:rPr>
        <w:t>’</w:t>
      </w:r>
      <w:r w:rsidRPr="00F8712A">
        <w:rPr>
          <w:rFonts w:cs="Times New Roman"/>
        </w:rPr>
        <w:t>arrêter</w:t>
      </w:r>
      <w:r>
        <w:rPr>
          <w:rFonts w:cs="Times New Roman"/>
        </w:rPr>
        <w:t> :</w:t>
      </w:r>
      <w:r w:rsidRPr="00F8712A">
        <w:rPr>
          <w:rFonts w:cs="Times New Roman"/>
        </w:rPr>
        <w:t xml:space="preserve"> d</w:t>
      </w:r>
      <w:r>
        <w:rPr>
          <w:rFonts w:cs="Times New Roman"/>
        </w:rPr>
        <w:t>’</w:t>
      </w:r>
      <w:r w:rsidRPr="00F8712A">
        <w:rPr>
          <w:rFonts w:cs="Times New Roman"/>
        </w:rPr>
        <w:t>une litière, un homme est descendu, d</w:t>
      </w:r>
      <w:r>
        <w:rPr>
          <w:rFonts w:cs="Times New Roman"/>
        </w:rPr>
        <w:t>’</w:t>
      </w:r>
      <w:r w:rsidRPr="00F8712A">
        <w:rPr>
          <w:rFonts w:cs="Times New Roman"/>
        </w:rPr>
        <w:t xml:space="preserve">une taille médiocre, maigre, au visage </w:t>
      </w:r>
      <w:r w:rsidRPr="00F8712A">
        <w:rPr>
          <w:rFonts w:cs="Times New Roman"/>
        </w:rPr>
        <w:lastRenderedPageBreak/>
        <w:t xml:space="preserve">rougeaud, </w:t>
      </w:r>
      <w:r w:rsidRPr="00ED6183">
        <w:rPr>
          <w:rStyle w:val="quotec"/>
        </w:rPr>
        <w:t xml:space="preserve">« le poil des sourcils fort long, le front grand, un peu cavé vers le milieu et relevé doucement au-dessus des yeux. Il est chauve et les cheveux qui lui restent sont </w:t>
      </w:r>
      <w:proofErr w:type="spellStart"/>
      <w:r w:rsidRPr="00ED6183">
        <w:rPr>
          <w:rStyle w:val="quotec"/>
        </w:rPr>
        <w:t>crépés</w:t>
      </w:r>
      <w:proofErr w:type="spellEnd"/>
      <w:r w:rsidRPr="00ED6183">
        <w:rPr>
          <w:rStyle w:val="quotec"/>
        </w:rPr>
        <w:t xml:space="preserve"> et très blancs… »</w:t>
      </w:r>
      <w:r>
        <w:rPr>
          <w:rFonts w:cs="Times New Roman"/>
        </w:rPr>
        <w:t xml:space="preserve">. </w:t>
      </w:r>
      <w:r w:rsidRPr="00F8712A">
        <w:rPr>
          <w:rFonts w:cs="Times New Roman"/>
        </w:rPr>
        <w:t>C</w:t>
      </w:r>
      <w:r>
        <w:rPr>
          <w:rFonts w:cs="Times New Roman"/>
        </w:rPr>
        <w:t>’</w:t>
      </w:r>
      <w:r w:rsidRPr="00F8712A">
        <w:rPr>
          <w:rFonts w:cs="Times New Roman"/>
        </w:rPr>
        <w:t xml:space="preserve">est lui. </w:t>
      </w:r>
      <w:proofErr w:type="spellStart"/>
      <w:r w:rsidRPr="00F8712A">
        <w:rPr>
          <w:rFonts w:cs="Times New Roman"/>
        </w:rPr>
        <w:t>Chantelou</w:t>
      </w:r>
      <w:proofErr w:type="spellEnd"/>
      <w:r w:rsidRPr="00F8712A">
        <w:rPr>
          <w:rFonts w:cs="Times New Roman"/>
        </w:rPr>
        <w:t xml:space="preserve"> se précipite pour le complimenter en français</w:t>
      </w:r>
      <w:r>
        <w:rPr>
          <w:rFonts w:cs="Times New Roman"/>
        </w:rPr>
        <w:t> :</w:t>
      </w:r>
      <w:r w:rsidRPr="00F8712A">
        <w:rPr>
          <w:rFonts w:cs="Times New Roman"/>
        </w:rPr>
        <w:t xml:space="preserve"> l</w:t>
      </w:r>
      <w:r>
        <w:rPr>
          <w:rFonts w:cs="Times New Roman"/>
        </w:rPr>
        <w:t>’</w:t>
      </w:r>
      <w:r w:rsidRPr="00F8712A">
        <w:rPr>
          <w:rFonts w:cs="Times New Roman"/>
        </w:rPr>
        <w:t xml:space="preserve">autre ne comprend pas, </w:t>
      </w:r>
      <w:r>
        <w:rPr>
          <w:rFonts w:cs="Times New Roman"/>
        </w:rPr>
        <w:t>— </w:t>
      </w:r>
      <w:r w:rsidRPr="00F8712A">
        <w:rPr>
          <w:rFonts w:cs="Times New Roman"/>
        </w:rPr>
        <w:t>il le complimente alors en italien, ils s</w:t>
      </w:r>
      <w:r>
        <w:rPr>
          <w:rFonts w:cs="Times New Roman"/>
        </w:rPr>
        <w:t>’</w:t>
      </w:r>
      <w:r w:rsidRPr="00F8712A">
        <w:rPr>
          <w:rFonts w:cs="Times New Roman"/>
        </w:rPr>
        <w:t>embrassent et les voilà dans le même carrosse, cette fois, qui font route de compagnie.</w:t>
      </w:r>
    </w:p>
    <w:p w14:paraId="71BD1F50" w14:textId="77777777" w:rsidR="00A1452B" w:rsidRPr="00F8712A" w:rsidRDefault="00A1452B" w:rsidP="00A1452B">
      <w:pPr>
        <w:pStyle w:val="Corpsdetexte"/>
        <w:rPr>
          <w:rFonts w:cs="Times New Roman"/>
        </w:rPr>
      </w:pPr>
      <w:r w:rsidRPr="00F8712A">
        <w:rPr>
          <w:rFonts w:cs="Times New Roman"/>
        </w:rPr>
        <w:t>De quoi croyez-vous que ces deux gaillards causent, l</w:t>
      </w:r>
      <w:r>
        <w:rPr>
          <w:rFonts w:cs="Times New Roman"/>
        </w:rPr>
        <w:t>’</w:t>
      </w:r>
      <w:r w:rsidRPr="00F8712A">
        <w:rPr>
          <w:rFonts w:cs="Times New Roman"/>
        </w:rPr>
        <w:t>envoyé du roi, l</w:t>
      </w:r>
      <w:r>
        <w:rPr>
          <w:rFonts w:cs="Times New Roman"/>
        </w:rPr>
        <w:t>’</w:t>
      </w:r>
      <w:r w:rsidRPr="00F8712A">
        <w:rPr>
          <w:rFonts w:cs="Times New Roman"/>
        </w:rPr>
        <w:t>ami du Poussin, l</w:t>
      </w:r>
      <w:r>
        <w:rPr>
          <w:rFonts w:cs="Times New Roman"/>
        </w:rPr>
        <w:t>’</w:t>
      </w:r>
      <w:r w:rsidRPr="00F8712A">
        <w:rPr>
          <w:rFonts w:cs="Times New Roman"/>
        </w:rPr>
        <w:t xml:space="preserve">homme de goût, et le </w:t>
      </w:r>
      <w:r>
        <w:rPr>
          <w:rFonts w:cs="Times New Roman"/>
        </w:rPr>
        <w:t>« </w:t>
      </w:r>
      <w:r w:rsidRPr="00F8712A">
        <w:rPr>
          <w:rFonts w:cs="Times New Roman"/>
        </w:rPr>
        <w:t>divin maître</w:t>
      </w:r>
      <w:r>
        <w:rPr>
          <w:rFonts w:cs="Times New Roman"/>
        </w:rPr>
        <w:t> »</w:t>
      </w:r>
      <w:r w:rsidRPr="00F8712A">
        <w:rPr>
          <w:rFonts w:cs="Times New Roman"/>
        </w:rPr>
        <w:t xml:space="preserve"> qui vient de traverser les graves et belles provinces de France, à la vie si intense, si particulière et si nouvelle pour lui</w:t>
      </w:r>
      <w:r>
        <w:rPr>
          <w:rFonts w:cs="Times New Roman"/>
        </w:rPr>
        <w:t> ;</w:t>
      </w:r>
      <w:r w:rsidRPr="00F8712A">
        <w:rPr>
          <w:rFonts w:cs="Times New Roman"/>
        </w:rPr>
        <w:t xml:space="preserve"> de quoi croyez-vous qu</w:t>
      </w:r>
      <w:r>
        <w:rPr>
          <w:rFonts w:cs="Times New Roman"/>
        </w:rPr>
        <w:t>’</w:t>
      </w:r>
      <w:r w:rsidRPr="00F8712A">
        <w:rPr>
          <w:rFonts w:cs="Times New Roman"/>
        </w:rPr>
        <w:t>ils causent à cette heure aimable de l</w:t>
      </w:r>
      <w:r>
        <w:rPr>
          <w:rFonts w:cs="Times New Roman"/>
        </w:rPr>
        <w:t>’</w:t>
      </w:r>
      <w:r w:rsidRPr="00F8712A">
        <w:rPr>
          <w:rFonts w:cs="Times New Roman"/>
        </w:rPr>
        <w:t>accueil, par ce beau jour de juin, au milieu des campagnes merveilleuses qui ourlent la rivière</w:t>
      </w:r>
      <w:r>
        <w:rPr>
          <w:rFonts w:cs="Times New Roman"/>
        </w:rPr>
        <w:t> ?</w:t>
      </w:r>
      <w:r w:rsidRPr="00F8712A">
        <w:rPr>
          <w:rFonts w:cs="Times New Roman"/>
        </w:rPr>
        <w:t xml:space="preserve"> De ce Paris qui gronde là-bas</w:t>
      </w:r>
      <w:r>
        <w:rPr>
          <w:rFonts w:cs="Times New Roman"/>
        </w:rPr>
        <w:t> ?</w:t>
      </w:r>
      <w:r w:rsidRPr="00F8712A">
        <w:rPr>
          <w:rFonts w:cs="Times New Roman"/>
        </w:rPr>
        <w:t xml:space="preserve"> De ces maisons royales qui l</w:t>
      </w:r>
      <w:r>
        <w:rPr>
          <w:rFonts w:cs="Times New Roman"/>
        </w:rPr>
        <w:t>’</w:t>
      </w:r>
      <w:r w:rsidRPr="00F8712A">
        <w:rPr>
          <w:rFonts w:cs="Times New Roman"/>
        </w:rPr>
        <w:t>entourent</w:t>
      </w:r>
      <w:proofErr w:type="gramStart"/>
      <w:r>
        <w:rPr>
          <w:rFonts w:cs="Times New Roman"/>
        </w:rPr>
        <w:t> ?</w:t>
      </w:r>
      <w:r w:rsidRPr="00F8712A">
        <w:rPr>
          <w:rFonts w:cs="Times New Roman"/>
        </w:rPr>
        <w:t>…</w:t>
      </w:r>
      <w:proofErr w:type="gramEnd"/>
      <w:r w:rsidRPr="00F8712A">
        <w:rPr>
          <w:rFonts w:cs="Times New Roman"/>
        </w:rPr>
        <w:t xml:space="preserve"> Ah, oui</w:t>
      </w:r>
      <w:r>
        <w:rPr>
          <w:rFonts w:cs="Times New Roman"/>
        </w:rPr>
        <w:t> !</w:t>
      </w:r>
      <w:r w:rsidRPr="00F8712A">
        <w:rPr>
          <w:rFonts w:cs="Times New Roman"/>
        </w:rPr>
        <w:t xml:space="preserve"> Ils causent du </w:t>
      </w:r>
      <w:r w:rsidRPr="00ED6183">
        <w:rPr>
          <w:rStyle w:val="quotec"/>
        </w:rPr>
        <w:t>« beau de l’architecture, qui consiste dans la proportion qu’on peut dire que c’est une partie divine, puisqu’elle tient du corps d’Adam, que la variété des ordres de l’Architecture a procédé de la différence du corps de l’homme et de la femme… »</w:t>
      </w:r>
      <w:r>
        <w:rPr>
          <w:rFonts w:cs="Times New Roman"/>
        </w:rPr>
        <w:t xml:space="preserve">. </w:t>
      </w:r>
      <w:r w:rsidRPr="00F8712A">
        <w:rPr>
          <w:rFonts w:cs="Times New Roman"/>
        </w:rPr>
        <w:t>C</w:t>
      </w:r>
      <w:r>
        <w:rPr>
          <w:rFonts w:cs="Times New Roman"/>
        </w:rPr>
        <w:t>’</w:t>
      </w:r>
      <w:r w:rsidRPr="00F8712A">
        <w:rPr>
          <w:rFonts w:cs="Times New Roman"/>
        </w:rPr>
        <w:t>est exquis.</w:t>
      </w:r>
    </w:p>
    <w:p w14:paraId="7F672A3B" w14:textId="77777777" w:rsidR="00A1452B" w:rsidRPr="00F8712A" w:rsidRDefault="00A1452B" w:rsidP="00A1452B">
      <w:pPr>
        <w:pStyle w:val="Corpsdetexte"/>
        <w:rPr>
          <w:rFonts w:cs="Times New Roman"/>
        </w:rPr>
      </w:pPr>
      <w:r w:rsidRPr="00F8712A">
        <w:rPr>
          <w:rFonts w:cs="Times New Roman"/>
        </w:rPr>
        <w:t xml:space="preserve">Le Bernin avait fait, au reste, à travers la France un voyage extraordinaire. Il était venu de Turin à la </w:t>
      </w:r>
      <w:proofErr w:type="spellStart"/>
      <w:r w:rsidRPr="00F8712A">
        <w:rPr>
          <w:rFonts w:cs="Times New Roman"/>
        </w:rPr>
        <w:t>Verpillère</w:t>
      </w:r>
      <w:proofErr w:type="spellEnd"/>
      <w:r w:rsidRPr="00F8712A">
        <w:rPr>
          <w:rFonts w:cs="Times New Roman"/>
        </w:rPr>
        <w:t xml:space="preserve"> </w:t>
      </w:r>
      <w:r w:rsidRPr="00F8712A">
        <w:rPr>
          <w:rFonts w:cs="Times New Roman"/>
          <w:i/>
        </w:rPr>
        <w:t>en chaise à porteurs</w:t>
      </w:r>
      <w:r>
        <w:rPr>
          <w:rFonts w:cs="Times New Roman"/>
        </w:rPr>
        <w:t> ;</w:t>
      </w:r>
      <w:r w:rsidRPr="00F8712A">
        <w:rPr>
          <w:rFonts w:cs="Times New Roman"/>
        </w:rPr>
        <w:t xml:space="preserve"> un carrosse à six chevaux l</w:t>
      </w:r>
      <w:r>
        <w:rPr>
          <w:rFonts w:cs="Times New Roman"/>
        </w:rPr>
        <w:t>’</w:t>
      </w:r>
      <w:r w:rsidRPr="00F8712A">
        <w:rPr>
          <w:rFonts w:cs="Times New Roman"/>
        </w:rPr>
        <w:t xml:space="preserve">amena de Saint-Laurent à </w:t>
      </w:r>
      <w:proofErr w:type="spellStart"/>
      <w:r w:rsidRPr="00F8712A">
        <w:rPr>
          <w:rFonts w:cs="Times New Roman"/>
        </w:rPr>
        <w:t>Guillottière</w:t>
      </w:r>
      <w:proofErr w:type="spellEnd"/>
      <w:r w:rsidRPr="00F8712A">
        <w:rPr>
          <w:rFonts w:cs="Times New Roman"/>
        </w:rPr>
        <w:t>, et il fait son entr</w:t>
      </w:r>
      <w:r>
        <w:rPr>
          <w:rFonts w:cs="Times New Roman"/>
        </w:rPr>
        <w:t>ée à Lyon, le 22 </w:t>
      </w:r>
      <w:r w:rsidRPr="00F8712A">
        <w:rPr>
          <w:rFonts w:cs="Times New Roman"/>
        </w:rPr>
        <w:t xml:space="preserve">mai, où les échevins le reçoivent en corps et lui offrent le </w:t>
      </w:r>
      <w:r w:rsidRPr="00ED6183">
        <w:rPr>
          <w:rStyle w:val="quotec"/>
        </w:rPr>
        <w:t>« vin de la ville »</w:t>
      </w:r>
      <w:r w:rsidRPr="00F8712A">
        <w:rPr>
          <w:rFonts w:cs="Times New Roman"/>
        </w:rPr>
        <w:t xml:space="preserve">. Toute la route </w:t>
      </w:r>
      <w:r w:rsidRPr="00ED6183">
        <w:rPr>
          <w:rStyle w:val="quotec"/>
        </w:rPr>
        <w:t xml:space="preserve">« fut </w:t>
      </w:r>
      <w:proofErr w:type="spellStart"/>
      <w:r w:rsidRPr="00ED6183">
        <w:rPr>
          <w:rStyle w:val="quotec"/>
        </w:rPr>
        <w:t>fraische</w:t>
      </w:r>
      <w:proofErr w:type="spellEnd"/>
      <w:r w:rsidRPr="00ED6183">
        <w:rPr>
          <w:rStyle w:val="quotec"/>
        </w:rPr>
        <w:t> »</w:t>
      </w:r>
      <w:r w:rsidRPr="00F8712A">
        <w:rPr>
          <w:rFonts w:cs="Times New Roman"/>
        </w:rPr>
        <w:t xml:space="preserve">. </w:t>
      </w:r>
      <w:proofErr w:type="spellStart"/>
      <w:r w:rsidRPr="00F8712A">
        <w:rPr>
          <w:rFonts w:cs="Times New Roman"/>
        </w:rPr>
        <w:t>Esbaupin</w:t>
      </w:r>
      <w:proofErr w:type="spellEnd"/>
      <w:r w:rsidRPr="00F8712A">
        <w:rPr>
          <w:rFonts w:cs="Times New Roman"/>
        </w:rPr>
        <w:t xml:space="preserve"> écrit à Colbert</w:t>
      </w:r>
      <w:r>
        <w:rPr>
          <w:rFonts w:cs="Times New Roman"/>
        </w:rPr>
        <w:t> :</w:t>
      </w:r>
    </w:p>
    <w:p w14:paraId="33CC2879" w14:textId="77777777" w:rsidR="00A1452B" w:rsidRPr="00F8712A" w:rsidRDefault="00A1452B" w:rsidP="00A1452B">
      <w:pPr>
        <w:pStyle w:val="quote"/>
      </w:pPr>
      <w:r>
        <w:t>« </w:t>
      </w:r>
      <w:r w:rsidRPr="00F8712A">
        <w:t xml:space="preserve">Dans </w:t>
      </w:r>
      <w:proofErr w:type="spellStart"/>
      <w:r w:rsidRPr="00F8712A">
        <w:t>toutte</w:t>
      </w:r>
      <w:proofErr w:type="spellEnd"/>
      <w:r w:rsidRPr="00F8712A">
        <w:t xml:space="preserve"> la route jusques </w:t>
      </w:r>
      <w:proofErr w:type="spellStart"/>
      <w:r w:rsidRPr="00F8712A">
        <w:t>icy</w:t>
      </w:r>
      <w:proofErr w:type="spellEnd"/>
      <w:r w:rsidRPr="00F8712A">
        <w:t>, il ne s</w:t>
      </w:r>
      <w:r>
        <w:t>’</w:t>
      </w:r>
      <w:r w:rsidRPr="00F8712A">
        <w:t>est trouvé de la glace qu</w:t>
      </w:r>
      <w:r>
        <w:t>’</w:t>
      </w:r>
      <w:r w:rsidRPr="00F8712A">
        <w:t xml:space="preserve">à </w:t>
      </w:r>
      <w:proofErr w:type="spellStart"/>
      <w:r w:rsidRPr="00F8712A">
        <w:t>Essaunne</w:t>
      </w:r>
      <w:proofErr w:type="spellEnd"/>
      <w:r w:rsidRPr="00F8712A">
        <w:t xml:space="preserve">, Fontainebleau et à </w:t>
      </w:r>
      <w:proofErr w:type="spellStart"/>
      <w:r w:rsidRPr="00F8712A">
        <w:t>Chastillon</w:t>
      </w:r>
      <w:proofErr w:type="spellEnd"/>
      <w:r w:rsidRPr="00F8712A">
        <w:t xml:space="preserve">, qui appartient à </w:t>
      </w:r>
      <w:r>
        <w:t>M. </w:t>
      </w:r>
      <w:r w:rsidRPr="00F8712A">
        <w:t xml:space="preserve">le </w:t>
      </w:r>
      <w:proofErr w:type="spellStart"/>
      <w:r w:rsidRPr="00F8712A">
        <w:t>Mareschal</w:t>
      </w:r>
      <w:proofErr w:type="spellEnd"/>
      <w:r w:rsidRPr="00F8712A">
        <w:t xml:space="preserve"> d</w:t>
      </w:r>
      <w:r>
        <w:t>’</w:t>
      </w:r>
      <w:r w:rsidRPr="00F8712A">
        <w:t xml:space="preserve">Albret… il serait à propos de tirer un ordre de </w:t>
      </w:r>
      <w:proofErr w:type="spellStart"/>
      <w:r w:rsidRPr="00F8712A">
        <w:t>mondit</w:t>
      </w:r>
      <w:proofErr w:type="spellEnd"/>
      <w:r w:rsidRPr="00F8712A">
        <w:t xml:space="preserve"> </w:t>
      </w:r>
      <w:proofErr w:type="spellStart"/>
      <w:r w:rsidRPr="00F8712A">
        <w:t>Mareschal</w:t>
      </w:r>
      <w:proofErr w:type="spellEnd"/>
      <w:r w:rsidRPr="00F8712A">
        <w:t xml:space="preserve">, </w:t>
      </w:r>
      <w:proofErr w:type="spellStart"/>
      <w:r w:rsidRPr="00F8712A">
        <w:t>addressant</w:t>
      </w:r>
      <w:proofErr w:type="spellEnd"/>
      <w:r w:rsidRPr="00F8712A">
        <w:t xml:space="preserve"> à son concierge, de ne faire aucune difficulté de délivrer de la glace lorsqu</w:t>
      </w:r>
      <w:r>
        <w:t>’</w:t>
      </w:r>
      <w:r w:rsidRPr="00F8712A">
        <w:t xml:space="preserve">on lui en demandera pour le service de monsieur le cavalier Bernini, de laquelle on se servira pour ledit Montargis, me faisant fort que la bonne quantité que je </w:t>
      </w:r>
      <w:proofErr w:type="spellStart"/>
      <w:r w:rsidRPr="00F8712A">
        <w:t>feray</w:t>
      </w:r>
      <w:proofErr w:type="spellEnd"/>
      <w:r w:rsidRPr="00F8712A">
        <w:t xml:space="preserve"> </w:t>
      </w:r>
      <w:proofErr w:type="spellStart"/>
      <w:r w:rsidRPr="00F8712A">
        <w:t>voitturer</w:t>
      </w:r>
      <w:proofErr w:type="spellEnd"/>
      <w:r w:rsidRPr="00F8712A">
        <w:t xml:space="preserve"> d</w:t>
      </w:r>
      <w:r>
        <w:t>’</w:t>
      </w:r>
      <w:proofErr w:type="spellStart"/>
      <w:r w:rsidRPr="00F8712A">
        <w:t>icy</w:t>
      </w:r>
      <w:proofErr w:type="spellEnd"/>
      <w:r w:rsidRPr="00F8712A">
        <w:t xml:space="preserve"> à Rouanne, pour mettre dans le </w:t>
      </w:r>
      <w:proofErr w:type="spellStart"/>
      <w:r w:rsidRPr="00F8712A">
        <w:t>batteau</w:t>
      </w:r>
      <w:proofErr w:type="spellEnd"/>
      <w:r w:rsidRPr="00F8712A">
        <w:t>, nous conduira jusqu</w:t>
      </w:r>
      <w:r>
        <w:t>’</w:t>
      </w:r>
      <w:r w:rsidRPr="00F8712A">
        <w:t>à Briare</w:t>
      </w:r>
      <w:r>
        <w:t> ;</w:t>
      </w:r>
      <w:r w:rsidRPr="00F8712A">
        <w:t xml:space="preserve"> et </w:t>
      </w:r>
      <w:proofErr w:type="spellStart"/>
      <w:r w:rsidRPr="00F8712A">
        <w:t>ainsy</w:t>
      </w:r>
      <w:proofErr w:type="spellEnd"/>
      <w:r w:rsidRPr="00F8712A">
        <w:t xml:space="preserve"> </w:t>
      </w:r>
      <w:proofErr w:type="spellStart"/>
      <w:r w:rsidRPr="00F8712A">
        <w:t>toutte</w:t>
      </w:r>
      <w:proofErr w:type="spellEnd"/>
      <w:r w:rsidRPr="00F8712A">
        <w:t xml:space="preserve"> notre </w:t>
      </w:r>
      <w:proofErr w:type="spellStart"/>
      <w:r w:rsidRPr="00F8712A">
        <w:t>routte</w:t>
      </w:r>
      <w:proofErr w:type="spellEnd"/>
      <w:r w:rsidRPr="00F8712A">
        <w:t xml:space="preserve"> sera </w:t>
      </w:r>
      <w:proofErr w:type="spellStart"/>
      <w:r w:rsidRPr="00F8712A">
        <w:t>fraische</w:t>
      </w:r>
      <w:proofErr w:type="spellEnd"/>
      <w:r w:rsidRPr="00F8712A">
        <w:t>.</w:t>
      </w:r>
      <w:r>
        <w:t> »</w:t>
      </w:r>
    </w:p>
    <w:p w14:paraId="3A397A5B" w14:textId="77777777" w:rsidR="00A1452B" w:rsidRPr="00F8712A" w:rsidRDefault="00A1452B" w:rsidP="00A1452B">
      <w:pPr>
        <w:pStyle w:val="ab"/>
      </w:pPr>
      <w:r w:rsidRPr="00F8712A">
        <w:t>§</w:t>
      </w:r>
    </w:p>
    <w:p w14:paraId="4A17CB13" w14:textId="77777777" w:rsidR="00A1452B" w:rsidRPr="00F8712A" w:rsidRDefault="00A1452B" w:rsidP="00A1452B">
      <w:pPr>
        <w:pStyle w:val="Corpsdetexte"/>
        <w:rPr>
          <w:rFonts w:cs="Times New Roman"/>
        </w:rPr>
      </w:pPr>
      <w:r w:rsidRPr="00F8712A">
        <w:rPr>
          <w:rFonts w:cs="Times New Roman"/>
        </w:rPr>
        <w:t>Le lendemain de son arrivée, Colbert se présente chez lui, ne souffre pas qu</w:t>
      </w:r>
      <w:r>
        <w:rPr>
          <w:rFonts w:cs="Times New Roman"/>
        </w:rPr>
        <w:t>’</w:t>
      </w:r>
      <w:r w:rsidRPr="00F8712A">
        <w:rPr>
          <w:rFonts w:cs="Times New Roman"/>
        </w:rPr>
        <w:t>il se lève et lui parle au lit</w:t>
      </w:r>
      <w:r>
        <w:rPr>
          <w:rFonts w:cs="Times New Roman"/>
        </w:rPr>
        <w:t> ;</w:t>
      </w:r>
      <w:r w:rsidRPr="00F8712A">
        <w:rPr>
          <w:rFonts w:cs="Times New Roman"/>
        </w:rPr>
        <w:t xml:space="preserve"> le jour de la</w:t>
      </w:r>
      <w:r>
        <w:rPr>
          <w:rFonts w:cs="Times New Roman"/>
        </w:rPr>
        <w:t xml:space="preserve"> </w:t>
      </w:r>
      <w:r w:rsidRPr="00F8712A">
        <w:rPr>
          <w:rFonts w:cs="Times New Roman"/>
        </w:rPr>
        <w:t>Fête-Dieu il voit le roi à Saint-Germain, à qui il dit</w:t>
      </w:r>
      <w:r>
        <w:rPr>
          <w:rFonts w:cs="Times New Roman"/>
        </w:rPr>
        <w:t> :</w:t>
      </w:r>
      <w:r w:rsidRPr="00F8712A">
        <w:rPr>
          <w:rFonts w:cs="Times New Roman"/>
        </w:rPr>
        <w:t xml:space="preserve"> </w:t>
      </w:r>
      <w:r w:rsidRPr="00ED6183">
        <w:rPr>
          <w:rStyle w:val="quotec"/>
        </w:rPr>
        <w:t>« J’ai vu, sire, les palais des empereurs et des papes, ceux des princes souverains qui se sont trouvés sur la route de Rome à Paris ; mais, il faut faire pour un roi de France, un roi d’aujourd’hui, de plus grandes et magnifiques choses que tout cela. »</w:t>
      </w:r>
      <w:r w:rsidRPr="00F8712A">
        <w:rPr>
          <w:rFonts w:cs="Times New Roman"/>
        </w:rPr>
        <w:t xml:space="preserve"> Puis il ajoute, en se tournant vers ceux qui faisaient cercle</w:t>
      </w:r>
      <w:r>
        <w:rPr>
          <w:rFonts w:cs="Times New Roman"/>
        </w:rPr>
        <w:t> :</w:t>
      </w:r>
      <w:r w:rsidRPr="00F8712A">
        <w:rPr>
          <w:rFonts w:cs="Times New Roman"/>
        </w:rPr>
        <w:t xml:space="preserve"> </w:t>
      </w:r>
      <w:r w:rsidRPr="00ED6183">
        <w:rPr>
          <w:rStyle w:val="quotec"/>
        </w:rPr>
        <w:t>« Qu’on ne me parle pas de rien qui soit petit ! »</w:t>
      </w:r>
      <w:r>
        <w:rPr>
          <w:rFonts w:cs="Times New Roman"/>
        </w:rPr>
        <w:t xml:space="preserve"> Mais Louis </w:t>
      </w:r>
      <w:r w:rsidRPr="00F8712A">
        <w:rPr>
          <w:rFonts w:cs="Times New Roman"/>
        </w:rPr>
        <w:t xml:space="preserve">XIV a peur de ce </w:t>
      </w:r>
      <w:r w:rsidRPr="00F8712A">
        <w:rPr>
          <w:rFonts w:cs="Times New Roman"/>
        </w:rPr>
        <w:lastRenderedPageBreak/>
        <w:t>démolisseur, il tient à conserver ce qu</w:t>
      </w:r>
      <w:r>
        <w:rPr>
          <w:rFonts w:cs="Times New Roman"/>
        </w:rPr>
        <w:t>’</w:t>
      </w:r>
      <w:r w:rsidRPr="00F8712A">
        <w:rPr>
          <w:rFonts w:cs="Times New Roman"/>
        </w:rPr>
        <w:t xml:space="preserve">ont fait ses prédécesseurs, il a à cela quelque affection, et, assez inquiet, il le </w:t>
      </w:r>
      <w:proofErr w:type="spellStart"/>
      <w:r w:rsidRPr="00F8712A">
        <w:rPr>
          <w:rFonts w:cs="Times New Roman"/>
        </w:rPr>
        <w:t>prie</w:t>
      </w:r>
      <w:proofErr w:type="spellEnd"/>
      <w:r w:rsidRPr="00F8712A">
        <w:rPr>
          <w:rFonts w:cs="Times New Roman"/>
        </w:rPr>
        <w:t xml:space="preserve"> de faire grand </w:t>
      </w:r>
      <w:r w:rsidRPr="00ED6183">
        <w:rPr>
          <w:rStyle w:val="quotec"/>
        </w:rPr>
        <w:t>« sans abattre leur ouvrage »</w:t>
      </w:r>
      <w:r w:rsidRPr="00F8712A">
        <w:rPr>
          <w:rFonts w:cs="Times New Roman"/>
        </w:rPr>
        <w:t>. Le Cavalier s</w:t>
      </w:r>
      <w:r>
        <w:rPr>
          <w:rFonts w:cs="Times New Roman"/>
        </w:rPr>
        <w:t>’</w:t>
      </w:r>
      <w:r w:rsidRPr="00F8712A">
        <w:rPr>
          <w:rFonts w:cs="Times New Roman"/>
        </w:rPr>
        <w:t>en retourne ravi de l</w:t>
      </w:r>
      <w:r>
        <w:rPr>
          <w:rFonts w:cs="Times New Roman"/>
        </w:rPr>
        <w:t>’</w:t>
      </w:r>
      <w:r w:rsidRPr="00F8712A">
        <w:rPr>
          <w:rFonts w:cs="Times New Roman"/>
        </w:rPr>
        <w:t>accueil et, en plus, avec la permission de faire le fameux buste.</w:t>
      </w:r>
    </w:p>
    <w:p w14:paraId="0DD685D3" w14:textId="77777777" w:rsidR="00A1452B" w:rsidRPr="00F8712A" w:rsidRDefault="00A1452B" w:rsidP="00A1452B">
      <w:pPr>
        <w:pStyle w:val="Corpsdetexte"/>
        <w:rPr>
          <w:rFonts w:cs="Times New Roman"/>
        </w:rPr>
      </w:pPr>
      <w:r w:rsidRPr="00F8712A">
        <w:rPr>
          <w:rFonts w:cs="Times New Roman"/>
        </w:rPr>
        <w:t>Puis, il visite Paris. Oh, peu de choses l</w:t>
      </w:r>
      <w:r>
        <w:rPr>
          <w:rFonts w:cs="Times New Roman"/>
        </w:rPr>
        <w:t>’</w:t>
      </w:r>
      <w:r w:rsidRPr="00F8712A">
        <w:rPr>
          <w:rFonts w:cs="Times New Roman"/>
        </w:rPr>
        <w:t>intéressent. Naturellement il s</w:t>
      </w:r>
      <w:r>
        <w:rPr>
          <w:rFonts w:cs="Times New Roman"/>
        </w:rPr>
        <w:t>’</w:t>
      </w:r>
      <w:r w:rsidRPr="00F8712A">
        <w:rPr>
          <w:rFonts w:cs="Times New Roman"/>
        </w:rPr>
        <w:t xml:space="preserve">extasie sur la fresque Mignard au Val-de-Grâce, et dit des Tuileries. </w:t>
      </w:r>
      <w:r w:rsidRPr="00ED6183">
        <w:rPr>
          <w:rStyle w:val="quotec"/>
        </w:rPr>
        <w:t xml:space="preserve">« Voilà une belle </w:t>
      </w:r>
      <w:r w:rsidRPr="00ED6183">
        <w:rPr>
          <w:rStyle w:val="quotec"/>
          <w:i/>
        </w:rPr>
        <w:t>petite</w:t>
      </w:r>
      <w:r w:rsidRPr="00ED6183">
        <w:rPr>
          <w:rStyle w:val="quotec"/>
        </w:rPr>
        <w:t xml:space="preserve"> chose. »</w:t>
      </w:r>
      <w:r w:rsidRPr="00F8712A">
        <w:rPr>
          <w:rFonts w:cs="Times New Roman"/>
        </w:rPr>
        <w:t xml:space="preserve"> Et pourtant il y a là, dans la Cité, Notre-Dame, la Sainte-Chapelle, l</w:t>
      </w:r>
      <w:r>
        <w:rPr>
          <w:rFonts w:cs="Times New Roman"/>
        </w:rPr>
        <w:t>’</w:t>
      </w:r>
      <w:r w:rsidRPr="00F8712A">
        <w:rPr>
          <w:rFonts w:cs="Times New Roman"/>
        </w:rPr>
        <w:t xml:space="preserve">hôtel de </w:t>
      </w:r>
      <w:proofErr w:type="spellStart"/>
      <w:r w:rsidRPr="00F8712A">
        <w:rPr>
          <w:rFonts w:cs="Times New Roman"/>
        </w:rPr>
        <w:t>Bretonvilliers</w:t>
      </w:r>
      <w:proofErr w:type="spellEnd"/>
      <w:r w:rsidRPr="00F8712A">
        <w:rPr>
          <w:rFonts w:cs="Times New Roman"/>
        </w:rPr>
        <w:t xml:space="preserve"> et celui des Ursins, le Grand Châtelet, </w:t>
      </w:r>
      <w:proofErr w:type="spellStart"/>
      <w:r w:rsidRPr="00F8712A">
        <w:rPr>
          <w:rFonts w:cs="Times New Roman"/>
        </w:rPr>
        <w:t>Saint-Germain-d</w:t>
      </w:r>
      <w:r>
        <w:rPr>
          <w:rFonts w:cs="Times New Roman"/>
        </w:rPr>
        <w:t>’</w:t>
      </w:r>
      <w:r w:rsidRPr="00F8712A">
        <w:rPr>
          <w:rFonts w:cs="Times New Roman"/>
        </w:rPr>
        <w:t>Auxerre</w:t>
      </w:r>
      <w:proofErr w:type="spellEnd"/>
      <w:r w:rsidRPr="00F8712A">
        <w:rPr>
          <w:rFonts w:cs="Times New Roman"/>
        </w:rPr>
        <w:t xml:space="preserve">, combien de </w:t>
      </w:r>
      <w:r w:rsidRPr="00ED6183">
        <w:rPr>
          <w:rStyle w:val="quotec"/>
        </w:rPr>
        <w:t>« </w:t>
      </w:r>
      <w:proofErr w:type="spellStart"/>
      <w:r w:rsidRPr="00ED6183">
        <w:rPr>
          <w:rStyle w:val="quotec"/>
        </w:rPr>
        <w:t>bastimens</w:t>
      </w:r>
      <w:proofErr w:type="spellEnd"/>
      <w:r w:rsidRPr="00ED6183">
        <w:rPr>
          <w:rStyle w:val="quotec"/>
        </w:rPr>
        <w:t xml:space="preserve"> curieux »</w:t>
      </w:r>
      <w:r w:rsidRPr="00F8712A">
        <w:rPr>
          <w:rFonts w:cs="Times New Roman"/>
        </w:rPr>
        <w:t xml:space="preserve"> du Luxembourg à l</w:t>
      </w:r>
      <w:r>
        <w:rPr>
          <w:rFonts w:cs="Times New Roman"/>
        </w:rPr>
        <w:t>’</w:t>
      </w:r>
      <w:r w:rsidRPr="00F8712A">
        <w:rPr>
          <w:rFonts w:cs="Times New Roman"/>
        </w:rPr>
        <w:t>Hôtel Saint-Paul, de l</w:t>
      </w:r>
      <w:r>
        <w:rPr>
          <w:rFonts w:cs="Times New Roman"/>
        </w:rPr>
        <w:t>’</w:t>
      </w:r>
      <w:r w:rsidRPr="00F8712A">
        <w:rPr>
          <w:rFonts w:cs="Times New Roman"/>
        </w:rPr>
        <w:t>Hôtel de Luynes au Palais-Royal</w:t>
      </w:r>
      <w:r>
        <w:rPr>
          <w:rFonts w:cs="Times New Roman"/>
        </w:rPr>
        <w:t>…</w:t>
      </w:r>
    </w:p>
    <w:p w14:paraId="79D8B508" w14:textId="77777777" w:rsidR="00A1452B" w:rsidRPr="00F8712A" w:rsidRDefault="00A1452B" w:rsidP="00A1452B">
      <w:pPr>
        <w:pStyle w:val="Corpsdetexte"/>
        <w:rPr>
          <w:rFonts w:cs="Times New Roman"/>
        </w:rPr>
      </w:pPr>
      <w:r w:rsidRPr="00F8712A">
        <w:rPr>
          <w:rFonts w:cs="Times New Roman"/>
        </w:rPr>
        <w:t>Le voilà au travail, décidé à frapper un grand coup. La cour du Louvre doit prendre la forme d</w:t>
      </w:r>
      <w:r>
        <w:rPr>
          <w:rFonts w:cs="Times New Roman"/>
        </w:rPr>
        <w:t>’</w:t>
      </w:r>
      <w:r w:rsidRPr="00F8712A">
        <w:rPr>
          <w:rFonts w:cs="Times New Roman"/>
        </w:rPr>
        <w:t>une croix grecque</w:t>
      </w:r>
      <w:r>
        <w:rPr>
          <w:rFonts w:cs="Times New Roman"/>
        </w:rPr>
        <w:t> ;</w:t>
      </w:r>
      <w:r w:rsidRPr="00F8712A">
        <w:rPr>
          <w:rFonts w:cs="Times New Roman"/>
        </w:rPr>
        <w:t xml:space="preserve"> ce que Lescot et Ponce ont édifié disparaît presque en entier. L</w:t>
      </w:r>
      <w:r>
        <w:rPr>
          <w:rFonts w:cs="Times New Roman"/>
        </w:rPr>
        <w:t>’</w:t>
      </w:r>
      <w:r w:rsidRPr="00F8712A">
        <w:rPr>
          <w:rFonts w:cs="Times New Roman"/>
        </w:rPr>
        <w:t>aménagement intérieur du nouveau palais ne l</w:t>
      </w:r>
      <w:r>
        <w:rPr>
          <w:rFonts w:cs="Times New Roman"/>
        </w:rPr>
        <w:t>’</w:t>
      </w:r>
      <w:r w:rsidRPr="00F8712A">
        <w:rPr>
          <w:rFonts w:cs="Times New Roman"/>
        </w:rPr>
        <w:t>inquiète pas</w:t>
      </w:r>
      <w:r>
        <w:rPr>
          <w:rFonts w:cs="Times New Roman"/>
        </w:rPr>
        <w:t> :</w:t>
      </w:r>
      <w:r w:rsidRPr="00F8712A">
        <w:rPr>
          <w:rFonts w:cs="Times New Roman"/>
        </w:rPr>
        <w:t xml:space="preserve"> c</w:t>
      </w:r>
      <w:r>
        <w:rPr>
          <w:rFonts w:cs="Times New Roman"/>
        </w:rPr>
        <w:t>’</w:t>
      </w:r>
      <w:r w:rsidRPr="00F8712A">
        <w:rPr>
          <w:rFonts w:cs="Times New Roman"/>
        </w:rPr>
        <w:t xml:space="preserve">est affaire </w:t>
      </w:r>
      <w:r w:rsidRPr="00ED6183">
        <w:rPr>
          <w:rStyle w:val="quotec"/>
        </w:rPr>
        <w:t xml:space="preserve">« au grand </w:t>
      </w:r>
      <w:proofErr w:type="spellStart"/>
      <w:r w:rsidRPr="00ED6183">
        <w:rPr>
          <w:rStyle w:val="quotec"/>
        </w:rPr>
        <w:t>mareschal</w:t>
      </w:r>
      <w:proofErr w:type="spellEnd"/>
      <w:r w:rsidRPr="00ED6183">
        <w:rPr>
          <w:rStyle w:val="quotec"/>
        </w:rPr>
        <w:t xml:space="preserve"> des logis »</w:t>
      </w:r>
      <w:r w:rsidRPr="00F8712A">
        <w:rPr>
          <w:rFonts w:cs="Times New Roman"/>
        </w:rPr>
        <w:t>. Mais, la façade qu</w:t>
      </w:r>
      <w:r>
        <w:rPr>
          <w:rFonts w:cs="Times New Roman"/>
        </w:rPr>
        <w:t>’</w:t>
      </w:r>
      <w:r w:rsidRPr="00F8712A">
        <w:rPr>
          <w:rFonts w:cs="Times New Roman"/>
        </w:rPr>
        <w:t>il rêve s</w:t>
      </w:r>
      <w:r>
        <w:rPr>
          <w:rFonts w:cs="Times New Roman"/>
        </w:rPr>
        <w:t>’</w:t>
      </w:r>
      <w:r w:rsidRPr="00F8712A">
        <w:rPr>
          <w:rFonts w:cs="Times New Roman"/>
        </w:rPr>
        <w:t>élèvera, l</w:t>
      </w:r>
      <w:r>
        <w:rPr>
          <w:rFonts w:cs="Times New Roman"/>
        </w:rPr>
        <w:t>’</w:t>
      </w:r>
      <w:r w:rsidRPr="00F8712A">
        <w:rPr>
          <w:rFonts w:cs="Times New Roman"/>
        </w:rPr>
        <w:t>effroyable et lourde façade d</w:t>
      </w:r>
      <w:r>
        <w:rPr>
          <w:rFonts w:cs="Times New Roman"/>
        </w:rPr>
        <w:t>’</w:t>
      </w:r>
      <w:r w:rsidRPr="00F8712A">
        <w:rPr>
          <w:rFonts w:cs="Times New Roman"/>
        </w:rPr>
        <w:t>une platitude et d</w:t>
      </w:r>
      <w:r>
        <w:rPr>
          <w:rFonts w:cs="Times New Roman"/>
        </w:rPr>
        <w:t>’</w:t>
      </w:r>
      <w:r w:rsidRPr="00F8712A">
        <w:rPr>
          <w:rFonts w:cs="Times New Roman"/>
        </w:rPr>
        <w:t>un manque de jet qui rappellent les plus mauvaises constructions de la fin du Consulat et du commencement du Premier Empire, ces maladroites, plates et gauches contrefaçons devant lesquelles se meuvent si gentiment les incroyables de Carle Vernet</w:t>
      </w:r>
      <w:r>
        <w:rPr>
          <w:rFonts w:cs="Times New Roman"/>
        </w:rPr>
        <w:t> :</w:t>
      </w:r>
      <w:r w:rsidRPr="00F8712A">
        <w:rPr>
          <w:rFonts w:cs="Times New Roman"/>
        </w:rPr>
        <w:t xml:space="preserve"> qu</w:t>
      </w:r>
      <w:r>
        <w:rPr>
          <w:rFonts w:cs="Times New Roman"/>
        </w:rPr>
        <w:t>’</w:t>
      </w:r>
      <w:r w:rsidRPr="00F8712A">
        <w:rPr>
          <w:rFonts w:cs="Times New Roman"/>
        </w:rPr>
        <w:t>on regarde avec attention les dessins qui en sont restés, le médaillon d</w:t>
      </w:r>
      <w:r>
        <w:rPr>
          <w:rFonts w:cs="Times New Roman"/>
        </w:rPr>
        <w:t>’</w:t>
      </w:r>
      <w:r w:rsidRPr="00F8712A">
        <w:rPr>
          <w:rFonts w:cs="Times New Roman"/>
        </w:rPr>
        <w:t xml:space="preserve">or du Cabinet des Antiques. Et la </w:t>
      </w:r>
      <w:r w:rsidRPr="00ED6183">
        <w:rPr>
          <w:rStyle w:val="quotec"/>
        </w:rPr>
        <w:t>« </w:t>
      </w:r>
      <w:proofErr w:type="spellStart"/>
      <w:r w:rsidRPr="00ED6183">
        <w:rPr>
          <w:rStyle w:val="quotec"/>
        </w:rPr>
        <w:t>fasçade</w:t>
      </w:r>
      <w:proofErr w:type="spellEnd"/>
      <w:r w:rsidRPr="00ED6183">
        <w:rPr>
          <w:rStyle w:val="quotec"/>
        </w:rPr>
        <w:t xml:space="preserve"> du </w:t>
      </w:r>
      <w:proofErr w:type="spellStart"/>
      <w:r w:rsidRPr="00ED6183">
        <w:rPr>
          <w:rStyle w:val="quotec"/>
        </w:rPr>
        <w:t>costé</w:t>
      </w:r>
      <w:proofErr w:type="spellEnd"/>
      <w:r w:rsidRPr="00ED6183">
        <w:rPr>
          <w:rStyle w:val="quotec"/>
        </w:rPr>
        <w:t xml:space="preserve"> de l’eau »</w:t>
      </w:r>
      <w:r w:rsidRPr="00F8712A">
        <w:rPr>
          <w:rFonts w:cs="Times New Roman"/>
        </w:rPr>
        <w:t xml:space="preserve"> est toujours aussi plate, avec le même fenestrage stupide et noir à force d</w:t>
      </w:r>
      <w:r>
        <w:rPr>
          <w:rFonts w:cs="Times New Roman"/>
        </w:rPr>
        <w:t>’</w:t>
      </w:r>
      <w:r w:rsidRPr="00F8712A">
        <w:rPr>
          <w:rFonts w:cs="Times New Roman"/>
        </w:rPr>
        <w:t>ouvertures, aux mezzanines trop hautes, aux antiques déclamatoires et uniformes qui somment les balustres du faîtage. C</w:t>
      </w:r>
      <w:r>
        <w:rPr>
          <w:rFonts w:cs="Times New Roman"/>
        </w:rPr>
        <w:t>’</w:t>
      </w:r>
      <w:r w:rsidRPr="00F8712A">
        <w:rPr>
          <w:rFonts w:cs="Times New Roman"/>
        </w:rPr>
        <w:t xml:space="preserve">est aussi sot que la </w:t>
      </w:r>
      <w:r w:rsidRPr="00ED6183">
        <w:rPr>
          <w:rStyle w:val="quotec"/>
        </w:rPr>
        <w:t xml:space="preserve">« chapelle </w:t>
      </w:r>
      <w:proofErr w:type="spellStart"/>
      <w:r w:rsidRPr="00ED6183">
        <w:rPr>
          <w:rStyle w:val="quotec"/>
        </w:rPr>
        <w:t>royalle</w:t>
      </w:r>
      <w:proofErr w:type="spellEnd"/>
      <w:r w:rsidRPr="00ED6183">
        <w:rPr>
          <w:rStyle w:val="quotec"/>
        </w:rPr>
        <w:t xml:space="preserve"> en pyramide »</w:t>
      </w:r>
      <w:r w:rsidRPr="00F8712A">
        <w:rPr>
          <w:rFonts w:cs="Times New Roman"/>
        </w:rPr>
        <w:t xml:space="preserve"> que, l</w:t>
      </w:r>
      <w:r>
        <w:rPr>
          <w:rFonts w:cs="Times New Roman"/>
        </w:rPr>
        <w:t>’</w:t>
      </w:r>
      <w:r w:rsidRPr="00F8712A">
        <w:rPr>
          <w:rFonts w:cs="Times New Roman"/>
        </w:rPr>
        <w:t>an d</w:t>
      </w:r>
      <w:r>
        <w:rPr>
          <w:rFonts w:cs="Times New Roman"/>
        </w:rPr>
        <w:t>’</w:t>
      </w:r>
      <w:r w:rsidRPr="00F8712A">
        <w:rPr>
          <w:rFonts w:cs="Times New Roman"/>
        </w:rPr>
        <w:t xml:space="preserve">après, </w:t>
      </w:r>
      <w:r>
        <w:rPr>
          <w:rFonts w:cs="Times New Roman"/>
        </w:rPr>
        <w:t>F. </w:t>
      </w:r>
      <w:r w:rsidRPr="00F8712A">
        <w:rPr>
          <w:rFonts w:cs="Times New Roman"/>
        </w:rPr>
        <w:t>Dubois proposait d</w:t>
      </w:r>
      <w:r>
        <w:rPr>
          <w:rFonts w:cs="Times New Roman"/>
        </w:rPr>
        <w:t>’</w:t>
      </w:r>
      <w:r w:rsidRPr="00F8712A">
        <w:rPr>
          <w:rFonts w:cs="Times New Roman"/>
        </w:rPr>
        <w:t>élever au milieu du Louvre.</w:t>
      </w:r>
    </w:p>
    <w:p w14:paraId="09A5FBC1" w14:textId="77777777" w:rsidR="00A1452B" w:rsidRPr="00F8712A" w:rsidRDefault="00A1452B" w:rsidP="00A1452B">
      <w:pPr>
        <w:pStyle w:val="Corpsdetexte"/>
        <w:rPr>
          <w:rFonts w:cs="Times New Roman"/>
        </w:rPr>
      </w:pPr>
      <w:r w:rsidRPr="00F8712A">
        <w:rPr>
          <w:rFonts w:cs="Times New Roman"/>
        </w:rPr>
        <w:t xml:space="preserve">Tout à ses importants travaux, il sort peu, mais il reçoit beaucoup. Après </w:t>
      </w:r>
      <w:r>
        <w:rPr>
          <w:rFonts w:cs="Times New Roman"/>
        </w:rPr>
        <w:t>M. de </w:t>
      </w:r>
      <w:r w:rsidRPr="00F8712A">
        <w:rPr>
          <w:rFonts w:cs="Times New Roman"/>
        </w:rPr>
        <w:t xml:space="preserve">Benserade, menant </w:t>
      </w:r>
      <w:r>
        <w:rPr>
          <w:rFonts w:cs="Times New Roman"/>
        </w:rPr>
        <w:t>Mme de </w:t>
      </w:r>
      <w:r w:rsidRPr="00F8712A">
        <w:rPr>
          <w:rFonts w:cs="Times New Roman"/>
        </w:rPr>
        <w:t>Villars, jusqu</w:t>
      </w:r>
      <w:r>
        <w:rPr>
          <w:rFonts w:cs="Times New Roman"/>
        </w:rPr>
        <w:t>’à Corneille, au Nonce et à Mlle de </w:t>
      </w:r>
      <w:r w:rsidRPr="00F8712A">
        <w:rPr>
          <w:rFonts w:cs="Times New Roman"/>
        </w:rPr>
        <w:t>Saint-Christophe qui vient lui chanter des airs français</w:t>
      </w:r>
      <w:r>
        <w:rPr>
          <w:rFonts w:cs="Times New Roman"/>
        </w:rPr>
        <w:t> ;</w:t>
      </w:r>
      <w:r w:rsidRPr="00F8712A">
        <w:rPr>
          <w:rFonts w:cs="Times New Roman"/>
        </w:rPr>
        <w:t xml:space="preserve"> parfois le Cavalier récite plusieurs endroits de ses comédies, et fort plaisamment, paraît-il. L</w:t>
      </w:r>
      <w:r>
        <w:rPr>
          <w:rFonts w:cs="Times New Roman"/>
        </w:rPr>
        <w:t>’</w:t>
      </w:r>
      <w:r w:rsidRPr="00F8712A">
        <w:rPr>
          <w:rFonts w:cs="Times New Roman"/>
        </w:rPr>
        <w:t>Académie v</w:t>
      </w:r>
      <w:r>
        <w:rPr>
          <w:rFonts w:cs="Times New Roman"/>
        </w:rPr>
        <w:t xml:space="preserve">ient le voir, en corps. Et </w:t>
      </w:r>
      <w:proofErr w:type="spellStart"/>
      <w:r>
        <w:rPr>
          <w:rFonts w:cs="Times New Roman"/>
        </w:rPr>
        <w:t>Chan</w:t>
      </w:r>
      <w:r w:rsidRPr="00F8712A">
        <w:rPr>
          <w:rFonts w:cs="Times New Roman"/>
        </w:rPr>
        <w:t>telou</w:t>
      </w:r>
      <w:proofErr w:type="spellEnd"/>
      <w:r w:rsidRPr="00F8712A">
        <w:rPr>
          <w:rFonts w:cs="Times New Roman"/>
        </w:rPr>
        <w:t xml:space="preserve"> écrit</w:t>
      </w:r>
      <w:r>
        <w:rPr>
          <w:rFonts w:cs="Times New Roman"/>
        </w:rPr>
        <w:t> :</w:t>
      </w:r>
    </w:p>
    <w:p w14:paraId="3FB7DABA" w14:textId="77777777" w:rsidR="00A1452B" w:rsidRPr="00F8712A" w:rsidRDefault="00A1452B" w:rsidP="00A1452B">
      <w:pPr>
        <w:pStyle w:val="quote"/>
      </w:pPr>
      <w:r>
        <w:t>« </w:t>
      </w:r>
      <w:r w:rsidRPr="00F8712A">
        <w:t>… Puis, ces messieurs s</w:t>
      </w:r>
      <w:r>
        <w:t>’</w:t>
      </w:r>
      <w:r w:rsidRPr="00F8712A">
        <w:t>en sont allés, le Cavalier les laissant au lieu où il était allé les recevoir…. Quelques personnes ont dit que l</w:t>
      </w:r>
      <w:r>
        <w:t>’</w:t>
      </w:r>
      <w:r w:rsidRPr="00F8712A">
        <w:t>Académie s</w:t>
      </w:r>
      <w:r>
        <w:t>’</w:t>
      </w:r>
      <w:proofErr w:type="spellStart"/>
      <w:r w:rsidRPr="00F8712A">
        <w:t>etoit</w:t>
      </w:r>
      <w:proofErr w:type="spellEnd"/>
      <w:r w:rsidRPr="00F8712A">
        <w:t xml:space="preserve"> plainte de ce qu</w:t>
      </w:r>
      <w:r>
        <w:t>’</w:t>
      </w:r>
      <w:r w:rsidRPr="00F8712A">
        <w:t>il ne l</w:t>
      </w:r>
      <w:r>
        <w:t>’</w:t>
      </w:r>
      <w:proofErr w:type="spellStart"/>
      <w:r w:rsidRPr="00F8712A">
        <w:t>avoit</w:t>
      </w:r>
      <w:proofErr w:type="spellEnd"/>
      <w:r w:rsidRPr="00F8712A">
        <w:t xml:space="preserve"> pas reconduite</w:t>
      </w:r>
      <w:r>
        <w:t> ;</w:t>
      </w:r>
      <w:r w:rsidRPr="00F8712A">
        <w:t xml:space="preserve"> mais, il a </w:t>
      </w:r>
      <w:proofErr w:type="gramStart"/>
      <w:r w:rsidRPr="00F8712A">
        <w:t>traitée</w:t>
      </w:r>
      <w:proofErr w:type="gramEnd"/>
      <w:r w:rsidRPr="00F8712A">
        <w:t xml:space="preserve"> comme il fait des plus grands seigneurs, et comme il a traité </w:t>
      </w:r>
      <w:r>
        <w:t>M. </w:t>
      </w:r>
      <w:r w:rsidRPr="00F8712A">
        <w:t>Colbert même.</w:t>
      </w:r>
      <w:r>
        <w:t> »</w:t>
      </w:r>
    </w:p>
    <w:p w14:paraId="0B4EF394" w14:textId="77777777" w:rsidR="00A1452B" w:rsidRPr="00F8712A" w:rsidRDefault="00A1452B" w:rsidP="00A1452B">
      <w:pPr>
        <w:pStyle w:val="Corpsdetexte"/>
        <w:rPr>
          <w:rFonts w:cs="Times New Roman"/>
        </w:rPr>
      </w:pPr>
      <w:r w:rsidRPr="00F8712A">
        <w:rPr>
          <w:rFonts w:cs="Times New Roman"/>
        </w:rPr>
        <w:t>Cependant son projet est prêt, et on va poser la première pierre que le roi scellera. Auparavant, il gratte du canif dans les joints de Notre-Dame pour analyser le mortier, qu</w:t>
      </w:r>
      <w:r>
        <w:rPr>
          <w:rFonts w:cs="Times New Roman"/>
        </w:rPr>
        <w:t>’</w:t>
      </w:r>
      <w:r w:rsidRPr="00F8712A">
        <w:rPr>
          <w:rFonts w:cs="Times New Roman"/>
        </w:rPr>
        <w:t>il trouve mauvais, et, comme il se défie des maçons parisiens, il fait venir d</w:t>
      </w:r>
      <w:r>
        <w:rPr>
          <w:rFonts w:cs="Times New Roman"/>
        </w:rPr>
        <w:t>’</w:t>
      </w:r>
      <w:r w:rsidRPr="00F8712A">
        <w:rPr>
          <w:rFonts w:cs="Times New Roman"/>
        </w:rPr>
        <w:t xml:space="preserve">Italie, en grande hâte, des </w:t>
      </w:r>
      <w:proofErr w:type="spellStart"/>
      <w:r w:rsidRPr="00F8712A">
        <w:rPr>
          <w:rFonts w:cs="Times New Roman"/>
          <w:i/>
        </w:rPr>
        <w:t>muratori</w:t>
      </w:r>
      <w:proofErr w:type="spellEnd"/>
      <w:r w:rsidRPr="00F8712A">
        <w:rPr>
          <w:rFonts w:cs="Times New Roman"/>
        </w:rPr>
        <w:t>. L</w:t>
      </w:r>
      <w:r>
        <w:rPr>
          <w:rFonts w:cs="Times New Roman"/>
        </w:rPr>
        <w:t>’</w:t>
      </w:r>
      <w:r w:rsidRPr="00F8712A">
        <w:rPr>
          <w:rFonts w:cs="Times New Roman"/>
        </w:rPr>
        <w:t>idée n</w:t>
      </w:r>
      <w:r>
        <w:rPr>
          <w:rFonts w:cs="Times New Roman"/>
        </w:rPr>
        <w:t>’</w:t>
      </w:r>
      <w:r w:rsidRPr="00F8712A">
        <w:rPr>
          <w:rFonts w:cs="Times New Roman"/>
        </w:rPr>
        <w:t>était pas heureuse. Voici ce que rapporte Perrault dans ses Mémoires.</w:t>
      </w:r>
    </w:p>
    <w:p w14:paraId="6EE33EB8" w14:textId="77777777" w:rsidR="00A1452B" w:rsidRPr="00F8712A" w:rsidRDefault="00A1452B" w:rsidP="00A1452B">
      <w:pPr>
        <w:pStyle w:val="quote"/>
      </w:pPr>
      <w:r>
        <w:lastRenderedPageBreak/>
        <w:t>« </w:t>
      </w:r>
      <w:r w:rsidRPr="00F8712A">
        <w:t xml:space="preserve">Les </w:t>
      </w:r>
      <w:proofErr w:type="spellStart"/>
      <w:r w:rsidRPr="00F8712A">
        <w:t>murateurs</w:t>
      </w:r>
      <w:proofErr w:type="spellEnd"/>
      <w:r w:rsidRPr="00F8712A">
        <w:t xml:space="preserve"> bâtirent à l</w:t>
      </w:r>
      <w:r>
        <w:t>eur manière, deux murs de 5 à 6 </w:t>
      </w:r>
      <w:r w:rsidRPr="00F8712A">
        <w:t>pieds de haut, sur lesquels ils firent une voûte de la même construction que les murs, c</w:t>
      </w:r>
      <w:r>
        <w:t>’</w:t>
      </w:r>
      <w:r w:rsidRPr="00F8712A">
        <w:t xml:space="preserve">est-à-dire des </w:t>
      </w:r>
      <w:proofErr w:type="spellStart"/>
      <w:r w:rsidRPr="00F8712A">
        <w:t>moëllons</w:t>
      </w:r>
      <w:proofErr w:type="spellEnd"/>
      <w:r w:rsidRPr="00F8712A">
        <w:t xml:space="preserve"> posés à l</w:t>
      </w:r>
      <w:r>
        <w:t>’</w:t>
      </w:r>
      <w:r w:rsidRPr="00F8712A">
        <w:t>aventure. Nos entrepreneurs élevèrent des murs de la même hauteur et construisirent au-dessus une voûte de la même forme et figure que celle des Italiens avec les mêmes matériaux, mais employés à la manière qu</w:t>
      </w:r>
      <w:r>
        <w:t>’</w:t>
      </w:r>
      <w:r w:rsidRPr="00F8712A">
        <w:t>on le pratique en France. L</w:t>
      </w:r>
      <w:r>
        <w:t>’</w:t>
      </w:r>
      <w:r w:rsidRPr="00F8712A">
        <w:t>hiver ayant passé sur ces deux édifices, la voûte italienne tomba d</w:t>
      </w:r>
      <w:r>
        <w:t>’</w:t>
      </w:r>
      <w:r w:rsidRPr="00F8712A">
        <w:t>elle-même au premier dégel, et la française demeura ferme et se trouva plus forte qu</w:t>
      </w:r>
      <w:r>
        <w:t>’</w:t>
      </w:r>
      <w:r w:rsidRPr="00F8712A">
        <w:t>elle n</w:t>
      </w:r>
      <w:r>
        <w:t>’</w:t>
      </w:r>
      <w:r w:rsidRPr="00F8712A">
        <w:t>était quand ils l</w:t>
      </w:r>
      <w:r>
        <w:t>’</w:t>
      </w:r>
      <w:r w:rsidRPr="00F8712A">
        <w:t xml:space="preserve">achevèrent. Les </w:t>
      </w:r>
      <w:proofErr w:type="spellStart"/>
      <w:r w:rsidRPr="00F8712A">
        <w:t>murateurs</w:t>
      </w:r>
      <w:proofErr w:type="spellEnd"/>
      <w:r w:rsidRPr="00F8712A">
        <w:t xml:space="preserve"> furent fort étonnés et ils s</w:t>
      </w:r>
      <w:r>
        <w:t>’</w:t>
      </w:r>
      <w:r w:rsidRPr="00F8712A">
        <w:t>en prirent à la gelée, qui avait tout gâté, comme si c</w:t>
      </w:r>
      <w:r>
        <w:t>’</w:t>
      </w:r>
      <w:r w:rsidRPr="00F8712A">
        <w:t>était une chose fort extraordinaire qu</w:t>
      </w:r>
      <w:r>
        <w:t>’</w:t>
      </w:r>
      <w:r w:rsidRPr="00F8712A">
        <w:t xml:space="preserve">il gelât en </w:t>
      </w:r>
      <w:proofErr w:type="spellStart"/>
      <w:r w:rsidRPr="00F8712A">
        <w:t>hyver</w:t>
      </w:r>
      <w:proofErr w:type="spellEnd"/>
      <w:r w:rsidRPr="00F8712A">
        <w:t>.</w:t>
      </w:r>
      <w:r>
        <w:t> »</w:t>
      </w:r>
    </w:p>
    <w:p w14:paraId="1EE9FD66" w14:textId="77777777" w:rsidR="00A1452B" w:rsidRPr="00F8712A" w:rsidRDefault="00A1452B" w:rsidP="00A1452B">
      <w:pPr>
        <w:pStyle w:val="Corpsdetexte"/>
        <w:rPr>
          <w:rFonts w:cs="Times New Roman"/>
        </w:rPr>
      </w:pPr>
      <w:r>
        <w:rPr>
          <w:rFonts w:cs="Times New Roman"/>
        </w:rPr>
        <w:t>Enfin, le 17 </w:t>
      </w:r>
      <w:r w:rsidRPr="00F8712A">
        <w:rPr>
          <w:rFonts w:cs="Times New Roman"/>
        </w:rPr>
        <w:t>octobre, le roi descend dans les fondations creusées au Louvre</w:t>
      </w:r>
      <w:r>
        <w:rPr>
          <w:rFonts w:cs="Times New Roman"/>
        </w:rPr>
        <w:t> ;</w:t>
      </w:r>
      <w:r w:rsidRPr="00F8712A">
        <w:rPr>
          <w:rFonts w:cs="Times New Roman"/>
        </w:rPr>
        <w:t xml:space="preserve"> le Cavalier lui présente la truelle et le bassin d</w:t>
      </w:r>
      <w:r>
        <w:rPr>
          <w:rFonts w:cs="Times New Roman"/>
        </w:rPr>
        <w:t>’</w:t>
      </w:r>
      <w:r w:rsidRPr="00F8712A">
        <w:rPr>
          <w:rFonts w:cs="Times New Roman"/>
        </w:rPr>
        <w:t>argent où est le mortier, le roi scelle la pierre qui recouvre la médaille de Varin et s</w:t>
      </w:r>
      <w:r>
        <w:rPr>
          <w:rFonts w:cs="Times New Roman"/>
        </w:rPr>
        <w:t>’</w:t>
      </w:r>
      <w:r w:rsidRPr="00F8712A">
        <w:rPr>
          <w:rFonts w:cs="Times New Roman"/>
        </w:rPr>
        <w:t xml:space="preserve">en va. Mais ici, il faut encore lire </w:t>
      </w:r>
      <w:proofErr w:type="spellStart"/>
      <w:r w:rsidRPr="00F8712A">
        <w:rPr>
          <w:rFonts w:cs="Times New Roman"/>
        </w:rPr>
        <w:t>Chantelou</w:t>
      </w:r>
      <w:proofErr w:type="spellEnd"/>
      <w:r>
        <w:rPr>
          <w:rFonts w:cs="Times New Roman"/>
        </w:rPr>
        <w:t> :</w:t>
      </w:r>
    </w:p>
    <w:p w14:paraId="11AB02E8" w14:textId="77777777" w:rsidR="00A1452B" w:rsidRPr="00F8712A" w:rsidRDefault="00A1452B" w:rsidP="00A1452B">
      <w:pPr>
        <w:pStyle w:val="quote"/>
      </w:pPr>
      <w:r>
        <w:t>« </w:t>
      </w:r>
      <w:r w:rsidRPr="00F8712A">
        <w:t>La cérémonie finie, le roi s</w:t>
      </w:r>
      <w:r>
        <w:t>’en est allé. Le Cavalier et l</w:t>
      </w:r>
      <w:r w:rsidRPr="00F8712A">
        <w:t xml:space="preserve">e </w:t>
      </w:r>
      <w:proofErr w:type="spellStart"/>
      <w:r w:rsidRPr="00F8712A">
        <w:t>signor</w:t>
      </w:r>
      <w:proofErr w:type="spellEnd"/>
      <w:r w:rsidRPr="00F8712A">
        <w:t xml:space="preserve"> </w:t>
      </w:r>
      <w:proofErr w:type="spellStart"/>
      <w:r w:rsidRPr="00F8712A">
        <w:t>Mathie</w:t>
      </w:r>
      <w:proofErr w:type="spellEnd"/>
      <w:r w:rsidRPr="00F8712A">
        <w:t xml:space="preserve"> qui a toujours été auprès de lui durant qu</w:t>
      </w:r>
      <w:r>
        <w:t>’</w:t>
      </w:r>
      <w:r w:rsidRPr="00F8712A">
        <w:t>elle a duré, s</w:t>
      </w:r>
      <w:r>
        <w:t>’</w:t>
      </w:r>
      <w:r w:rsidRPr="00F8712A">
        <w:t>en sont allés au carrosse avec l</w:t>
      </w:r>
      <w:r>
        <w:t>’</w:t>
      </w:r>
      <w:r w:rsidRPr="00F8712A">
        <w:t xml:space="preserve">abbé </w:t>
      </w:r>
      <w:proofErr w:type="spellStart"/>
      <w:r w:rsidRPr="00F8712A">
        <w:t>Butti</w:t>
      </w:r>
      <w:proofErr w:type="spellEnd"/>
      <w:r w:rsidRPr="00F8712A">
        <w:t>. Cependant il s</w:t>
      </w:r>
      <w:r>
        <w:t>’</w:t>
      </w:r>
      <w:r w:rsidRPr="00F8712A">
        <w:t xml:space="preserve">est élevé une contestation pour tous ces </w:t>
      </w:r>
      <w:proofErr w:type="spellStart"/>
      <w:r w:rsidRPr="00F8712A">
        <w:t>outilz</w:t>
      </w:r>
      <w:proofErr w:type="spellEnd"/>
      <w:r w:rsidRPr="00F8712A">
        <w:t xml:space="preserve">. Pietro, qui est au </w:t>
      </w:r>
      <w:proofErr w:type="spellStart"/>
      <w:r w:rsidRPr="00F8712A">
        <w:t>signor</w:t>
      </w:r>
      <w:proofErr w:type="spellEnd"/>
      <w:r w:rsidRPr="00F8712A">
        <w:t xml:space="preserve"> </w:t>
      </w:r>
      <w:proofErr w:type="spellStart"/>
      <w:r w:rsidRPr="00F8712A">
        <w:t>Mathie</w:t>
      </w:r>
      <w:proofErr w:type="spellEnd"/>
      <w:r w:rsidRPr="00F8712A">
        <w:t xml:space="preserve">, les voulait avoir, tenant la truelle et tiraillant pour avoir le marteau des mains de </w:t>
      </w:r>
      <w:proofErr w:type="spellStart"/>
      <w:r w:rsidRPr="00F8712A">
        <w:t>Villedot</w:t>
      </w:r>
      <w:proofErr w:type="spellEnd"/>
      <w:r>
        <w:t> ;</w:t>
      </w:r>
      <w:r w:rsidRPr="00F8712A">
        <w:t xml:space="preserve"> Bergeron voulait lui ôter cette truelle, l</w:t>
      </w:r>
      <w:r>
        <w:t>’</w:t>
      </w:r>
      <w:r w:rsidRPr="00F8712A">
        <w:t>estafier du Cavalier l</w:t>
      </w:r>
      <w:r>
        <w:t>’</w:t>
      </w:r>
      <w:r w:rsidRPr="00F8712A">
        <w:t>en empêchait. Il est survenu force gens pour les entrepreneurs. J</w:t>
      </w:r>
      <w:r>
        <w:t>’</w:t>
      </w:r>
      <w:r w:rsidRPr="00F8712A">
        <w:t xml:space="preserve">ai dit aux uns et aux autres que </w:t>
      </w:r>
      <w:r>
        <w:t>M. </w:t>
      </w:r>
      <w:r w:rsidRPr="00F8712A">
        <w:t>Colbert réglerait cela</w:t>
      </w:r>
      <w:r>
        <w:t> ;</w:t>
      </w:r>
      <w:r w:rsidRPr="00F8712A">
        <w:t xml:space="preserve"> qu</w:t>
      </w:r>
      <w:r>
        <w:t>’</w:t>
      </w:r>
      <w:r w:rsidRPr="00F8712A">
        <w:t xml:space="preserve">ils laissassent ces </w:t>
      </w:r>
      <w:proofErr w:type="spellStart"/>
      <w:r w:rsidRPr="00F8712A">
        <w:t>outilz</w:t>
      </w:r>
      <w:proofErr w:type="spellEnd"/>
      <w:r w:rsidRPr="00F8712A">
        <w:t xml:space="preserve"> aux mains du Cavalier, ce qu</w:t>
      </w:r>
      <w:r>
        <w:t>’</w:t>
      </w:r>
      <w:r w:rsidRPr="00F8712A">
        <w:t xml:space="preserve">ils </w:t>
      </w:r>
      <w:proofErr w:type="spellStart"/>
      <w:r w:rsidRPr="00F8712A">
        <w:t>refusoient</w:t>
      </w:r>
      <w:proofErr w:type="spellEnd"/>
      <w:r w:rsidRPr="00F8712A">
        <w:t xml:space="preserve"> de faire. Alors, je leur ai dit de me les bailler à moi, comme en dépôt, en attendant que </w:t>
      </w:r>
      <w:r>
        <w:t>M. </w:t>
      </w:r>
      <w:r w:rsidRPr="00F8712A">
        <w:t>Colbert en eut décidé. J</w:t>
      </w:r>
      <w:r>
        <w:t>’</w:t>
      </w:r>
      <w:r w:rsidRPr="00F8712A">
        <w:t xml:space="preserve">ai donc apporté ses </w:t>
      </w:r>
      <w:proofErr w:type="spellStart"/>
      <w:r w:rsidRPr="00F8712A">
        <w:t>outilz</w:t>
      </w:r>
      <w:proofErr w:type="spellEnd"/>
      <w:r w:rsidRPr="00F8712A">
        <w:t xml:space="preserve"> dans le carrosse du Cavalier. Après cette contestation, il y en eut d</w:t>
      </w:r>
      <w:r>
        <w:t>’</w:t>
      </w:r>
      <w:r w:rsidRPr="00F8712A">
        <w:t>autres, car le roi ayant fait largesse, de cent pistole</w:t>
      </w:r>
      <w:r>
        <w:t>s, en pièces de 50 s., de 15 s., et de 5 </w:t>
      </w:r>
      <w:r w:rsidRPr="00F8712A">
        <w:t>s., qui ont été jetées dans la fondation, ç</w:t>
      </w:r>
      <w:r>
        <w:t>’</w:t>
      </w:r>
      <w:r w:rsidRPr="00F8712A">
        <w:t xml:space="preserve">a été une </w:t>
      </w:r>
      <w:proofErr w:type="spellStart"/>
      <w:r w:rsidRPr="00F8712A">
        <w:t>meslée</w:t>
      </w:r>
      <w:proofErr w:type="spellEnd"/>
      <w:r w:rsidRPr="00F8712A">
        <w:t xml:space="preserve"> furieuse de manœuvres, de travailleurs et </w:t>
      </w:r>
      <w:proofErr w:type="spellStart"/>
      <w:r w:rsidRPr="00F8712A">
        <w:t>mesme</w:t>
      </w:r>
      <w:proofErr w:type="spellEnd"/>
      <w:r w:rsidRPr="00F8712A">
        <w:t xml:space="preserve"> de soldats pour ramasser cet argent.</w:t>
      </w:r>
      <w:r>
        <w:t> »</w:t>
      </w:r>
    </w:p>
    <w:p w14:paraId="689B3161" w14:textId="77777777" w:rsidR="00A1452B" w:rsidRPr="00F8712A" w:rsidRDefault="00A1452B" w:rsidP="00A1452B">
      <w:pPr>
        <w:pStyle w:val="Corpsdetexte"/>
        <w:rPr>
          <w:rFonts w:cs="Times New Roman"/>
        </w:rPr>
      </w:pPr>
      <w:r w:rsidRPr="00F8712A">
        <w:rPr>
          <w:rFonts w:cs="Times New Roman"/>
        </w:rPr>
        <w:t>Comment les Perrault, Le</w:t>
      </w:r>
      <w:r>
        <w:rPr>
          <w:rFonts w:cs="Times New Roman"/>
        </w:rPr>
        <w:t> V</w:t>
      </w:r>
      <w:r w:rsidRPr="00F8712A">
        <w:rPr>
          <w:rFonts w:cs="Times New Roman"/>
        </w:rPr>
        <w:t>au, Le Brun s</w:t>
      </w:r>
      <w:r>
        <w:rPr>
          <w:rFonts w:cs="Times New Roman"/>
        </w:rPr>
        <w:t>’</w:t>
      </w:r>
      <w:r w:rsidRPr="00F8712A">
        <w:rPr>
          <w:rFonts w:cs="Times New Roman"/>
        </w:rPr>
        <w:t>assemblèrent pour hâter le départ du Bernin et empêcher que son œuvre prît corps, cela est fort intéressant, mais dépasserait le cadre de cet article. Quoi qu</w:t>
      </w:r>
      <w:r>
        <w:rPr>
          <w:rFonts w:cs="Times New Roman"/>
        </w:rPr>
        <w:t>’</w:t>
      </w:r>
      <w:r w:rsidRPr="00F8712A">
        <w:rPr>
          <w:rFonts w:cs="Times New Roman"/>
        </w:rPr>
        <w:t>il en fût c</w:t>
      </w:r>
      <w:r>
        <w:rPr>
          <w:rFonts w:cs="Times New Roman"/>
        </w:rPr>
        <w:t>’</w:t>
      </w:r>
      <w:r w:rsidRPr="00F8712A">
        <w:rPr>
          <w:rFonts w:cs="Times New Roman"/>
        </w:rPr>
        <w:t xml:space="preserve">est Perrault, </w:t>
      </w:r>
      <w:r w:rsidRPr="00F8712A">
        <w:rPr>
          <w:rFonts w:cs="Times New Roman"/>
          <w:i/>
        </w:rPr>
        <w:t>lui-même</w:t>
      </w:r>
      <w:r w:rsidRPr="00F8712A">
        <w:rPr>
          <w:rFonts w:cs="Times New Roman"/>
        </w:rPr>
        <w:t>, qui porta au Cavalier, la veille de son départ, les trois mille louis d</w:t>
      </w:r>
      <w:r>
        <w:rPr>
          <w:rFonts w:cs="Times New Roman"/>
        </w:rPr>
        <w:t>’</w:t>
      </w:r>
      <w:r w:rsidRPr="00F8712A">
        <w:rPr>
          <w:rFonts w:cs="Times New Roman"/>
        </w:rPr>
        <w:t>or, en trois sacs</w:t>
      </w:r>
      <w:r>
        <w:rPr>
          <w:rFonts w:cs="Times New Roman"/>
        </w:rPr>
        <w:t>, que Louis </w:t>
      </w:r>
      <w:r w:rsidRPr="00F8712A">
        <w:rPr>
          <w:rFonts w:cs="Times New Roman"/>
        </w:rPr>
        <w:t>XIV envoyait à l</w:t>
      </w:r>
      <w:r>
        <w:rPr>
          <w:rFonts w:cs="Times New Roman"/>
        </w:rPr>
        <w:t>’</w:t>
      </w:r>
      <w:r w:rsidRPr="00F8712A">
        <w:rPr>
          <w:rFonts w:cs="Times New Roman"/>
        </w:rPr>
        <w:t xml:space="preserve">architecte, cela </w:t>
      </w:r>
      <w:r>
        <w:rPr>
          <w:rFonts w:cs="Times New Roman"/>
        </w:rPr>
        <w:t>en plus de la pension de 12.000 </w:t>
      </w:r>
      <w:r w:rsidRPr="00F8712A">
        <w:rPr>
          <w:rFonts w:cs="Times New Roman"/>
        </w:rPr>
        <w:t>livr</w:t>
      </w:r>
      <w:r>
        <w:rPr>
          <w:rFonts w:cs="Times New Roman"/>
        </w:rPr>
        <w:t>es par an et du brevet de 1.200 </w:t>
      </w:r>
      <w:r w:rsidRPr="00F8712A">
        <w:rPr>
          <w:rFonts w:cs="Times New Roman"/>
        </w:rPr>
        <w:t>livres pour son fils.</w:t>
      </w:r>
    </w:p>
    <w:p w14:paraId="24C251CC" w14:textId="77777777" w:rsidR="001927AA" w:rsidRPr="00A1452B" w:rsidRDefault="00A1452B" w:rsidP="00A1452B">
      <w:pPr>
        <w:pStyle w:val="Corpsdetexte"/>
        <w:rPr>
          <w:rFonts w:cs="Times New Roman"/>
        </w:rPr>
      </w:pPr>
      <w:r w:rsidRPr="00F8712A">
        <w:rPr>
          <w:rFonts w:cs="Times New Roman"/>
        </w:rPr>
        <w:t xml:space="preserve">De retour à Rome, il déclarait à </w:t>
      </w:r>
      <w:proofErr w:type="spellStart"/>
      <w:r w:rsidRPr="00F8712A">
        <w:rPr>
          <w:rFonts w:cs="Times New Roman"/>
        </w:rPr>
        <w:t>Beneditti</w:t>
      </w:r>
      <w:proofErr w:type="spellEnd"/>
      <w:r w:rsidRPr="00F8712A">
        <w:rPr>
          <w:rFonts w:cs="Times New Roman"/>
        </w:rPr>
        <w:t xml:space="preserve"> qu</w:t>
      </w:r>
      <w:r>
        <w:rPr>
          <w:rFonts w:cs="Times New Roman"/>
        </w:rPr>
        <w:t>’</w:t>
      </w:r>
      <w:r w:rsidRPr="00F8712A">
        <w:rPr>
          <w:rFonts w:cs="Times New Roman"/>
        </w:rPr>
        <w:t>il avait reçu plus en six mois du roi qu</w:t>
      </w:r>
      <w:r>
        <w:rPr>
          <w:rFonts w:cs="Times New Roman"/>
        </w:rPr>
        <w:t>’</w:t>
      </w:r>
      <w:r w:rsidRPr="00F8712A">
        <w:rPr>
          <w:rFonts w:cs="Times New Roman"/>
        </w:rPr>
        <w:t>en vingt ans des papes</w:t>
      </w:r>
      <w:r>
        <w:rPr>
          <w:rFonts w:cs="Times New Roman"/>
        </w:rPr>
        <w:t> :</w:t>
      </w:r>
      <w:r w:rsidRPr="00F8712A">
        <w:rPr>
          <w:rFonts w:cs="Times New Roman"/>
        </w:rPr>
        <w:t xml:space="preserve"> ce qui ne l</w:t>
      </w:r>
      <w:r>
        <w:rPr>
          <w:rFonts w:cs="Times New Roman"/>
        </w:rPr>
        <w:t>’</w:t>
      </w:r>
      <w:r w:rsidRPr="00F8712A">
        <w:rPr>
          <w:rFonts w:cs="Times New Roman"/>
        </w:rPr>
        <w:t xml:space="preserve">avait pas empêché de reprendre à ses gens les gratifications royales, et de donner libéralement </w:t>
      </w:r>
      <w:r w:rsidRPr="00F8712A">
        <w:rPr>
          <w:rFonts w:cs="Times New Roman"/>
          <w:i/>
        </w:rPr>
        <w:t>trente sous</w:t>
      </w:r>
      <w:r w:rsidRPr="00F8712A">
        <w:rPr>
          <w:rFonts w:cs="Times New Roman"/>
        </w:rPr>
        <w:t xml:space="preserve"> à la vieille servante du Palais Mazarin pour la remercier de ses soins, et de ramasser soigneusement la pièce que celle-ci, fu</w:t>
      </w:r>
      <w:r>
        <w:rPr>
          <w:rFonts w:cs="Times New Roman"/>
        </w:rPr>
        <w:t>rieuse, lui avait jetée au nez.</w:t>
      </w:r>
    </w:p>
    <w:sectPr w:rsidR="001927AA" w:rsidRPr="00A1452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Marguerite-Marie Bordry" w:date="2018-12-07T15:39:00Z" w:initials="MB">
    <w:p w14:paraId="57702F13" w14:textId="77777777" w:rsidR="00106ECF" w:rsidRDefault="00106ECF">
      <w:pPr>
        <w:pStyle w:val="Commentaire"/>
      </w:pPr>
      <w:r>
        <w:rPr>
          <w:rStyle w:val="Marquedecommentaire"/>
        </w:rPr>
        <w:annotationRef/>
      </w:r>
      <w:r>
        <w:t>Supprimer le changement de paragraphe</w:t>
      </w:r>
    </w:p>
  </w:comment>
  <w:comment w:id="19" w:author="Marguerite-Marie Bordry" w:date="2018-12-07T16:19:00Z" w:initials="MB">
    <w:p w14:paraId="7311AA46" w14:textId="320C26F9" w:rsidR="00ED7AE6" w:rsidRDefault="00ED7AE6">
      <w:pPr>
        <w:pStyle w:val="Commentaire"/>
      </w:pPr>
      <w:r>
        <w:rPr>
          <w:rStyle w:val="Marquedecommentaire"/>
        </w:rPr>
        <w:annotationRef/>
      </w:r>
      <w:r>
        <w:t>Supprimer le saut de paragraph</w:t>
      </w:r>
      <w:r w:rsidR="004327B6">
        <w:t>e</w:t>
      </w:r>
    </w:p>
  </w:comment>
  <w:comment w:id="24" w:author="Marguerite-Marie Bordry" w:date="2018-12-07T16:32:00Z" w:initials="MB">
    <w:p w14:paraId="54B00E6F" w14:textId="1EF8FFB7" w:rsidR="00C33938" w:rsidRDefault="00C33938">
      <w:pPr>
        <w:pStyle w:val="Commentaire"/>
      </w:pPr>
      <w:r>
        <w:rPr>
          <w:rStyle w:val="Marquedecommentaire"/>
        </w:rPr>
        <w:annotationRef/>
      </w:r>
      <w:r>
        <w:t>A supprimer puisque ne concernant pas la littérature/culture italiennes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702F13" w15:done="0"/>
  <w15:commentEx w15:paraId="7311AA46" w15:done="0"/>
  <w15:commentEx w15:paraId="54B00E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702F13" w16cid:durableId="1FB512A2"/>
  <w16cid:commentId w16cid:paraId="7311AA46" w16cid:durableId="1FB51C09"/>
  <w16cid:commentId w16cid:paraId="54B00E6F" w16cid:durableId="1FB51F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81397" w14:textId="77777777" w:rsidR="00B73249" w:rsidRDefault="00B73249" w:rsidP="00A1452B">
      <w:pPr>
        <w:spacing w:after="0" w:line="240" w:lineRule="auto"/>
      </w:pPr>
      <w:r>
        <w:separator/>
      </w:r>
    </w:p>
  </w:endnote>
  <w:endnote w:type="continuationSeparator" w:id="0">
    <w:p w14:paraId="50494201" w14:textId="77777777" w:rsidR="00B73249" w:rsidRDefault="00B73249" w:rsidP="00A14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lbany">
    <w:altName w:val="Arial"/>
    <w:charset w:val="00"/>
    <w:family w:val="swiss"/>
    <w:pitch w:val="variable"/>
  </w:font>
  <w:font w:name="Liberation Serif">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Thorndale">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7168F" w14:textId="77777777" w:rsidR="00B73249" w:rsidRDefault="00B73249" w:rsidP="00A1452B">
      <w:pPr>
        <w:spacing w:after="0" w:line="240" w:lineRule="auto"/>
      </w:pPr>
      <w:r>
        <w:separator/>
      </w:r>
    </w:p>
  </w:footnote>
  <w:footnote w:type="continuationSeparator" w:id="0">
    <w:p w14:paraId="0F41CDFE" w14:textId="77777777" w:rsidR="00B73249" w:rsidRDefault="00B73249" w:rsidP="00A1452B">
      <w:pPr>
        <w:spacing w:after="0" w:line="240" w:lineRule="auto"/>
      </w:pPr>
      <w:r>
        <w:continuationSeparator/>
      </w:r>
    </w:p>
  </w:footnote>
  <w:footnote w:id="1">
    <w:p w14:paraId="2D2EB8BB" w14:textId="77777777" w:rsidR="00FE42C5" w:rsidRDefault="00FE42C5" w:rsidP="00A1452B">
      <w:pPr>
        <w:pStyle w:val="Notedebasdepage"/>
      </w:pPr>
      <w:r>
        <w:rPr>
          <w:rStyle w:val="Appelnotedebasdep"/>
        </w:rPr>
        <w:footnoteRef/>
      </w:r>
      <w:r>
        <w:t xml:space="preserve"> </w:t>
      </w:r>
      <w:r w:rsidRPr="00F8712A">
        <w:t xml:space="preserve">Le Tasse, </w:t>
      </w:r>
      <w:r w:rsidRPr="00F8712A">
        <w:rPr>
          <w:i/>
        </w:rPr>
        <w:t>Rimes</w:t>
      </w:r>
      <w:r w:rsidRPr="00F8712A">
        <w:t>.</w:t>
      </w:r>
    </w:p>
  </w:footnote>
  <w:footnote w:id="2">
    <w:p w14:paraId="7471B5F9" w14:textId="77777777" w:rsidR="00FE42C5" w:rsidRDefault="00FE42C5" w:rsidP="00A1452B">
      <w:pPr>
        <w:pStyle w:val="Notedebasdepage"/>
      </w:pPr>
      <w:r>
        <w:rPr>
          <w:rStyle w:val="Appelnotedebasdep"/>
        </w:rPr>
        <w:footnoteRef/>
      </w:r>
      <w:r>
        <w:t xml:space="preserve"> </w:t>
      </w:r>
      <w:r w:rsidRPr="00F8712A">
        <w:t xml:space="preserve">Gaston Danville, </w:t>
      </w:r>
      <w:r w:rsidRPr="00F8712A">
        <w:rPr>
          <w:i/>
        </w:rPr>
        <w:t>Psychologie de l</w:t>
      </w:r>
      <w:r>
        <w:rPr>
          <w:i/>
        </w:rPr>
        <w:t>’</w:t>
      </w:r>
      <w:r w:rsidRPr="00F8712A">
        <w:rPr>
          <w:i/>
        </w:rPr>
        <w:t>Amour</w:t>
      </w:r>
      <w:r w:rsidRPr="00F8712A">
        <w:t xml:space="preserve"> (Alcan).</w:t>
      </w:r>
    </w:p>
  </w:footnote>
  <w:footnote w:id="3">
    <w:p w14:paraId="495EFBB5" w14:textId="77777777" w:rsidR="00FE42C5" w:rsidRDefault="00FE42C5" w:rsidP="00A1452B">
      <w:pPr>
        <w:pStyle w:val="Notedebasdepage"/>
      </w:pPr>
      <w:r>
        <w:rPr>
          <w:rStyle w:val="Appelnotedebasdep"/>
        </w:rPr>
        <w:footnoteRef/>
      </w:r>
      <w:r>
        <w:t xml:space="preserve"> </w:t>
      </w:r>
      <w:r w:rsidRPr="00F8712A">
        <w:t xml:space="preserve">Voir au Louvre le curieux petit panneau, où il a peint </w:t>
      </w:r>
      <w:proofErr w:type="spellStart"/>
      <w:r w:rsidRPr="00F8712A">
        <w:t>Pandolfo</w:t>
      </w:r>
      <w:proofErr w:type="spellEnd"/>
      <w:r w:rsidRPr="00F8712A">
        <w:t xml:space="preserve"> agenouillé devant la Vierge.</w:t>
      </w:r>
    </w:p>
  </w:footnote>
  <w:footnote w:id="4">
    <w:p w14:paraId="5BEB181B" w14:textId="77777777" w:rsidR="00FE42C5" w:rsidRDefault="00FE42C5" w:rsidP="00A1452B">
      <w:pPr>
        <w:pStyle w:val="Notedebasdepage"/>
      </w:pPr>
      <w:r>
        <w:rPr>
          <w:rStyle w:val="Appelnotedebasdep"/>
        </w:rPr>
        <w:footnoteRef/>
      </w:r>
      <w:r w:rsidRPr="00106ECF">
        <w:rPr>
          <w:lang w:val="it-IT"/>
          <w:rPrChange w:id="80" w:author="Marguerite-Marie Bordry" w:date="2018-12-07T15:39:00Z">
            <w:rPr/>
          </w:rPrChange>
        </w:rPr>
        <w:t xml:space="preserve"> </w:t>
      </w:r>
      <w:r w:rsidRPr="00106ECF">
        <w:rPr>
          <w:lang w:val="it-IT"/>
          <w:rPrChange w:id="81" w:author="Marguerite-Marie Bordry" w:date="2018-12-07T15:39:00Z">
            <w:rPr/>
          </w:rPrChange>
        </w:rPr>
        <w:t xml:space="preserve">Cf. </w:t>
      </w:r>
      <w:r w:rsidRPr="00106ECF">
        <w:rPr>
          <w:i/>
          <w:lang w:val="it-IT"/>
          <w:rPrChange w:id="82" w:author="Marguerite-Marie Bordry" w:date="2018-12-07T15:39:00Z">
            <w:rPr>
              <w:i/>
            </w:rPr>
          </w:rPrChange>
        </w:rPr>
        <w:t>La Roma Sotterranea</w:t>
      </w:r>
      <w:r w:rsidRPr="00106ECF">
        <w:rPr>
          <w:lang w:val="it-IT"/>
          <w:rPrChange w:id="83" w:author="Marguerite-Marie Bordry" w:date="2018-12-07T15:39:00Z">
            <w:rPr/>
          </w:rPrChange>
        </w:rPr>
        <w:t xml:space="preserve">, del cav. </w:t>
      </w:r>
      <w:r>
        <w:t>G. B. de </w:t>
      </w:r>
      <w:proofErr w:type="gramStart"/>
      <w:r w:rsidRPr="00F8712A">
        <w:t>Rossi</w:t>
      </w:r>
      <w:r>
        <w:t> ;</w:t>
      </w:r>
      <w:proofErr w:type="gramEnd"/>
      <w:r w:rsidRPr="00F8712A">
        <w:t xml:space="preserve"> </w:t>
      </w:r>
      <w:r w:rsidRPr="00F8712A">
        <w:rPr>
          <w:i/>
        </w:rPr>
        <w:t>Le Cimetière de Calliste devant l</w:t>
      </w:r>
      <w:r>
        <w:rPr>
          <w:i/>
        </w:rPr>
        <w:t>’</w:t>
      </w:r>
      <w:r w:rsidRPr="00F8712A">
        <w:rPr>
          <w:i/>
        </w:rPr>
        <w:t>histoire</w:t>
      </w:r>
      <w:r w:rsidRPr="00F8712A">
        <w:t xml:space="preserve">, par le comte </w:t>
      </w:r>
      <w:proofErr w:type="spellStart"/>
      <w:r w:rsidRPr="00F8712A">
        <w:t>Desbassayns</w:t>
      </w:r>
      <w:proofErr w:type="spellEnd"/>
      <w:r w:rsidRPr="00F8712A">
        <w:t xml:space="preserve"> de Richemont, 1869</w:t>
      </w:r>
      <w:r>
        <w:t> ;</w:t>
      </w:r>
      <w:r w:rsidRPr="00F8712A">
        <w:t xml:space="preserve"> </w:t>
      </w:r>
      <w:r w:rsidRPr="00F8712A">
        <w:rPr>
          <w:i/>
        </w:rPr>
        <w:t>Les Catacombes de Rome</w:t>
      </w:r>
      <w:r w:rsidRPr="00F8712A">
        <w:t xml:space="preserve">, par le comte </w:t>
      </w:r>
      <w:r>
        <w:t>H. de </w:t>
      </w:r>
      <w:r w:rsidRPr="00F8712A">
        <w:t>l</w:t>
      </w:r>
      <w:r>
        <w:t>’</w:t>
      </w:r>
      <w:r w:rsidRPr="00F8712A">
        <w:t>Épinois.</w:t>
      </w:r>
    </w:p>
  </w:footnote>
  <w:footnote w:id="5">
    <w:p w14:paraId="6508BD57" w14:textId="77777777" w:rsidR="00FE42C5" w:rsidRDefault="00FE42C5" w:rsidP="00A1452B">
      <w:pPr>
        <w:pStyle w:val="Notedebasdepage"/>
      </w:pPr>
      <w:r>
        <w:rPr>
          <w:rStyle w:val="Appelnotedebasdep"/>
        </w:rPr>
        <w:footnoteRef/>
      </w:r>
      <w:r>
        <w:t xml:space="preserve"> </w:t>
      </w:r>
      <w:r w:rsidRPr="00F8712A">
        <w:t xml:space="preserve">Cf. </w:t>
      </w:r>
      <w:r w:rsidRPr="00F8712A">
        <w:rPr>
          <w:i/>
        </w:rPr>
        <w:t xml:space="preserve">Les Actes des Apôtres, </w:t>
      </w:r>
      <w:r w:rsidRPr="00F8712A">
        <w:t xml:space="preserve">par </w:t>
      </w:r>
      <w:r>
        <w:t>A. </w:t>
      </w:r>
      <w:proofErr w:type="spellStart"/>
      <w:r w:rsidRPr="00F8712A">
        <w:t>Stap</w:t>
      </w:r>
      <w:proofErr w:type="spellEnd"/>
      <w:r w:rsidRPr="00F8712A">
        <w:t xml:space="preserve">, dans </w:t>
      </w:r>
      <w:r w:rsidRPr="00F8712A">
        <w:rPr>
          <w:i/>
        </w:rPr>
        <w:t>la Revue Germanique</w:t>
      </w:r>
      <w:r w:rsidRPr="00F8712A">
        <w:t>, 1861</w:t>
      </w:r>
      <w:r>
        <w:t> ;</w:t>
      </w:r>
      <w:r w:rsidRPr="00F8712A">
        <w:t xml:space="preserve"> </w:t>
      </w:r>
      <w:proofErr w:type="spellStart"/>
      <w:r w:rsidRPr="00F8712A">
        <w:t>Lipsius</w:t>
      </w:r>
      <w:proofErr w:type="spellEnd"/>
      <w:r w:rsidRPr="00F8712A">
        <w:t xml:space="preserve">, </w:t>
      </w:r>
      <w:r w:rsidRPr="00F8712A">
        <w:rPr>
          <w:i/>
        </w:rPr>
        <w:t>Les sources de la légende relative au séjour de saint Pierre à Rome</w:t>
      </w:r>
      <w:r w:rsidRPr="00F8712A">
        <w:t>, 1872</w:t>
      </w:r>
      <w:r>
        <w:t> ;</w:t>
      </w:r>
      <w:r w:rsidRPr="00F8712A">
        <w:t xml:space="preserve"> et </w:t>
      </w:r>
      <w:r>
        <w:t>E. </w:t>
      </w:r>
      <w:r w:rsidRPr="00F8712A">
        <w:t xml:space="preserve">Zeller, </w:t>
      </w:r>
      <w:r w:rsidRPr="00F8712A">
        <w:rPr>
          <w:i/>
        </w:rPr>
        <w:t>La légende de saint Pierre premier évêque de Rome</w:t>
      </w:r>
      <w:r w:rsidRPr="00F8712A">
        <w:t>, trad. Marchand, 1876.</w:t>
      </w:r>
    </w:p>
  </w:footnote>
  <w:footnote w:id="6">
    <w:p w14:paraId="1B54A446" w14:textId="77777777" w:rsidR="00FE42C5" w:rsidRDefault="00FE42C5" w:rsidP="00A1452B">
      <w:pPr>
        <w:pStyle w:val="Notedebasdepage"/>
      </w:pPr>
      <w:r>
        <w:rPr>
          <w:rStyle w:val="Appelnotedebasdep"/>
        </w:rPr>
        <w:footnoteRef/>
      </w:r>
      <w:r>
        <w:t xml:space="preserve"> </w:t>
      </w:r>
      <w:r w:rsidRPr="00F8712A">
        <w:t xml:space="preserve">Pour le bien prouver, </w:t>
      </w:r>
      <w:r>
        <w:t>M. </w:t>
      </w:r>
      <w:r w:rsidRPr="00F8712A">
        <w:t>Puccini s</w:t>
      </w:r>
      <w:r>
        <w:t>’</w:t>
      </w:r>
      <w:r w:rsidRPr="00F8712A">
        <w:t xml:space="preserve">amuse, un peu puérilement, à faire le contraire des règles, écrivant sans aucune raison apparente, de pénibles et obstinées successions de </w:t>
      </w:r>
      <w:r w:rsidRPr="00F8712A">
        <w:rPr>
          <w:i/>
        </w:rPr>
        <w:t>quintes</w:t>
      </w:r>
      <w:r w:rsidRPr="00F8712A">
        <w:t>.</w:t>
      </w:r>
    </w:p>
  </w:footnote>
  <w:footnote w:id="7">
    <w:p w14:paraId="192ED9F7" w14:textId="77777777" w:rsidR="00FE42C5" w:rsidRDefault="00FE42C5" w:rsidP="00A1452B">
      <w:pPr>
        <w:pStyle w:val="Notedebasdepage"/>
      </w:pPr>
      <w:r>
        <w:rPr>
          <w:rStyle w:val="Appelnotedebasdep"/>
        </w:rPr>
        <w:footnoteRef/>
      </w:r>
      <w:r>
        <w:t xml:space="preserve"> </w:t>
      </w:r>
      <w:r w:rsidRPr="00F8712A">
        <w:t>Cf. sur l</w:t>
      </w:r>
      <w:r>
        <w:t>’</w:t>
      </w:r>
      <w:r w:rsidRPr="00F8712A">
        <w:t xml:space="preserve">Abyssinie les Voyages de Guillaume </w:t>
      </w:r>
      <w:proofErr w:type="spellStart"/>
      <w:r w:rsidRPr="00F8712A">
        <w:t>Lejean</w:t>
      </w:r>
      <w:proofErr w:type="spellEnd"/>
      <w:r w:rsidRPr="00F8712A">
        <w:t>.</w:t>
      </w:r>
    </w:p>
  </w:footnote>
  <w:footnote w:id="8">
    <w:p w14:paraId="356C859D" w14:textId="77777777" w:rsidR="00FE42C5" w:rsidRDefault="00FE42C5" w:rsidP="00A1452B">
      <w:pPr>
        <w:pStyle w:val="Notedebasdepage"/>
      </w:pPr>
      <w:r>
        <w:rPr>
          <w:rStyle w:val="Appelnotedebasdep"/>
        </w:rPr>
        <w:footnoteRef/>
      </w:r>
      <w:r>
        <w:t xml:space="preserve"> </w:t>
      </w:r>
      <w:r w:rsidRPr="00F8712A">
        <w:t>Tandis que l</w:t>
      </w:r>
      <w:r>
        <w:t>’</w:t>
      </w:r>
      <w:r w:rsidRPr="00F8712A">
        <w:t>officier boit, deux soldats lui font un paravent de leur manteau</w:t>
      </w:r>
      <w:r>
        <w:t> ;</w:t>
      </w:r>
      <w:r w:rsidRPr="00F8712A">
        <w:t xml:space="preserve"> nul ne doit voir le chef quand il boit,</w:t>
      </w:r>
      <w:r>
        <w:t xml:space="preserve"> par crainte du mauvais œil, p. </w:t>
      </w:r>
      <w:r w:rsidRPr="00F8712A">
        <w:t>254.</w:t>
      </w:r>
    </w:p>
  </w:footnote>
  <w:footnote w:id="9">
    <w:p w14:paraId="1F4EAA4F" w14:textId="77777777" w:rsidR="00FE42C5" w:rsidRDefault="00FE42C5" w:rsidP="00A1452B">
      <w:pPr>
        <w:pStyle w:val="Notedebasdepage"/>
      </w:pPr>
      <w:r>
        <w:rPr>
          <w:rStyle w:val="Appelnotedebasdep"/>
        </w:rPr>
        <w:footnoteRef/>
      </w:r>
      <w:r>
        <w:t xml:space="preserve"> </w:t>
      </w:r>
      <w:r w:rsidRPr="00F8712A">
        <w:t>Les serviteurs de l</w:t>
      </w:r>
      <w:r>
        <w:t>’</w:t>
      </w:r>
      <w:r w:rsidRPr="00F8712A">
        <w:t>un et l</w:t>
      </w:r>
      <w:r>
        <w:t>’</w:t>
      </w:r>
      <w:r w:rsidRPr="00F8712A">
        <w:t xml:space="preserve">autre sexe couchent </w:t>
      </w:r>
      <w:r w:rsidRPr="00F8712A">
        <w:rPr>
          <w:i/>
        </w:rPr>
        <w:t>sous</w:t>
      </w:r>
      <w:r w:rsidRPr="00F8712A">
        <w:t xml:space="preserve"> le lit du maître, et toujours dans la même posture, qui pour nous représente avec rais</w:t>
      </w:r>
      <w:r>
        <w:t>on le suprême du malcommode, p. </w:t>
      </w:r>
      <w:r w:rsidRPr="00F8712A">
        <w:t>72.</w:t>
      </w:r>
    </w:p>
  </w:footnote>
  <w:footnote w:id="10">
    <w:p w14:paraId="27E85D1C" w14:textId="77777777" w:rsidR="00FE42C5" w:rsidRDefault="00FE42C5" w:rsidP="00A1452B">
      <w:pPr>
        <w:pStyle w:val="Notedebasdepage"/>
      </w:pPr>
      <w:r>
        <w:rPr>
          <w:rStyle w:val="Appelnotedebasdep"/>
        </w:rPr>
        <w:footnoteRef/>
      </w:r>
      <w:r>
        <w:t xml:space="preserve"> </w:t>
      </w:r>
      <w:r w:rsidRPr="00F8712A">
        <w:t>Même usage mentionné pour certain pays d</w:t>
      </w:r>
      <w:r>
        <w:t>’</w:t>
      </w:r>
      <w:r w:rsidRPr="00F8712A">
        <w:t xml:space="preserve">Allemagne, au moyen âge. </w:t>
      </w:r>
      <w:r>
        <w:t>— </w:t>
      </w:r>
      <w:r w:rsidRPr="00F8712A">
        <w:t>Pour les femmes en Abyssinie, voir le curieux chapitre</w:t>
      </w:r>
      <w:r>
        <w:t> :</w:t>
      </w:r>
      <w:r w:rsidRPr="00F8712A">
        <w:t xml:space="preserve"> </w:t>
      </w:r>
      <w:proofErr w:type="spellStart"/>
      <w:r w:rsidRPr="00F8712A">
        <w:rPr>
          <w:i/>
        </w:rPr>
        <w:t>Madames</w:t>
      </w:r>
      <w:proofErr w:type="spellEnd"/>
      <w:r w:rsidRPr="00F8712A">
        <w:rPr>
          <w:i/>
        </w:rPr>
        <w:t xml:space="preserve"> des officiers.</w:t>
      </w:r>
      <w:r w:rsidRPr="00F8712A">
        <w:t xml:space="preserve"> </w:t>
      </w:r>
      <w:r>
        <w:t>— </w:t>
      </w:r>
      <w:r w:rsidRPr="00F8712A">
        <w:t>Les abyssines s</w:t>
      </w:r>
      <w:r>
        <w:t>’</w:t>
      </w:r>
      <w:r w:rsidRPr="00F8712A">
        <w:t>épilent dès le jeune âge</w:t>
      </w:r>
      <w:r>
        <w:t> ;</w:t>
      </w:r>
      <w:r w:rsidRPr="00F8712A">
        <w:t xml:space="preserve"> et l</w:t>
      </w:r>
      <w:r>
        <w:t>’</w:t>
      </w:r>
      <w:r w:rsidRPr="00F8712A">
        <w:t>auteur affirme qu</w:t>
      </w:r>
      <w:r>
        <w:t>’</w:t>
      </w:r>
      <w:r w:rsidRPr="00F8712A">
        <w:t>elles sont fidèles.</w:t>
      </w:r>
    </w:p>
  </w:footnote>
  <w:footnote w:id="11">
    <w:p w14:paraId="1848CECB" w14:textId="77777777" w:rsidR="00FE42C5" w:rsidRDefault="00FE42C5" w:rsidP="00A1452B">
      <w:pPr>
        <w:pStyle w:val="Notedebasdepage"/>
      </w:pPr>
      <w:r>
        <w:rPr>
          <w:rStyle w:val="Appelnotedebasdep"/>
        </w:rPr>
        <w:footnoteRef/>
      </w:r>
      <w:r>
        <w:t xml:space="preserve"> </w:t>
      </w:r>
      <w:r w:rsidRPr="00F8712A">
        <w:t xml:space="preserve">(1) Le duc de Créquy </w:t>
      </w:r>
      <w:r>
        <w:t>écrit à Colbert, de Rome, le 25 novembre </w:t>
      </w:r>
      <w:r w:rsidRPr="00F8712A">
        <w:t xml:space="preserve">1664 </w:t>
      </w:r>
      <w:r w:rsidRPr="00ED6183">
        <w:rPr>
          <w:rStyle w:val="quotec"/>
          <w:rFonts w:eastAsia="SimSun"/>
        </w:rPr>
        <w:t xml:space="preserve">« Le cavalier Bernin me vint voir hier, et me fit </w:t>
      </w:r>
      <w:proofErr w:type="spellStart"/>
      <w:r w:rsidRPr="00ED6183">
        <w:rPr>
          <w:rStyle w:val="quotec"/>
          <w:rFonts w:eastAsia="SimSun"/>
        </w:rPr>
        <w:t>connoistre</w:t>
      </w:r>
      <w:proofErr w:type="spellEnd"/>
      <w:r w:rsidRPr="00ED6183">
        <w:rPr>
          <w:rStyle w:val="quotec"/>
          <w:rFonts w:eastAsia="SimSun"/>
        </w:rPr>
        <w:t xml:space="preserve"> que M. le </w:t>
      </w:r>
      <w:proofErr w:type="spellStart"/>
      <w:r w:rsidRPr="00ED6183">
        <w:rPr>
          <w:rStyle w:val="quotec"/>
          <w:rFonts w:eastAsia="SimSun"/>
        </w:rPr>
        <w:t>card</w:t>
      </w:r>
      <w:proofErr w:type="spellEnd"/>
      <w:r w:rsidRPr="00ED6183">
        <w:rPr>
          <w:rStyle w:val="quotec"/>
          <w:rFonts w:eastAsia="SimSun"/>
        </w:rPr>
        <w:t xml:space="preserve">. Chigi </w:t>
      </w:r>
      <w:proofErr w:type="spellStart"/>
      <w:r w:rsidRPr="00ED6183">
        <w:rPr>
          <w:rStyle w:val="quotec"/>
          <w:rFonts w:eastAsia="SimSun"/>
        </w:rPr>
        <w:t>luy</w:t>
      </w:r>
      <w:proofErr w:type="spellEnd"/>
      <w:r w:rsidRPr="00ED6183">
        <w:rPr>
          <w:rStyle w:val="quotec"/>
          <w:rFonts w:eastAsia="SimSun"/>
        </w:rPr>
        <w:t xml:space="preserve"> </w:t>
      </w:r>
      <w:proofErr w:type="spellStart"/>
      <w:r w:rsidRPr="00ED6183">
        <w:rPr>
          <w:rStyle w:val="quotec"/>
          <w:rFonts w:eastAsia="SimSun"/>
        </w:rPr>
        <w:t>avoit</w:t>
      </w:r>
      <w:proofErr w:type="spellEnd"/>
      <w:r w:rsidRPr="00ED6183">
        <w:rPr>
          <w:rStyle w:val="quotec"/>
          <w:rFonts w:eastAsia="SimSun"/>
        </w:rPr>
        <w:t xml:space="preserve"> parlé, mais, de la manière dont il m’a dit la chose, je juge que ce </w:t>
      </w:r>
      <w:proofErr w:type="spellStart"/>
      <w:r w:rsidRPr="00ED6183">
        <w:rPr>
          <w:rStyle w:val="quotec"/>
          <w:rFonts w:eastAsia="SimSun"/>
        </w:rPr>
        <w:t>card</w:t>
      </w:r>
      <w:proofErr w:type="spellEnd"/>
      <w:r w:rsidRPr="00ED6183">
        <w:rPr>
          <w:rStyle w:val="quotec"/>
          <w:rFonts w:eastAsia="SimSun"/>
        </w:rPr>
        <w:t xml:space="preserve">. </w:t>
      </w:r>
      <w:proofErr w:type="gramStart"/>
      <w:r w:rsidRPr="00ED6183">
        <w:rPr>
          <w:rStyle w:val="quotec"/>
          <w:rFonts w:eastAsia="SimSun"/>
        </w:rPr>
        <w:t>ne</w:t>
      </w:r>
      <w:proofErr w:type="gramEnd"/>
      <w:r w:rsidRPr="00ED6183">
        <w:rPr>
          <w:rStyle w:val="quotec"/>
          <w:rFonts w:eastAsia="SimSun"/>
        </w:rPr>
        <w:t xml:space="preserve"> </w:t>
      </w:r>
      <w:proofErr w:type="spellStart"/>
      <w:r w:rsidRPr="00ED6183">
        <w:rPr>
          <w:rStyle w:val="quotec"/>
          <w:rFonts w:eastAsia="SimSun"/>
        </w:rPr>
        <w:t>luy</w:t>
      </w:r>
      <w:proofErr w:type="spellEnd"/>
      <w:r w:rsidRPr="00ED6183">
        <w:rPr>
          <w:rStyle w:val="quotec"/>
          <w:rFonts w:eastAsia="SimSun"/>
        </w:rPr>
        <w:t xml:space="preserve"> a pas tout-</w:t>
      </w:r>
      <w:proofErr w:type="spellStart"/>
      <w:r w:rsidRPr="00ED6183">
        <w:rPr>
          <w:rStyle w:val="quotec"/>
          <w:rFonts w:eastAsia="SimSun"/>
        </w:rPr>
        <w:t>a</w:t>
      </w:r>
      <w:proofErr w:type="spellEnd"/>
      <w:r w:rsidRPr="00ED6183">
        <w:rPr>
          <w:rStyle w:val="quotec"/>
          <w:rFonts w:eastAsia="SimSun"/>
        </w:rPr>
        <w:t xml:space="preserve">-fait parlé comme vous le </w:t>
      </w:r>
      <w:proofErr w:type="spellStart"/>
      <w:r w:rsidRPr="00ED6183">
        <w:rPr>
          <w:rStyle w:val="quotec"/>
          <w:rFonts w:eastAsia="SimSun"/>
        </w:rPr>
        <w:t>souhaittiez</w:t>
      </w:r>
      <w:proofErr w:type="spellEnd"/>
      <w:r w:rsidRPr="00ED6183">
        <w:rPr>
          <w:rStyle w:val="quotec"/>
          <w:rFonts w:eastAsia="SimSun"/>
        </w:rPr>
        <w:t>. Je l’</w:t>
      </w:r>
      <w:proofErr w:type="spellStart"/>
      <w:r w:rsidRPr="00ED6183">
        <w:rPr>
          <w:rStyle w:val="quotec"/>
          <w:rFonts w:eastAsia="SimSun"/>
        </w:rPr>
        <w:t>iray</w:t>
      </w:r>
      <w:proofErr w:type="spellEnd"/>
      <w:r w:rsidRPr="00ED6183">
        <w:rPr>
          <w:rStyle w:val="quotec"/>
          <w:rFonts w:eastAsia="SimSun"/>
        </w:rPr>
        <w:t xml:space="preserve"> voir </w:t>
      </w:r>
      <w:proofErr w:type="spellStart"/>
      <w:r w:rsidRPr="00ED6183">
        <w:rPr>
          <w:rStyle w:val="quotec"/>
          <w:rFonts w:eastAsia="SimSun"/>
        </w:rPr>
        <w:t>jeudy</w:t>
      </w:r>
      <w:proofErr w:type="spellEnd"/>
      <w:r w:rsidRPr="00ED6183">
        <w:rPr>
          <w:rStyle w:val="quotec"/>
          <w:rFonts w:eastAsia="SimSun"/>
        </w:rPr>
        <w:t xml:space="preserve">, et par tous les moyens que je </w:t>
      </w:r>
      <w:proofErr w:type="spellStart"/>
      <w:r w:rsidRPr="00ED6183">
        <w:rPr>
          <w:rStyle w:val="quotec"/>
          <w:rFonts w:eastAsia="SimSun"/>
        </w:rPr>
        <w:t>pourray</w:t>
      </w:r>
      <w:proofErr w:type="spellEnd"/>
      <w:r w:rsidRPr="00ED6183">
        <w:rPr>
          <w:rStyle w:val="quotec"/>
          <w:rFonts w:eastAsia="SimSun"/>
        </w:rPr>
        <w:t xml:space="preserve">, je </w:t>
      </w:r>
      <w:proofErr w:type="spellStart"/>
      <w:r w:rsidRPr="00ED6183">
        <w:rPr>
          <w:rStyle w:val="quotec"/>
          <w:rFonts w:eastAsia="SimSun"/>
        </w:rPr>
        <w:t>tascheray</w:t>
      </w:r>
      <w:proofErr w:type="spellEnd"/>
      <w:r w:rsidRPr="00ED6183">
        <w:rPr>
          <w:rStyle w:val="quotec"/>
          <w:rFonts w:eastAsia="SimSun"/>
        </w:rPr>
        <w:t xml:space="preserve"> de le porter à faire plusieurs dessins pour le </w:t>
      </w:r>
      <w:proofErr w:type="spellStart"/>
      <w:r w:rsidRPr="00ED6183">
        <w:rPr>
          <w:rStyle w:val="quotec"/>
          <w:rFonts w:eastAsia="SimSun"/>
        </w:rPr>
        <w:t>bastimen</w:t>
      </w:r>
      <w:proofErr w:type="spellEnd"/>
      <w:r w:rsidRPr="00ED6183">
        <w:rPr>
          <w:rStyle w:val="quotec"/>
          <w:rFonts w:eastAsia="SimSun"/>
        </w:rPr>
        <w:t xml:space="preserve"> du Louvre. »</w:t>
      </w:r>
      <w:r>
        <w:t xml:space="preserve"> </w:t>
      </w:r>
      <w:r w:rsidRPr="00F8712A">
        <w:t>Et Créquy ne se trompe pas sur le malencontreux qu</w:t>
      </w:r>
      <w:r>
        <w:t>’</w:t>
      </w:r>
      <w:r w:rsidRPr="00F8712A">
        <w:t xml:space="preserve">il y a à demander cette grave chose au Bernin, car il ajoute deux lignes plus bas… </w:t>
      </w:r>
      <w:r w:rsidRPr="00ED6183">
        <w:rPr>
          <w:rStyle w:val="quotec"/>
          <w:rFonts w:eastAsia="SimSun"/>
        </w:rPr>
        <w:t xml:space="preserve">« Cependant, je vous </w:t>
      </w:r>
      <w:proofErr w:type="spellStart"/>
      <w:r w:rsidRPr="00ED6183">
        <w:rPr>
          <w:rStyle w:val="quotec"/>
          <w:rFonts w:eastAsia="SimSun"/>
        </w:rPr>
        <w:t>diray</w:t>
      </w:r>
      <w:proofErr w:type="spellEnd"/>
      <w:r w:rsidRPr="00ED6183">
        <w:rPr>
          <w:rStyle w:val="quotec"/>
          <w:rFonts w:eastAsia="SimSun"/>
        </w:rPr>
        <w:t xml:space="preserve"> qu’après avoir </w:t>
      </w:r>
      <w:proofErr w:type="spellStart"/>
      <w:r w:rsidRPr="00ED6183">
        <w:rPr>
          <w:rStyle w:val="quotec"/>
          <w:rFonts w:eastAsia="SimSun"/>
        </w:rPr>
        <w:t>veu</w:t>
      </w:r>
      <w:proofErr w:type="spellEnd"/>
      <w:r w:rsidRPr="00ED6183">
        <w:rPr>
          <w:rStyle w:val="quotec"/>
          <w:rFonts w:eastAsia="SimSun"/>
        </w:rPr>
        <w:t xml:space="preserve"> tout ce qu’il va de plus beaux </w:t>
      </w:r>
      <w:proofErr w:type="spellStart"/>
      <w:r w:rsidRPr="00ED6183">
        <w:rPr>
          <w:rStyle w:val="quotec"/>
          <w:rFonts w:eastAsia="SimSun"/>
        </w:rPr>
        <w:t>bastimens</w:t>
      </w:r>
      <w:proofErr w:type="spellEnd"/>
      <w:r w:rsidRPr="00ED6183">
        <w:rPr>
          <w:rStyle w:val="quotec"/>
          <w:rFonts w:eastAsia="SimSun"/>
        </w:rPr>
        <w:t xml:space="preserve"> </w:t>
      </w:r>
      <w:proofErr w:type="spellStart"/>
      <w:r w:rsidRPr="00ED6183">
        <w:rPr>
          <w:rStyle w:val="quotec"/>
          <w:rFonts w:eastAsia="SimSun"/>
        </w:rPr>
        <w:t>icy</w:t>
      </w:r>
      <w:proofErr w:type="spellEnd"/>
      <w:r w:rsidRPr="00ED6183">
        <w:rPr>
          <w:rStyle w:val="quotec"/>
          <w:rFonts w:eastAsia="SimSun"/>
        </w:rPr>
        <w:t xml:space="preserve">, j’ai observé qu’il y a certaines choses où l’architecture italienne ne se peut jamais </w:t>
      </w:r>
      <w:proofErr w:type="spellStart"/>
      <w:r w:rsidRPr="00ED6183">
        <w:rPr>
          <w:rStyle w:val="quotec"/>
          <w:rFonts w:eastAsia="SimSun"/>
        </w:rPr>
        <w:t>accomoder</w:t>
      </w:r>
      <w:proofErr w:type="spellEnd"/>
      <w:r w:rsidRPr="00ED6183">
        <w:rPr>
          <w:rStyle w:val="quotec"/>
          <w:rFonts w:eastAsia="SimSun"/>
        </w:rPr>
        <w:t xml:space="preserve"> avec la </w:t>
      </w:r>
      <w:proofErr w:type="spellStart"/>
      <w:r w:rsidRPr="00ED6183">
        <w:rPr>
          <w:rStyle w:val="quotec"/>
          <w:rFonts w:eastAsia="SimSun"/>
        </w:rPr>
        <w:t>nostre</w:t>
      </w:r>
      <w:proofErr w:type="spellEnd"/>
      <w:r w:rsidRPr="00ED6183">
        <w:rPr>
          <w:rStyle w:val="quotec"/>
          <w:rFonts w:eastAsia="SimSun"/>
        </w:rPr>
        <w:t xml:space="preserve">, car ils font </w:t>
      </w:r>
      <w:proofErr w:type="spellStart"/>
      <w:r w:rsidRPr="00ED6183">
        <w:rPr>
          <w:rStyle w:val="quotec"/>
          <w:rFonts w:eastAsia="SimSun"/>
        </w:rPr>
        <w:t>icy</w:t>
      </w:r>
      <w:proofErr w:type="spellEnd"/>
      <w:r w:rsidRPr="00ED6183">
        <w:rPr>
          <w:rStyle w:val="quotec"/>
          <w:rFonts w:eastAsia="SimSun"/>
        </w:rPr>
        <w:t xml:space="preserve"> </w:t>
      </w:r>
      <w:proofErr w:type="spellStart"/>
      <w:r w:rsidRPr="00ED6183">
        <w:rPr>
          <w:rStyle w:val="quotec"/>
          <w:rFonts w:eastAsia="SimSun"/>
        </w:rPr>
        <w:t>touttes</w:t>
      </w:r>
      <w:proofErr w:type="spellEnd"/>
      <w:r w:rsidRPr="00ED6183">
        <w:rPr>
          <w:rStyle w:val="quotec"/>
          <w:rFonts w:eastAsia="SimSun"/>
        </w:rPr>
        <w:t xml:space="preserve"> leurs cours extrêmement </w:t>
      </w:r>
      <w:proofErr w:type="spellStart"/>
      <w:r w:rsidRPr="00ED6183">
        <w:rPr>
          <w:rStyle w:val="quotec"/>
          <w:rFonts w:eastAsia="SimSun"/>
        </w:rPr>
        <w:t>estroittes</w:t>
      </w:r>
      <w:proofErr w:type="spellEnd"/>
      <w:r w:rsidRPr="00ED6183">
        <w:rPr>
          <w:rStyle w:val="quotec"/>
          <w:rFonts w:eastAsia="SimSun"/>
        </w:rPr>
        <w:t xml:space="preserve"> et même les escaliers fort obscurs.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2B"/>
    <w:rsid w:val="000448EC"/>
    <w:rsid w:val="000603BB"/>
    <w:rsid w:val="00075E01"/>
    <w:rsid w:val="00090C8E"/>
    <w:rsid w:val="000C0D92"/>
    <w:rsid w:val="00106ECF"/>
    <w:rsid w:val="00187E18"/>
    <w:rsid w:val="001927AA"/>
    <w:rsid w:val="00203B4F"/>
    <w:rsid w:val="002044CF"/>
    <w:rsid w:val="002253B3"/>
    <w:rsid w:val="00230733"/>
    <w:rsid w:val="00271C12"/>
    <w:rsid w:val="00271CCA"/>
    <w:rsid w:val="002B08CA"/>
    <w:rsid w:val="002D0D71"/>
    <w:rsid w:val="002F4484"/>
    <w:rsid w:val="00305E69"/>
    <w:rsid w:val="00386F42"/>
    <w:rsid w:val="00413402"/>
    <w:rsid w:val="004327B6"/>
    <w:rsid w:val="00455635"/>
    <w:rsid w:val="004B5E26"/>
    <w:rsid w:val="00524D50"/>
    <w:rsid w:val="005772B0"/>
    <w:rsid w:val="0058120D"/>
    <w:rsid w:val="005A7922"/>
    <w:rsid w:val="005B2BB5"/>
    <w:rsid w:val="005D196B"/>
    <w:rsid w:val="0063699F"/>
    <w:rsid w:val="006744F0"/>
    <w:rsid w:val="006A482B"/>
    <w:rsid w:val="006C7B59"/>
    <w:rsid w:val="006F6D83"/>
    <w:rsid w:val="00721CAE"/>
    <w:rsid w:val="00746F91"/>
    <w:rsid w:val="007A41AE"/>
    <w:rsid w:val="007C52BA"/>
    <w:rsid w:val="00804991"/>
    <w:rsid w:val="008170D8"/>
    <w:rsid w:val="00834719"/>
    <w:rsid w:val="00843E4A"/>
    <w:rsid w:val="00855004"/>
    <w:rsid w:val="008732C1"/>
    <w:rsid w:val="008E3F31"/>
    <w:rsid w:val="009137ED"/>
    <w:rsid w:val="0094450A"/>
    <w:rsid w:val="00984BA0"/>
    <w:rsid w:val="009A6CE6"/>
    <w:rsid w:val="009D3447"/>
    <w:rsid w:val="009E0D01"/>
    <w:rsid w:val="009E28E7"/>
    <w:rsid w:val="00A1452B"/>
    <w:rsid w:val="00AD7A3A"/>
    <w:rsid w:val="00B102C4"/>
    <w:rsid w:val="00B10C05"/>
    <w:rsid w:val="00B13632"/>
    <w:rsid w:val="00B15920"/>
    <w:rsid w:val="00B73249"/>
    <w:rsid w:val="00B946DB"/>
    <w:rsid w:val="00BC2CE9"/>
    <w:rsid w:val="00BD39BE"/>
    <w:rsid w:val="00C25856"/>
    <w:rsid w:val="00C33938"/>
    <w:rsid w:val="00C926C5"/>
    <w:rsid w:val="00CA28B6"/>
    <w:rsid w:val="00CC2234"/>
    <w:rsid w:val="00CC3EF1"/>
    <w:rsid w:val="00D01E98"/>
    <w:rsid w:val="00D02045"/>
    <w:rsid w:val="00D16A90"/>
    <w:rsid w:val="00D25206"/>
    <w:rsid w:val="00DE3BF6"/>
    <w:rsid w:val="00DE63A4"/>
    <w:rsid w:val="00E64757"/>
    <w:rsid w:val="00E86CC7"/>
    <w:rsid w:val="00E91F7D"/>
    <w:rsid w:val="00ED054E"/>
    <w:rsid w:val="00ED7AE6"/>
    <w:rsid w:val="00EF201B"/>
    <w:rsid w:val="00FD2CA1"/>
    <w:rsid w:val="00FE42C5"/>
    <w:rsid w:val="00FF3BE2"/>
    <w:rsid w:val="00FF44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BBD4"/>
  <w15:docId w15:val="{6CDC4C20-2B0B-4EA5-B2E4-412FF678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52B"/>
  </w:style>
  <w:style w:type="paragraph" w:styleId="Titre1">
    <w:name w:val="heading 1"/>
    <w:basedOn w:val="Normal"/>
    <w:next w:val="Normal"/>
    <w:link w:val="Titre1Car"/>
    <w:uiPriority w:val="9"/>
    <w:qFormat/>
    <w:rsid w:val="00A145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145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1452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1452B"/>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A145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452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1452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1452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A1452B"/>
    <w:rPr>
      <w:rFonts w:asciiTheme="majorHAnsi" w:eastAsiaTheme="majorEastAsia" w:hAnsiTheme="majorHAnsi" w:cstheme="majorBidi"/>
      <w:b/>
      <w:bCs/>
      <w:iCs/>
      <w:color w:val="4F81BD" w:themeColor="accent1"/>
    </w:rPr>
  </w:style>
  <w:style w:type="character" w:customStyle="1" w:styleId="Titre5Car">
    <w:name w:val="Titre 5 Car"/>
    <w:basedOn w:val="Policepardfaut"/>
    <w:link w:val="Titre5"/>
    <w:uiPriority w:val="9"/>
    <w:rsid w:val="00A1452B"/>
    <w:rPr>
      <w:rFonts w:asciiTheme="majorHAnsi" w:eastAsiaTheme="majorEastAsia" w:hAnsiTheme="majorHAnsi" w:cstheme="majorBidi"/>
      <w:color w:val="243F60" w:themeColor="accent1" w:themeShade="7F"/>
    </w:rPr>
  </w:style>
  <w:style w:type="paragraph" w:styleId="Corpsdetexte">
    <w:name w:val="Body Text"/>
    <w:basedOn w:val="Normal"/>
    <w:link w:val="CorpsdetexteCar"/>
    <w:rsid w:val="00A1452B"/>
    <w:pPr>
      <w:widowControl w:val="0"/>
      <w:spacing w:after="120" w:line="360" w:lineRule="auto"/>
      <w:ind w:firstLine="240"/>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A1452B"/>
    <w:rPr>
      <w:rFonts w:ascii="Times New Roman" w:eastAsia="SimSun" w:hAnsi="Times New Roman" w:cs="Mangal"/>
      <w:sz w:val="24"/>
      <w:szCs w:val="24"/>
      <w:lang w:eastAsia="zh-CN" w:bidi="hi-IN"/>
    </w:rPr>
  </w:style>
  <w:style w:type="character" w:customStyle="1" w:styleId="Caractresdenotedefin">
    <w:name w:val="Caractères de note de fin"/>
    <w:qFormat/>
    <w:rsid w:val="00A1452B"/>
  </w:style>
  <w:style w:type="character" w:customStyle="1" w:styleId="Caractresdenotedebasdepage">
    <w:name w:val="Caractères de note de bas de page"/>
    <w:qFormat/>
    <w:rsid w:val="00A1452B"/>
  </w:style>
  <w:style w:type="character" w:customStyle="1" w:styleId="LienInternet">
    <w:name w:val="Lien Internet"/>
    <w:rsid w:val="00A1452B"/>
    <w:rPr>
      <w:color w:val="000080"/>
      <w:u w:val="single"/>
    </w:rPr>
  </w:style>
  <w:style w:type="paragraph" w:styleId="Titre">
    <w:name w:val="Title"/>
    <w:basedOn w:val="Normal"/>
    <w:next w:val="Corpsdetexte"/>
    <w:link w:val="TitreCar"/>
    <w:qFormat/>
    <w:rsid w:val="00A1452B"/>
    <w:pPr>
      <w:keepNext/>
      <w:widowControl w:val="0"/>
      <w:spacing w:before="240" w:after="283" w:line="240" w:lineRule="auto"/>
    </w:pPr>
    <w:rPr>
      <w:rFonts w:ascii="Albany" w:eastAsia="SimSun" w:hAnsi="Albany" w:cs="Mangal"/>
      <w:sz w:val="28"/>
      <w:szCs w:val="26"/>
      <w:lang w:eastAsia="zh-CN" w:bidi="hi-IN"/>
    </w:rPr>
  </w:style>
  <w:style w:type="character" w:customStyle="1" w:styleId="TitreCar">
    <w:name w:val="Titre Car"/>
    <w:basedOn w:val="Policepardfaut"/>
    <w:link w:val="Titre"/>
    <w:rsid w:val="00A1452B"/>
    <w:rPr>
      <w:rFonts w:ascii="Albany" w:eastAsia="SimSun" w:hAnsi="Albany" w:cs="Mangal"/>
      <w:sz w:val="28"/>
      <w:szCs w:val="26"/>
      <w:lang w:eastAsia="zh-CN" w:bidi="hi-IN"/>
    </w:rPr>
  </w:style>
  <w:style w:type="paragraph" w:styleId="Liste">
    <w:name w:val="List"/>
    <w:basedOn w:val="Corpsdetexte"/>
    <w:rsid w:val="00A1452B"/>
  </w:style>
  <w:style w:type="paragraph" w:styleId="Lgende">
    <w:name w:val="caption"/>
    <w:basedOn w:val="Normal"/>
    <w:qFormat/>
    <w:rsid w:val="00A1452B"/>
    <w:pPr>
      <w:widowControl w:val="0"/>
      <w:suppressLineNumbers/>
      <w:spacing w:before="120" w:after="120" w:line="240" w:lineRule="auto"/>
    </w:pPr>
    <w:rPr>
      <w:rFonts w:ascii="Liberation Serif" w:eastAsia="SimSun" w:hAnsi="Liberation Serif" w:cs="Mangal"/>
      <w:i/>
      <w:iCs/>
      <w:sz w:val="24"/>
      <w:szCs w:val="24"/>
      <w:lang w:eastAsia="zh-CN" w:bidi="hi-IN"/>
    </w:rPr>
  </w:style>
  <w:style w:type="paragraph" w:customStyle="1" w:styleId="Index">
    <w:name w:val="Index"/>
    <w:basedOn w:val="Normal"/>
    <w:qFormat/>
    <w:rsid w:val="00A1452B"/>
    <w:pPr>
      <w:widowControl w:val="0"/>
      <w:suppressLineNumbers/>
      <w:spacing w:after="0" w:line="240" w:lineRule="auto"/>
    </w:pPr>
    <w:rPr>
      <w:rFonts w:ascii="Liberation Serif" w:eastAsia="SimSun" w:hAnsi="Liberation Serif" w:cs="Mangal"/>
      <w:sz w:val="24"/>
      <w:szCs w:val="24"/>
      <w:lang w:eastAsia="zh-CN" w:bidi="hi-IN"/>
    </w:rPr>
  </w:style>
  <w:style w:type="paragraph" w:customStyle="1" w:styleId="Lignehorizontale">
    <w:name w:val="Ligne horizontale"/>
    <w:basedOn w:val="Normal"/>
    <w:next w:val="Corpsdetexte"/>
    <w:qFormat/>
    <w:rsid w:val="00A1452B"/>
    <w:pPr>
      <w:widowControl w:val="0"/>
      <w:pBdr>
        <w:bottom w:val="double" w:sz="2" w:space="0" w:color="808080"/>
      </w:pBdr>
      <w:spacing w:after="283" w:line="240" w:lineRule="auto"/>
    </w:pPr>
    <w:rPr>
      <w:rFonts w:ascii="Liberation Serif" w:eastAsia="SimSun" w:hAnsi="Liberation Serif" w:cs="Mangal"/>
      <w:sz w:val="12"/>
      <w:szCs w:val="24"/>
      <w:lang w:eastAsia="zh-CN" w:bidi="hi-IN"/>
    </w:rPr>
  </w:style>
  <w:style w:type="paragraph" w:styleId="Adresseexpditeur">
    <w:name w:val="envelope return"/>
    <w:basedOn w:val="Normal"/>
    <w:rsid w:val="00A1452B"/>
    <w:pPr>
      <w:widowControl w:val="0"/>
      <w:spacing w:after="0" w:line="240" w:lineRule="auto"/>
    </w:pPr>
    <w:rPr>
      <w:rFonts w:ascii="Liberation Serif" w:eastAsia="SimSun" w:hAnsi="Liberation Serif" w:cs="Mangal"/>
      <w:i/>
      <w:sz w:val="24"/>
      <w:szCs w:val="24"/>
      <w:lang w:eastAsia="zh-CN" w:bidi="hi-IN"/>
    </w:rPr>
  </w:style>
  <w:style w:type="paragraph" w:customStyle="1" w:styleId="Contenudetableau">
    <w:name w:val="Contenu de tableau"/>
    <w:basedOn w:val="Corpsdetexte"/>
    <w:qFormat/>
    <w:rsid w:val="00A1452B"/>
  </w:style>
  <w:style w:type="paragraph" w:styleId="Pieddepage">
    <w:name w:val="footer"/>
    <w:basedOn w:val="Normal"/>
    <w:link w:val="PieddepageCar"/>
    <w:rsid w:val="00A1452B"/>
    <w:pPr>
      <w:widowControl w:val="0"/>
      <w:suppressLineNumbers/>
      <w:tabs>
        <w:tab w:val="center" w:pos="4818"/>
        <w:tab w:val="right" w:pos="9637"/>
      </w:tabs>
      <w:spacing w:after="0" w:line="240" w:lineRule="auto"/>
    </w:pPr>
    <w:rPr>
      <w:rFonts w:ascii="Liberation Serif" w:eastAsia="SimSun" w:hAnsi="Liberation Serif" w:cs="Mangal"/>
      <w:sz w:val="24"/>
      <w:szCs w:val="24"/>
      <w:lang w:eastAsia="zh-CN" w:bidi="hi-IN"/>
    </w:rPr>
  </w:style>
  <w:style w:type="character" w:customStyle="1" w:styleId="PieddepageCar">
    <w:name w:val="Pied de page Car"/>
    <w:basedOn w:val="Policepardfaut"/>
    <w:link w:val="Pieddepage"/>
    <w:rsid w:val="00A1452B"/>
    <w:rPr>
      <w:rFonts w:ascii="Liberation Serif" w:eastAsia="SimSun" w:hAnsi="Liberation Serif" w:cs="Mangal"/>
      <w:sz w:val="24"/>
      <w:szCs w:val="24"/>
      <w:lang w:eastAsia="zh-CN" w:bidi="hi-IN"/>
    </w:rPr>
  </w:style>
  <w:style w:type="paragraph" w:styleId="En-tte">
    <w:name w:val="header"/>
    <w:basedOn w:val="Normal"/>
    <w:link w:val="En-tteCar"/>
    <w:rsid w:val="00A1452B"/>
    <w:pPr>
      <w:widowControl w:val="0"/>
      <w:suppressLineNumbers/>
      <w:tabs>
        <w:tab w:val="center" w:pos="4818"/>
        <w:tab w:val="right" w:pos="9637"/>
      </w:tabs>
      <w:spacing w:after="0" w:line="240" w:lineRule="auto"/>
    </w:pPr>
    <w:rPr>
      <w:rFonts w:ascii="Liberation Serif" w:eastAsia="SimSun" w:hAnsi="Liberation Serif" w:cs="Mangal"/>
      <w:sz w:val="24"/>
      <w:szCs w:val="24"/>
      <w:lang w:eastAsia="zh-CN" w:bidi="hi-IN"/>
    </w:rPr>
  </w:style>
  <w:style w:type="character" w:customStyle="1" w:styleId="En-tteCar">
    <w:name w:val="En-tête Car"/>
    <w:basedOn w:val="Policepardfaut"/>
    <w:link w:val="En-tte"/>
    <w:rsid w:val="00A1452B"/>
    <w:rPr>
      <w:rFonts w:ascii="Liberation Serif" w:eastAsia="SimSun" w:hAnsi="Liberation Serif" w:cs="Mangal"/>
      <w:sz w:val="24"/>
      <w:szCs w:val="24"/>
      <w:lang w:eastAsia="zh-CN" w:bidi="hi-IN"/>
    </w:rPr>
  </w:style>
  <w:style w:type="character" w:customStyle="1" w:styleId="quotec">
    <w:name w:val="&lt;quote.c&gt;"/>
    <w:basedOn w:val="Policepardfaut"/>
    <w:uiPriority w:val="1"/>
    <w:qFormat/>
    <w:rsid w:val="00A1452B"/>
    <w:rPr>
      <w:color w:val="0070C0"/>
    </w:rPr>
  </w:style>
  <w:style w:type="paragraph" w:styleId="Notedebasdepage">
    <w:name w:val="footnote text"/>
    <w:basedOn w:val="Normal"/>
    <w:link w:val="NotedebasdepageCar"/>
    <w:rsid w:val="00A1452B"/>
    <w:pPr>
      <w:widowControl w:val="0"/>
      <w:suppressAutoHyphens/>
      <w:autoSpaceDE w:val="0"/>
      <w:spacing w:after="0" w:line="240" w:lineRule="auto"/>
      <w:ind w:firstLine="200"/>
      <w:jc w:val="both"/>
    </w:pPr>
    <w:rPr>
      <w:rFonts w:ascii="Times New Roman" w:eastAsia="Times New Roman" w:hAnsi="Times New Roman" w:cs="Times New Roman"/>
      <w:sz w:val="20"/>
      <w:szCs w:val="20"/>
      <w:lang w:eastAsia="zh-CN"/>
    </w:rPr>
  </w:style>
  <w:style w:type="character" w:customStyle="1" w:styleId="NotedebasdepageCar">
    <w:name w:val="Note de bas de page Car"/>
    <w:basedOn w:val="Policepardfaut"/>
    <w:link w:val="Notedebasdepage"/>
    <w:rsid w:val="00A1452B"/>
    <w:rPr>
      <w:rFonts w:ascii="Times New Roman" w:eastAsia="Times New Roman" w:hAnsi="Times New Roman" w:cs="Times New Roman"/>
      <w:sz w:val="20"/>
      <w:szCs w:val="20"/>
      <w:lang w:eastAsia="zh-CN"/>
    </w:rPr>
  </w:style>
  <w:style w:type="paragraph" w:customStyle="1" w:styleId="postscript">
    <w:name w:val="&lt;postscript&gt;"/>
    <w:basedOn w:val="Corpsdetexte"/>
    <w:qFormat/>
    <w:rsid w:val="00A1452B"/>
    <w:pPr>
      <w:suppressAutoHyphens/>
      <w:autoSpaceDE w:val="0"/>
    </w:pPr>
    <w:rPr>
      <w:rFonts w:eastAsia="Times New Roman" w:cs="Times New Roman"/>
      <w:szCs w:val="20"/>
      <w:lang w:bidi="ar-SA"/>
    </w:rPr>
  </w:style>
  <w:style w:type="character" w:customStyle="1" w:styleId="stagec">
    <w:name w:val="&lt;stage.c&gt;"/>
    <w:uiPriority w:val="1"/>
    <w:qFormat/>
    <w:rsid w:val="00A1452B"/>
    <w:rPr>
      <w:i/>
    </w:rPr>
  </w:style>
  <w:style w:type="paragraph" w:customStyle="1" w:styleId="quotel">
    <w:name w:val="&lt;quote.l&gt;"/>
    <w:basedOn w:val="Corpsdetexte"/>
    <w:rsid w:val="00A1452B"/>
    <w:pPr>
      <w:suppressAutoHyphens/>
      <w:spacing w:before="240" w:after="240"/>
      <w:ind w:left="1071" w:hanging="220"/>
      <w:contextualSpacing/>
    </w:pPr>
    <w:rPr>
      <w:rFonts w:cs="Times New Roman"/>
      <w:sz w:val="22"/>
    </w:rPr>
  </w:style>
  <w:style w:type="paragraph" w:customStyle="1" w:styleId="quote">
    <w:name w:val="&lt;quote&gt;"/>
    <w:basedOn w:val="Corpsdetexte"/>
    <w:rsid w:val="00A1452B"/>
    <w:pPr>
      <w:suppressAutoHyphens/>
      <w:spacing w:before="240" w:after="240"/>
      <w:ind w:left="851" w:firstLine="221"/>
      <w:contextualSpacing/>
    </w:pPr>
    <w:rPr>
      <w:rFonts w:cs="Times New Roman"/>
      <w:sz w:val="22"/>
    </w:rPr>
  </w:style>
  <w:style w:type="paragraph" w:customStyle="1" w:styleId="argument">
    <w:name w:val="&lt;argument&gt;"/>
    <w:qFormat/>
    <w:rsid w:val="00A1452B"/>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A1452B"/>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A1452B"/>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A1452B"/>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A1452B"/>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A1452B"/>
    <w:pPr>
      <w:suppressAutoHyphens/>
      <w:autoSpaceDE w:val="0"/>
    </w:pPr>
    <w:rPr>
      <w:rFonts w:eastAsia="Times New Roman" w:cs="Times New Roman"/>
      <w:i/>
      <w:szCs w:val="20"/>
      <w:lang w:bidi="ar-SA"/>
    </w:rPr>
  </w:style>
  <w:style w:type="paragraph" w:customStyle="1" w:styleId="bibl">
    <w:name w:val="&lt;bibl&gt;"/>
    <w:rsid w:val="00A1452B"/>
    <w:pPr>
      <w:spacing w:after="113" w:line="100" w:lineRule="atLeast"/>
      <w:ind w:left="1701"/>
    </w:pPr>
    <w:rPr>
      <w:rFonts w:ascii="Times New Roman" w:eastAsia="Arial Unicode MS" w:hAnsi="Times New Roman" w:cs="Arial Unicode MS"/>
      <w:sz w:val="20"/>
      <w:szCs w:val="24"/>
      <w:lang w:eastAsia="hi-IN" w:bidi="hi-IN"/>
    </w:rPr>
  </w:style>
  <w:style w:type="paragraph" w:customStyle="1" w:styleId="byline">
    <w:name w:val="&lt;byline&gt;"/>
    <w:rsid w:val="00A1452B"/>
    <w:pPr>
      <w:jc w:val="right"/>
    </w:pPr>
    <w:rPr>
      <w:rFonts w:eastAsia="Arial Unicode MS" w:cs="Arial Unicode MS"/>
      <w:sz w:val="24"/>
      <w:szCs w:val="24"/>
      <w:lang w:eastAsia="hi-IN" w:bidi="hi-IN"/>
    </w:rPr>
  </w:style>
  <w:style w:type="paragraph" w:customStyle="1" w:styleId="h1sub">
    <w:name w:val="&lt;h1.sub&gt;"/>
    <w:basedOn w:val="Titre1"/>
    <w:next w:val="Corpsdetexte"/>
    <w:rsid w:val="00A1452B"/>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A1452B"/>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A1452B"/>
    <w:pPr>
      <w:widowControl w:val="0"/>
      <w:tabs>
        <w:tab w:val="left" w:pos="567"/>
      </w:tabs>
      <w:suppressAutoHyphens/>
      <w:spacing w:before="0" w:after="142" w:line="240" w:lineRule="auto"/>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A1452B"/>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bidi="hi-IN"/>
    </w:rPr>
  </w:style>
  <w:style w:type="paragraph" w:customStyle="1" w:styleId="l">
    <w:name w:val="&lt;l&gt;"/>
    <w:rsid w:val="00A1452B"/>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A1452B"/>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A1452B"/>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A1452B"/>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A1452B"/>
    <w:rPr>
      <w:color w:val="FF0000"/>
      <w:vertAlign w:val="subscript"/>
    </w:rPr>
  </w:style>
  <w:style w:type="paragraph" w:customStyle="1" w:styleId="label">
    <w:name w:val="&lt;label&gt;"/>
    <w:qFormat/>
    <w:rsid w:val="00A1452B"/>
    <w:pPr>
      <w:jc w:val="center"/>
    </w:pPr>
    <w:rPr>
      <w:rFonts w:ascii="Times New Roman" w:eastAsia="Times New Roman" w:hAnsi="Times New Roman" w:cs="Times New Roman"/>
      <w:smallCaps/>
      <w:sz w:val="24"/>
      <w:szCs w:val="24"/>
      <w:lang w:eastAsia="zh-CN"/>
    </w:rPr>
  </w:style>
  <w:style w:type="paragraph" w:customStyle="1" w:styleId="ab">
    <w:name w:val="&lt;ab&gt;"/>
    <w:qFormat/>
    <w:rsid w:val="00A1452B"/>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noindent">
    <w:name w:val="&lt;noindent&gt;"/>
    <w:basedOn w:val="Normal"/>
    <w:qFormat/>
    <w:rsid w:val="00A1452B"/>
    <w:pPr>
      <w:widowControl w:val="0"/>
      <w:suppressAutoHyphens/>
      <w:autoSpaceDE w:val="0"/>
      <w:spacing w:after="120" w:line="360" w:lineRule="auto"/>
      <w:jc w:val="both"/>
    </w:pPr>
    <w:rPr>
      <w:rFonts w:ascii="Times New Roman" w:eastAsia="Times New Roman" w:hAnsi="Times New Roman" w:cs="Times New Roman"/>
      <w:sz w:val="24"/>
      <w:szCs w:val="20"/>
      <w:lang w:eastAsia="zh-CN"/>
    </w:rPr>
  </w:style>
  <w:style w:type="paragraph" w:customStyle="1" w:styleId="speaker">
    <w:name w:val="&lt;speaker&gt;"/>
    <w:basedOn w:val="stage"/>
    <w:qFormat/>
    <w:rsid w:val="00A1452B"/>
    <w:pPr>
      <w:jc w:val="center"/>
    </w:pPr>
    <w:rPr>
      <w:i w:val="0"/>
    </w:rPr>
  </w:style>
  <w:style w:type="character" w:styleId="Appelnotedebasdep">
    <w:name w:val="footnote reference"/>
    <w:basedOn w:val="Policepardfaut"/>
    <w:uiPriority w:val="99"/>
    <w:semiHidden/>
    <w:unhideWhenUsed/>
    <w:rsid w:val="00A1452B"/>
    <w:rPr>
      <w:vertAlign w:val="superscript"/>
    </w:rPr>
  </w:style>
  <w:style w:type="paragraph" w:customStyle="1" w:styleId="term">
    <w:name w:val="term"/>
    <w:basedOn w:val="Normal"/>
    <w:rsid w:val="00A1452B"/>
    <w:pPr>
      <w:spacing w:after="0"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A145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452B"/>
    <w:rPr>
      <w:rFonts w:ascii="Tahoma" w:hAnsi="Tahoma" w:cs="Tahoma"/>
      <w:sz w:val="16"/>
      <w:szCs w:val="16"/>
    </w:rPr>
  </w:style>
  <w:style w:type="character" w:customStyle="1" w:styleId="detailvalue">
    <w:name w:val="detail_value"/>
    <w:basedOn w:val="Policepardfaut"/>
    <w:rsid w:val="00A1452B"/>
  </w:style>
  <w:style w:type="paragraph" w:customStyle="1" w:styleId="quotelcenter">
    <w:name w:val="&lt;quote.l.center&gt;"/>
    <w:basedOn w:val="quotel"/>
    <w:qFormat/>
    <w:rsid w:val="00A1452B"/>
    <w:pPr>
      <w:jc w:val="center"/>
    </w:pPr>
  </w:style>
  <w:style w:type="character" w:styleId="Marquedecommentaire">
    <w:name w:val="annotation reference"/>
    <w:basedOn w:val="Policepardfaut"/>
    <w:uiPriority w:val="99"/>
    <w:semiHidden/>
    <w:unhideWhenUsed/>
    <w:rsid w:val="00A1452B"/>
    <w:rPr>
      <w:sz w:val="16"/>
      <w:szCs w:val="16"/>
    </w:rPr>
  </w:style>
  <w:style w:type="paragraph" w:styleId="Commentaire">
    <w:name w:val="annotation text"/>
    <w:basedOn w:val="Normal"/>
    <w:link w:val="CommentaireCar"/>
    <w:uiPriority w:val="99"/>
    <w:semiHidden/>
    <w:unhideWhenUsed/>
    <w:rsid w:val="00A1452B"/>
    <w:pPr>
      <w:spacing w:line="240" w:lineRule="auto"/>
    </w:pPr>
    <w:rPr>
      <w:sz w:val="20"/>
      <w:szCs w:val="20"/>
    </w:rPr>
  </w:style>
  <w:style w:type="character" w:customStyle="1" w:styleId="CommentaireCar">
    <w:name w:val="Commentaire Car"/>
    <w:basedOn w:val="Policepardfaut"/>
    <w:link w:val="Commentaire"/>
    <w:uiPriority w:val="99"/>
    <w:semiHidden/>
    <w:rsid w:val="00A1452B"/>
    <w:rPr>
      <w:sz w:val="20"/>
      <w:szCs w:val="20"/>
    </w:rPr>
  </w:style>
  <w:style w:type="paragraph" w:styleId="Objetducommentaire">
    <w:name w:val="annotation subject"/>
    <w:basedOn w:val="Commentaire"/>
    <w:next w:val="Commentaire"/>
    <w:link w:val="ObjetducommentaireCar"/>
    <w:uiPriority w:val="99"/>
    <w:semiHidden/>
    <w:unhideWhenUsed/>
    <w:rsid w:val="00A1452B"/>
    <w:rPr>
      <w:b/>
      <w:bCs/>
    </w:rPr>
  </w:style>
  <w:style w:type="character" w:customStyle="1" w:styleId="ObjetducommentaireCar">
    <w:name w:val="Objet du commentaire Car"/>
    <w:basedOn w:val="CommentaireCar"/>
    <w:link w:val="Objetducommentaire"/>
    <w:uiPriority w:val="99"/>
    <w:semiHidden/>
    <w:rsid w:val="00A1452B"/>
    <w:rPr>
      <w:b/>
      <w:bCs/>
      <w:sz w:val="20"/>
      <w:szCs w:val="20"/>
    </w:rPr>
  </w:style>
  <w:style w:type="character" w:customStyle="1" w:styleId="gras">
    <w:name w:val="gras"/>
    <w:basedOn w:val="Policepardfaut"/>
    <w:rsid w:val="00A1452B"/>
  </w:style>
  <w:style w:type="character" w:styleId="Lienhypertexte">
    <w:name w:val="Hyperlink"/>
    <w:basedOn w:val="Policepardfaut"/>
    <w:uiPriority w:val="99"/>
    <w:unhideWhenUsed/>
    <w:rsid w:val="00A1452B"/>
    <w:rPr>
      <w:color w:val="0000FF"/>
      <w:u w:val="single"/>
    </w:rPr>
  </w:style>
  <w:style w:type="paragraph" w:customStyle="1" w:styleId="pcenter">
    <w:name w:val="&lt;p.center&gt;"/>
    <w:basedOn w:val="Corpsdetexte"/>
    <w:qFormat/>
    <w:rsid w:val="00A1452B"/>
    <w:pPr>
      <w:jc w:val="center"/>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56</Pages>
  <Words>21873</Words>
  <Characters>120302</Characters>
  <Application>Microsoft Office Word</Application>
  <DocSecurity>0</DocSecurity>
  <Lines>1002</Lines>
  <Paragraphs>283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Marguerite-Marie Bordry</cp:lastModifiedBy>
  <cp:revision>60</cp:revision>
  <dcterms:created xsi:type="dcterms:W3CDTF">2018-12-06T19:03:00Z</dcterms:created>
  <dcterms:modified xsi:type="dcterms:W3CDTF">2018-12-07T16:55:00Z</dcterms:modified>
</cp:coreProperties>
</file>